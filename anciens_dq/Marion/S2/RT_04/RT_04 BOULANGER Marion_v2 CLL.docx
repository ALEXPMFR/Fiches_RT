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0D252E2E" w:rsidR="00E00120" w:rsidRPr="00672AFF" w:rsidRDefault="00E00120" w:rsidP="00C1795B">
      <w:pPr>
        <w:spacing w:line="240" w:lineRule="auto"/>
        <w:jc w:val="center"/>
        <w:rPr>
          <w:b/>
        </w:rPr>
      </w:pPr>
      <w:r w:rsidRPr="00672AFF">
        <w:rPr>
          <w:b/>
        </w:rPr>
        <w:t>Fiche d’activité RT_0</w:t>
      </w:r>
      <w:r>
        <w:rPr>
          <w:b/>
        </w:rPr>
        <w:t>4</w:t>
      </w:r>
      <w:r w:rsidRPr="00672AFF">
        <w:rPr>
          <w:b/>
        </w:rPr>
        <w:t xml:space="preserve"> : Faisceaux </w:t>
      </w:r>
      <w:del w:id="0" w:author="Boulanger Marion" w:date="2023-10-06T15:49:00Z">
        <w:r w:rsidRPr="00672AFF" w:rsidDel="00546A44">
          <w:rPr>
            <w:b/>
          </w:rPr>
          <w:delText>de photons</w:delText>
        </w:r>
      </w:del>
      <w:ins w:id="1" w:author="Boulanger Marion" w:date="2023-10-06T15:49:00Z">
        <w:r w:rsidR="00546A44">
          <w:rPr>
            <w:b/>
          </w:rPr>
          <w:t>d’électrons</w:t>
        </w:r>
      </w:ins>
      <w:r w:rsidRPr="00672AFF">
        <w:rPr>
          <w:b/>
        </w:rPr>
        <w:t xml:space="preserve"> 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7E451F89"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2" w:name="_Toc110269064" w:displacedByCustomXml="next"/>
    <w:bookmarkStart w:id="3" w:name="_Toc110268704" w:displacedByCustomXml="next"/>
    <w:bookmarkStart w:id="4" w:name="_Toc110268682" w:displacedByCustomXml="next"/>
    <w:bookmarkStart w:id="5" w:name="_Toc110268660"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5064755" w14:textId="107D682D" w:rsidR="00D316D7" w:rsidRDefault="00405C02"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15255630" w:history="1">
            <w:r w:rsidR="00D316D7" w:rsidRPr="00254FF4">
              <w:rPr>
                <w:rStyle w:val="Lienhypertexte"/>
                <w:noProof/>
              </w:rPr>
              <w:t>I.</w:t>
            </w:r>
            <w:r w:rsidR="00D316D7">
              <w:rPr>
                <w:rFonts w:eastAsiaTheme="minorEastAsia" w:cstheme="minorBidi"/>
                <w:b w:val="0"/>
                <w:bCs w:val="0"/>
                <w:caps w:val="0"/>
                <w:noProof/>
                <w:sz w:val="22"/>
                <w:szCs w:val="22"/>
                <w:lang w:eastAsia="fr-FR"/>
              </w:rPr>
              <w:tab/>
            </w:r>
            <w:r w:rsidR="00D316D7" w:rsidRPr="00254FF4">
              <w:rPr>
                <w:rStyle w:val="Lienhypertexte"/>
                <w:noProof/>
              </w:rPr>
              <w:t>Etude relative de la dose absorbée</w:t>
            </w:r>
            <w:r w:rsidR="00D316D7">
              <w:rPr>
                <w:noProof/>
                <w:webHidden/>
              </w:rPr>
              <w:tab/>
            </w:r>
            <w:r w:rsidR="00D316D7">
              <w:rPr>
                <w:noProof/>
                <w:webHidden/>
              </w:rPr>
              <w:fldChar w:fldCharType="begin"/>
            </w:r>
            <w:r w:rsidR="00D316D7">
              <w:rPr>
                <w:noProof/>
                <w:webHidden/>
              </w:rPr>
              <w:instrText xml:space="preserve"> PAGEREF _Toc115255630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4CEB4BFD" w14:textId="0D980A6F"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1"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_Toc115255631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9CF0704" w14:textId="3235F982"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2"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_Toc115255632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164D2A0E" w14:textId="4AB96CDA"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3"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_Toc115255633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29530978" w14:textId="62C96F5E" w:rsidR="00D316D7" w:rsidRDefault="00546A44" w:rsidP="00C1795B">
          <w:pPr>
            <w:pStyle w:val="TM3"/>
            <w:spacing w:line="240" w:lineRule="auto"/>
            <w:rPr>
              <w:rFonts w:eastAsiaTheme="minorEastAsia" w:cstheme="minorBidi"/>
              <w:i w:val="0"/>
              <w:iCs w:val="0"/>
              <w:noProof/>
              <w:sz w:val="22"/>
              <w:szCs w:val="22"/>
              <w:lang w:eastAsia="fr-FR"/>
            </w:rPr>
          </w:pPr>
          <w:hyperlink w:anchor="_Toc115255634"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Positionnement du matériel</w:t>
            </w:r>
            <w:r w:rsidR="00D316D7">
              <w:rPr>
                <w:noProof/>
                <w:webHidden/>
              </w:rPr>
              <w:tab/>
            </w:r>
            <w:r w:rsidR="00D316D7">
              <w:rPr>
                <w:noProof/>
                <w:webHidden/>
              </w:rPr>
              <w:fldChar w:fldCharType="begin"/>
            </w:r>
            <w:r w:rsidR="00D316D7">
              <w:rPr>
                <w:noProof/>
                <w:webHidden/>
              </w:rPr>
              <w:instrText xml:space="preserve"> PAGEREF _Toc115255634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19F04C7" w14:textId="0EE38F4E" w:rsidR="00D316D7" w:rsidRDefault="00546A44" w:rsidP="00C1795B">
          <w:pPr>
            <w:pStyle w:val="TM3"/>
            <w:spacing w:line="240" w:lineRule="auto"/>
            <w:rPr>
              <w:rFonts w:eastAsiaTheme="minorEastAsia" w:cstheme="minorBidi"/>
              <w:i w:val="0"/>
              <w:iCs w:val="0"/>
              <w:noProof/>
              <w:sz w:val="22"/>
              <w:szCs w:val="22"/>
              <w:lang w:eastAsia="fr-FR"/>
            </w:rPr>
          </w:pPr>
          <w:hyperlink w:anchor="_Toc115255635"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Acquisition des données avec le logiciel</w:t>
            </w:r>
            <w:r w:rsidR="00D316D7">
              <w:rPr>
                <w:noProof/>
                <w:webHidden/>
              </w:rPr>
              <w:tab/>
            </w:r>
            <w:r w:rsidR="00D316D7">
              <w:rPr>
                <w:noProof/>
                <w:webHidden/>
              </w:rPr>
              <w:fldChar w:fldCharType="begin"/>
            </w:r>
            <w:r w:rsidR="00D316D7">
              <w:rPr>
                <w:noProof/>
                <w:webHidden/>
              </w:rPr>
              <w:instrText xml:space="preserve"> PAGEREF _Toc115255635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7C872B5E" w14:textId="7511EE8F" w:rsidR="00D316D7" w:rsidRDefault="00546A44" w:rsidP="00C1795B">
          <w:pPr>
            <w:pStyle w:val="TM3"/>
            <w:spacing w:line="240" w:lineRule="auto"/>
            <w:rPr>
              <w:rFonts w:eastAsiaTheme="minorEastAsia" w:cstheme="minorBidi"/>
              <w:i w:val="0"/>
              <w:iCs w:val="0"/>
              <w:noProof/>
              <w:sz w:val="22"/>
              <w:szCs w:val="22"/>
              <w:lang w:eastAsia="fr-FR"/>
            </w:rPr>
          </w:pPr>
          <w:hyperlink w:anchor="_Toc115255636"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_Toc115255636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6897B6B3" w14:textId="4999219C" w:rsidR="00D316D7" w:rsidRDefault="00546A44" w:rsidP="00C1795B">
          <w:pPr>
            <w:pStyle w:val="TM3"/>
            <w:spacing w:line="240" w:lineRule="auto"/>
            <w:rPr>
              <w:rFonts w:eastAsiaTheme="minorEastAsia" w:cstheme="minorBidi"/>
              <w:i w:val="0"/>
              <w:iCs w:val="0"/>
              <w:noProof/>
              <w:sz w:val="22"/>
              <w:szCs w:val="22"/>
              <w:lang w:eastAsia="fr-FR"/>
            </w:rPr>
          </w:pPr>
          <w:hyperlink w:anchor="_Toc115255637"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_Toc115255637 \h </w:instrText>
            </w:r>
            <w:r w:rsidR="00D316D7">
              <w:rPr>
                <w:noProof/>
                <w:webHidden/>
              </w:rPr>
            </w:r>
            <w:r w:rsidR="00D316D7">
              <w:rPr>
                <w:noProof/>
                <w:webHidden/>
              </w:rPr>
              <w:fldChar w:fldCharType="separate"/>
            </w:r>
            <w:r w:rsidR="00373D89">
              <w:rPr>
                <w:noProof/>
                <w:webHidden/>
              </w:rPr>
              <w:t>4</w:t>
            </w:r>
            <w:r w:rsidR="00D316D7">
              <w:rPr>
                <w:noProof/>
                <w:webHidden/>
              </w:rPr>
              <w:fldChar w:fldCharType="end"/>
            </w:r>
          </w:hyperlink>
        </w:p>
        <w:p w14:paraId="1F48CD1E" w14:textId="4C721A4A" w:rsidR="00D316D7" w:rsidRDefault="00546A44" w:rsidP="00C1795B">
          <w:pPr>
            <w:pStyle w:val="TM3"/>
            <w:spacing w:line="240" w:lineRule="auto"/>
            <w:rPr>
              <w:rFonts w:eastAsiaTheme="minorEastAsia" w:cstheme="minorBidi"/>
              <w:i w:val="0"/>
              <w:iCs w:val="0"/>
              <w:noProof/>
              <w:sz w:val="22"/>
              <w:szCs w:val="22"/>
              <w:lang w:eastAsia="fr-FR"/>
            </w:rPr>
          </w:pPr>
          <w:hyperlink w:anchor="_Toc115255638" w:history="1">
            <w:r w:rsidR="00D316D7" w:rsidRPr="00254FF4">
              <w:rPr>
                <w:rStyle w:val="Lienhypertexte"/>
                <w:noProof/>
              </w:rPr>
              <w:t>5.</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 (FOC)</w:t>
            </w:r>
            <w:r w:rsidR="00D316D7">
              <w:rPr>
                <w:noProof/>
                <w:webHidden/>
              </w:rPr>
              <w:tab/>
            </w:r>
            <w:r w:rsidR="00D316D7">
              <w:rPr>
                <w:noProof/>
                <w:webHidden/>
              </w:rPr>
              <w:fldChar w:fldCharType="begin"/>
            </w:r>
            <w:r w:rsidR="00D316D7">
              <w:rPr>
                <w:noProof/>
                <w:webHidden/>
              </w:rPr>
              <w:instrText xml:space="preserve"> PAGEREF _Toc115255638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6F1B471" w14:textId="2923864E"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9"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_Toc115255639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1A423E6" w14:textId="13863EFC" w:rsidR="00D316D7" w:rsidRDefault="00546A44" w:rsidP="00C1795B">
          <w:pPr>
            <w:pStyle w:val="TM3"/>
            <w:spacing w:line="240" w:lineRule="auto"/>
            <w:rPr>
              <w:rFonts w:eastAsiaTheme="minorEastAsia" w:cstheme="minorBidi"/>
              <w:i w:val="0"/>
              <w:iCs w:val="0"/>
              <w:noProof/>
              <w:sz w:val="22"/>
              <w:szCs w:val="22"/>
              <w:lang w:eastAsia="fr-FR"/>
            </w:rPr>
          </w:pPr>
          <w:hyperlink w:anchor="_Toc115255640"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_Toc115255640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51020805" w14:textId="2FEB564E" w:rsidR="00D316D7" w:rsidRDefault="00546A44" w:rsidP="00C1795B">
          <w:pPr>
            <w:pStyle w:val="TM3"/>
            <w:spacing w:line="240" w:lineRule="auto"/>
            <w:rPr>
              <w:rFonts w:eastAsiaTheme="minorEastAsia" w:cstheme="minorBidi"/>
              <w:i w:val="0"/>
              <w:iCs w:val="0"/>
              <w:noProof/>
              <w:sz w:val="22"/>
              <w:szCs w:val="22"/>
              <w:lang w:eastAsia="fr-FR"/>
            </w:rPr>
          </w:pPr>
          <w:hyperlink w:anchor="_Toc115255641"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_Toc115255641 \h </w:instrText>
            </w:r>
            <w:r w:rsidR="00D316D7">
              <w:rPr>
                <w:noProof/>
                <w:webHidden/>
              </w:rPr>
            </w:r>
            <w:r w:rsidR="00D316D7">
              <w:rPr>
                <w:noProof/>
                <w:webHidden/>
              </w:rPr>
              <w:fldChar w:fldCharType="separate"/>
            </w:r>
            <w:r w:rsidR="00373D89">
              <w:rPr>
                <w:noProof/>
                <w:webHidden/>
              </w:rPr>
              <w:t>8</w:t>
            </w:r>
            <w:r w:rsidR="00D316D7">
              <w:rPr>
                <w:noProof/>
                <w:webHidden/>
              </w:rPr>
              <w:fldChar w:fldCharType="end"/>
            </w:r>
          </w:hyperlink>
        </w:p>
        <w:p w14:paraId="55FA7D02" w14:textId="1DB5EF6E" w:rsidR="00D316D7" w:rsidRDefault="00546A44" w:rsidP="00C1795B">
          <w:pPr>
            <w:pStyle w:val="TM3"/>
            <w:spacing w:line="240" w:lineRule="auto"/>
            <w:rPr>
              <w:rFonts w:eastAsiaTheme="minorEastAsia" w:cstheme="minorBidi"/>
              <w:i w:val="0"/>
              <w:iCs w:val="0"/>
              <w:noProof/>
              <w:sz w:val="22"/>
              <w:szCs w:val="22"/>
              <w:lang w:eastAsia="fr-FR"/>
            </w:rPr>
          </w:pPr>
          <w:hyperlink w:anchor="_Toc115255642"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w:t>
            </w:r>
            <w:r w:rsidR="00D316D7">
              <w:rPr>
                <w:noProof/>
                <w:webHidden/>
              </w:rPr>
              <w:tab/>
            </w:r>
            <w:r w:rsidR="00D316D7">
              <w:rPr>
                <w:noProof/>
                <w:webHidden/>
              </w:rPr>
              <w:fldChar w:fldCharType="begin"/>
            </w:r>
            <w:r w:rsidR="00D316D7">
              <w:rPr>
                <w:noProof/>
                <w:webHidden/>
              </w:rPr>
              <w:instrText xml:space="preserve"> PAGEREF _Toc115255642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059AA3BA" w14:textId="427B77A6" w:rsidR="00D316D7" w:rsidRDefault="00546A44"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hyperlink w:anchor="_Toc115255643" w:history="1">
            <w:r w:rsidR="00D316D7" w:rsidRPr="00254FF4">
              <w:rPr>
                <w:rStyle w:val="Lienhypertexte"/>
                <w:noProof/>
              </w:rPr>
              <w:t>II.</w:t>
            </w:r>
            <w:r w:rsidR="00D316D7">
              <w:rPr>
                <w:rFonts w:eastAsiaTheme="minorEastAsia" w:cstheme="minorBidi"/>
                <w:b w:val="0"/>
                <w:bCs w:val="0"/>
                <w:caps w:val="0"/>
                <w:noProof/>
                <w:sz w:val="22"/>
                <w:szCs w:val="22"/>
                <w:lang w:eastAsia="fr-FR"/>
              </w:rPr>
              <w:tab/>
            </w:r>
            <w:r w:rsidR="00D316D7" w:rsidRPr="00254FF4">
              <w:rPr>
                <w:rStyle w:val="Lienhypertexte"/>
                <w:noProof/>
              </w:rPr>
              <w:t>Détermination de la dose absorbée dans les conditions de référence</w:t>
            </w:r>
            <w:r w:rsidR="00D316D7">
              <w:rPr>
                <w:noProof/>
                <w:webHidden/>
              </w:rPr>
              <w:tab/>
            </w:r>
            <w:r w:rsidR="00D316D7">
              <w:rPr>
                <w:noProof/>
                <w:webHidden/>
              </w:rPr>
              <w:fldChar w:fldCharType="begin"/>
            </w:r>
            <w:r w:rsidR="00D316D7">
              <w:rPr>
                <w:noProof/>
                <w:webHidden/>
              </w:rPr>
              <w:instrText xml:space="preserve"> PAGEREF _Toc115255643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1887BC90" w14:textId="34FD54CE"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4"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_Toc115255644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A599750" w14:textId="40F97BEC"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5"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_Toc115255645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4A0E97FA" w14:textId="1CA3E586"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6"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_Toc115255646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CE92957" w14:textId="2F7056E8" w:rsidR="00D316D7" w:rsidRDefault="00546A44" w:rsidP="00C1795B">
          <w:pPr>
            <w:pStyle w:val="TM3"/>
            <w:spacing w:line="240" w:lineRule="auto"/>
            <w:rPr>
              <w:rFonts w:eastAsiaTheme="minorEastAsia" w:cstheme="minorBidi"/>
              <w:i w:val="0"/>
              <w:iCs w:val="0"/>
              <w:noProof/>
              <w:sz w:val="22"/>
              <w:szCs w:val="22"/>
              <w:lang w:eastAsia="fr-FR"/>
            </w:rPr>
          </w:pPr>
          <w:hyperlink w:anchor="_Toc115255647"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Facteurs correctifs</w:t>
            </w:r>
            <w:r w:rsidR="00D316D7">
              <w:rPr>
                <w:noProof/>
                <w:webHidden/>
              </w:rPr>
              <w:tab/>
            </w:r>
            <w:r w:rsidR="00D316D7">
              <w:rPr>
                <w:noProof/>
                <w:webHidden/>
              </w:rPr>
              <w:fldChar w:fldCharType="begin"/>
            </w:r>
            <w:r w:rsidR="00D316D7">
              <w:rPr>
                <w:noProof/>
                <w:webHidden/>
              </w:rPr>
              <w:instrText xml:space="preserve"> PAGEREF _Toc115255647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07E3A814" w14:textId="62D181F8" w:rsidR="00D316D7" w:rsidRDefault="00546A44" w:rsidP="00C1795B">
          <w:pPr>
            <w:pStyle w:val="TM3"/>
            <w:spacing w:line="240" w:lineRule="auto"/>
            <w:rPr>
              <w:rFonts w:eastAsiaTheme="minorEastAsia" w:cstheme="minorBidi"/>
              <w:i w:val="0"/>
              <w:iCs w:val="0"/>
              <w:noProof/>
              <w:sz w:val="22"/>
              <w:szCs w:val="22"/>
              <w:lang w:eastAsia="fr-FR"/>
            </w:rPr>
          </w:pPr>
          <w:hyperlink w:anchor="_Toc115255648"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Protocole TRS 277</w:t>
            </w:r>
            <w:r w:rsidR="00D316D7">
              <w:rPr>
                <w:noProof/>
                <w:webHidden/>
              </w:rPr>
              <w:tab/>
            </w:r>
            <w:r w:rsidR="00D316D7">
              <w:rPr>
                <w:noProof/>
                <w:webHidden/>
              </w:rPr>
              <w:fldChar w:fldCharType="begin"/>
            </w:r>
            <w:r w:rsidR="00D316D7">
              <w:rPr>
                <w:noProof/>
                <w:webHidden/>
              </w:rPr>
              <w:instrText xml:space="preserve"> PAGEREF _Toc115255648 \h </w:instrText>
            </w:r>
            <w:r w:rsidR="00D316D7">
              <w:rPr>
                <w:noProof/>
                <w:webHidden/>
              </w:rPr>
            </w:r>
            <w:r w:rsidR="00D316D7">
              <w:rPr>
                <w:noProof/>
                <w:webHidden/>
              </w:rPr>
              <w:fldChar w:fldCharType="separate"/>
            </w:r>
            <w:r w:rsidR="00373D89">
              <w:rPr>
                <w:noProof/>
                <w:webHidden/>
              </w:rPr>
              <w:t>16</w:t>
            </w:r>
            <w:r w:rsidR="00D316D7">
              <w:rPr>
                <w:noProof/>
                <w:webHidden/>
              </w:rPr>
              <w:fldChar w:fldCharType="end"/>
            </w:r>
          </w:hyperlink>
        </w:p>
        <w:p w14:paraId="43B3C6F4" w14:textId="6EF58F8A" w:rsidR="00D316D7" w:rsidRDefault="00546A44" w:rsidP="00C1795B">
          <w:pPr>
            <w:pStyle w:val="TM3"/>
            <w:spacing w:line="240" w:lineRule="auto"/>
            <w:rPr>
              <w:rFonts w:eastAsiaTheme="minorEastAsia" w:cstheme="minorBidi"/>
              <w:i w:val="0"/>
              <w:iCs w:val="0"/>
              <w:noProof/>
              <w:sz w:val="22"/>
              <w:szCs w:val="22"/>
              <w:lang w:eastAsia="fr-FR"/>
            </w:rPr>
          </w:pPr>
          <w:hyperlink w:anchor="_Toc115255649"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Protocole TRS 398</w:t>
            </w:r>
            <w:r w:rsidR="00D316D7">
              <w:rPr>
                <w:noProof/>
                <w:webHidden/>
              </w:rPr>
              <w:tab/>
            </w:r>
            <w:r w:rsidR="00D316D7">
              <w:rPr>
                <w:noProof/>
                <w:webHidden/>
              </w:rPr>
              <w:fldChar w:fldCharType="begin"/>
            </w:r>
            <w:r w:rsidR="00D316D7">
              <w:rPr>
                <w:noProof/>
                <w:webHidden/>
              </w:rPr>
              <w:instrText xml:space="preserve"> PAGEREF _Toc115255649 \h </w:instrText>
            </w:r>
            <w:r w:rsidR="00D316D7">
              <w:rPr>
                <w:noProof/>
                <w:webHidden/>
              </w:rPr>
            </w:r>
            <w:r w:rsidR="00D316D7">
              <w:rPr>
                <w:noProof/>
                <w:webHidden/>
              </w:rPr>
              <w:fldChar w:fldCharType="separate"/>
            </w:r>
            <w:r w:rsidR="00373D89">
              <w:rPr>
                <w:noProof/>
                <w:webHidden/>
              </w:rPr>
              <w:t>17</w:t>
            </w:r>
            <w:r w:rsidR="00D316D7">
              <w:rPr>
                <w:noProof/>
                <w:webHidden/>
              </w:rPr>
              <w:fldChar w:fldCharType="end"/>
            </w:r>
          </w:hyperlink>
        </w:p>
        <w:p w14:paraId="62E4679D" w14:textId="0E9BC83D" w:rsidR="00D316D7" w:rsidRDefault="00546A44" w:rsidP="00C1795B">
          <w:pPr>
            <w:pStyle w:val="TM3"/>
            <w:spacing w:line="240" w:lineRule="auto"/>
            <w:rPr>
              <w:rFonts w:eastAsiaTheme="minorEastAsia" w:cstheme="minorBidi"/>
              <w:i w:val="0"/>
              <w:iCs w:val="0"/>
              <w:noProof/>
              <w:sz w:val="22"/>
              <w:szCs w:val="22"/>
              <w:lang w:eastAsia="fr-FR"/>
            </w:rPr>
          </w:pPr>
          <w:hyperlink w:anchor="_Toc115255650"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Incertitudes de mesures</w:t>
            </w:r>
            <w:r w:rsidR="00D316D7">
              <w:rPr>
                <w:noProof/>
                <w:webHidden/>
              </w:rPr>
              <w:tab/>
            </w:r>
            <w:r w:rsidR="00D316D7">
              <w:rPr>
                <w:noProof/>
                <w:webHidden/>
              </w:rPr>
              <w:fldChar w:fldCharType="begin"/>
            </w:r>
            <w:r w:rsidR="00D316D7">
              <w:rPr>
                <w:noProof/>
                <w:webHidden/>
              </w:rPr>
              <w:instrText xml:space="preserve"> PAGEREF _Toc115255650 \h </w:instrText>
            </w:r>
            <w:r w:rsidR="00D316D7">
              <w:rPr>
                <w:noProof/>
                <w:webHidden/>
              </w:rPr>
            </w:r>
            <w:r w:rsidR="00D316D7">
              <w:rPr>
                <w:noProof/>
                <w:webHidden/>
              </w:rPr>
              <w:fldChar w:fldCharType="separate"/>
            </w:r>
            <w:r w:rsidR="00373D89">
              <w:rPr>
                <w:noProof/>
                <w:webHidden/>
              </w:rPr>
              <w:t>18</w:t>
            </w:r>
            <w:r w:rsidR="00D316D7">
              <w:rPr>
                <w:noProof/>
                <w:webHidden/>
              </w:rPr>
              <w:fldChar w:fldCharType="end"/>
            </w:r>
          </w:hyperlink>
        </w:p>
        <w:p w14:paraId="6F67DE3B" w14:textId="60EE194B" w:rsidR="00D316D7" w:rsidRDefault="00546A44"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51"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_Toc115255651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EC5625C" w14:textId="131C5D16" w:rsidR="00D316D7" w:rsidRDefault="00546A44" w:rsidP="00C1795B">
          <w:pPr>
            <w:pStyle w:val="TM3"/>
            <w:spacing w:line="240" w:lineRule="auto"/>
            <w:rPr>
              <w:rFonts w:eastAsiaTheme="minorEastAsia" w:cstheme="minorBidi"/>
              <w:i w:val="0"/>
              <w:iCs w:val="0"/>
              <w:noProof/>
              <w:sz w:val="22"/>
              <w:szCs w:val="22"/>
              <w:lang w:eastAsia="fr-FR"/>
            </w:rPr>
          </w:pPr>
          <w:hyperlink w:anchor="_Toc115255652"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Etalonnage croisé</w:t>
            </w:r>
            <w:r w:rsidR="00D316D7">
              <w:rPr>
                <w:noProof/>
                <w:webHidden/>
              </w:rPr>
              <w:tab/>
            </w:r>
            <w:r w:rsidR="00D316D7">
              <w:rPr>
                <w:noProof/>
                <w:webHidden/>
              </w:rPr>
              <w:fldChar w:fldCharType="begin"/>
            </w:r>
            <w:r w:rsidR="00D316D7">
              <w:rPr>
                <w:noProof/>
                <w:webHidden/>
              </w:rPr>
              <w:instrText xml:space="preserve"> PAGEREF _Toc115255652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55B5709" w14:textId="262384D8" w:rsidR="00D316D7" w:rsidRDefault="00546A44" w:rsidP="00C1795B">
          <w:pPr>
            <w:pStyle w:val="TM3"/>
            <w:spacing w:line="240" w:lineRule="auto"/>
            <w:rPr>
              <w:rFonts w:eastAsiaTheme="minorEastAsia" w:cstheme="minorBidi"/>
              <w:i w:val="0"/>
              <w:iCs w:val="0"/>
              <w:noProof/>
              <w:sz w:val="22"/>
              <w:szCs w:val="22"/>
              <w:lang w:eastAsia="fr-FR"/>
            </w:rPr>
          </w:pPr>
          <w:hyperlink w:anchor="_Toc115255653"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Mesures de dose absolue</w:t>
            </w:r>
            <w:r w:rsidR="00D316D7">
              <w:rPr>
                <w:noProof/>
                <w:webHidden/>
              </w:rPr>
              <w:tab/>
            </w:r>
            <w:r w:rsidR="00D316D7">
              <w:rPr>
                <w:noProof/>
                <w:webHidden/>
              </w:rPr>
              <w:fldChar w:fldCharType="begin"/>
            </w:r>
            <w:r w:rsidR="00D316D7">
              <w:rPr>
                <w:noProof/>
                <w:webHidden/>
              </w:rPr>
              <w:instrText xml:space="preserve"> PAGEREF _Toc115255653 \h </w:instrText>
            </w:r>
            <w:r w:rsidR="00D316D7">
              <w:rPr>
                <w:noProof/>
                <w:webHidden/>
              </w:rPr>
            </w:r>
            <w:r w:rsidR="00D316D7">
              <w:rPr>
                <w:noProof/>
                <w:webHidden/>
              </w:rPr>
              <w:fldChar w:fldCharType="separate"/>
            </w:r>
            <w:r w:rsidR="00373D89">
              <w:rPr>
                <w:noProof/>
                <w:webHidden/>
              </w:rPr>
              <w:t>20</w:t>
            </w:r>
            <w:r w:rsidR="00D316D7">
              <w:rPr>
                <w:noProof/>
                <w:webHidden/>
              </w:rPr>
              <w:fldChar w:fldCharType="end"/>
            </w:r>
          </w:hyperlink>
        </w:p>
        <w:p w14:paraId="4C26D899" w14:textId="5369AFB2" w:rsidR="00D316D7" w:rsidRDefault="00546A44" w:rsidP="00C1795B">
          <w:pPr>
            <w:pStyle w:val="TM1"/>
            <w:tabs>
              <w:tab w:val="right" w:leader="dot" w:pos="9060"/>
            </w:tabs>
            <w:spacing w:line="240" w:lineRule="auto"/>
            <w:rPr>
              <w:rFonts w:eastAsiaTheme="minorEastAsia" w:cstheme="minorBidi"/>
              <w:b w:val="0"/>
              <w:bCs w:val="0"/>
              <w:caps w:val="0"/>
              <w:noProof/>
              <w:sz w:val="22"/>
              <w:szCs w:val="22"/>
              <w:lang w:eastAsia="fr-FR"/>
            </w:rPr>
          </w:pPr>
          <w:hyperlink w:anchor="_Toc115255654" w:history="1">
            <w:r w:rsidR="00D316D7" w:rsidRPr="00254FF4">
              <w:rPr>
                <w:rStyle w:val="Lienhypertexte"/>
                <w:noProof/>
              </w:rPr>
              <w:t>Bibliographie</w:t>
            </w:r>
            <w:r w:rsidR="00D316D7">
              <w:rPr>
                <w:noProof/>
                <w:webHidden/>
              </w:rPr>
              <w:tab/>
            </w:r>
            <w:r w:rsidR="00D316D7">
              <w:rPr>
                <w:noProof/>
                <w:webHidden/>
              </w:rPr>
              <w:fldChar w:fldCharType="begin"/>
            </w:r>
            <w:r w:rsidR="00D316D7">
              <w:rPr>
                <w:noProof/>
                <w:webHidden/>
              </w:rPr>
              <w:instrText xml:space="preserve"> PAGEREF _Toc115255654 \h </w:instrText>
            </w:r>
            <w:r w:rsidR="00D316D7">
              <w:rPr>
                <w:noProof/>
                <w:webHidden/>
              </w:rPr>
            </w:r>
            <w:r w:rsidR="00D316D7">
              <w:rPr>
                <w:noProof/>
                <w:webHidden/>
              </w:rPr>
              <w:fldChar w:fldCharType="separate"/>
            </w:r>
            <w:r w:rsidR="00373D89">
              <w:rPr>
                <w:noProof/>
                <w:webHidden/>
              </w:rPr>
              <w:t>23</w:t>
            </w:r>
            <w:r w:rsidR="00D316D7">
              <w:rPr>
                <w:noProof/>
                <w:webHidden/>
              </w:rPr>
              <w:fldChar w:fldCharType="end"/>
            </w:r>
          </w:hyperlink>
        </w:p>
        <w:p w14:paraId="2128E6C2" w14:textId="6852369E"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6" w:name="_Toc115255630"/>
      <w:r>
        <w:lastRenderedPageBreak/>
        <w:t>Etude relative de la dose absorbée</w:t>
      </w:r>
      <w:bookmarkEnd w:id="6"/>
      <w:bookmarkEnd w:id="5"/>
      <w:bookmarkEnd w:id="4"/>
      <w:bookmarkEnd w:id="3"/>
      <w:bookmarkEnd w:id="2"/>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7" w:name="_Toc109036146"/>
      <w:bookmarkStart w:id="8" w:name="_Toc109317163"/>
      <w:bookmarkStart w:id="9" w:name="_Toc110266426"/>
      <w:bookmarkStart w:id="10" w:name="_Toc110266526"/>
      <w:bookmarkStart w:id="11" w:name="_Toc110266582"/>
      <w:bookmarkStart w:id="12" w:name="_Toc110268661"/>
      <w:bookmarkStart w:id="13" w:name="_Toc110268683"/>
      <w:bookmarkStart w:id="14" w:name="_Toc110268705"/>
      <w:bookmarkStart w:id="15" w:name="_Toc110269065"/>
      <w:bookmarkStart w:id="16" w:name="_Toc115255631"/>
      <w:r>
        <w:t>Introduction</w:t>
      </w:r>
      <w:bookmarkEnd w:id="7"/>
      <w:bookmarkEnd w:id="8"/>
      <w:bookmarkEnd w:id="9"/>
      <w:bookmarkEnd w:id="10"/>
      <w:bookmarkEnd w:id="11"/>
      <w:bookmarkEnd w:id="12"/>
      <w:bookmarkEnd w:id="13"/>
      <w:bookmarkEnd w:id="14"/>
      <w:bookmarkEnd w:id="15"/>
      <w:bookmarkEnd w:id="16"/>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7" w:name="_Toc109036147"/>
      <w:bookmarkStart w:id="18" w:name="_Toc109317164"/>
      <w:bookmarkStart w:id="19" w:name="_Toc110266427"/>
      <w:bookmarkStart w:id="20" w:name="_Toc110266527"/>
      <w:bookmarkStart w:id="21" w:name="_Toc110266583"/>
    </w:p>
    <w:p w14:paraId="50609990" w14:textId="77777777" w:rsidR="00E00120" w:rsidRDefault="00E00120" w:rsidP="00C1795B">
      <w:pPr>
        <w:pStyle w:val="Titre2"/>
        <w:spacing w:line="240" w:lineRule="auto"/>
      </w:pPr>
      <w:bookmarkStart w:id="22" w:name="_Toc110268662"/>
      <w:bookmarkStart w:id="23" w:name="_Toc110268684"/>
      <w:bookmarkStart w:id="24" w:name="_Toc110268706"/>
      <w:bookmarkStart w:id="25" w:name="_Toc110269066"/>
      <w:bookmarkStart w:id="26" w:name="_Toc115255632"/>
      <w:r>
        <w:t>Matériel</w:t>
      </w:r>
      <w:bookmarkEnd w:id="17"/>
      <w:bookmarkEnd w:id="18"/>
      <w:bookmarkEnd w:id="19"/>
      <w:bookmarkEnd w:id="20"/>
      <w:bookmarkEnd w:id="21"/>
      <w:bookmarkEnd w:id="22"/>
      <w:bookmarkEnd w:id="23"/>
      <w:bookmarkEnd w:id="24"/>
      <w:bookmarkEnd w:id="25"/>
      <w:bookmarkEnd w:id="26"/>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2100 iX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CI cylindrique IBA Wellhöfer CC13 (volume sensible V = 0.13 cc, n°</w:t>
      </w:r>
      <w:r w:rsidR="007F683F">
        <w:t>3922</w:t>
      </w:r>
      <w:r>
        <w:t xml:space="preserve"> pour la référence et </w:t>
      </w:r>
      <w:r w:rsidR="00D316D7">
        <w:t>n°</w:t>
      </w:r>
      <w:r w:rsidR="007F683F">
        <w:t>3924</w:t>
      </w:r>
      <w:r>
        <w:t xml:space="preserve"> pour le champ)</w:t>
      </w:r>
    </w:p>
    <w:p w14:paraId="7335D7A3" w14:textId="0DB03545" w:rsidR="00E00120" w:rsidRDefault="00E00120" w:rsidP="00C1795B">
      <w:pPr>
        <w:pStyle w:val="Paragraphedeliste"/>
        <w:numPr>
          <w:ilvl w:val="1"/>
          <w:numId w:val="1"/>
        </w:numPr>
        <w:spacing w:line="240" w:lineRule="auto"/>
      </w:pPr>
      <w:r>
        <w:t>CI plate</w:t>
      </w:r>
      <w:r w:rsidR="00BE70AD">
        <w:t xml:space="preserve"> PTW Roos (volume sensible :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Logiciel d’analyse myQA Accept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7" w:name="_Toc109036148"/>
      <w:bookmarkStart w:id="28" w:name="_Toc109317165"/>
      <w:bookmarkStart w:id="29" w:name="_Toc110266428"/>
      <w:bookmarkStart w:id="30" w:name="_Toc110266528"/>
      <w:bookmarkStart w:id="31" w:name="_Toc110266584"/>
      <w:bookmarkStart w:id="32" w:name="_Toc110268663"/>
      <w:bookmarkStart w:id="33" w:name="_Toc110268685"/>
      <w:bookmarkStart w:id="34" w:name="_Toc110268707"/>
      <w:bookmarkStart w:id="35" w:name="_Toc110269067"/>
      <w:bookmarkStart w:id="36" w:name="_Toc115255633"/>
      <w:r>
        <w:t>Méthode</w:t>
      </w:r>
      <w:bookmarkEnd w:id="27"/>
      <w:bookmarkEnd w:id="28"/>
      <w:bookmarkEnd w:id="29"/>
      <w:bookmarkEnd w:id="30"/>
      <w:bookmarkEnd w:id="31"/>
      <w:bookmarkEnd w:id="32"/>
      <w:bookmarkEnd w:id="33"/>
      <w:bookmarkEnd w:id="34"/>
      <w:bookmarkEnd w:id="35"/>
      <w:bookmarkEnd w:id="36"/>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r>
        <w:t>Clinac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r w:rsidR="009D26F5">
        <w:t>z</w:t>
      </w:r>
      <w:r w:rsidR="009D26F5">
        <w:rPr>
          <w:vertAlign w:val="subscript"/>
        </w:rPr>
        <w:t>max</w:t>
      </w:r>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Roos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Roos pour la mesure des rendements en profondeur, comme préconisé par le TRS 398. Cette chambre possède l’avantage d’avoir une meilleure résolution spatiale en profondeur que les chambres d’ionisation cylindrique. </w:t>
      </w:r>
      <w:r w:rsidR="001D3942">
        <w:t>De plus, le facteur de correction p</w:t>
      </w:r>
      <w:r w:rsidR="001D3942">
        <w:rPr>
          <w:vertAlign w:val="subscript"/>
        </w:rPr>
        <w:t>cav</w:t>
      </w:r>
      <w:r w:rsidR="001D3942">
        <w:t xml:space="preserve"> est négligeable avec ce type de chambre. </w:t>
      </w:r>
    </w:p>
    <w:p w14:paraId="5BCC86C0" w14:textId="77777777" w:rsidR="00E00120" w:rsidRPr="00C2059E" w:rsidRDefault="00E00120" w:rsidP="00C1795B">
      <w:pPr>
        <w:spacing w:line="240" w:lineRule="auto"/>
      </w:pPr>
    </w:p>
    <w:p w14:paraId="505A4DBD" w14:textId="77777777" w:rsidR="00E00120" w:rsidRDefault="00E00120" w:rsidP="00C1795B">
      <w:pPr>
        <w:pStyle w:val="Titre3"/>
        <w:spacing w:line="240" w:lineRule="auto"/>
      </w:pPr>
      <w:bookmarkStart w:id="37" w:name="_Toc109036149"/>
      <w:bookmarkStart w:id="38" w:name="_Toc109317166"/>
      <w:bookmarkStart w:id="39" w:name="_Toc110266429"/>
      <w:bookmarkStart w:id="40" w:name="_Toc110266529"/>
      <w:bookmarkStart w:id="41" w:name="_Toc110266585"/>
      <w:bookmarkStart w:id="42" w:name="_Toc110268664"/>
      <w:bookmarkStart w:id="43" w:name="_Toc110268686"/>
      <w:bookmarkStart w:id="44" w:name="_Toc110268708"/>
      <w:bookmarkStart w:id="45" w:name="_Toc110269068"/>
      <w:bookmarkStart w:id="46" w:name="_Toc115255634"/>
      <w:r>
        <w:t>Positionnement du matériel</w:t>
      </w:r>
      <w:bookmarkEnd w:id="37"/>
      <w:bookmarkEnd w:id="38"/>
      <w:bookmarkEnd w:id="39"/>
      <w:bookmarkEnd w:id="40"/>
      <w:bookmarkEnd w:id="41"/>
      <w:bookmarkEnd w:id="42"/>
      <w:bookmarkEnd w:id="43"/>
      <w:bookmarkEnd w:id="44"/>
      <w:bookmarkEnd w:id="45"/>
      <w:bookmarkEnd w:id="46"/>
      <w:r>
        <w:t xml:space="preserve"> </w:t>
      </w:r>
    </w:p>
    <w:p w14:paraId="33652B45" w14:textId="77777777" w:rsidR="00E00120" w:rsidRDefault="00E00120" w:rsidP="00C1795B">
      <w:pPr>
        <w:spacing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4B39C737" w14:textId="2B642040" w:rsidR="00E00120" w:rsidRDefault="00E00120" w:rsidP="00C1795B">
      <w:pPr>
        <w:spacing w:line="240" w:lineRule="auto"/>
      </w:pPr>
      <w:r w:rsidRPr="009E57B6">
        <w:rPr>
          <w:rFonts w:cstheme="minorHAnsi"/>
        </w:rPr>
        <w:t>Avant le placement de l’explorateur de faisceau, n</w:t>
      </w:r>
      <w:r w:rsidRPr="009E57B6">
        <w:t xml:space="preserve">ous devons nous assurer que le collimateur ainsi que le bras soient à 0°. </w:t>
      </w:r>
      <w:r>
        <w:t xml:space="preserve">La cuve est placée avec un niveau à bulle puis bloquée à l’aide des freins. L’explorateur, le réservoir d’eau, le dispositif de montée et l’électromètre CCU sont raccordés au secteur. Le remplissage de l’explorateur est ensuite réalisé. Puis, nous pouvons connecter les chambres </w:t>
      </w:r>
      <w:r>
        <w:lastRenderedPageBreak/>
        <w:t xml:space="preserve">CC13 de champ et de référence. La hauteur d’eau est réglée à DSP = 100 cm. Le capuchon </w:t>
      </w:r>
      <w:r w:rsidR="00373D89">
        <w:t>d’alignement</w:t>
      </w:r>
      <w:r>
        <w:t xml:space="preserve"> est placé sur la chambre</w:t>
      </w:r>
      <w:r w:rsidR="00CF0503">
        <w:t xml:space="preserve"> de champ</w:t>
      </w:r>
      <w:r>
        <w:t xml:space="preserve">. La croix sur le capuchon est alignée sur le niveau d’eau et la chambre est déplacée le long de la paroi. On s’assure qu’à chaque angle de l’explorateur, le niveau d’eau coïncide avec le centre de la croix en vissant/dévissant la vis. </w:t>
      </w:r>
    </w:p>
    <w:p w14:paraId="029C57F5" w14:textId="77777777" w:rsidR="00E00120" w:rsidRDefault="00E00120" w:rsidP="00C1795B">
      <w:pPr>
        <w:pStyle w:val="Default"/>
        <w:rPr>
          <w:sz w:val="22"/>
          <w:szCs w:val="22"/>
        </w:rPr>
      </w:pPr>
    </w:p>
    <w:p w14:paraId="42E716B7" w14:textId="77777777" w:rsidR="00E00120" w:rsidRDefault="00E00120" w:rsidP="00C1795B">
      <w:pPr>
        <w:pStyle w:val="Titre3"/>
        <w:spacing w:line="240" w:lineRule="auto"/>
      </w:pPr>
      <w:bookmarkStart w:id="47" w:name="_Toc109036150"/>
      <w:bookmarkStart w:id="48" w:name="_Toc109317167"/>
      <w:bookmarkStart w:id="49" w:name="_Toc110266430"/>
      <w:bookmarkStart w:id="50" w:name="_Toc110266530"/>
      <w:bookmarkStart w:id="51" w:name="_Toc110266586"/>
      <w:bookmarkStart w:id="52" w:name="_Toc110268665"/>
      <w:bookmarkStart w:id="53" w:name="_Toc110268687"/>
      <w:bookmarkStart w:id="54" w:name="_Toc110268709"/>
      <w:bookmarkStart w:id="55" w:name="_Toc110269069"/>
      <w:bookmarkStart w:id="56" w:name="_Toc115255635"/>
      <w:r>
        <w:t>Acquisition des données avec le logiciel</w:t>
      </w:r>
      <w:bookmarkEnd w:id="47"/>
      <w:bookmarkEnd w:id="48"/>
      <w:bookmarkEnd w:id="49"/>
      <w:bookmarkEnd w:id="50"/>
      <w:bookmarkEnd w:id="51"/>
      <w:bookmarkEnd w:id="52"/>
      <w:bookmarkEnd w:id="53"/>
      <w:bookmarkEnd w:id="54"/>
      <w:bookmarkEnd w:id="55"/>
      <w:bookmarkEnd w:id="56"/>
    </w:p>
    <w:p w14:paraId="365F339D" w14:textId="5DFE7723" w:rsidR="00E00120" w:rsidRDefault="00E00120" w:rsidP="00C1795B">
      <w:pPr>
        <w:spacing w:line="240" w:lineRule="auto"/>
        <w:rPr>
          <w:rFonts w:cstheme="minorHAnsi"/>
          <w:i/>
          <w:iCs/>
        </w:rPr>
      </w:pPr>
      <w:r>
        <w:t>L’électromètre est relié au PC portable. Dans le logiciel OmniProAccept, une série de mesures peut être préparée en complétant manuellement les champs ou en chargeant une série existante. Les chambres sont mises sous tension. La chambre de champ est placée à</w:t>
      </w:r>
      <w:r w:rsidRPr="00992B11">
        <w:rPr>
          <w:rFonts w:cstheme="minorHAnsi"/>
        </w:rPr>
        <w:t xml:space="preserve"> la profondeur du maximum pour une mesure de rendement e</w:t>
      </w:r>
      <w:r>
        <w:rPr>
          <w:rFonts w:cstheme="minorHAnsi"/>
        </w:rPr>
        <w:t>n profondeur et à</w:t>
      </w:r>
      <w:r w:rsidRPr="00992B11">
        <w:rPr>
          <w:rFonts w:cstheme="minorHAnsi"/>
        </w:rPr>
        <w:t xml:space="preserve"> la profondeur </w:t>
      </w:r>
      <w:r w:rsidR="00373D89">
        <w:rPr>
          <w:rFonts w:cstheme="minorHAnsi"/>
        </w:rPr>
        <w:t>du maximum de dose</w:t>
      </w:r>
      <w:r w:rsidRPr="00992B11">
        <w:rPr>
          <w:rFonts w:cstheme="minorHAnsi"/>
        </w:rPr>
        <w:t xml:space="preserve"> pour un profil de dose. </w:t>
      </w:r>
      <w:r>
        <w:rPr>
          <w:rFonts w:cstheme="minorHAnsi"/>
        </w:rPr>
        <w:t>On irradie la chambre de 200 UM et m</w:t>
      </w:r>
      <w:r w:rsidRPr="00992B11">
        <w:rPr>
          <w:rFonts w:cstheme="minorHAnsi"/>
        </w:rPr>
        <w:t>esure le bruit de fond lo</w:t>
      </w:r>
      <w:r>
        <w:rPr>
          <w:rFonts w:cstheme="minorHAnsi"/>
        </w:rPr>
        <w:t>rsque le faisceau est interrompu</w:t>
      </w:r>
      <w:r>
        <w:rPr>
          <w:rFonts w:cstheme="minorHAnsi"/>
          <w:i/>
          <w:iCs/>
        </w:rPr>
        <w:t xml:space="preserve">. </w:t>
      </w:r>
    </w:p>
    <w:p w14:paraId="7D4BE34D" w14:textId="22F213D3" w:rsidR="00E00120" w:rsidRDefault="00E00120" w:rsidP="00C1795B">
      <w:pPr>
        <w:spacing w:line="240" w:lineRule="auto"/>
        <w:rPr>
          <w:rFonts w:cstheme="minorHAnsi"/>
        </w:rPr>
      </w:pPr>
      <w:r>
        <w:rPr>
          <w:rFonts w:cstheme="minorHAnsi"/>
          <w:iCs/>
        </w:rPr>
        <w:t>Le signal est ensuite normalisé en présence du faisceau. Deux profils de dose orthogonaux sont réalisés (inline et crossline) et on vérifie qu’ils soient centrés. On peut alors acquérir les données. Les courbes acquises sont ensuite lissées et normalisées (</w:t>
      </w:r>
      <w:r w:rsidRPr="00992B11">
        <w:rPr>
          <w:rFonts w:cstheme="minorHAnsi"/>
        </w:rPr>
        <w:t>au maximum de dose p</w:t>
      </w:r>
      <w:r>
        <w:rPr>
          <w:rFonts w:cstheme="minorHAnsi"/>
        </w:rPr>
        <w:t>our un rendement en profondeur et</w:t>
      </w:r>
      <w:r w:rsidRPr="00992B11">
        <w:rPr>
          <w:rFonts w:cstheme="minorHAnsi"/>
        </w:rPr>
        <w:t xml:space="preserve"> à l’axe pour un profil de dose</w:t>
      </w:r>
      <w:r>
        <w:rPr>
          <w:rFonts w:cstheme="minorHAnsi"/>
        </w:rPr>
        <w:t>)</w:t>
      </w:r>
      <w:r w:rsidRPr="00992B11">
        <w:rPr>
          <w:rFonts w:cstheme="minorHAnsi"/>
        </w:rPr>
        <w:t xml:space="preserve">. </w:t>
      </w:r>
    </w:p>
    <w:p w14:paraId="635BF5EF" w14:textId="1AC58F93" w:rsidR="00E00120" w:rsidRDefault="00E00120" w:rsidP="00C1795B">
      <w:pPr>
        <w:spacing w:line="240" w:lineRule="auto"/>
        <w:rPr>
          <w:rFonts w:cstheme="minorHAnsi"/>
        </w:rPr>
      </w:pPr>
    </w:p>
    <w:p w14:paraId="59F6C07E" w14:textId="77777777" w:rsidR="00E00120" w:rsidRDefault="00E00120" w:rsidP="00C1795B">
      <w:pPr>
        <w:pStyle w:val="Titre3"/>
        <w:spacing w:line="240" w:lineRule="auto"/>
      </w:pPr>
      <w:bookmarkStart w:id="57" w:name="_Toc109317168"/>
      <w:bookmarkStart w:id="58" w:name="_Toc110266431"/>
      <w:bookmarkStart w:id="59" w:name="_Toc110266531"/>
      <w:bookmarkStart w:id="60" w:name="_Toc110266587"/>
      <w:bookmarkStart w:id="61" w:name="_Toc110268666"/>
      <w:bookmarkStart w:id="62" w:name="_Toc110268688"/>
      <w:bookmarkStart w:id="63" w:name="_Toc110268710"/>
      <w:bookmarkStart w:id="64" w:name="_Toc110269070"/>
      <w:bookmarkStart w:id="65" w:name="_Toc115255636"/>
      <w:r>
        <w:t>Rendement en profondeur</w:t>
      </w:r>
      <w:bookmarkEnd w:id="57"/>
      <w:bookmarkEnd w:id="58"/>
      <w:bookmarkEnd w:id="59"/>
      <w:bookmarkEnd w:id="60"/>
      <w:bookmarkEnd w:id="61"/>
      <w:bookmarkEnd w:id="62"/>
      <w:bookmarkEnd w:id="63"/>
      <w:bookmarkEnd w:id="64"/>
      <w:bookmarkEnd w:id="65"/>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3254AE2B" w:rsidR="005C126F" w:rsidRPr="00FD4A7C" w:rsidRDefault="00E00120" w:rsidP="00C1795B">
      <w:pPr>
        <w:spacing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bookmarkStart w:id="66" w:name="_Toc109317170"/>
      <w:bookmarkStart w:id="67" w:name="_Toc110266433"/>
      <w:bookmarkStart w:id="68" w:name="_Toc110266533"/>
      <w:bookmarkStart w:id="69" w:name="_Toc110266589"/>
      <w:bookmarkStart w:id="70" w:name="_Toc110268668"/>
      <w:bookmarkStart w:id="71" w:name="_Toc110268690"/>
      <w:bookmarkStart w:id="72" w:name="_Toc110268712"/>
      <w:bookmarkStart w:id="73" w:name="_Toc110269071"/>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8"/>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000FC2" w:rsidRDefault="00000FC2"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000FC2" w:rsidRDefault="00000FC2"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000FC2" w:rsidRDefault="00000FC2"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000FC2" w:rsidRDefault="00000FC2"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000FC2" w:rsidRDefault="00000FC2"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XLeO9QDAACpEAAADgAA&#10;AAAAAAAAAAAAAAA6AgAAZHJzL2Uyb0RvYy54bWxQSwECLQAKAAAAAAAAACEAuDyGYAWwAAAFsAAA&#10;FAAAAAAAAAAAAAAAAAA6BgAAZHJzL21lZGlhL2ltYWdlMS5wbmdQSwECLQAUAAYACAAAACEAa3aU&#10;cd0AAAAFAQAADwAAAAAAAAAAAAAAAABxtgAAZHJzL2Rvd25yZXYueG1sUEsBAi0AFAAGAAgAAAAh&#10;AKomDr68AAAAIQEAABkAAAAAAAAAAAAAAAAAe7cAAGRycy9fcmVscy9lMm9Eb2MueG1sLnJlbHN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9"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000FC2" w:rsidRDefault="00000FC2"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000FC2" w:rsidRDefault="00000FC2"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000FC2" w:rsidRDefault="00000FC2"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000FC2" w:rsidRDefault="00000FC2"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000FC2" w:rsidRDefault="00000FC2"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1</w:t>
      </w:r>
      <w:r w:rsidR="00546A44">
        <w:rPr>
          <w:noProof/>
        </w:rPr>
        <w:fldChar w:fldCharType="end"/>
      </w:r>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r w:rsidRPr="005D7DBE">
        <w:rPr>
          <w:rFonts w:eastAsiaTheme="minorEastAsia"/>
          <w:color w:val="009999"/>
          <w:sz w:val="20"/>
          <w:szCs w:val="24"/>
        </w:rPr>
        <w:t>①</w:t>
      </w:r>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r w:rsidRPr="005D7DBE">
        <w:rPr>
          <w:rFonts w:eastAsiaTheme="minorEastAsia"/>
          <w:color w:val="ED7D31" w:themeColor="accent2"/>
          <w:sz w:val="20"/>
          <w:szCs w:val="24"/>
        </w:rPr>
        <w:lastRenderedPageBreak/>
        <w:t>②</w:t>
      </w:r>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 xml:space="preserve">(build-up)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r w:rsidRPr="00AF5730">
        <w:rPr>
          <w:rFonts w:eastAsiaTheme="minorEastAsia"/>
          <w:color w:val="5B9BD5" w:themeColor="accent1"/>
          <w:sz w:val="20"/>
          <w:szCs w:val="24"/>
        </w:rPr>
        <w:t>③</w:t>
      </w:r>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r w:rsidRPr="00814462">
        <w:rPr>
          <w:rFonts w:eastAsiaTheme="minorEastAsia"/>
          <w:color w:val="FF0066"/>
          <w:sz w:val="20"/>
          <w:szCs w:val="24"/>
        </w:rPr>
        <w:t>④</w:t>
      </w:r>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r w:rsidR="006B6164" w:rsidRPr="00F20120">
        <w:rPr>
          <w:rFonts w:eastAsiaTheme="minorEastAsia"/>
          <w:szCs w:val="24"/>
          <w:u w:val="single"/>
        </w:rPr>
        <w:t>R</w:t>
      </w:r>
      <w:r w:rsidR="006B6164" w:rsidRPr="00F20120">
        <w:rPr>
          <w:rFonts w:eastAsiaTheme="minorEastAsia"/>
          <w:szCs w:val="24"/>
          <w:u w:val="single"/>
          <w:vertAlign w:val="subscript"/>
        </w:rPr>
        <w:t>p</w:t>
      </w:r>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(Dx)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r w:rsidRPr="00CA3CFA">
        <w:rPr>
          <w:color w:val="7030A0"/>
          <w:sz w:val="20"/>
        </w:rPr>
        <w:t>⑤</w:t>
      </w:r>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Dx déposée après </w:t>
      </w:r>
      <w:r w:rsidR="00EF3F1B">
        <w:t>le parcours pratique (R</w:t>
      </w:r>
      <w:r w:rsidR="00EF3F1B">
        <w:rPr>
          <w:vertAlign w:val="subscript"/>
        </w:rPr>
        <w:t>p</w:t>
      </w:r>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Rp)</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R</w:t>
      </w:r>
      <w:r>
        <w:rPr>
          <w:vertAlign w:val="subscript"/>
        </w:rPr>
        <w:t>p</w:t>
      </w:r>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756D1F" w:rsidRDefault="00816C68" w:rsidP="00C1795B">
      <w:pPr>
        <w:spacing w:line="240" w:lineRule="auto"/>
        <w:rPr>
          <w:lang w:val="en-US"/>
        </w:rPr>
      </w:pPr>
    </w:p>
    <w:p w14:paraId="3FE163A3" w14:textId="19ECB855" w:rsidR="00BE33E8" w:rsidRDefault="00BE33E8" w:rsidP="00C1795B">
      <w:pPr>
        <w:spacing w:line="240" w:lineRule="auto"/>
      </w:pPr>
      <w:r w:rsidRPr="009D0AA5">
        <w:rPr>
          <w:b/>
          <w:i/>
        </w:rPr>
        <w:t>Remarque</w:t>
      </w:r>
      <w:r>
        <w:t> : 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myQA Accept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74" w:name="_Toc115255637"/>
      <w:r>
        <w:t>Profil de dose</w:t>
      </w:r>
      <w:bookmarkEnd w:id="66"/>
      <w:bookmarkEnd w:id="67"/>
      <w:bookmarkEnd w:id="68"/>
      <w:bookmarkEnd w:id="69"/>
      <w:bookmarkEnd w:id="70"/>
      <w:bookmarkEnd w:id="71"/>
      <w:bookmarkEnd w:id="72"/>
      <w:bookmarkEnd w:id="73"/>
      <w:bookmarkEnd w:id="74"/>
    </w:p>
    <w:p w14:paraId="700FDCBF" w14:textId="77777777" w:rsidR="00E00120" w:rsidRDefault="00E00120" w:rsidP="00C1795B">
      <w:pPr>
        <w:spacing w:line="240" w:lineRule="auto"/>
      </w:pPr>
      <w:r>
        <w:t xml:space="preserve">Le profil de dose représente la variation de la dose dans un plan perpendiculaire à l’axe du faisceau. La taille de champ est définie au niveau de l’isodose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lastRenderedPageBreak/>
        <w:t>La zone homogène : située au-delà de l’isodose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isodoses 80% et 20%. Cette pénombre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l’isodose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75" w:name="_Toc109317171"/>
      <w:bookmarkStart w:id="76" w:name="_Toc110266434"/>
      <w:bookmarkStart w:id="77" w:name="_Toc110266534"/>
      <w:bookmarkStart w:id="78" w:name="_Toc110266590"/>
      <w:bookmarkStart w:id="79" w:name="_Toc110268669"/>
      <w:bookmarkStart w:id="80" w:name="_Toc110268691"/>
      <w:bookmarkStart w:id="81" w:name="_Toc110268713"/>
      <w:bookmarkStart w:id="82" w:name="_Toc110269072"/>
      <w:bookmarkStart w:id="83" w:name="_Toc115255638"/>
      <w:r>
        <w:t>Facteur d’ouverture du collimateur (FOC)</w:t>
      </w:r>
      <w:bookmarkEnd w:id="75"/>
      <w:bookmarkEnd w:id="76"/>
      <w:bookmarkEnd w:id="77"/>
      <w:bookmarkEnd w:id="78"/>
      <w:bookmarkEnd w:id="79"/>
      <w:bookmarkEnd w:id="80"/>
      <w:bookmarkEnd w:id="81"/>
      <w:bookmarkEnd w:id="82"/>
      <w:bookmarkEnd w:id="83"/>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546A44"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84" w:name="_Toc109036151"/>
      <w:bookmarkStart w:id="85" w:name="_Toc109317172"/>
      <w:bookmarkStart w:id="86" w:name="_Toc110266435"/>
      <w:bookmarkStart w:id="87" w:name="_Toc110266535"/>
      <w:bookmarkStart w:id="88" w:name="_Toc110266591"/>
      <w:bookmarkStart w:id="89" w:name="_Toc110268670"/>
      <w:bookmarkStart w:id="90" w:name="_Toc110268692"/>
      <w:bookmarkStart w:id="91" w:name="_Toc110268714"/>
      <w:bookmarkStart w:id="92" w:name="_Toc110269073"/>
      <w:bookmarkStart w:id="93" w:name="_Toc115255639"/>
      <w:r>
        <w:t>Résultats et discussion</w:t>
      </w:r>
      <w:bookmarkEnd w:id="84"/>
      <w:bookmarkEnd w:id="85"/>
      <w:bookmarkEnd w:id="86"/>
      <w:bookmarkEnd w:id="87"/>
      <w:bookmarkEnd w:id="88"/>
      <w:bookmarkEnd w:id="89"/>
      <w:bookmarkEnd w:id="90"/>
      <w:bookmarkEnd w:id="91"/>
      <w:bookmarkEnd w:id="92"/>
      <w:bookmarkEnd w:id="93"/>
    </w:p>
    <w:p w14:paraId="5CB2C2F9" w14:textId="77777777" w:rsidR="00E00120" w:rsidRDefault="00E00120" w:rsidP="00C1795B">
      <w:pPr>
        <w:pStyle w:val="Titre3"/>
        <w:numPr>
          <w:ilvl w:val="0"/>
          <w:numId w:val="5"/>
        </w:numPr>
        <w:spacing w:line="240" w:lineRule="auto"/>
      </w:pPr>
      <w:bookmarkStart w:id="94" w:name="_Toc109036152"/>
      <w:bookmarkStart w:id="95" w:name="_Toc109317173"/>
      <w:bookmarkStart w:id="96" w:name="_Toc110266436"/>
      <w:bookmarkStart w:id="97" w:name="_Toc110266536"/>
      <w:bookmarkStart w:id="98" w:name="_Toc110266592"/>
      <w:bookmarkStart w:id="99" w:name="_Toc110268671"/>
      <w:bookmarkStart w:id="100" w:name="_Toc110268693"/>
      <w:bookmarkStart w:id="101" w:name="_Toc110268715"/>
      <w:bookmarkStart w:id="102" w:name="_Toc110269074"/>
      <w:bookmarkStart w:id="103" w:name="_Toc115255640"/>
      <w:r w:rsidRPr="009A711D">
        <w:t>Rendement en profondeur</w:t>
      </w:r>
      <w:bookmarkEnd w:id="94"/>
      <w:bookmarkEnd w:id="95"/>
      <w:bookmarkEnd w:id="96"/>
      <w:bookmarkEnd w:id="97"/>
      <w:bookmarkEnd w:id="98"/>
      <w:bookmarkEnd w:id="99"/>
      <w:bookmarkEnd w:id="100"/>
      <w:bookmarkEnd w:id="101"/>
      <w:bookmarkEnd w:id="102"/>
      <w:bookmarkEnd w:id="103"/>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ABEE95" w14:textId="6B304252" w:rsidR="00E00120" w:rsidRDefault="00CF00F6"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2</w:t>
      </w:r>
      <w:r w:rsidR="00546A44">
        <w:rPr>
          <w:noProof/>
        </w:rPr>
        <w:fldChar w:fldCharType="end"/>
      </w:r>
      <w:r>
        <w:t xml:space="preserve"> : </w:t>
      </w:r>
      <w:r w:rsidR="00A8450A">
        <w:t xml:space="preserve">Rendement en profondeur, </w:t>
      </w:r>
      <w:r w:rsidR="0021587B">
        <w:t xml:space="preserve">chambre Roos, </w:t>
      </w:r>
      <w:r w:rsidR="00A8450A">
        <w:t>DSP 100 cm, appl</w:t>
      </w:r>
      <w:r w:rsidR="0021587B">
        <w:t>icateur et insert 10 cm x 10 cm.</w:t>
      </w:r>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r>
              <w:rPr>
                <w:sz w:val="20"/>
              </w:rPr>
              <w:t>D</w:t>
            </w:r>
            <w:r>
              <w:rPr>
                <w:sz w:val="20"/>
                <w:vertAlign w:val="subscript"/>
              </w:rPr>
              <w:t xml:space="preserve">surface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r w:rsidRPr="00D2539E">
              <w:rPr>
                <w:sz w:val="20"/>
              </w:rPr>
              <w:t>R</w:t>
            </w:r>
            <w:r>
              <w:rPr>
                <w:sz w:val="20"/>
                <w:vertAlign w:val="subscript"/>
              </w:rPr>
              <w:t>p</w:t>
            </w:r>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lastRenderedPageBreak/>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B585B" w14:textId="1E246AF7" w:rsidR="0021587B" w:rsidRDefault="00CF00F6"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3</w:t>
      </w:r>
      <w:r w:rsidR="00546A44">
        <w:rPr>
          <w:noProof/>
        </w:rPr>
        <w:fldChar w:fldCharType="end"/>
      </w:r>
      <w:r>
        <w:t xml:space="preserve"> : </w:t>
      </w:r>
      <w:r w:rsidR="0021587B">
        <w:t xml:space="preserve">Rendement en profondeur, </w:t>
      </w:r>
      <w:r w:rsidR="00FF4F46">
        <w:t xml:space="preserve">chambre Roos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lastRenderedPageBreak/>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3C0812" w14:textId="7970FD1A" w:rsidR="00E00120" w:rsidRDefault="00CF00F6"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4</w:t>
      </w:r>
      <w:r w:rsidR="00546A44">
        <w:rPr>
          <w:noProof/>
        </w:rPr>
        <w:fldChar w:fldCharType="end"/>
      </w:r>
      <w:r>
        <w:t> :</w:t>
      </w:r>
      <w:r w:rsidR="00980888">
        <w:t xml:space="preserve"> Rendement en profondeur,</w:t>
      </w:r>
      <w:r w:rsidR="00977E84">
        <w:t xml:space="preserve"> chambre Roos,</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50ED710F"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r w:rsidR="00800BF7">
        <w:t xml:space="preserve"> </w:t>
      </w:r>
      <w:r w:rsidRPr="007346A8">
        <w:rPr>
          <w:b/>
        </w:rPr>
        <w:t>Remarque</w:t>
      </w:r>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0679BC" w14:textId="3008991B" w:rsidR="00E00120" w:rsidRDefault="00CF00F6"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5</w:t>
      </w:r>
      <w:r w:rsidR="00546A44">
        <w:rPr>
          <w:noProof/>
        </w:rPr>
        <w:fldChar w:fldCharType="end"/>
      </w:r>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r>
              <w:rPr>
                <w:color w:val="009999"/>
                <w:sz w:val="20"/>
              </w:rPr>
              <w:t>Roos</w:t>
            </w:r>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r>
              <w:rPr>
                <w:sz w:val="20"/>
              </w:rPr>
              <w:t>D</w:t>
            </w:r>
            <w:r>
              <w:rPr>
                <w:sz w:val="20"/>
                <w:vertAlign w:val="subscript"/>
              </w:rPr>
              <w:t>surface</w:t>
            </w:r>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r w:rsidRPr="00D2539E">
              <w:rPr>
                <w:sz w:val="20"/>
              </w:rPr>
              <w:t>R</w:t>
            </w:r>
            <w:r>
              <w:rPr>
                <w:sz w:val="20"/>
                <w:vertAlign w:val="subscript"/>
              </w:rPr>
              <w:t>p</w:t>
            </w:r>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6ECCF20E" w14:textId="4D6BE519" w:rsidR="00994FA7" w:rsidRDefault="00215A00" w:rsidP="00C1795B">
      <w:pPr>
        <w:spacing w:line="240" w:lineRule="auto"/>
      </w:pPr>
      <w:r>
        <w:t>La différence majeure se situe 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104" w:name="_Toc109036154"/>
      <w:bookmarkStart w:id="105" w:name="_Toc109317175"/>
      <w:bookmarkStart w:id="106" w:name="_Toc110266438"/>
      <w:bookmarkStart w:id="107" w:name="_Toc110266538"/>
      <w:bookmarkStart w:id="108" w:name="_Toc110266594"/>
      <w:bookmarkStart w:id="109" w:name="_Toc110268673"/>
      <w:bookmarkStart w:id="110" w:name="_Toc110268695"/>
      <w:bookmarkStart w:id="111" w:name="_Toc110268717"/>
      <w:bookmarkStart w:id="112" w:name="_Toc110269076"/>
      <w:bookmarkStart w:id="113" w:name="_Toc115255641"/>
      <w:r>
        <w:t>Profil de dose</w:t>
      </w:r>
      <w:bookmarkEnd w:id="104"/>
      <w:bookmarkEnd w:id="105"/>
      <w:bookmarkEnd w:id="106"/>
      <w:bookmarkEnd w:id="107"/>
      <w:bookmarkEnd w:id="108"/>
      <w:bookmarkEnd w:id="109"/>
      <w:bookmarkEnd w:id="110"/>
      <w:bookmarkEnd w:id="111"/>
      <w:bookmarkEnd w:id="112"/>
      <w:bookmarkEnd w:id="113"/>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0CE727" w14:textId="5F0AD8E1" w:rsidR="00E00120" w:rsidRPr="007908EB" w:rsidRDefault="00B74D0F"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6</w:t>
      </w:r>
      <w:r w:rsidR="00546A44">
        <w:rPr>
          <w:noProof/>
        </w:rPr>
        <w:fldChar w:fldCharType="end"/>
      </w:r>
      <w:r>
        <w:t> :</w:t>
      </w:r>
      <w:r w:rsidR="00153504">
        <w:t xml:space="preserve"> Profils inline, chambre</w:t>
      </w:r>
      <w:r>
        <w:t xml:space="preserve"> CC13, DSP 100 cm, champ 10 cm x 10 cm</w:t>
      </w:r>
      <w:r w:rsidR="007908EB">
        <w:t>, z</w:t>
      </w:r>
      <w:r w:rsidR="007908EB">
        <w:rPr>
          <w:vertAlign w:val="subscript"/>
        </w:rPr>
        <w:t>mesure</w:t>
      </w:r>
      <w:r w:rsidR="007908EB">
        <w:t xml:space="preserve"> = z</w:t>
      </w:r>
      <w:r w:rsidR="007908EB">
        <w:rPr>
          <w:vertAlign w:val="subscript"/>
        </w:rPr>
        <w:t>max</w:t>
      </w:r>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77777777" w:rsidR="004A5B68" w:rsidRPr="00D2539E" w:rsidRDefault="004A5B68" w:rsidP="00C1795B">
            <w:pPr>
              <w:jc w:val="center"/>
              <w:rPr>
                <w:sz w:val="20"/>
              </w:rPr>
            </w:pPr>
          </w:p>
        </w:tc>
        <w:tc>
          <w:tcPr>
            <w:tcW w:w="1446" w:type="dxa"/>
            <w:vAlign w:val="center"/>
          </w:tcPr>
          <w:p w14:paraId="59469B0D" w14:textId="6DC9B780" w:rsidR="004A5B68" w:rsidRPr="00D2539E" w:rsidRDefault="004A5B68" w:rsidP="00C1795B">
            <w:pPr>
              <w:jc w:val="center"/>
              <w:rPr>
                <w:color w:val="009999"/>
                <w:sz w:val="20"/>
              </w:rPr>
            </w:pPr>
            <w:r>
              <w:rPr>
                <w:color w:val="009999"/>
                <w:sz w:val="20"/>
              </w:rPr>
              <w:t>E6</w:t>
            </w:r>
          </w:p>
        </w:tc>
        <w:tc>
          <w:tcPr>
            <w:tcW w:w="1130" w:type="dxa"/>
          </w:tcPr>
          <w:p w14:paraId="04B72216" w14:textId="7E8E29EF" w:rsidR="004A5B68" w:rsidRDefault="004A5B68" w:rsidP="00C1795B">
            <w:pPr>
              <w:jc w:val="center"/>
              <w:rPr>
                <w:color w:val="ED7D31" w:themeColor="accent2"/>
                <w:sz w:val="20"/>
              </w:rPr>
            </w:pPr>
            <w:r>
              <w:rPr>
                <w:color w:val="ED7D31" w:themeColor="accent2"/>
                <w:sz w:val="20"/>
              </w:rPr>
              <w:t>E12</w:t>
            </w:r>
          </w:p>
        </w:tc>
        <w:tc>
          <w:tcPr>
            <w:tcW w:w="1130" w:type="dxa"/>
          </w:tcPr>
          <w:p w14:paraId="00A349BD" w14:textId="1FD06AF1" w:rsidR="004A5B68" w:rsidRDefault="004A5B68" w:rsidP="00C1795B">
            <w:pPr>
              <w:jc w:val="center"/>
              <w:rPr>
                <w:color w:val="ED7D31" w:themeColor="accent2"/>
                <w:sz w:val="20"/>
              </w:rPr>
            </w:pPr>
            <w:r w:rsidRPr="004A5B68">
              <w:rPr>
                <w:color w:val="5B9BD5" w:themeColor="accent1"/>
                <w:sz w:val="20"/>
              </w:rPr>
              <w:t>E18</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De plus, plus l’énergie est faible, plus la profondeur de mesure devient un paramètre critique car les isodoses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lastRenderedPageBreak/>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5FBFF5" w14:textId="2B3C04AF" w:rsidR="00AA235E" w:rsidRPr="008401E1" w:rsidRDefault="00763880"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7</w:t>
      </w:r>
      <w:r w:rsidR="00546A44">
        <w:rPr>
          <w:noProof/>
        </w:rPr>
        <w:fldChar w:fldCharType="end"/>
      </w:r>
      <w:r>
        <w:t xml:space="preserve"> : </w:t>
      </w:r>
      <w:r w:rsidR="008401E1">
        <w:t xml:space="preserve">Profils inline, chambre </w:t>
      </w:r>
      <w:r>
        <w:t>CC13</w:t>
      </w:r>
      <w:r w:rsidR="00D04BB3">
        <w:t xml:space="preserve">, </w:t>
      </w:r>
      <w:r w:rsidR="008401E1">
        <w:t xml:space="preserve">énergie de </w:t>
      </w:r>
      <w:r w:rsidR="00D04BB3">
        <w:t>12 MeV, DSP 100 cm</w:t>
      </w:r>
      <w:r w:rsidR="008401E1">
        <w:t>, z</w:t>
      </w:r>
      <w:r w:rsidR="008401E1">
        <w:rPr>
          <w:vertAlign w:val="subscript"/>
        </w:rPr>
        <w:t xml:space="preserve">mesure </w:t>
      </w:r>
      <w:r w:rsidR="008401E1">
        <w:t xml:space="preserve"> =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77777777" w:rsidR="00B450B7" w:rsidRPr="00D2539E" w:rsidRDefault="00B450B7" w:rsidP="00C1795B">
            <w:pPr>
              <w:jc w:val="center"/>
              <w:rPr>
                <w:sz w:val="20"/>
              </w:rPr>
            </w:pPr>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1CA68EE8" w:rsidR="009A7937" w:rsidRDefault="00C35ED2" w:rsidP="00C1795B">
      <w:pPr>
        <w:spacing w:line="240" w:lineRule="auto"/>
      </w:pPr>
      <w:r>
        <w:t xml:space="preserve">Nous remarquons également que la taille de champs calculée par </w:t>
      </w:r>
      <w:r w:rsidR="00237536">
        <w:t>myQA Accept</w:t>
      </w:r>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7FB5B5" w14:textId="5EA84332" w:rsidR="00E00120" w:rsidRDefault="00EA2D86"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8</w:t>
      </w:r>
      <w:r w:rsidR="00546A44">
        <w:rPr>
          <w:noProof/>
        </w:rPr>
        <w:fldChar w:fldCharType="end"/>
      </w:r>
      <w:r>
        <w:t xml:space="preserve"> : </w:t>
      </w:r>
      <w:r w:rsidR="00174623">
        <w:t>Profils inline</w:t>
      </w:r>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z</w:t>
      </w:r>
      <w:r w:rsidR="00174623">
        <w:rPr>
          <w:vertAlign w:val="subscript"/>
        </w:rPr>
        <w:t xml:space="preserve">mesure </w:t>
      </w:r>
      <w:r w:rsidR="00174623">
        <w:t xml:space="preserve"> =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77777777" w:rsidR="001F22C0" w:rsidRPr="00D2539E" w:rsidRDefault="001F22C0" w:rsidP="00C1795B">
            <w:pPr>
              <w:jc w:val="center"/>
              <w:rPr>
                <w:sz w:val="20"/>
              </w:rPr>
            </w:pPr>
          </w:p>
        </w:tc>
        <w:tc>
          <w:tcPr>
            <w:tcW w:w="1446" w:type="dxa"/>
          </w:tcPr>
          <w:p w14:paraId="6532EF0F" w14:textId="6D1432E4"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FF49AE" w14:textId="4721A2A3" w:rsidR="00763880" w:rsidRDefault="0092468C"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9</w:t>
      </w:r>
      <w:r w:rsidR="00546A44">
        <w:rPr>
          <w:noProof/>
        </w:rPr>
        <w:fldChar w:fldCharType="end"/>
      </w:r>
      <w:r>
        <w:t> : Profils inline, énergie de 12 MeV, DSP 100 cm, champ 10 cm x 10 cm, z</w:t>
      </w:r>
      <w:r>
        <w:rPr>
          <w:vertAlign w:val="subscript"/>
        </w:rPr>
        <w:t xml:space="preserve">mesure </w:t>
      </w:r>
      <w:r>
        <w:t xml:space="preserve"> =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756D1F">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r>
              <w:rPr>
                <w:color w:val="ED7D31" w:themeColor="accent2"/>
                <w:sz w:val="20"/>
              </w:rPr>
              <w:t>Pinpoint</w:t>
            </w:r>
          </w:p>
        </w:tc>
        <w:tc>
          <w:tcPr>
            <w:tcW w:w="1130" w:type="dxa"/>
          </w:tcPr>
          <w:p w14:paraId="5541D40E" w14:textId="3121B57D" w:rsidR="00155315" w:rsidRDefault="00155315" w:rsidP="00C1795B">
            <w:pPr>
              <w:jc w:val="center"/>
              <w:rPr>
                <w:color w:val="ED7D31" w:themeColor="accent2"/>
                <w:sz w:val="20"/>
              </w:rPr>
            </w:pPr>
            <w:r w:rsidRPr="00155315">
              <w:rPr>
                <w:color w:val="5B9BD5" w:themeColor="accent1"/>
                <w:sz w:val="20"/>
              </w:rPr>
              <w:t>Roos</w:t>
            </w:r>
          </w:p>
        </w:tc>
      </w:tr>
      <w:tr w:rsidR="00155315" w14:paraId="0886FFEA" w14:textId="5971010A" w:rsidTr="00756D1F">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756D1F">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756D1F">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Nous observons une légère diminution de la pénombre avec la chambre Pinpoint,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pour la CC13 et 7,8 mm de rayon pour la Roos</w:t>
      </w:r>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microdiamant)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lastRenderedPageBreak/>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60608" w14:textId="20ED0919" w:rsidR="009A26A2" w:rsidRDefault="00C51D60"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10</w:t>
      </w:r>
      <w:r w:rsidR="00546A44">
        <w:rPr>
          <w:noProof/>
        </w:rPr>
        <w:fldChar w:fldCharType="end"/>
      </w:r>
      <w:r>
        <w:t> : Profils inline,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6CE74B" w14:textId="6A58E43B" w:rsidR="000A0EF6" w:rsidRDefault="00DD07AA"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11</w:t>
      </w:r>
      <w:r w:rsidR="00546A44">
        <w:rPr>
          <w:noProof/>
        </w:rPr>
        <w:fldChar w:fldCharType="end"/>
      </w:r>
      <w:r>
        <w:t> : Profils inline, chambre CC13, énergie de 12 MeV, DSP 100 cm, champ 10 cm x 10 cm, z</w:t>
      </w:r>
      <w:r>
        <w:rPr>
          <w:vertAlign w:val="subscript"/>
        </w:rPr>
        <w:t xml:space="preserve">mesure </w:t>
      </w:r>
      <w:r>
        <w:t xml:space="preserve"> =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3CD360" w14:textId="64873E39" w:rsidR="00E00120" w:rsidRPr="00F962D9" w:rsidRDefault="00DD07AA"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12</w:t>
      </w:r>
      <w:r w:rsidR="00546A44">
        <w:rPr>
          <w:noProof/>
        </w:rPr>
        <w:fldChar w:fldCharType="end"/>
      </w:r>
      <w:r>
        <w:t> : Profils, chambre CC13, énergie de 12 MeV, DSP 100 cm, champ 10 cm x 10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r>
              <w:rPr>
                <w:color w:val="009999"/>
                <w:sz w:val="20"/>
              </w:rPr>
              <w:t>Inline</w:t>
            </w:r>
          </w:p>
        </w:tc>
        <w:tc>
          <w:tcPr>
            <w:tcW w:w="1130" w:type="dxa"/>
          </w:tcPr>
          <w:p w14:paraId="4AB89D87" w14:textId="45D677AE" w:rsidR="007C1101" w:rsidRDefault="007C1101" w:rsidP="00C1795B">
            <w:pPr>
              <w:jc w:val="center"/>
              <w:rPr>
                <w:color w:val="ED7D31" w:themeColor="accent2"/>
                <w:sz w:val="20"/>
              </w:rPr>
            </w:pPr>
            <w:r>
              <w:rPr>
                <w:color w:val="ED7D31" w:themeColor="accent2"/>
                <w:sz w:val="20"/>
              </w:rPr>
              <w:t>Crossline</w:t>
            </w:r>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t>Les profils sont similaires dans le sens inline (tête-pieds) et dans le sens crossline (droite-gauche)</w:t>
      </w:r>
      <w:r w:rsidR="00AC3CFB">
        <w:t xml:space="preserve">. On peut remarquer une légère amélioration de la pénombre, </w:t>
      </w:r>
      <w:r w:rsidR="00550A69">
        <w:t>homogénéité</w:t>
      </w:r>
      <w:r w:rsidR="00AC3CFB">
        <w:t xml:space="preserve"> et symétrie en crossline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4C58BF" w14:textId="675EFDB6" w:rsidR="00A15AE7" w:rsidRPr="00F962D9" w:rsidRDefault="00A15AE7" w:rsidP="00A15AE7">
      <w:pPr>
        <w:pStyle w:val="Lgende"/>
        <w:jc w:val="center"/>
      </w:pPr>
      <w:r>
        <w:t xml:space="preserve">Figure </w:t>
      </w:r>
      <w:r w:rsidR="00546A44">
        <w:fldChar w:fldCharType="begin"/>
      </w:r>
      <w:r w:rsidR="00546A44">
        <w:instrText xml:space="preserve"> SEQ Figure \* ARABIC </w:instrText>
      </w:r>
      <w:r w:rsidR="00546A44">
        <w:fldChar w:fldCharType="separate"/>
      </w:r>
      <w:r>
        <w:rPr>
          <w:noProof/>
        </w:rPr>
        <w:t>13</w:t>
      </w:r>
      <w:r w:rsidR="00546A44">
        <w:rPr>
          <w:noProof/>
        </w:rPr>
        <w:fldChar w:fldCharType="end"/>
      </w:r>
      <w:r>
        <w:t> : Profils, chambre CC13, énergie de 12 MeV, DSP 100 cm, champ 15 cm x 15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756D1F">
            <w:pPr>
              <w:jc w:val="center"/>
              <w:rPr>
                <w:sz w:val="20"/>
              </w:rPr>
            </w:pPr>
          </w:p>
        </w:tc>
        <w:tc>
          <w:tcPr>
            <w:tcW w:w="1566" w:type="dxa"/>
            <w:vAlign w:val="center"/>
          </w:tcPr>
          <w:p w14:paraId="76822F9A" w14:textId="7FFA05FB" w:rsidR="00610F13" w:rsidRPr="00D2539E" w:rsidRDefault="00610F13" w:rsidP="00756D1F">
            <w:pPr>
              <w:jc w:val="center"/>
              <w:rPr>
                <w:color w:val="009999"/>
                <w:sz w:val="20"/>
              </w:rPr>
            </w:pPr>
            <w:r>
              <w:rPr>
                <w:color w:val="009999"/>
                <w:sz w:val="20"/>
              </w:rPr>
              <w:t>Coin</w:t>
            </w:r>
          </w:p>
        </w:tc>
        <w:tc>
          <w:tcPr>
            <w:tcW w:w="1224" w:type="dxa"/>
          </w:tcPr>
          <w:p w14:paraId="7B6919CF" w14:textId="7695FDDC" w:rsidR="00610F13" w:rsidRDefault="00610F13" w:rsidP="00756D1F">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756D1F">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756D1F">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756D1F">
            <w:pPr>
              <w:jc w:val="center"/>
              <w:rPr>
                <w:sz w:val="20"/>
              </w:rPr>
            </w:pPr>
            <w:r>
              <w:rPr>
                <w:sz w:val="20"/>
              </w:rPr>
              <w:t>Pénombre gauche – droite (cm)</w:t>
            </w:r>
          </w:p>
        </w:tc>
        <w:tc>
          <w:tcPr>
            <w:tcW w:w="1566" w:type="dxa"/>
            <w:vAlign w:val="center"/>
          </w:tcPr>
          <w:p w14:paraId="0D6A8923" w14:textId="6189C57A" w:rsidR="00610F13" w:rsidRPr="00D2539E" w:rsidRDefault="00610F13" w:rsidP="00756D1F">
            <w:pPr>
              <w:jc w:val="center"/>
              <w:rPr>
                <w:sz w:val="20"/>
              </w:rPr>
            </w:pPr>
            <w:r>
              <w:rPr>
                <w:sz w:val="20"/>
              </w:rPr>
              <w:t>1,38 – 1,39</w:t>
            </w:r>
          </w:p>
        </w:tc>
        <w:tc>
          <w:tcPr>
            <w:tcW w:w="1224" w:type="dxa"/>
          </w:tcPr>
          <w:p w14:paraId="4B1BBD69" w14:textId="47E1AC35" w:rsidR="00610F13" w:rsidRDefault="00610F13" w:rsidP="00756D1F">
            <w:pPr>
              <w:jc w:val="center"/>
              <w:rPr>
                <w:sz w:val="20"/>
              </w:rPr>
            </w:pPr>
            <w:r>
              <w:rPr>
                <w:sz w:val="20"/>
              </w:rPr>
              <w:t>1,42 – 1,41</w:t>
            </w:r>
          </w:p>
        </w:tc>
        <w:tc>
          <w:tcPr>
            <w:tcW w:w="1224" w:type="dxa"/>
          </w:tcPr>
          <w:p w14:paraId="023E39BE" w14:textId="1386F701" w:rsidR="00610F13" w:rsidRDefault="00610F13" w:rsidP="00756D1F">
            <w:pPr>
              <w:jc w:val="center"/>
              <w:rPr>
                <w:sz w:val="20"/>
              </w:rPr>
            </w:pPr>
            <w:r>
              <w:rPr>
                <w:sz w:val="20"/>
              </w:rPr>
              <w:t>1,45 – 1,47</w:t>
            </w:r>
          </w:p>
        </w:tc>
        <w:tc>
          <w:tcPr>
            <w:tcW w:w="1224" w:type="dxa"/>
          </w:tcPr>
          <w:p w14:paraId="474E49BA" w14:textId="5E8DD342" w:rsidR="00610F13" w:rsidRDefault="00610F13" w:rsidP="00756D1F">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756D1F">
            <w:pPr>
              <w:jc w:val="center"/>
              <w:rPr>
                <w:sz w:val="20"/>
              </w:rPr>
            </w:pPr>
            <w:r>
              <w:rPr>
                <w:sz w:val="20"/>
              </w:rPr>
              <w:t>Homogénéité (%)</w:t>
            </w:r>
          </w:p>
        </w:tc>
        <w:tc>
          <w:tcPr>
            <w:tcW w:w="1566" w:type="dxa"/>
            <w:vAlign w:val="center"/>
          </w:tcPr>
          <w:p w14:paraId="556F7F55" w14:textId="6C0F27D8" w:rsidR="00610F13" w:rsidRPr="00D2539E" w:rsidRDefault="00610F13" w:rsidP="00756D1F">
            <w:pPr>
              <w:jc w:val="center"/>
              <w:rPr>
                <w:sz w:val="20"/>
              </w:rPr>
            </w:pPr>
            <w:r>
              <w:rPr>
                <w:sz w:val="20"/>
              </w:rPr>
              <w:t>3,56</w:t>
            </w:r>
          </w:p>
        </w:tc>
        <w:tc>
          <w:tcPr>
            <w:tcW w:w="1224" w:type="dxa"/>
          </w:tcPr>
          <w:p w14:paraId="3174B2E7" w14:textId="6A41BF51" w:rsidR="00610F13" w:rsidRDefault="00610F13" w:rsidP="00756D1F">
            <w:pPr>
              <w:jc w:val="center"/>
              <w:rPr>
                <w:sz w:val="20"/>
              </w:rPr>
            </w:pPr>
            <w:r>
              <w:rPr>
                <w:sz w:val="20"/>
              </w:rPr>
              <w:t>4,61</w:t>
            </w:r>
          </w:p>
        </w:tc>
        <w:tc>
          <w:tcPr>
            <w:tcW w:w="1224" w:type="dxa"/>
          </w:tcPr>
          <w:p w14:paraId="65000548" w14:textId="7A8635EC" w:rsidR="00610F13" w:rsidRDefault="00610F13" w:rsidP="00756D1F">
            <w:pPr>
              <w:jc w:val="center"/>
              <w:rPr>
                <w:sz w:val="20"/>
              </w:rPr>
            </w:pPr>
            <w:r>
              <w:rPr>
                <w:sz w:val="20"/>
              </w:rPr>
              <w:t>8,35</w:t>
            </w:r>
          </w:p>
        </w:tc>
        <w:tc>
          <w:tcPr>
            <w:tcW w:w="1224" w:type="dxa"/>
          </w:tcPr>
          <w:p w14:paraId="443E4DDE" w14:textId="09CF87B6" w:rsidR="00610F13" w:rsidRDefault="00610F13" w:rsidP="00756D1F">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756D1F">
            <w:pPr>
              <w:jc w:val="center"/>
              <w:rPr>
                <w:sz w:val="20"/>
              </w:rPr>
            </w:pPr>
            <w:r>
              <w:rPr>
                <w:sz w:val="20"/>
              </w:rPr>
              <w:t>Symétrie (%)</w:t>
            </w:r>
          </w:p>
        </w:tc>
        <w:tc>
          <w:tcPr>
            <w:tcW w:w="1566" w:type="dxa"/>
            <w:vAlign w:val="center"/>
          </w:tcPr>
          <w:p w14:paraId="6F2C6756" w14:textId="6237E086" w:rsidR="00610F13" w:rsidRPr="00D2539E" w:rsidRDefault="00610F13" w:rsidP="00756D1F">
            <w:pPr>
              <w:jc w:val="center"/>
              <w:rPr>
                <w:sz w:val="20"/>
              </w:rPr>
            </w:pPr>
            <w:r>
              <w:rPr>
                <w:sz w:val="20"/>
              </w:rPr>
              <w:t>101,76</w:t>
            </w:r>
          </w:p>
        </w:tc>
        <w:tc>
          <w:tcPr>
            <w:tcW w:w="1224" w:type="dxa"/>
          </w:tcPr>
          <w:p w14:paraId="15853BDD" w14:textId="6407E33D" w:rsidR="00610F13" w:rsidRDefault="00610F13" w:rsidP="00756D1F">
            <w:pPr>
              <w:jc w:val="center"/>
              <w:rPr>
                <w:sz w:val="20"/>
              </w:rPr>
            </w:pPr>
            <w:r>
              <w:rPr>
                <w:sz w:val="20"/>
              </w:rPr>
              <w:t>102,77</w:t>
            </w:r>
          </w:p>
        </w:tc>
        <w:tc>
          <w:tcPr>
            <w:tcW w:w="1224" w:type="dxa"/>
          </w:tcPr>
          <w:p w14:paraId="33565D3C" w14:textId="00E5758A" w:rsidR="00610F13" w:rsidRDefault="00610F13" w:rsidP="00756D1F">
            <w:pPr>
              <w:jc w:val="center"/>
              <w:rPr>
                <w:sz w:val="20"/>
              </w:rPr>
            </w:pPr>
            <w:r>
              <w:rPr>
                <w:sz w:val="20"/>
              </w:rPr>
              <w:t>108,92</w:t>
            </w:r>
          </w:p>
        </w:tc>
        <w:tc>
          <w:tcPr>
            <w:tcW w:w="1224" w:type="dxa"/>
          </w:tcPr>
          <w:p w14:paraId="5A5CE4FA" w14:textId="552FCB27" w:rsidR="00610F13" w:rsidRDefault="00610F13" w:rsidP="00756D1F">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114" w:name="_Toc109036155"/>
      <w:bookmarkStart w:id="115" w:name="_Toc109317176"/>
      <w:bookmarkStart w:id="116" w:name="_Toc110266439"/>
      <w:bookmarkStart w:id="117" w:name="_Toc110266539"/>
      <w:bookmarkStart w:id="118" w:name="_Toc110266595"/>
      <w:bookmarkStart w:id="119" w:name="_Toc110268674"/>
      <w:bookmarkStart w:id="120" w:name="_Toc110268696"/>
      <w:bookmarkStart w:id="121" w:name="_Toc110268718"/>
      <w:bookmarkStart w:id="122" w:name="_Toc110269077"/>
      <w:bookmarkStart w:id="123" w:name="_Toc115255642"/>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r>
        <w:t>Facteur d’ouverture du collimateur</w:t>
      </w:r>
      <w:bookmarkEnd w:id="114"/>
      <w:bookmarkEnd w:id="115"/>
      <w:bookmarkEnd w:id="116"/>
      <w:bookmarkEnd w:id="117"/>
      <w:bookmarkEnd w:id="118"/>
      <w:bookmarkEnd w:id="119"/>
      <w:bookmarkEnd w:id="120"/>
      <w:bookmarkEnd w:id="121"/>
      <w:bookmarkEnd w:id="122"/>
      <w:bookmarkEnd w:id="123"/>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24" w:name="_Toc109036156"/>
      <w:bookmarkStart w:id="125" w:name="_Toc109317177"/>
      <w:bookmarkStart w:id="126" w:name="_Toc110268675"/>
      <w:bookmarkStart w:id="127" w:name="_Toc110268697"/>
      <w:bookmarkStart w:id="128" w:name="_Toc110268719"/>
      <w:bookmarkStart w:id="129" w:name="_Toc110269078"/>
      <w:r>
        <w:rPr>
          <w:noProof/>
          <w:lang w:eastAsia="fr-FR"/>
        </w:rPr>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F95366" w14:textId="6DEDFE53" w:rsidR="00454F64" w:rsidRDefault="00903C50" w:rsidP="00C1795B">
      <w:pPr>
        <w:pStyle w:val="Lgende"/>
        <w:jc w:val="center"/>
      </w:pPr>
      <w:r>
        <w:t xml:space="preserve">Figure </w:t>
      </w:r>
      <w:r w:rsidR="00546A44">
        <w:fldChar w:fldCharType="begin"/>
      </w:r>
      <w:r w:rsidR="00546A44">
        <w:instrText xml:space="preserve"> SEQ Figure \* ARABIC </w:instrText>
      </w:r>
      <w:r w:rsidR="00546A44">
        <w:fldChar w:fldCharType="separate"/>
      </w:r>
      <w:r w:rsidR="00A15AE7">
        <w:rPr>
          <w:noProof/>
        </w:rPr>
        <w:t>14</w:t>
      </w:r>
      <w:r w:rsidR="00546A44">
        <w:rPr>
          <w:noProof/>
        </w:rPr>
        <w:fldChar w:fldCharType="end"/>
      </w:r>
      <w:r>
        <w:t> : FOC, chambre CC13, DSP 100 cm,</w:t>
      </w:r>
      <w:r w:rsidRPr="00903C50">
        <w:t xml:space="preserve"> </w:t>
      </w:r>
      <w:r>
        <w:t>z</w:t>
      </w:r>
      <w:r>
        <w:rPr>
          <w:vertAlign w:val="subscript"/>
        </w:rPr>
        <w:t>mesure</w:t>
      </w:r>
      <w:r>
        <w:t xml:space="preserve"> = z</w:t>
      </w:r>
      <w:r>
        <w:rPr>
          <w:vertAlign w:val="subscript"/>
        </w:rPr>
        <w:t>max</w:t>
      </w:r>
      <w:r>
        <w:t xml:space="preserve"> de chaque énergie. </w:t>
      </w:r>
    </w:p>
    <w:p w14:paraId="2E3A89CE" w14:textId="77777777" w:rsidR="00163361" w:rsidRDefault="00163361" w:rsidP="00C1795B">
      <w:pPr>
        <w:spacing w:line="240" w:lineRule="auto"/>
      </w:pPr>
      <w:bookmarkStart w:id="130" w:name="_Toc115255643"/>
    </w:p>
    <w:p w14:paraId="63234BF3" w14:textId="42B28C08" w:rsidR="00D14E2E" w:rsidRDefault="00973281" w:rsidP="00C1795B">
      <w:pPr>
        <w:spacing w:line="240" w:lineRule="auto"/>
      </w:pPr>
      <w:r>
        <w:t xml:space="preserve">Nous avons utilisé les applicateurs avec leur insert nominal. </w:t>
      </w:r>
      <w:r w:rsidR="00371150">
        <w:t>Il est important de préciser qu’en fonction de l’applicateur utilisé les FOC ne sont pas identiques pour des tailles de champs identiques.</w:t>
      </w:r>
    </w:p>
    <w:p w14:paraId="483B79B5" w14:textId="46E3B5FA" w:rsidR="00997659" w:rsidRDefault="00997659" w:rsidP="00C1795B">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w:t>
      </w:r>
      <w:r w:rsidR="00BB1859">
        <w:t xml:space="preserve">(sauf pour le champ 5 cm x 5 cm). </w:t>
      </w:r>
    </w:p>
    <w:p w14:paraId="13EA2AEB" w14:textId="77777777" w:rsidR="00997659" w:rsidRDefault="007B758E" w:rsidP="00C1795B">
      <w:pPr>
        <w:spacing w:line="240" w:lineRule="auto"/>
      </w:pPr>
      <w:r>
        <w:t xml:space="preserve">Une meilleure évaluation aurait été d’utiliser un même applicateur et alterner les inserts. Cependant, nous </w:t>
      </w:r>
      <w:r w:rsidR="00A5561C">
        <w:t xml:space="preserve">ne disposons pas d’inserts de chaque taille de champ pouvant être disposés dans le plus grand applicateur (25 cm x 25 cm). </w:t>
      </w:r>
    </w:p>
    <w:p w14:paraId="72DACABE" w14:textId="77777777" w:rsidR="00997659" w:rsidRDefault="00997659" w:rsidP="00C1795B">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r>
        <w:br w:type="page"/>
      </w:r>
    </w:p>
    <w:p w14:paraId="47A43B3D" w14:textId="191ED6F7" w:rsidR="00B44512" w:rsidRDefault="00B44512" w:rsidP="00C1795B">
      <w:pPr>
        <w:pStyle w:val="Titre1"/>
        <w:spacing w:line="240" w:lineRule="auto"/>
        <w:ind w:left="720"/>
      </w:pPr>
      <w:r>
        <w:lastRenderedPageBreak/>
        <w:t>D</w:t>
      </w:r>
      <w:r w:rsidRPr="00672AFF">
        <w:t xml:space="preserve">étermination de la dose absorbée </w:t>
      </w:r>
      <w:r>
        <w:t xml:space="preserve">dans les conditions </w:t>
      </w:r>
      <w:r w:rsidRPr="00672AFF">
        <w:t>de référence</w:t>
      </w:r>
      <w:bookmarkEnd w:id="124"/>
      <w:bookmarkEnd w:id="125"/>
      <w:bookmarkEnd w:id="126"/>
      <w:bookmarkEnd w:id="127"/>
      <w:bookmarkEnd w:id="128"/>
      <w:bookmarkEnd w:id="129"/>
      <w:bookmarkEnd w:id="130"/>
    </w:p>
    <w:p w14:paraId="02816164" w14:textId="77777777" w:rsidR="00B44512" w:rsidRDefault="00B44512" w:rsidP="00C1795B">
      <w:pPr>
        <w:spacing w:line="240" w:lineRule="auto"/>
      </w:pPr>
    </w:p>
    <w:p w14:paraId="694A04D2" w14:textId="3DACF585" w:rsidR="00B44512" w:rsidRDefault="00B44512" w:rsidP="00C1795B">
      <w:pPr>
        <w:pStyle w:val="Titre2"/>
        <w:spacing w:line="240" w:lineRule="auto"/>
      </w:pPr>
      <w:bookmarkStart w:id="131" w:name="_Toc109036157"/>
      <w:bookmarkStart w:id="132" w:name="_Toc109317178"/>
      <w:bookmarkStart w:id="133" w:name="_Toc110268676"/>
      <w:bookmarkStart w:id="134" w:name="_Toc110268698"/>
      <w:bookmarkStart w:id="135" w:name="_Toc110268720"/>
      <w:bookmarkStart w:id="136" w:name="_Toc110269079"/>
      <w:bookmarkStart w:id="137" w:name="_Toc115255644"/>
      <w:r>
        <w:t>Introduction</w:t>
      </w:r>
      <w:bookmarkEnd w:id="131"/>
      <w:bookmarkEnd w:id="132"/>
      <w:bookmarkEnd w:id="133"/>
      <w:bookmarkEnd w:id="134"/>
      <w:bookmarkEnd w:id="135"/>
      <w:bookmarkEnd w:id="136"/>
      <w:bookmarkEnd w:id="137"/>
    </w:p>
    <w:p w14:paraId="2F53C87B" w14:textId="52143A7E" w:rsidR="001044F2" w:rsidRDefault="00F85842" w:rsidP="00C1795B">
      <w:pPr>
        <w:spacing w:line="240" w:lineRule="auto"/>
      </w:pPr>
      <w:r w:rsidRPr="006F7BB1">
        <w:t>Nous avons tout d’abord e</w:t>
      </w:r>
      <w:commentRangeStart w:id="138"/>
      <w:r w:rsidRPr="006F7BB1">
        <w:t>ffectué un étalonnage croisé de la chambre plate Roos avec la chambre cylindrique Farmer.</w:t>
      </w:r>
      <w:commentRangeEnd w:id="138"/>
      <w:r w:rsidR="00A05691">
        <w:rPr>
          <w:rStyle w:val="Marquedecommentaire"/>
        </w:rPr>
        <w:commentReference w:id="138"/>
      </w:r>
      <w:r w:rsidRPr="006F7BB1">
        <w:t xml:space="preserve"> </w:t>
      </w:r>
      <w:r w:rsidR="004C50BF">
        <w:t xml:space="preserve">Ceci permet d’étalonner une chambre non étalonnée par le laboratoire de référence. Dans notre cas, la chambre plate est étalonnée au laboratoire de référence, nous avons ainsi vérifié les coefficients d’étalonnage. </w:t>
      </w:r>
      <w:r w:rsidR="005D50CB">
        <w:t xml:space="preserve">Nous avons ensuite mesuré la dose absolue en respectant les indications données par le protocole TRS 398 étant celui utilisé au centre. </w:t>
      </w:r>
    </w:p>
    <w:p w14:paraId="16FAECB1" w14:textId="77777777" w:rsidR="004C50BF" w:rsidRPr="006F7BB1" w:rsidRDefault="004C50BF" w:rsidP="00C1795B">
      <w:pPr>
        <w:spacing w:line="240" w:lineRule="auto"/>
      </w:pPr>
    </w:p>
    <w:p w14:paraId="57A7E42C" w14:textId="77777777" w:rsidR="00B44512" w:rsidRDefault="00B44512" w:rsidP="00C1795B">
      <w:pPr>
        <w:pStyle w:val="Titre2"/>
        <w:spacing w:line="240" w:lineRule="auto"/>
      </w:pPr>
      <w:bookmarkStart w:id="139" w:name="_Toc109036158"/>
      <w:bookmarkStart w:id="140" w:name="_Toc109317179"/>
      <w:bookmarkStart w:id="141" w:name="_Toc110268677"/>
      <w:bookmarkStart w:id="142" w:name="_Toc110268699"/>
      <w:bookmarkStart w:id="143" w:name="_Toc110268721"/>
      <w:bookmarkStart w:id="144" w:name="_Toc110269080"/>
      <w:bookmarkStart w:id="145" w:name="_Toc115255645"/>
      <w:r>
        <w:t>Matériel</w:t>
      </w:r>
      <w:bookmarkEnd w:id="139"/>
      <w:bookmarkEnd w:id="140"/>
      <w:bookmarkEnd w:id="141"/>
      <w:bookmarkEnd w:id="142"/>
      <w:bookmarkEnd w:id="143"/>
      <w:bookmarkEnd w:id="144"/>
      <w:bookmarkEnd w:id="145"/>
    </w:p>
    <w:p w14:paraId="5EE95DCD" w14:textId="47B02E65" w:rsidR="00B44512" w:rsidRDefault="00B44512" w:rsidP="00C1795B">
      <w:pPr>
        <w:pStyle w:val="Paragraphedeliste"/>
        <w:numPr>
          <w:ilvl w:val="0"/>
          <w:numId w:val="6"/>
        </w:numPr>
        <w:spacing w:line="240" w:lineRule="auto"/>
      </w:pPr>
      <w:r>
        <w:t>Accélérateur linéaire VARIAN CLINAC 3</w:t>
      </w:r>
    </w:p>
    <w:p w14:paraId="39C057F1" w14:textId="77777777" w:rsidR="00B44512" w:rsidRDefault="00B44512" w:rsidP="00C1795B">
      <w:pPr>
        <w:pStyle w:val="Paragraphedeliste"/>
        <w:numPr>
          <w:ilvl w:val="0"/>
          <w:numId w:val="6"/>
        </w:numPr>
        <w:spacing w:line="240" w:lineRule="auto"/>
      </w:pPr>
      <w:r>
        <w:t>PTW mini cuve</w:t>
      </w:r>
    </w:p>
    <w:p w14:paraId="22FA838E" w14:textId="77777777" w:rsidR="00B44512" w:rsidRDefault="00B44512" w:rsidP="00C1795B">
      <w:pPr>
        <w:pStyle w:val="Paragraphedeliste"/>
        <w:numPr>
          <w:ilvl w:val="0"/>
          <w:numId w:val="6"/>
        </w:numPr>
        <w:spacing w:line="240" w:lineRule="auto"/>
      </w:pPr>
      <w:r>
        <w:t>Réservoir d’eau IBA</w:t>
      </w:r>
    </w:p>
    <w:p w14:paraId="7F95B19A" w14:textId="77777777" w:rsidR="00B44512" w:rsidRDefault="00B44512" w:rsidP="00C1795B">
      <w:pPr>
        <w:pStyle w:val="Paragraphedeliste"/>
        <w:numPr>
          <w:ilvl w:val="0"/>
          <w:numId w:val="6"/>
        </w:numPr>
        <w:spacing w:line="240" w:lineRule="auto"/>
      </w:pPr>
      <w:r>
        <w:t xml:space="preserve">Détecteur : </w:t>
      </w:r>
    </w:p>
    <w:p w14:paraId="2CCB6B0A" w14:textId="0E47C14E" w:rsidR="00B44512" w:rsidRDefault="00B44512" w:rsidP="00C1795B">
      <w:pPr>
        <w:pStyle w:val="Paragraphedeliste"/>
        <w:numPr>
          <w:ilvl w:val="1"/>
          <w:numId w:val="6"/>
        </w:numPr>
        <w:spacing w:line="240" w:lineRule="auto"/>
        <w:rPr>
          <w:ins w:id="146" w:author="Llagostera Camille" w:date="2022-11-29T14:26:00Z"/>
        </w:rPr>
      </w:pPr>
      <w:r>
        <w:t xml:space="preserve">CI cylindrique </w:t>
      </w:r>
      <w:r w:rsidR="00CF0503">
        <w:t xml:space="preserve">PTW Farmer 30013 </w:t>
      </w:r>
      <w:r w:rsidR="003D6B2B">
        <w:t xml:space="preserve">n°011924 </w:t>
      </w:r>
      <w:r w:rsidR="00CF0503">
        <w:t>(référence 1)</w:t>
      </w:r>
    </w:p>
    <w:p w14:paraId="71CF9680" w14:textId="7F772600" w:rsidR="004E5D17" w:rsidRDefault="004E5D17" w:rsidP="00C1795B">
      <w:pPr>
        <w:pStyle w:val="Paragraphedeliste"/>
        <w:numPr>
          <w:ilvl w:val="1"/>
          <w:numId w:val="6"/>
        </w:numPr>
        <w:spacing w:line="240" w:lineRule="auto"/>
      </w:pPr>
      <w:ins w:id="147" w:author="Llagostera Camille" w:date="2022-11-29T14:26:00Z">
        <w:r>
          <w:t>Chambre</w:t>
        </w:r>
      </w:ins>
      <w:ins w:id="148" w:author="Llagostera Camille" w:date="2022-11-29T14:27:00Z">
        <w:r>
          <w:t xml:space="preserve"> platte </w:t>
        </w:r>
      </w:ins>
      <w:ins w:id="149" w:author="Llagostera Camille" w:date="2022-11-29T14:26:00Z">
        <w:r>
          <w:t xml:space="preserve"> Roos</w:t>
        </w:r>
      </w:ins>
    </w:p>
    <w:p w14:paraId="12D62F7C" w14:textId="40C1A6F8" w:rsidR="00B44512" w:rsidRDefault="00B44512" w:rsidP="00C1795B">
      <w:pPr>
        <w:pStyle w:val="Paragraphedeliste"/>
        <w:numPr>
          <w:ilvl w:val="0"/>
          <w:numId w:val="6"/>
        </w:numPr>
        <w:spacing w:line="240" w:lineRule="auto"/>
      </w:pPr>
      <w:r>
        <w:t>Electromètre PTW Unidos</w:t>
      </w:r>
      <w:r w:rsidR="00CF0503">
        <w:t xml:space="preserve"> n°00110</w:t>
      </w:r>
    </w:p>
    <w:p w14:paraId="3DE85B26" w14:textId="77777777" w:rsidR="00B44512" w:rsidRDefault="00B44512" w:rsidP="00C1795B">
      <w:pPr>
        <w:pStyle w:val="Paragraphedeliste"/>
        <w:numPr>
          <w:ilvl w:val="0"/>
          <w:numId w:val="6"/>
        </w:numPr>
        <w:spacing w:line="240" w:lineRule="auto"/>
      </w:pPr>
      <w:r>
        <w:t>Niveau à bulle</w:t>
      </w:r>
    </w:p>
    <w:p w14:paraId="15FD9600" w14:textId="77777777" w:rsidR="00B44512" w:rsidRPr="00713E2C" w:rsidRDefault="00B44512" w:rsidP="00C1795B">
      <w:pPr>
        <w:pStyle w:val="Paragraphedeliste"/>
        <w:spacing w:line="240" w:lineRule="auto"/>
      </w:pPr>
    </w:p>
    <w:p w14:paraId="79FCA453" w14:textId="6C7F6BC2" w:rsidR="00E00120" w:rsidRDefault="00B44512" w:rsidP="00C1795B">
      <w:pPr>
        <w:pStyle w:val="Titre2"/>
        <w:spacing w:line="240" w:lineRule="auto"/>
      </w:pPr>
      <w:bookmarkStart w:id="150" w:name="_Toc109036159"/>
      <w:bookmarkStart w:id="151" w:name="_Toc109317180"/>
      <w:bookmarkStart w:id="152" w:name="_Toc110268678"/>
      <w:bookmarkStart w:id="153" w:name="_Toc110268700"/>
      <w:bookmarkStart w:id="154" w:name="_Toc110268722"/>
      <w:bookmarkStart w:id="155" w:name="_Toc110269081"/>
      <w:bookmarkStart w:id="156" w:name="_Toc115255646"/>
      <w:r>
        <w:t>Méthode</w:t>
      </w:r>
      <w:bookmarkEnd w:id="150"/>
      <w:bookmarkEnd w:id="151"/>
      <w:bookmarkEnd w:id="152"/>
      <w:bookmarkEnd w:id="153"/>
      <w:bookmarkEnd w:id="154"/>
      <w:bookmarkEnd w:id="155"/>
      <w:bookmarkEnd w:id="156"/>
    </w:p>
    <w:p w14:paraId="106ECA5C" w14:textId="65E8FE1E" w:rsidR="00DB0B5E" w:rsidRDefault="00DB0B5E" w:rsidP="00C1795B">
      <w:pPr>
        <w:pStyle w:val="Titre3"/>
        <w:numPr>
          <w:ilvl w:val="0"/>
          <w:numId w:val="15"/>
        </w:numPr>
        <w:spacing w:line="240" w:lineRule="auto"/>
      </w:pPr>
      <w:bookmarkStart w:id="157" w:name="_Toc109036160"/>
      <w:bookmarkStart w:id="158" w:name="_Toc109317181"/>
      <w:bookmarkStart w:id="159" w:name="_Toc110268679"/>
      <w:bookmarkStart w:id="160" w:name="_Toc110268701"/>
      <w:bookmarkStart w:id="161" w:name="_Toc110268723"/>
      <w:bookmarkStart w:id="162" w:name="_Toc110269082"/>
      <w:bookmarkStart w:id="163" w:name="_Toc115255647"/>
      <w:r>
        <w:t>Facteurs correctifs</w:t>
      </w:r>
      <w:bookmarkEnd w:id="157"/>
      <w:bookmarkEnd w:id="158"/>
      <w:bookmarkEnd w:id="159"/>
      <w:bookmarkEnd w:id="160"/>
      <w:bookmarkEnd w:id="161"/>
      <w:bookmarkEnd w:id="162"/>
      <w:bookmarkEnd w:id="163"/>
      <w:ins w:id="164" w:author="Llagostera Camille" w:date="2022-11-29T14:25:00Z">
        <w:r w:rsidR="004E5D17">
          <w:t xml:space="preserve"> de la lecture du </w:t>
        </w:r>
      </w:ins>
      <w:ins w:id="165" w:author="Llagostera Camille" w:date="2022-11-29T14:26:00Z">
        <w:r w:rsidR="004E5D17">
          <w:t>dosimètre</w:t>
        </w:r>
      </w:ins>
    </w:p>
    <w:p w14:paraId="0555EF89" w14:textId="77777777" w:rsidR="00DB0B5E" w:rsidRDefault="00DB0B5E" w:rsidP="00C1795B">
      <w:pPr>
        <w:pStyle w:val="Paragraphedeliste"/>
        <w:numPr>
          <w:ilvl w:val="0"/>
          <w:numId w:val="13"/>
        </w:numPr>
        <w:spacing w:line="240" w:lineRule="auto"/>
      </w:pPr>
      <w:r>
        <w:t>Facteur de correction de la température et pression (k</w:t>
      </w:r>
      <w:r>
        <w:rPr>
          <w:vertAlign w:val="subscript"/>
        </w:rPr>
        <w:t>T,P</w:t>
      </w:r>
      <w:r>
        <w:t>)</w:t>
      </w:r>
    </w:p>
    <w:p w14:paraId="4CD31284" w14:textId="77777777" w:rsidR="00DB0B5E" w:rsidRDefault="00DB0B5E" w:rsidP="00C1795B">
      <w:pPr>
        <w:spacing w:line="240" w:lineRule="auto"/>
      </w:pPr>
      <w:r>
        <w:t>La température et la pression de la masse d’air de la cavité au moment de la mesure différaient de celles utilisées à l’étalonnage de la chambre d’ionisation. Le facteur de correction se calcule :</w:t>
      </w:r>
    </w:p>
    <w:p w14:paraId="587A3130" w14:textId="77777777" w:rsidR="00DB0B5E" w:rsidRPr="0011751E" w:rsidRDefault="00546A44"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62BDD31B" w14:textId="77777777" w:rsidR="00DB0B5E" w:rsidRDefault="00DB0B5E" w:rsidP="00C1795B">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27589664" w14:textId="77777777" w:rsidR="00DB0B5E" w:rsidRDefault="00DB0B5E" w:rsidP="00C1795B">
      <w:pPr>
        <w:spacing w:line="240" w:lineRule="auto"/>
        <w:rPr>
          <w:rFonts w:eastAsiaTheme="minorEastAsia"/>
        </w:rPr>
      </w:pPr>
    </w:p>
    <w:p w14:paraId="0C8E3D2B" w14:textId="77777777" w:rsidR="00DB0B5E" w:rsidRDefault="00DB0B5E" w:rsidP="00C1795B">
      <w:pPr>
        <w:pStyle w:val="Paragraphedeliste"/>
        <w:numPr>
          <w:ilvl w:val="0"/>
          <w:numId w:val="12"/>
        </w:numPr>
        <w:spacing w:line="240" w:lineRule="auto"/>
      </w:pPr>
      <w:r>
        <w:t>Facteur de correction de l’humidité (k</w:t>
      </w:r>
      <w:r>
        <w:rPr>
          <w:vertAlign w:val="subscript"/>
        </w:rPr>
        <w:t>H</w:t>
      </w:r>
      <w:r>
        <w:t>)</w:t>
      </w:r>
    </w:p>
    <w:p w14:paraId="47CD4EFF" w14:textId="77777777" w:rsidR="00DB0B5E" w:rsidRDefault="00DB0B5E" w:rsidP="00C1795B">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2A5C6534" w14:textId="77777777" w:rsidR="00DB0B5E" w:rsidRPr="00B86CC6" w:rsidRDefault="00DB0B5E" w:rsidP="00C1795B">
      <w:pPr>
        <w:spacing w:line="240" w:lineRule="auto"/>
      </w:pPr>
    </w:p>
    <w:p w14:paraId="35A34A31" w14:textId="77777777" w:rsidR="00DB0B5E" w:rsidRDefault="00DB0B5E" w:rsidP="00C1795B">
      <w:pPr>
        <w:pStyle w:val="Paragraphedeliste"/>
        <w:numPr>
          <w:ilvl w:val="0"/>
          <w:numId w:val="12"/>
        </w:numPr>
        <w:spacing w:line="240" w:lineRule="auto"/>
      </w:pPr>
      <w:r>
        <w:t>Facteur de correction de la variation de la réponse de la chambre (k</w:t>
      </w:r>
      <w:r>
        <w:rPr>
          <w:vertAlign w:val="subscript"/>
        </w:rPr>
        <w:t>Q,Q0</w:t>
      </w:r>
      <w:r>
        <w:t>)</w:t>
      </w:r>
    </w:p>
    <w:p w14:paraId="54620C85" w14:textId="77D708A7" w:rsidR="00DB0B5E" w:rsidRDefault="00DB0B5E" w:rsidP="00C1795B">
      <w:pPr>
        <w:spacing w:line="240" w:lineRule="auto"/>
      </w:pPr>
      <w:r>
        <w:t xml:space="preserve">Ce facteur de correction prend en compte la variation de la réponse de la chambre due aux effets liés à la différence de la qualité du faisceau de l’utilisateur Q par rapport </w:t>
      </w:r>
      <w:r w:rsidR="006D11F5">
        <w:t xml:space="preserve">à </w:t>
      </w:r>
      <w:r>
        <w:t>celle de l’étalonnage Q</w:t>
      </w:r>
      <w:r>
        <w:rPr>
          <w:vertAlign w:val="subscript"/>
        </w:rPr>
        <w:t>0</w:t>
      </w:r>
      <w:r>
        <w:t>.</w:t>
      </w:r>
    </w:p>
    <w:p w14:paraId="50873889" w14:textId="77777777" w:rsidR="00DB0B5E" w:rsidRPr="008A048D" w:rsidRDefault="00546A44"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E90C106" w14:textId="77777777" w:rsidR="00DB0B5E" w:rsidRDefault="00DB0B5E" w:rsidP="00C1795B">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facteur de calibration en termes de dose absorbée dans l’eau à l’indice de qualité Q  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4249FA8A" w14:textId="7656F806" w:rsidR="00DB0B5E" w:rsidRDefault="00DB0B5E" w:rsidP="00C1795B">
      <w:pPr>
        <w:spacing w:line="240" w:lineRule="auto"/>
      </w:pPr>
    </w:p>
    <w:p w14:paraId="0175EA01" w14:textId="77777777" w:rsidR="00025461" w:rsidRPr="008A048D" w:rsidRDefault="00025461" w:rsidP="00C1795B">
      <w:pPr>
        <w:spacing w:line="240" w:lineRule="auto"/>
      </w:pPr>
    </w:p>
    <w:p w14:paraId="2B1D679C" w14:textId="77777777" w:rsidR="00DB0B5E" w:rsidRDefault="00DB0B5E" w:rsidP="00C1795B">
      <w:pPr>
        <w:pStyle w:val="Paragraphedeliste"/>
        <w:numPr>
          <w:ilvl w:val="0"/>
          <w:numId w:val="12"/>
        </w:numPr>
        <w:spacing w:line="240" w:lineRule="auto"/>
      </w:pPr>
      <w:r>
        <w:lastRenderedPageBreak/>
        <w:t>Facteur de correction de la polarité (k</w:t>
      </w:r>
      <w:r>
        <w:rPr>
          <w:vertAlign w:val="subscript"/>
        </w:rPr>
        <w:t>pol</w:t>
      </w:r>
      <w:r>
        <w:t>)</w:t>
      </w:r>
    </w:p>
    <w:p w14:paraId="221C9F98" w14:textId="62C926CF" w:rsidR="00DB0B5E" w:rsidRPr="007D3F95" w:rsidRDefault="00DB0B5E" w:rsidP="00C1795B">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C74DC">
        <w:rPr>
          <w:color w:val="FF7C80"/>
          <w:vertAlign w:val="superscript"/>
        </w:rPr>
        <w:t>4</w:t>
      </w:r>
    </w:p>
    <w:p w14:paraId="3F234E7B" w14:textId="10841E48" w:rsidR="00DB0B5E" w:rsidRPr="00EC574B" w:rsidRDefault="00546A44" w:rsidP="00C1795B">
      <w:pPr>
        <w:spacing w:line="240" w:lineRule="auto"/>
        <w:rPr>
          <w:ins w:id="166" w:author="Llagostera Camille" w:date="2022-11-29T14:51:00Z"/>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378A76BD" w14:textId="3906824E" w:rsidR="00EC574B" w:rsidRPr="0011751E" w:rsidRDefault="00EC574B" w:rsidP="00C1795B">
      <w:pPr>
        <w:spacing w:line="240" w:lineRule="auto"/>
        <w:rPr>
          <w:rFonts w:eastAsiaTheme="minorEastAsia"/>
        </w:rPr>
      </w:pPr>
      <w:ins w:id="167" w:author="Llagostera Camille" w:date="2022-11-29T14:51:00Z">
        <w:r>
          <w:rPr>
            <w:rFonts w:eastAsiaTheme="minorEastAsia"/>
          </w:rPr>
          <w:t xml:space="preserve">Ici il n’est pas appliqué car nous utilisons les CI à la </w:t>
        </w:r>
      </w:ins>
      <w:ins w:id="168" w:author="Llagostera Camille" w:date="2022-11-29T14:52:00Z">
        <w:r>
          <w:rPr>
            <w:rFonts w:eastAsiaTheme="minorEastAsia"/>
          </w:rPr>
          <w:t xml:space="preserve">même </w:t>
        </w:r>
      </w:ins>
      <w:ins w:id="169" w:author="Llagostera Camille" w:date="2022-11-29T14:51:00Z">
        <w:r>
          <w:rPr>
            <w:rFonts w:eastAsiaTheme="minorEastAsia"/>
          </w:rPr>
          <w:t xml:space="preserve">polarité </w:t>
        </w:r>
      </w:ins>
      <w:ins w:id="170" w:author="Llagostera Camille" w:date="2022-11-29T14:52:00Z">
        <w:r>
          <w:rPr>
            <w:rFonts w:eastAsiaTheme="minorEastAsia"/>
          </w:rPr>
          <w:t>que</w:t>
        </w:r>
      </w:ins>
      <w:ins w:id="171" w:author="Llagostera Camille" w:date="2022-11-29T14:51:00Z">
        <w:r>
          <w:rPr>
            <w:rFonts w:eastAsiaTheme="minorEastAsia"/>
          </w:rPr>
          <w:t xml:space="preserve"> celle utilisée par le </w:t>
        </w:r>
      </w:ins>
      <w:ins w:id="172" w:author="Llagostera Camille" w:date="2022-11-29T14:52:00Z">
        <w:r>
          <w:rPr>
            <w:rFonts w:eastAsiaTheme="minorEastAsia"/>
          </w:rPr>
          <w:t>laboratoire</w:t>
        </w:r>
      </w:ins>
      <w:ins w:id="173" w:author="Llagostera Camille" w:date="2022-11-29T14:51:00Z">
        <w:r>
          <w:rPr>
            <w:rFonts w:eastAsiaTheme="minorEastAsia"/>
          </w:rPr>
          <w:t xml:space="preserve"> officiel</w:t>
        </w:r>
      </w:ins>
    </w:p>
    <w:p w14:paraId="1EA9ADCA" w14:textId="77777777" w:rsidR="00CB445F" w:rsidRDefault="00CB445F" w:rsidP="00C1795B">
      <w:pPr>
        <w:pStyle w:val="Paragraphedeliste"/>
        <w:spacing w:line="240" w:lineRule="auto"/>
      </w:pPr>
    </w:p>
    <w:p w14:paraId="2E8CAD7F" w14:textId="70F5BEE8" w:rsidR="00DB0B5E" w:rsidRDefault="00DB0B5E" w:rsidP="00C1795B">
      <w:pPr>
        <w:pStyle w:val="Paragraphedeliste"/>
        <w:numPr>
          <w:ilvl w:val="0"/>
          <w:numId w:val="12"/>
        </w:numPr>
        <w:spacing w:line="240" w:lineRule="auto"/>
      </w:pPr>
      <w:r>
        <w:t>Facteur de correction de recombinaison (k</w:t>
      </w:r>
      <w:r>
        <w:rPr>
          <w:vertAlign w:val="subscript"/>
        </w:rPr>
        <w:t>rec</w:t>
      </w:r>
      <w:r>
        <w:t>)</w:t>
      </w:r>
    </w:p>
    <w:p w14:paraId="65E8BDAC" w14:textId="77777777" w:rsidR="00DB0B5E" w:rsidRDefault="00DB0B5E" w:rsidP="00C1795B">
      <w:pPr>
        <w:spacing w:line="240" w:lineRule="auto"/>
      </w:pPr>
      <w:r>
        <w:t>Ce facteur de correction prend en compte la variation de la réponse de la chambre due aux effets liés à la recombinaison des ions.</w:t>
      </w:r>
    </w:p>
    <w:p w14:paraId="2CC155D7" w14:textId="77777777" w:rsidR="00DB0B5E" w:rsidRPr="007A3480" w:rsidRDefault="00546A44" w:rsidP="00C1795B">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1006D13B" w14:textId="631C4380" w:rsidR="00DB0B5E" w:rsidRPr="000955A8" w:rsidRDefault="00DB0B5E" w:rsidP="00C1795B">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BC74DC">
        <w:rPr>
          <w:color w:val="FF7C80"/>
          <w:vertAlign w:val="superscript"/>
        </w:rPr>
        <w:t>5</w:t>
      </w:r>
      <w:r w:rsidRPr="005D62DF">
        <w:rPr>
          <w:color w:val="FF7C80"/>
        </w:rPr>
        <w:t xml:space="preserve"> </w:t>
      </w:r>
    </w:p>
    <w:p w14:paraId="709579C8" w14:textId="30A72E54" w:rsidR="00DB0B5E" w:rsidRDefault="00DB0B5E" w:rsidP="00C1795B">
      <w:pPr>
        <w:spacing w:line="240" w:lineRule="auto"/>
        <w:rPr>
          <w:ins w:id="174" w:author="Llagostera Camille" w:date="2022-11-29T14:27:00Z"/>
        </w:rPr>
      </w:pPr>
    </w:p>
    <w:p w14:paraId="18A91726" w14:textId="439F321C" w:rsidR="004E5D17" w:rsidRDefault="004E5D17">
      <w:pPr>
        <w:pStyle w:val="Titre3"/>
        <w:rPr>
          <w:ins w:id="175" w:author="Llagostera Camille" w:date="2022-11-29T14:27:00Z"/>
        </w:rPr>
        <w:pPrChange w:id="176" w:author="Llagostera Camille" w:date="2022-11-29T14:27:00Z">
          <w:pPr>
            <w:spacing w:line="240" w:lineRule="auto"/>
          </w:pPr>
        </w:pPrChange>
      </w:pPr>
      <w:ins w:id="177" w:author="Llagostera Camille" w:date="2022-11-29T14:28:00Z">
        <w:r>
          <w:t>Etalonnage</w:t>
        </w:r>
      </w:ins>
      <w:ins w:id="178" w:author="Llagostera Camille" w:date="2022-11-29T14:27:00Z">
        <w:r>
          <w:t xml:space="preserve"> croisée de la chambre Roos</w:t>
        </w:r>
      </w:ins>
    </w:p>
    <w:p w14:paraId="76DDC728" w14:textId="26255C4C" w:rsidR="004E5D17" w:rsidRDefault="004E5D17">
      <w:pPr>
        <w:rPr>
          <w:ins w:id="179" w:author="Llagostera Camille" w:date="2022-11-29T14:52:00Z"/>
        </w:rPr>
        <w:pPrChange w:id="180" w:author="Llagostera Camille" w:date="2022-11-29T14:27:00Z">
          <w:pPr>
            <w:spacing w:line="240" w:lineRule="auto"/>
          </w:pPr>
        </w:pPrChange>
      </w:pPr>
    </w:p>
    <w:p w14:paraId="02529406" w14:textId="1881C356" w:rsidR="00EC574B" w:rsidRDefault="00EC574B">
      <w:pPr>
        <w:rPr>
          <w:ins w:id="181" w:author="Llagostera Camille" w:date="2022-11-29T14:52:00Z"/>
        </w:rPr>
        <w:pPrChange w:id="182" w:author="Llagostera Camille" w:date="2022-11-29T14:27:00Z">
          <w:pPr>
            <w:spacing w:line="240" w:lineRule="auto"/>
          </w:pPr>
        </w:pPrChange>
      </w:pPr>
    </w:p>
    <w:p w14:paraId="452F79A2" w14:textId="4BBD41A2" w:rsidR="00EC574B" w:rsidRDefault="00EC574B">
      <w:pPr>
        <w:ind w:left="2124" w:firstLine="708"/>
        <w:rPr>
          <w:ins w:id="183" w:author="Llagostera Camille" w:date="2022-11-29T14:27:00Z"/>
        </w:rPr>
        <w:pPrChange w:id="184" w:author="Llagostera Camille" w:date="2022-11-29T14:53:00Z">
          <w:pPr>
            <w:spacing w:line="240" w:lineRule="auto"/>
          </w:pPr>
        </w:pPrChange>
      </w:pPr>
      <w:ins w:id="185" w:author="Llagostera Camille" w:date="2022-11-29T14:53:00Z">
        <w:r>
          <w:t>Décrire</w:t>
        </w:r>
      </w:ins>
      <w:ins w:id="186" w:author="Llagostera Camille" w:date="2022-11-29T14:52:00Z">
        <w:r>
          <w:t xml:space="preserve"> la méthode</w:t>
        </w:r>
      </w:ins>
    </w:p>
    <w:p w14:paraId="5B1F7156" w14:textId="77777777" w:rsidR="004E5D17" w:rsidRPr="004E5D17" w:rsidRDefault="004E5D17">
      <w:pPr>
        <w:pPrChange w:id="187" w:author="Llagostera Camille" w:date="2022-11-29T14:27:00Z">
          <w:pPr>
            <w:spacing w:line="240" w:lineRule="auto"/>
          </w:pPr>
        </w:pPrChange>
      </w:pPr>
    </w:p>
    <w:p w14:paraId="316DD416" w14:textId="77777777" w:rsidR="00DB0B5E" w:rsidRDefault="00DB0B5E" w:rsidP="00C1795B">
      <w:pPr>
        <w:pStyle w:val="Titre3"/>
        <w:spacing w:line="240" w:lineRule="auto"/>
      </w:pPr>
      <w:bookmarkStart w:id="188" w:name="_Toc109036161"/>
      <w:bookmarkStart w:id="189" w:name="_Toc109317182"/>
      <w:bookmarkStart w:id="190" w:name="_Toc110268680"/>
      <w:bookmarkStart w:id="191" w:name="_Toc110268702"/>
      <w:bookmarkStart w:id="192" w:name="_Toc110268724"/>
      <w:bookmarkStart w:id="193" w:name="_Toc110269083"/>
      <w:bookmarkStart w:id="194" w:name="_Toc115255648"/>
      <w:r>
        <w:t>Protocole TRS 277</w:t>
      </w:r>
      <w:bookmarkEnd w:id="188"/>
      <w:bookmarkEnd w:id="189"/>
      <w:bookmarkEnd w:id="190"/>
      <w:bookmarkEnd w:id="191"/>
      <w:bookmarkEnd w:id="192"/>
      <w:bookmarkEnd w:id="193"/>
      <w:bookmarkEnd w:id="194"/>
    </w:p>
    <w:p w14:paraId="5D6E0F28" w14:textId="77777777" w:rsidR="00DB0B5E" w:rsidRDefault="00DB0B5E" w:rsidP="00C1795B">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62485017" w14:textId="77777777" w:rsidR="00DB0B5E" w:rsidRPr="00755DF3" w:rsidRDefault="00546A44"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0B35650A" w14:textId="77777777" w:rsidR="00DB0B5E" w:rsidRDefault="00DB0B5E" w:rsidP="00C1795B">
      <w:pPr>
        <w:spacing w:line="240" w:lineRule="auto"/>
      </w:pPr>
      <w:r>
        <w:t>Avec :</w:t>
      </w:r>
    </w:p>
    <w:p w14:paraId="1A71EC94" w14:textId="77777777" w:rsidR="00DB0B5E" w:rsidRPr="00755DF3" w:rsidRDefault="00DB0B5E" w:rsidP="00C1795B">
      <w:pPr>
        <w:spacing w:line="240" w:lineRule="auto"/>
        <w:rPr>
          <w:rFonts w:eastAsiaTheme="minorEastAsia"/>
        </w:rPr>
      </w:pPr>
      <w:r>
        <w:rPr>
          <w:rFonts w:eastAsiaTheme="minorEastAsia"/>
        </w:rPr>
        <w:t>N</w:t>
      </w:r>
      <w:r>
        <w:rPr>
          <w:rFonts w:eastAsiaTheme="minorEastAsia"/>
          <w:vertAlign w:val="subscript"/>
        </w:rPr>
        <w:t>D,air</w:t>
      </w:r>
      <w:r w:rsidRPr="00755DF3">
        <w:rPr>
          <w:rFonts w:eastAsiaTheme="minorEastAsia"/>
        </w:rPr>
        <w:t> : coefficient d’étalonnage en dose absorbée dans l’air de la cavité de la chambre</w:t>
      </w:r>
    </w:p>
    <w:p w14:paraId="1F8DA93B" w14:textId="77777777" w:rsidR="00DB0B5E" w:rsidRDefault="00DB0B5E" w:rsidP="00C1795B">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18A21082" w14:textId="77777777" w:rsidR="00DB0B5E" w:rsidRDefault="00DB0B5E" w:rsidP="00C1795B">
      <w:pPr>
        <w:spacing w:line="240" w:lineRule="auto"/>
      </w:pPr>
      <w:r>
        <w:t>g : fraction d’énergie des électrons secondaires perdue par rayonnement de freinage dans l’air</w:t>
      </w:r>
    </w:p>
    <w:p w14:paraId="1C5FF710" w14:textId="77777777" w:rsidR="00DB0B5E" w:rsidRPr="00356188" w:rsidRDefault="00DB0B5E" w:rsidP="00C1795B">
      <w:pPr>
        <w:spacing w:line="240" w:lineRule="auto"/>
      </w:pPr>
      <w:r>
        <w:t>k</w:t>
      </w:r>
      <w:r w:rsidRPr="00755DF3">
        <w:rPr>
          <w:vertAlign w:val="subscript"/>
        </w:rPr>
        <w:t>att</w:t>
      </w:r>
      <w:r>
        <w:t> : facteur prenant en compte l’atténuation et la diffusion des photons dans le matériau de la chambre</w:t>
      </w:r>
    </w:p>
    <w:p w14:paraId="2895DE41" w14:textId="675F4F2C" w:rsidR="00DB0B5E" w:rsidRPr="00390E54" w:rsidRDefault="00DB0B5E" w:rsidP="00C1795B">
      <w:pPr>
        <w:spacing w:line="240" w:lineRule="auto"/>
      </w:pPr>
      <w:r>
        <w:t>k</w:t>
      </w:r>
      <w:r w:rsidRPr="00755DF3">
        <w:rPr>
          <w:vertAlign w:val="subscript"/>
        </w:rPr>
        <w:t>m</w:t>
      </w:r>
      <w:r>
        <w:t> : facteur prenant en compte le manque d’équivalence air du matériau de la chambre et de l’électrode centrale de la CI cylindrique</w:t>
      </w:r>
      <w:r w:rsidR="00BC74DC">
        <w:rPr>
          <w:color w:val="FF7C80"/>
          <w:vertAlign w:val="superscript"/>
        </w:rPr>
        <w:t>6,7</w:t>
      </w:r>
    </w:p>
    <w:p w14:paraId="187C3B5B" w14:textId="77777777" w:rsidR="00DB0B5E" w:rsidRDefault="00DB0B5E" w:rsidP="00C1795B">
      <w:pPr>
        <w:pStyle w:val="Paragraphedeliste"/>
        <w:spacing w:line="240" w:lineRule="auto"/>
      </w:pPr>
    </w:p>
    <w:p w14:paraId="70FDE06E" w14:textId="77777777" w:rsidR="00DB0B5E" w:rsidRDefault="00DB0B5E" w:rsidP="00C1795B">
      <w:pPr>
        <w:pStyle w:val="Paragraphedeliste"/>
        <w:numPr>
          <w:ilvl w:val="0"/>
          <w:numId w:val="12"/>
        </w:numPr>
        <w:spacing w:line="240" w:lineRule="auto"/>
      </w:pPr>
      <w:r>
        <w:t xml:space="preserve">Détermination de la dose absorbée dans l’eau : </w:t>
      </w:r>
    </w:p>
    <w:p w14:paraId="5697DC03" w14:textId="77777777" w:rsidR="00DB0B5E" w:rsidRPr="00D90C04" w:rsidRDefault="00546A44"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AE04944" w14:textId="77777777" w:rsidR="00DB0B5E" w:rsidRPr="006E4FE0" w:rsidRDefault="00DB0B5E" w:rsidP="00C1795B">
      <w:pPr>
        <w:spacing w:line="240" w:lineRule="auto"/>
        <w:rPr>
          <w:rFonts w:eastAsiaTheme="minorEastAsia"/>
        </w:rPr>
      </w:pPr>
      <w:r w:rsidRPr="006E4FE0">
        <w:rPr>
          <w:rFonts w:eastAsiaTheme="minorEastAsia"/>
        </w:rPr>
        <w:t>Avec :</w:t>
      </w:r>
    </w:p>
    <w:p w14:paraId="296777F1" w14:textId="1EF2032B" w:rsidR="00DB0B5E" w:rsidRPr="00AD48D7" w:rsidRDefault="00DB0B5E" w:rsidP="00C1795B">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 xml:space="preserve">a qualité Q corrigée des </w:t>
      </w:r>
      <w:r w:rsidR="007A0A4D">
        <w:t>facteurs correctifs</w:t>
      </w:r>
      <w:r>
        <w:t xml:space="preserve"> (pression, température</w:t>
      </w:r>
      <w:r w:rsidR="00984B33">
        <w:t>,</w:t>
      </w:r>
      <w:r>
        <w:t xml:space="preserve"> polarité et recombinaison)</w:t>
      </w:r>
    </w:p>
    <w:p w14:paraId="017121E9" w14:textId="77777777" w:rsidR="00DB0B5E" w:rsidRDefault="00546A44" w:rsidP="00C1795B">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DB0B5E">
        <w:rPr>
          <w:rFonts w:eastAsiaTheme="minorEastAsia"/>
          <w:iCs/>
        </w:rPr>
        <w:t> </w:t>
      </w:r>
      <w:r w:rsidR="00DB0B5E">
        <w:rPr>
          <w:rFonts w:eastAsiaTheme="minorEastAsia"/>
        </w:rPr>
        <w:t>: rapport des pouvoirs d’arrêt dans l’eau et dans l’air à l’indice de qualité du faisceau de l’utilisateur au point d’intérêt</w:t>
      </w:r>
    </w:p>
    <w:p w14:paraId="6C2E9473" w14:textId="060ED6A3" w:rsidR="00DB0B5E" w:rsidRDefault="00546A44" w:rsidP="00C1795B">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DB0B5E">
        <w:rPr>
          <w:rFonts w:eastAsiaTheme="minorEastAsia"/>
        </w:rPr>
        <w:t> : facteur de perturbation global à l’indice de qualité de faisceau Q</w:t>
      </w:r>
      <w:r w:rsidR="00DB0B5E">
        <w:t>, avec p</w:t>
      </w:r>
      <w:r w:rsidR="00DB0B5E">
        <w:rPr>
          <w:vertAlign w:val="subscript"/>
        </w:rPr>
        <w:t>Q</w:t>
      </w:r>
      <w:r w:rsidR="007A0A4D">
        <w:t xml:space="preserve"> = (</w:t>
      </w:r>
      <w:r w:rsidR="00DB0B5E">
        <w:t>p</w:t>
      </w:r>
      <w:r w:rsidR="00DB0B5E">
        <w:rPr>
          <w:vertAlign w:val="subscript"/>
        </w:rPr>
        <w:t>cav</w:t>
      </w:r>
      <w:r w:rsidR="00DB0B5E">
        <w:t xml:space="preserve"> x p</w:t>
      </w:r>
      <w:r w:rsidR="00DB0B5E">
        <w:rPr>
          <w:vertAlign w:val="subscript"/>
        </w:rPr>
        <w:t>wall</w:t>
      </w:r>
      <w:r w:rsidR="00DB0B5E">
        <w:t xml:space="preserve"> x</w:t>
      </w:r>
      <w:r w:rsidR="00984B33">
        <w:t xml:space="preserve"> p</w:t>
      </w:r>
      <w:r w:rsidR="00984B33">
        <w:rPr>
          <w:vertAlign w:val="subscript"/>
        </w:rPr>
        <w:t xml:space="preserve">dist </w:t>
      </w:r>
      <w:r w:rsidR="00984B33">
        <w:t>x</w:t>
      </w:r>
      <w:r w:rsidR="00DB0B5E">
        <w:t xml:space="preserve"> p</w:t>
      </w:r>
      <w:r w:rsidR="00DB0B5E">
        <w:rPr>
          <w:vertAlign w:val="subscript"/>
        </w:rPr>
        <w:t>cell</w:t>
      </w:r>
      <w:r w:rsidR="00DB0B5E">
        <w:t>)</w:t>
      </w:r>
      <w:r w:rsidR="00DB0B5E">
        <w:rPr>
          <w:vertAlign w:val="subscript"/>
        </w:rPr>
        <w:t>Q</w:t>
      </w:r>
    </w:p>
    <w:p w14:paraId="2F98768F" w14:textId="03AFC1DC" w:rsidR="00DB0B5E" w:rsidRPr="008650DB" w:rsidRDefault="00DB0B5E" w:rsidP="00C1795B">
      <w:pPr>
        <w:spacing w:line="240" w:lineRule="auto"/>
      </w:pPr>
      <w:r>
        <w:t>p</w:t>
      </w:r>
      <w:r>
        <w:rPr>
          <w:vertAlign w:val="subscript"/>
        </w:rPr>
        <w:t>cav</w:t>
      </w:r>
      <w:r>
        <w:t> : correction des effets liés à la cavité d’air, principale</w:t>
      </w:r>
      <w:r w:rsidR="008650DB">
        <w:t>ment la diffusion des électrons. Ce facteur vaut 3% pour une mesure avec une chambre cylindrique pour les faisceaux d’électrons ayant un R</w:t>
      </w:r>
      <w:r w:rsidR="008650DB">
        <w:rPr>
          <w:vertAlign w:val="subscript"/>
        </w:rPr>
        <w:t>50</w:t>
      </w:r>
      <w:r w:rsidR="008650DB">
        <w:t xml:space="preserve"> &lt; 4 g.cm</w:t>
      </w:r>
      <w:r w:rsidR="008650DB">
        <w:rPr>
          <w:vertAlign w:val="superscript"/>
        </w:rPr>
        <w:t>-2</w:t>
      </w:r>
      <w:r w:rsidR="008650DB">
        <w:t>. Cependant, il est négligeable lorsque la mesure est r</w:t>
      </w:r>
      <w:r w:rsidR="00E64726">
        <w:t>éalisée avec une chambre plate</w:t>
      </w:r>
    </w:p>
    <w:p w14:paraId="0709251E" w14:textId="024CD03C" w:rsidR="00DB0B5E" w:rsidRDefault="00DB0B5E" w:rsidP="00C1795B">
      <w:pPr>
        <w:spacing w:line="240" w:lineRule="auto"/>
      </w:pPr>
      <w:r>
        <w:t>p</w:t>
      </w:r>
      <w:r>
        <w:rPr>
          <w:vertAlign w:val="subscript"/>
        </w:rPr>
        <w:t>wall</w:t>
      </w:r>
      <w:r>
        <w:t> : correction de la non-équivalence du milieu avec la paroi de la chambre</w:t>
      </w:r>
      <w:r w:rsidR="007A0A4D">
        <w:t xml:space="preserve"> (= 1 pour </w:t>
      </w:r>
      <w:r w:rsidR="00566E65">
        <w:t>faisceau d’</w:t>
      </w:r>
      <w:r w:rsidR="007A0A4D">
        <w:t>électrons)</w:t>
      </w:r>
    </w:p>
    <w:p w14:paraId="57DD36EE" w14:textId="10931EFD" w:rsidR="00984B33" w:rsidRPr="00984B33" w:rsidRDefault="00984B33" w:rsidP="00C1795B">
      <w:pPr>
        <w:spacing w:line="240" w:lineRule="auto"/>
      </w:pPr>
      <w:r>
        <w:t>p</w:t>
      </w:r>
      <w:r>
        <w:rPr>
          <w:vertAlign w:val="subscript"/>
        </w:rPr>
        <w:t>dist</w:t>
      </w:r>
      <w:r>
        <w:t> : correction de l’effet de déplacement du volume d’eau due à la présence de la cavité d’air</w:t>
      </w:r>
      <w:r w:rsidR="006E1F23">
        <w:t>. Dans notre cas, on ne l’applique pas car on décale le point de mesure</w:t>
      </w:r>
    </w:p>
    <w:p w14:paraId="04E1A939" w14:textId="34AE7D77" w:rsidR="00DB0B5E" w:rsidRPr="005D62DF" w:rsidRDefault="00DB0B5E" w:rsidP="00C1795B">
      <w:pPr>
        <w:spacing w:line="240" w:lineRule="auto"/>
      </w:pPr>
      <w:r w:rsidRPr="00CF2128">
        <w:t>p</w:t>
      </w:r>
      <w:r>
        <w:rPr>
          <w:vertAlign w:val="subscript"/>
        </w:rPr>
        <w:t>cell </w:t>
      </w:r>
      <w:r>
        <w:t>: correction de l’effet de l’électrode centrale métallique dans la plupart des CI cylindriques.</w:t>
      </w:r>
      <w:r w:rsidR="00BC74DC">
        <w:rPr>
          <w:color w:val="FF7C80"/>
          <w:vertAlign w:val="superscript"/>
        </w:rPr>
        <w:t>6,7</w:t>
      </w:r>
    </w:p>
    <w:p w14:paraId="6025A175" w14:textId="77777777" w:rsidR="00DB0B5E" w:rsidRDefault="00DB0B5E" w:rsidP="00C1795B">
      <w:pPr>
        <w:spacing w:line="240" w:lineRule="auto"/>
      </w:pPr>
    </w:p>
    <w:p w14:paraId="1EAFF6B9" w14:textId="4045E24F" w:rsidR="00DB0B5E" w:rsidRPr="0062550A" w:rsidRDefault="00DB0B5E" w:rsidP="00C1795B">
      <w:pPr>
        <w:pStyle w:val="Titre3"/>
        <w:spacing w:line="240" w:lineRule="auto"/>
      </w:pPr>
      <w:bookmarkStart w:id="195" w:name="_Toc109036162"/>
      <w:bookmarkStart w:id="196" w:name="_Toc109317183"/>
      <w:bookmarkStart w:id="197" w:name="_Toc110268681"/>
      <w:bookmarkStart w:id="198" w:name="_Toc110268703"/>
      <w:bookmarkStart w:id="199" w:name="_Toc110268725"/>
      <w:bookmarkStart w:id="200" w:name="_Toc110269084"/>
      <w:bookmarkStart w:id="201" w:name="_Toc115255649"/>
      <w:r w:rsidRPr="0062550A">
        <w:t>Protocole TRS 398</w:t>
      </w:r>
      <w:bookmarkEnd w:id="195"/>
      <w:bookmarkEnd w:id="196"/>
      <w:bookmarkEnd w:id="197"/>
      <w:bookmarkEnd w:id="198"/>
      <w:bookmarkEnd w:id="199"/>
      <w:bookmarkEnd w:id="200"/>
      <w:bookmarkEnd w:id="201"/>
    </w:p>
    <w:p w14:paraId="5407D999" w14:textId="4C33A7CF" w:rsidR="00FD120F" w:rsidRDefault="00FD120F" w:rsidP="00C1795B">
      <w:pPr>
        <w:spacing w:line="240" w:lineRule="auto"/>
      </w:pPr>
    </w:p>
    <w:p w14:paraId="10A31796" w14:textId="27F117B3" w:rsidR="00DB0B5E" w:rsidRDefault="008D2E3C" w:rsidP="00C1795B">
      <w:pPr>
        <w:spacing w:line="240" w:lineRule="auto"/>
      </w:pPr>
      <w:r>
        <w:t xml:space="preserve">L’utilisation d’un formalisme en dose dans l’eau implique une réduction des incertitudes. En effet, celui-ci n’utilise pas de facteurs correctifs dépendants des chambres utilisées </w:t>
      </w:r>
      <w:r w:rsidR="00D25C78">
        <w:t xml:space="preserve">contrairement au formalisme basé sur un étalonnage en termes de kerma dans l’air. </w:t>
      </w:r>
    </w:p>
    <w:p w14:paraId="2E61839E" w14:textId="77777777" w:rsidR="00FD120F" w:rsidRDefault="00FD120F" w:rsidP="00C1795B">
      <w:pPr>
        <w:pStyle w:val="Paragraphedeliste"/>
        <w:numPr>
          <w:ilvl w:val="0"/>
          <w:numId w:val="16"/>
        </w:numPr>
        <w:spacing w:line="240" w:lineRule="auto"/>
      </w:pPr>
      <w:r>
        <w:t>Dose absorbée dans l’eau à la profondeur de référence z</w:t>
      </w:r>
      <w:r>
        <w:rPr>
          <w:vertAlign w:val="subscript"/>
        </w:rPr>
        <w:t>ref</w:t>
      </w:r>
      <w:r>
        <w:t xml:space="preserve"> dans un faisceau de qualité Q différente de la calibration Q</w:t>
      </w:r>
      <w:r>
        <w:rPr>
          <w:vertAlign w:val="subscript"/>
        </w:rPr>
        <w:t>0</w:t>
      </w:r>
    </w:p>
    <w:p w14:paraId="6E030A61" w14:textId="77777777" w:rsidR="00FD120F" w:rsidRPr="002D0023" w:rsidRDefault="00546A44" w:rsidP="00C1795B">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05B21E1B" w14:textId="77777777" w:rsidR="00FD120F" w:rsidRPr="002D0023" w:rsidRDefault="00FD120F" w:rsidP="00C1795B">
      <w:pPr>
        <w:spacing w:line="240" w:lineRule="auto"/>
        <w:rPr>
          <w:rFonts w:eastAsiaTheme="minorEastAsia"/>
        </w:rPr>
      </w:pPr>
      <w:r>
        <w:rPr>
          <w:rFonts w:eastAsiaTheme="minorEastAsia"/>
        </w:rPr>
        <w:t xml:space="preserve">Avec : </w:t>
      </w:r>
    </w:p>
    <w:p w14:paraId="1D39B6D2" w14:textId="77777777" w:rsidR="00FD120F" w:rsidRDefault="00FD120F" w:rsidP="00C1795B">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4A2754EE" w14:textId="77777777" w:rsidR="00FD120F" w:rsidRDefault="00FD120F" w:rsidP="00C1795B">
      <w:pPr>
        <w:spacing w:line="240" w:lineRule="auto"/>
      </w:pPr>
      <w:r>
        <w:t>N</w:t>
      </w:r>
      <w:r>
        <w:rPr>
          <w:vertAlign w:val="subscript"/>
        </w:rPr>
        <w:t>D,w,Q0</w:t>
      </w:r>
      <w:r>
        <w:t> : coefficient d’étalonnage</w:t>
      </w:r>
      <w:r w:rsidRPr="00253507">
        <w:t xml:space="preserve"> en termes de dose absorbée dans l’eau pour le dosimètre obtenu par un laboratoire d’étalonnage.</w:t>
      </w:r>
      <w:r>
        <w:t xml:space="preserve"> </w:t>
      </w:r>
    </w:p>
    <w:p w14:paraId="61F2029B" w14:textId="77777777" w:rsidR="00FD120F" w:rsidRPr="00253507" w:rsidRDefault="00546A44" w:rsidP="00C1795B">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rPr>
          <w:rFonts w:eastAsiaTheme="minorEastAsia"/>
        </w:rPr>
        <w:t xml:space="preserve"> : </w:t>
      </w:r>
      <w:r w:rsidR="00FD120F" w:rsidRPr="00253507">
        <w:t>c</w:t>
      </w:r>
      <w:r w:rsidR="00FD120F">
        <w:t xml:space="preserve">orrection de la différence </w:t>
      </w:r>
      <w:r w:rsidR="00FD120F" w:rsidRPr="00253507">
        <w:t xml:space="preserve">entre le faisceau de l’utilisateur et le faisceau </w:t>
      </w:r>
      <w:r w:rsidR="00FD120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t xml:space="preserve"> est défini</w:t>
      </w:r>
      <w:r w:rsidR="00FD120F" w:rsidRPr="00253507">
        <w:t xml:space="preserve"> comme le </w:t>
      </w:r>
      <w:r w:rsidR="00FD120F">
        <w:t>rapport</w:t>
      </w:r>
      <w:r w:rsidR="00FD120F" w:rsidRPr="00253507">
        <w:t xml:space="preserve"> des </w:t>
      </w:r>
      <w:r w:rsidR="00FD120F">
        <w:t xml:space="preserve">facteurs d’étalonnage </w:t>
      </w:r>
      <w:r w:rsidR="00FD120F" w:rsidRPr="00253507">
        <w:t>en termes de dose dans l’eau des chambres d’ionisation, aux qualités Q et Q</w:t>
      </w:r>
      <w:r w:rsidR="00FD120F">
        <w:rPr>
          <w:vertAlign w:val="subscript"/>
        </w:rPr>
        <w:t>0</w:t>
      </w:r>
      <w:r w:rsidR="00FD120F" w:rsidRPr="00253507">
        <w:t> :</w:t>
      </w:r>
    </w:p>
    <w:p w14:paraId="1C5ACD7A" w14:textId="77777777" w:rsidR="00FD120F" w:rsidRPr="001F2C82" w:rsidRDefault="00546A44" w:rsidP="00C1795B">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02057114" w14:textId="77777777" w:rsidR="00DB0B5E" w:rsidRDefault="00DB0B5E" w:rsidP="00C1795B">
      <w:pPr>
        <w:spacing w:line="240" w:lineRule="auto"/>
        <w:rPr>
          <w:rFonts w:ascii="Cambria Math" w:hAnsi="Cambria Math"/>
        </w:rPr>
      </w:pPr>
      <w:r>
        <w:rPr>
          <w:rFonts w:ascii="Cambria Math" w:hAnsi="Cambria Math"/>
        </w:rPr>
        <w:t xml:space="preserve">Avec : </w:t>
      </w:r>
    </w:p>
    <w:p w14:paraId="25CFADC3" w14:textId="44796ED2" w:rsidR="00DB0B5E" w:rsidRPr="008720A1" w:rsidRDefault="00546A44" w:rsidP="00C1795B">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272E69">
        <w:rPr>
          <w:rFonts w:eastAsiaTheme="minorEastAsia"/>
        </w:rPr>
        <w:t xml:space="preserve"> : </w:t>
      </w:r>
      <w:r w:rsidR="00DB0B5E">
        <w:rPr>
          <w:rFonts w:eastAsiaTheme="minorEastAsia"/>
        </w:rPr>
        <w:t xml:space="preserve">rapport du coefficient d’étalonnage en dose absorbée dans l’eau dans un faisceau de qualité Q sur un faisceau de qualité </w:t>
      </w:r>
      <w:r w:rsidR="00DB0B5E" w:rsidRPr="008720A1">
        <w:rPr>
          <w:i/>
          <w:iCs/>
        </w:rPr>
        <w:t>Q</w:t>
      </w:r>
      <w:r w:rsidR="00DB0B5E" w:rsidRPr="008720A1">
        <w:rPr>
          <w:i/>
          <w:iCs/>
          <w:vertAlign w:val="subscript"/>
        </w:rPr>
        <w:t>0</w:t>
      </w:r>
    </w:p>
    <w:p w14:paraId="2B49CCBD" w14:textId="2E6840D7" w:rsidR="00DB0B5E" w:rsidRPr="00E013BD" w:rsidRDefault="00546A44"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rPr>
        <w:t xml:space="preserve">: </w:t>
      </w:r>
      <w:r w:rsidR="00DB0B5E" w:rsidRPr="00E013BD">
        <w:rPr>
          <w:rFonts w:eastAsiaTheme="minorEastAsia"/>
          <w:iCs/>
        </w:rPr>
        <w:t xml:space="preserve">rapport du pouvoir d’arrêt massique de l’eau sur l’air dans un faisceau de qualité Q sur un faisceau de qualité </w:t>
      </w:r>
      <w:r w:rsidR="00DB0B5E" w:rsidRPr="00E013BD">
        <w:rPr>
          <w:iCs/>
        </w:rPr>
        <w:t>Q</w:t>
      </w:r>
      <w:r w:rsidR="00DB0B5E" w:rsidRPr="00E013BD">
        <w:rPr>
          <w:iCs/>
          <w:vertAlign w:val="subscript"/>
        </w:rPr>
        <w:t>0</w:t>
      </w:r>
    </w:p>
    <w:p w14:paraId="4940304C" w14:textId="315BA901" w:rsidR="00DB0B5E" w:rsidRPr="00E013BD" w:rsidRDefault="00546A44"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iCs/>
        </w:rPr>
        <w:t xml:space="preserve">: </w:t>
      </w:r>
      <w:r w:rsidR="00DB0B5E" w:rsidRPr="00E013BD">
        <w:rPr>
          <w:rFonts w:eastAsiaTheme="minorEastAsia"/>
          <w:iCs/>
        </w:rPr>
        <w:t xml:space="preserve">rapport de l’énergie moyenne pour créer une paire d’ions dans l’air dans un faisceau de qualité Q sur un faisceau de qualité </w:t>
      </w:r>
      <w:r w:rsidR="00DB0B5E" w:rsidRPr="00E013BD">
        <w:rPr>
          <w:iCs/>
        </w:rPr>
        <w:t>Q</w:t>
      </w:r>
      <w:r w:rsidR="00DB0B5E" w:rsidRPr="00E013BD">
        <w:rPr>
          <w:iCs/>
          <w:vertAlign w:val="subscript"/>
        </w:rPr>
        <w:t>0</w:t>
      </w:r>
    </w:p>
    <w:p w14:paraId="158D4224" w14:textId="77777777" w:rsidR="00BB61E7" w:rsidRDefault="00DB0B5E" w:rsidP="00C1795B">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00BB61E7" w:rsidRPr="00BB61E7">
        <w:rPr>
          <w:iCs/>
        </w:rPr>
        <w:t xml:space="preserve"> </w:t>
      </w:r>
      <w:r w:rsidR="00BB61E7">
        <w:rPr>
          <w:iCs/>
        </w:rPr>
        <w:t>Ce facteur est défini comme :</w:t>
      </w:r>
    </w:p>
    <w:p w14:paraId="7AB92DD8" w14:textId="09F84C21" w:rsidR="00FD120F" w:rsidRDefault="00546A44" w:rsidP="00C1795B">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cel</m:t>
              </m:r>
            </m:sub>
          </m:sSub>
        </m:oMath>
      </m:oMathPara>
    </w:p>
    <w:p w14:paraId="3E0B4303" w14:textId="5E1F8834" w:rsidR="00DB0B5E" w:rsidRDefault="00DB0B5E" w:rsidP="00C1795B">
      <w:pPr>
        <w:spacing w:line="240" w:lineRule="auto"/>
      </w:pPr>
      <w:r w:rsidRPr="00E013BD">
        <w:lastRenderedPageBreak/>
        <w:t>Avec :</w:t>
      </w:r>
    </w:p>
    <w:p w14:paraId="5116A8B9" w14:textId="77777777" w:rsidR="00DB0B5E" w:rsidRDefault="00DB0B5E" w:rsidP="00C1795B">
      <w:pPr>
        <w:spacing w:line="240" w:lineRule="auto"/>
      </w:pPr>
      <w:r>
        <w:t>p</w:t>
      </w:r>
      <w:r w:rsidRPr="000B2AD6">
        <w:rPr>
          <w:vertAlign w:val="subscript"/>
        </w:rPr>
        <w:t>dis</w:t>
      </w:r>
      <w:r>
        <w:t xml:space="preserve"> : facteur prenant en compte l’effet de remplacement d’un volume d’eau par la cavité du détecteur </w:t>
      </w:r>
    </w:p>
    <w:p w14:paraId="6D53AADA" w14:textId="77777777" w:rsidR="00DB0B5E" w:rsidRDefault="00DB0B5E" w:rsidP="00C1795B">
      <w:pPr>
        <w:spacing w:after="120" w:line="240" w:lineRule="auto"/>
      </w:pPr>
      <w:r>
        <w:t>p</w:t>
      </w:r>
      <w:r w:rsidRPr="000B2AD6">
        <w:rPr>
          <w:vertAlign w:val="subscript"/>
        </w:rPr>
        <w:t>wall</w:t>
      </w:r>
      <w:r>
        <w:t> : facteur corrigeant la non-équivalence eau de la paroi de la chambre</w:t>
      </w:r>
    </w:p>
    <w:p w14:paraId="3DCE71BE" w14:textId="77777777" w:rsidR="00DB0B5E" w:rsidRDefault="00DB0B5E" w:rsidP="00C1795B">
      <w:pPr>
        <w:spacing w:after="120" w:line="240" w:lineRule="auto"/>
      </w:pPr>
      <w:r>
        <w:t>p</w:t>
      </w:r>
      <w:r w:rsidRPr="000B2AD6">
        <w:rPr>
          <w:vertAlign w:val="subscript"/>
        </w:rPr>
        <w:t>cav</w:t>
      </w:r>
      <w:r>
        <w:t> : facteur corrigeant des effets liés à la cavité d’air</w:t>
      </w:r>
    </w:p>
    <w:p w14:paraId="33EE6C4D" w14:textId="77777777" w:rsidR="00DB0B5E" w:rsidRDefault="00DB0B5E" w:rsidP="00C1795B">
      <w:pPr>
        <w:spacing w:after="120" w:line="240" w:lineRule="auto"/>
      </w:pPr>
      <w:r>
        <w:t>p</w:t>
      </w:r>
      <w:r w:rsidRPr="000B2AD6">
        <w:rPr>
          <w:vertAlign w:val="subscript"/>
        </w:rPr>
        <w:t>cel</w:t>
      </w:r>
      <w:r>
        <w:t> : facteur corrigeant de l’effet de l’électrode centrale pendant la mesure</w:t>
      </w:r>
    </w:p>
    <w:p w14:paraId="5CBD9D7D" w14:textId="780F6095" w:rsidR="00DB0B5E" w:rsidRDefault="00DB0B5E" w:rsidP="00C1795B">
      <w:pPr>
        <w:spacing w:line="240" w:lineRule="auto"/>
      </w:pPr>
    </w:p>
    <w:p w14:paraId="642C6281" w14:textId="5AC2886E" w:rsidR="00044EAE" w:rsidRPr="001B6673" w:rsidRDefault="005C3358" w:rsidP="00C1795B">
      <w:pPr>
        <w:spacing w:line="240" w:lineRule="auto"/>
      </w:pPr>
      <w:r w:rsidRPr="001B6673">
        <w:t xml:space="preserve">Dans le formalisme </w:t>
      </w:r>
      <w:r w:rsidRPr="004E5D17">
        <w:t>du TRS 398</w:t>
      </w:r>
      <w:r w:rsidRPr="004E5D17">
        <w:rPr>
          <w:rPrChange w:id="202" w:author="Llagostera Camille" w:date="2022-11-29T14:28:00Z">
            <w:rPr>
              <w:highlight w:val="yellow"/>
            </w:rPr>
          </w:rPrChange>
        </w:rPr>
        <w:t xml:space="preserve">, </w:t>
      </w:r>
      <w:del w:id="203" w:author="Llagostera Camille" w:date="2022-11-29T14:28:00Z">
        <w:r w:rsidRPr="004E5D17" w:rsidDel="004E5D17">
          <w:rPr>
            <w:rPrChange w:id="204" w:author="Llagostera Camille" w:date="2022-11-29T14:28:00Z">
              <w:rPr>
                <w:highlight w:val="yellow"/>
              </w:rPr>
            </w:rPrChange>
          </w:rPr>
          <w:delText>la profondeur de référence</w:delText>
        </w:r>
      </w:del>
      <w:ins w:id="205" w:author="Llagostera Camille" w:date="2022-11-29T14:28:00Z">
        <w:r w:rsidR="004E5D17" w:rsidRPr="004E5D17">
          <w:rPr>
            <w:rPrChange w:id="206" w:author="Llagostera Camille" w:date="2022-11-29T14:28:00Z">
              <w:rPr>
                <w:highlight w:val="yellow"/>
              </w:rPr>
            </w:rPrChange>
          </w:rPr>
          <w:t>l’indice de qualité</w:t>
        </w:r>
      </w:ins>
      <w:r w:rsidRPr="004E5D17">
        <w:rPr>
          <w:rPrChange w:id="207" w:author="Llagostera Camille" w:date="2022-11-29T14:28:00Z">
            <w:rPr>
              <w:highlight w:val="yellow"/>
            </w:rPr>
          </w:rPrChange>
        </w:rPr>
        <w:t xml:space="preserve"> est définie par le R</w:t>
      </w:r>
      <w:r w:rsidRPr="004E5D17">
        <w:rPr>
          <w:vertAlign w:val="subscript"/>
          <w:rPrChange w:id="208" w:author="Llagostera Camille" w:date="2022-11-29T14:28:00Z">
            <w:rPr>
              <w:highlight w:val="yellow"/>
              <w:vertAlign w:val="subscript"/>
            </w:rPr>
          </w:rPrChange>
        </w:rPr>
        <w:t>50</w:t>
      </w:r>
      <w:r w:rsidRPr="004E5D17">
        <w:t>.</w:t>
      </w:r>
      <w:r w:rsidRPr="001B6673">
        <w:t xml:space="preserve"> Celui-ci </w:t>
      </w:r>
      <w:r w:rsidR="00044EAE" w:rsidRPr="001B6673">
        <w:t>permet de réduire les différences entre les accélérateurs.</w:t>
      </w:r>
      <w:r w:rsidRPr="001B6673">
        <w:t xml:space="preserve"> Il </w:t>
      </w:r>
      <w:r w:rsidR="00044EAE" w:rsidRPr="001B6673">
        <w:t>est mesuré à une DSP de 100 cm et une taille de champ à la surface du fantôme d’au moins 10</w:t>
      </w:r>
      <w:r w:rsidR="006D11F5">
        <w:t xml:space="preserve"> cm </w:t>
      </w:r>
      <w:r w:rsidR="00044EAE" w:rsidRPr="001B6673">
        <w:t>x</w:t>
      </w:r>
      <w:r w:rsidR="006D11F5">
        <w:t xml:space="preserve"> </w:t>
      </w:r>
      <w:r w:rsidR="00044EAE" w:rsidRPr="001B6673">
        <w:t xml:space="preserve">10 cm pour R50 </w:t>
      </w:r>
      <w:r w:rsidR="00044EAE" w:rsidRPr="001B6673">
        <w:rPr>
          <w:rFonts w:cstheme="minorHAnsi"/>
        </w:rPr>
        <w:t>≤</w:t>
      </w:r>
      <w:r w:rsidR="00044EAE" w:rsidRPr="001B6673">
        <w:t xml:space="preserve"> 7g.cm-2 (16</w:t>
      </w:r>
      <w:r w:rsidRPr="001B6673">
        <w:t xml:space="preserve"> </w:t>
      </w:r>
      <w:r w:rsidR="00044EAE" w:rsidRPr="001B6673">
        <w:t>Me</w:t>
      </w:r>
      <w:r w:rsidRPr="001B6673">
        <w:t>V) et au moins 20</w:t>
      </w:r>
      <w:r w:rsidR="006D11F5">
        <w:t xml:space="preserve"> cm </w:t>
      </w:r>
      <w:r w:rsidRPr="001B6673">
        <w:t>x</w:t>
      </w:r>
      <w:r w:rsidR="006D11F5">
        <w:t xml:space="preserve"> </w:t>
      </w:r>
      <w:r w:rsidRPr="001B6673">
        <w:t xml:space="preserve">20 cm sinon. </w:t>
      </w:r>
    </w:p>
    <w:p w14:paraId="15CBDC30" w14:textId="04FC8B3F" w:rsidR="00044EAE" w:rsidRPr="001B6673" w:rsidRDefault="00044EAE" w:rsidP="00C1795B">
      <w:pPr>
        <w:spacing w:line="240" w:lineRule="auto"/>
      </w:pPr>
      <w:r w:rsidRPr="001B6673">
        <w:t>Pour la mesure de ce R</w:t>
      </w:r>
      <w:r w:rsidRPr="001B6673">
        <w:rPr>
          <w:vertAlign w:val="subscript"/>
        </w:rPr>
        <w:t>50</w:t>
      </w:r>
      <w:r w:rsidR="005C3358" w:rsidRPr="001B6673">
        <w:t xml:space="preserve">, une chambre d’ionisation à parois parallèles doit être </w:t>
      </w:r>
      <w:r w:rsidR="00827F1C" w:rsidRPr="001B6673">
        <w:t>utilisée</w:t>
      </w:r>
      <w:r w:rsidRPr="001B6673">
        <w:t xml:space="preserve"> pour les faisceaux d’énergie inférieure à 10 MeV (R</w:t>
      </w:r>
      <w:r w:rsidRPr="001B6673">
        <w:rPr>
          <w:vertAlign w:val="subscript"/>
        </w:rPr>
        <w:t>50</w:t>
      </w:r>
      <w:r w:rsidRPr="001B6673">
        <w:t xml:space="preserve"> &lt; 4 g.cm</w:t>
      </w:r>
      <w:r w:rsidRPr="001B6673">
        <w:rPr>
          <w:vertAlign w:val="superscript"/>
        </w:rPr>
        <w:t>-2</w:t>
      </w:r>
      <w:r w:rsidRPr="001B6673">
        <w:t>). Le point de référence pour les CI plates est le point à la surface intérieure de la fenêtre d’</w:t>
      </w:r>
      <w:r w:rsidR="005C3358" w:rsidRPr="001B6673">
        <w:t xml:space="preserve">entrée, au centre de celle-ci. </w:t>
      </w:r>
    </w:p>
    <w:p w14:paraId="48CAD170" w14:textId="3A7B7256" w:rsidR="00044EAE" w:rsidRPr="001B6673" w:rsidRDefault="00044EAE" w:rsidP="00C1795B">
      <w:pPr>
        <w:spacing w:line="240" w:lineRule="auto"/>
      </w:pPr>
      <w:r w:rsidRPr="001B6673">
        <w:t xml:space="preserve">Les chambres d’ionisation cylindriques ne peuvent être utilisées que pour faisceaux </w:t>
      </w:r>
      <w:r w:rsidR="005C3358" w:rsidRPr="001B6673">
        <w:t xml:space="preserve">ayant un </w:t>
      </w:r>
      <w:r w:rsidRPr="001B6673">
        <w:t>R</w:t>
      </w:r>
      <w:r w:rsidRPr="001B6673">
        <w:rPr>
          <w:vertAlign w:val="subscript"/>
        </w:rPr>
        <w:t>50</w:t>
      </w:r>
      <w:r w:rsidRPr="001B6673">
        <w:t xml:space="preserve"> </w:t>
      </w:r>
      <w:r w:rsidRPr="001B6673">
        <w:rPr>
          <w:rFonts w:cstheme="minorHAnsi"/>
        </w:rPr>
        <w:t>≥</w:t>
      </w:r>
      <w:r w:rsidRPr="001B6673">
        <w:t xml:space="preserve"> 4 </w:t>
      </w:r>
      <w:r w:rsidR="005C3358" w:rsidRPr="001B6673">
        <w:t>g.</w:t>
      </w:r>
      <w:r w:rsidRPr="001B6673">
        <w:t>cm</w:t>
      </w:r>
      <w:r w:rsidR="005C3358" w:rsidRPr="001B6673">
        <w:rPr>
          <w:vertAlign w:val="superscript"/>
        </w:rPr>
        <w:t>-2</w:t>
      </w:r>
      <w:r w:rsidRPr="001B6673">
        <w:t>. Leur point de référence s</w:t>
      </w:r>
      <w:r w:rsidR="005C3358" w:rsidRPr="001B6673">
        <w:t xml:space="preserve">e situe au centre de la cavité, </w:t>
      </w:r>
      <w:r w:rsidRPr="001B6673">
        <w:t>positionné à une distance de 0.5 r</w:t>
      </w:r>
      <w:r w:rsidRPr="001B6673">
        <w:rPr>
          <w:vertAlign w:val="subscript"/>
        </w:rPr>
        <w:t>cyl</w:t>
      </w:r>
      <w:r w:rsidRPr="001B6673">
        <w:t xml:space="preserve"> (rayon de la cavité) plus profond que le point d’intérêt.</w:t>
      </w:r>
    </w:p>
    <w:p w14:paraId="714FA43E" w14:textId="7E82B965" w:rsidR="00DB0B5E" w:rsidRDefault="00DB0B5E" w:rsidP="00C1795B">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DB0B5E" w:rsidRPr="00CA3981" w14:paraId="01D06241" w14:textId="77777777" w:rsidTr="00CF0503">
        <w:trPr>
          <w:trHeight w:val="85"/>
          <w:jc w:val="center"/>
        </w:trPr>
        <w:tc>
          <w:tcPr>
            <w:tcW w:w="2830" w:type="dxa"/>
            <w:vAlign w:val="center"/>
            <w:hideMark/>
          </w:tcPr>
          <w:p w14:paraId="175CC494" w14:textId="77777777" w:rsidR="00DB0B5E" w:rsidRPr="008F7E8C" w:rsidRDefault="00DB0B5E" w:rsidP="00C1795B">
            <w:pPr>
              <w:jc w:val="center"/>
              <w:rPr>
                <w:rFonts w:cstheme="minorHAnsi"/>
                <w:b/>
                <w:bCs/>
              </w:rPr>
            </w:pPr>
          </w:p>
        </w:tc>
        <w:tc>
          <w:tcPr>
            <w:tcW w:w="3828" w:type="dxa"/>
            <w:vAlign w:val="center"/>
            <w:hideMark/>
          </w:tcPr>
          <w:p w14:paraId="5CEE2486"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36FC22D0"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398</w:t>
            </w:r>
          </w:p>
        </w:tc>
      </w:tr>
      <w:tr w:rsidR="00DB0B5E" w:rsidRPr="00CA3981" w14:paraId="0DF4D63E" w14:textId="77777777" w:rsidTr="00CF0503">
        <w:trPr>
          <w:trHeight w:val="644"/>
          <w:jc w:val="center"/>
        </w:trPr>
        <w:tc>
          <w:tcPr>
            <w:tcW w:w="2830" w:type="dxa"/>
            <w:vAlign w:val="center"/>
            <w:hideMark/>
          </w:tcPr>
          <w:p w14:paraId="3255FF2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282B3798" w14:textId="564ED04E" w:rsidR="00DB0B5E" w:rsidRPr="008F7E8C" w:rsidRDefault="00546A44" w:rsidP="00C1795B">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1D008F53" w14:textId="77777777" w:rsidR="00DB0B5E" w:rsidRPr="008F7E8C" w:rsidRDefault="00DB0B5E" w:rsidP="00C1795B">
            <w:pPr>
              <w:jc w:val="center"/>
              <w:rPr>
                <w:rFonts w:cstheme="minorHAnsi"/>
                <w:bCs/>
                <w:lang w:val="en-US"/>
              </w:rPr>
            </w:pPr>
            <w:r w:rsidRPr="008F7E8C">
              <w:rPr>
                <w:rFonts w:cstheme="minorHAnsi"/>
                <w:bCs/>
                <w:lang w:val="en-US"/>
              </w:rPr>
              <w:t>D</w:t>
            </w:r>
            <w:r w:rsidRPr="008F7E8C">
              <w:rPr>
                <w:rFonts w:cstheme="minorHAnsi"/>
                <w:bCs/>
                <w:vertAlign w:val="subscript"/>
                <w:lang w:val="en-US"/>
              </w:rPr>
              <w:t>W,Q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 M</w:t>
            </w:r>
            <w:r w:rsidRPr="008F7E8C">
              <w:rPr>
                <w:rFonts w:cstheme="minorHAnsi"/>
                <w:bCs/>
                <w:vertAlign w:val="subscript"/>
                <w:lang w:val="en-US"/>
              </w:rPr>
              <w:t>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x N</w:t>
            </w:r>
            <w:r w:rsidRPr="008F7E8C">
              <w:rPr>
                <w:rFonts w:cstheme="minorHAnsi"/>
                <w:bCs/>
                <w:vertAlign w:val="subscript"/>
                <w:lang w:val="en-US"/>
              </w:rPr>
              <w:t>D,air</w:t>
            </w:r>
            <w:r w:rsidRPr="008F7E8C">
              <w:rPr>
                <w:rFonts w:cstheme="minorHAnsi"/>
                <w:bCs/>
                <w:lang w:val="en-US"/>
              </w:rPr>
              <w:t xml:space="preserve"> x (s</w:t>
            </w:r>
            <w:r w:rsidRPr="008F7E8C">
              <w:rPr>
                <w:rFonts w:cstheme="minorHAnsi"/>
                <w:bCs/>
                <w:vertAlign w:val="subscript"/>
                <w:lang w:val="en-US"/>
              </w:rPr>
              <w:t>w,air</w:t>
            </w:r>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p</w:t>
            </w:r>
            <w:r w:rsidRPr="008F7E8C">
              <w:rPr>
                <w:rFonts w:cstheme="minorHAnsi"/>
                <w:bCs/>
                <w:vertAlign w:val="subscript"/>
                <w:lang w:val="en-US"/>
              </w:rPr>
              <w:t>Q</w:t>
            </w:r>
          </w:p>
        </w:tc>
        <w:tc>
          <w:tcPr>
            <w:tcW w:w="4864" w:type="dxa"/>
            <w:vAlign w:val="center"/>
            <w:hideMark/>
          </w:tcPr>
          <w:p w14:paraId="3987131B" w14:textId="2C1B26F7" w:rsidR="00DB0B5E" w:rsidRPr="008F7E8C" w:rsidRDefault="00546A44" w:rsidP="00C1795B">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DB0B5E" w:rsidRPr="0078494A" w14:paraId="4BB1DB74" w14:textId="77777777" w:rsidTr="00CF0503">
        <w:trPr>
          <w:trHeight w:val="339"/>
          <w:jc w:val="center"/>
        </w:trPr>
        <w:tc>
          <w:tcPr>
            <w:tcW w:w="2830" w:type="dxa"/>
            <w:vAlign w:val="center"/>
          </w:tcPr>
          <w:p w14:paraId="04CBBD6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172EBB38" w14:textId="77777777" w:rsidR="00DB0B5E" w:rsidRPr="008F7E8C" w:rsidRDefault="00DB0B5E" w:rsidP="00C1795B">
            <w:pPr>
              <w:jc w:val="center"/>
              <w:rPr>
                <w:rFonts w:cstheme="minorHAnsi"/>
              </w:rPr>
            </w:pPr>
            <w:r w:rsidRPr="008F7E8C">
              <w:rPr>
                <w:rFonts w:cstheme="minorHAnsi"/>
              </w:rPr>
              <w:t>K</w:t>
            </w:r>
            <w:r w:rsidRPr="008F7E8C">
              <w:rPr>
                <w:rFonts w:cstheme="minorHAnsi"/>
                <w:vertAlign w:val="subscript"/>
              </w:rPr>
              <w:t>air</w:t>
            </w:r>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76D104CB" w14:textId="4BA06210" w:rsidR="00DB0B5E" w:rsidRPr="008F7E8C" w:rsidRDefault="00DB0B5E" w:rsidP="00C1795B">
            <w:pPr>
              <w:jc w:val="center"/>
              <w:rPr>
                <w:rFonts w:cstheme="minorHAnsi"/>
              </w:rPr>
            </w:pPr>
            <w:r w:rsidRPr="008F7E8C">
              <w:rPr>
                <w:rFonts w:cstheme="minorHAnsi"/>
              </w:rPr>
              <w:t>D</w:t>
            </w:r>
            <w:r w:rsidRPr="008F7E8C">
              <w:rPr>
                <w:rFonts w:cstheme="minorHAnsi"/>
                <w:vertAlign w:val="subscript"/>
              </w:rPr>
              <w:t>w</w:t>
            </w:r>
            <w:r w:rsidRPr="008F7E8C">
              <w:rPr>
                <w:rFonts w:cstheme="minorHAnsi"/>
              </w:rPr>
              <w:t xml:space="preserve"> dans faisceau </w:t>
            </w:r>
            <w:r w:rsidRPr="008F7E8C">
              <w:rPr>
                <w:rFonts w:cstheme="minorHAnsi"/>
                <w:vertAlign w:val="superscript"/>
              </w:rPr>
              <w:t>60</w:t>
            </w:r>
            <w:r w:rsidRPr="008F7E8C">
              <w:rPr>
                <w:rFonts w:cstheme="minorHAnsi"/>
              </w:rPr>
              <w:t xml:space="preserve">Co ou </w:t>
            </w:r>
            <w:r w:rsidR="0002368B" w:rsidRPr="008F7E8C">
              <w:rPr>
                <w:rFonts w:cstheme="minorHAnsi"/>
              </w:rPr>
              <w:t>électrons</w:t>
            </w:r>
            <w:r w:rsidRPr="008F7E8C">
              <w:rPr>
                <w:rFonts w:cstheme="minorHAnsi"/>
              </w:rPr>
              <w:t xml:space="preserve"> HE</w:t>
            </w:r>
          </w:p>
        </w:tc>
      </w:tr>
      <w:tr w:rsidR="00DB0B5E" w:rsidRPr="0078494A" w14:paraId="69491112" w14:textId="77777777" w:rsidTr="00CF0503">
        <w:trPr>
          <w:trHeight w:val="184"/>
          <w:jc w:val="center"/>
        </w:trPr>
        <w:tc>
          <w:tcPr>
            <w:tcW w:w="2830" w:type="dxa"/>
            <w:vAlign w:val="center"/>
          </w:tcPr>
          <w:p w14:paraId="013CC6C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13A2D81A" w14:textId="77777777" w:rsidR="00DB0B5E" w:rsidRPr="008F7E8C" w:rsidRDefault="00DB0B5E" w:rsidP="00C1795B">
            <w:pPr>
              <w:jc w:val="center"/>
              <w:rPr>
                <w:rFonts w:cstheme="minorHAnsi"/>
              </w:rPr>
            </w:pPr>
            <w:r w:rsidRPr="008F7E8C">
              <w:rPr>
                <w:rFonts w:cstheme="minorHAnsi"/>
              </w:rPr>
              <w:t>Eau</w:t>
            </w:r>
          </w:p>
        </w:tc>
      </w:tr>
      <w:tr w:rsidR="0002368B" w:rsidRPr="00CA3981" w14:paraId="22269EE6" w14:textId="77777777" w:rsidTr="00CF0503">
        <w:trPr>
          <w:trHeight w:val="147"/>
          <w:jc w:val="center"/>
        </w:trPr>
        <w:tc>
          <w:tcPr>
            <w:tcW w:w="2830" w:type="dxa"/>
            <w:vAlign w:val="center"/>
          </w:tcPr>
          <w:p w14:paraId="3320CAA6" w14:textId="77B8EE0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2417AD8D" w14:textId="31BE86A9" w:rsidR="0002368B" w:rsidRPr="008F7E8C" w:rsidRDefault="0002368B" w:rsidP="00C1795B">
            <w:pPr>
              <w:jc w:val="center"/>
              <w:rPr>
                <w:rFonts w:cstheme="minorHAnsi"/>
              </w:rPr>
            </w:pPr>
            <w:r w:rsidRPr="008F7E8C">
              <w:rPr>
                <w:rFonts w:cstheme="minorHAnsi"/>
              </w:rPr>
              <w:t>Cylindrique</w:t>
            </w:r>
          </w:p>
        </w:tc>
        <w:tc>
          <w:tcPr>
            <w:tcW w:w="4864" w:type="dxa"/>
            <w:vAlign w:val="center"/>
          </w:tcPr>
          <w:p w14:paraId="5708DE32" w14:textId="0A40FF48" w:rsidR="0002368B" w:rsidRPr="008F7E8C" w:rsidRDefault="0002368B" w:rsidP="00C1795B">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C0B2211" w14:textId="1B924FB7" w:rsidR="0002368B" w:rsidRPr="008F7E8C" w:rsidRDefault="0002368B" w:rsidP="00C1795B">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DB0B5E" w:rsidRPr="00CA3981" w14:paraId="087BA20F" w14:textId="77777777" w:rsidTr="00CF0503">
        <w:trPr>
          <w:trHeight w:val="147"/>
          <w:jc w:val="center"/>
        </w:trPr>
        <w:tc>
          <w:tcPr>
            <w:tcW w:w="2830" w:type="dxa"/>
            <w:vAlign w:val="center"/>
          </w:tcPr>
          <w:p w14:paraId="3EAAA44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336D7058" w14:textId="77777777" w:rsidR="00DB0B5E" w:rsidRPr="008F7E8C" w:rsidRDefault="00DB0B5E" w:rsidP="00C1795B">
            <w:pPr>
              <w:jc w:val="center"/>
              <w:rPr>
                <w:rFonts w:cstheme="minorHAnsi"/>
              </w:rPr>
            </w:pPr>
            <w:r w:rsidRPr="008F7E8C">
              <w:rPr>
                <w:rFonts w:cstheme="minorHAnsi"/>
              </w:rPr>
              <w:t>100 cm</w:t>
            </w:r>
          </w:p>
        </w:tc>
      </w:tr>
      <w:tr w:rsidR="0002368B" w:rsidRPr="00CA3981" w14:paraId="6DDF445D" w14:textId="77777777" w:rsidTr="00CF0503">
        <w:trPr>
          <w:trHeight w:val="147"/>
          <w:jc w:val="center"/>
        </w:trPr>
        <w:tc>
          <w:tcPr>
            <w:tcW w:w="2830" w:type="dxa"/>
            <w:vAlign w:val="center"/>
          </w:tcPr>
          <w:p w14:paraId="0A04D4DF"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7E20F5BB" w14:textId="26A6BF33" w:rsidR="0002368B" w:rsidRPr="008F7E8C" w:rsidRDefault="0002368B" w:rsidP="00C1795B">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7667240F" w14:textId="2E90DA15" w:rsidR="0002368B" w:rsidRPr="008F7E8C" w:rsidRDefault="0002368B" w:rsidP="00C1795B">
            <w:pPr>
              <w:jc w:val="center"/>
              <w:rPr>
                <w:rFonts w:cstheme="minorHAnsi"/>
                <w:vertAlign w:val="subscript"/>
              </w:rPr>
            </w:pPr>
            <w:r w:rsidRPr="008F7E8C">
              <w:rPr>
                <w:rFonts w:cstheme="minorHAnsi"/>
              </w:rPr>
              <w:t>R</w:t>
            </w:r>
            <w:r w:rsidRPr="008F7E8C">
              <w:rPr>
                <w:rFonts w:cstheme="minorHAnsi"/>
                <w:vertAlign w:val="subscript"/>
              </w:rPr>
              <w:t>50</w:t>
            </w:r>
          </w:p>
        </w:tc>
      </w:tr>
      <w:tr w:rsidR="0002368B" w:rsidRPr="0078494A" w14:paraId="1EDADE53" w14:textId="77777777" w:rsidTr="00CF0503">
        <w:trPr>
          <w:trHeight w:val="720"/>
          <w:jc w:val="center"/>
        </w:trPr>
        <w:tc>
          <w:tcPr>
            <w:tcW w:w="2830" w:type="dxa"/>
            <w:vAlign w:val="center"/>
            <w:hideMark/>
          </w:tcPr>
          <w:p w14:paraId="294E99CD"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Profondeur de mesure z</w:t>
            </w:r>
            <w:r w:rsidRPr="008F7E8C">
              <w:rPr>
                <w:rFonts w:cstheme="minorHAnsi"/>
                <w:b/>
                <w:bCs/>
                <w:color w:val="2F5496" w:themeColor="accent5" w:themeShade="BF"/>
                <w:vertAlign w:val="subscript"/>
              </w:rPr>
              <w:t>ref</w:t>
            </w:r>
          </w:p>
        </w:tc>
        <w:tc>
          <w:tcPr>
            <w:tcW w:w="3828" w:type="dxa"/>
            <w:vAlign w:val="center"/>
            <w:hideMark/>
          </w:tcPr>
          <w:p w14:paraId="4E7F78A0" w14:textId="155462EB" w:rsidR="0002368B" w:rsidRPr="008F7E8C" w:rsidRDefault="00546A44" w:rsidP="00C1795B">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02368B" w:rsidRPr="008F7E8C">
              <w:rPr>
                <w:rFonts w:cstheme="minorHAnsi"/>
              </w:rPr>
              <w:t>/MeV &lt; 5 : R</w:t>
            </w:r>
            <w:r w:rsidR="0002368B" w:rsidRPr="008F7E8C">
              <w:rPr>
                <w:rFonts w:cstheme="minorHAnsi"/>
                <w:vertAlign w:val="subscript"/>
              </w:rPr>
              <w:t>100</w:t>
            </w:r>
          </w:p>
          <w:p w14:paraId="670F40DC" w14:textId="57099E18" w:rsidR="0002368B" w:rsidRPr="008F7E8C" w:rsidRDefault="0002368B" w:rsidP="00C1795B">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00667E5C" w:rsidRPr="008F7E8C">
              <w:rPr>
                <w:rFonts w:cstheme="minorHAnsi"/>
                <w:color w:val="ED7D31" w:themeColor="accent2"/>
              </w:rPr>
              <w:t>‡</w:t>
            </w:r>
            <w:r w:rsidRPr="008F7E8C">
              <w:rPr>
                <w:rFonts w:cstheme="minorHAnsi"/>
              </w:rPr>
              <w:t xml:space="preserve"> </w:t>
            </w:r>
          </w:p>
          <w:p w14:paraId="66631B86" w14:textId="3ECFC22F" w:rsidR="0002368B" w:rsidRPr="008F7E8C" w:rsidRDefault="0002368B" w:rsidP="00C1795B">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00667E5C" w:rsidRPr="008F7E8C">
              <w:rPr>
                <w:rFonts w:cstheme="minorHAnsi"/>
                <w:color w:val="ED7D31" w:themeColor="accent2"/>
              </w:rPr>
              <w:t>‡</w:t>
            </w:r>
            <w:r w:rsidR="00667E5C" w:rsidRPr="008F7E8C">
              <w:rPr>
                <w:rFonts w:cstheme="minorHAnsi"/>
              </w:rPr>
              <w:t xml:space="preserve"> </w:t>
            </w:r>
          </w:p>
          <w:p w14:paraId="0902B643" w14:textId="435962BC" w:rsidR="0002368B" w:rsidRPr="008F7E8C" w:rsidRDefault="0002368B" w:rsidP="00C1795B">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00667E5C" w:rsidRPr="008F7E8C">
              <w:rPr>
                <w:rFonts w:cstheme="minorHAnsi"/>
                <w:color w:val="ED7D31" w:themeColor="accent2"/>
              </w:rPr>
              <w:t>‡</w:t>
            </w:r>
            <w:r w:rsidRPr="008F7E8C">
              <w:rPr>
                <w:rFonts w:cstheme="minorHAnsi"/>
              </w:rPr>
              <w:t xml:space="preserve"> </w:t>
            </w:r>
          </w:p>
        </w:tc>
        <w:tc>
          <w:tcPr>
            <w:tcW w:w="4864" w:type="dxa"/>
            <w:vAlign w:val="center"/>
            <w:hideMark/>
          </w:tcPr>
          <w:p w14:paraId="317CE145" w14:textId="14BFE98A" w:rsidR="0002368B" w:rsidRPr="008F7E8C" w:rsidRDefault="0002368B" w:rsidP="00C1795B">
            <w:pPr>
              <w:jc w:val="center"/>
              <w:rPr>
                <w:rFonts w:cstheme="minorHAnsi"/>
              </w:rPr>
            </w:pPr>
            <w:r w:rsidRPr="008F7E8C">
              <w:rPr>
                <w:rFonts w:cstheme="minorHAnsi"/>
              </w:rPr>
              <w:t>0,6</w:t>
            </w:r>
            <w:r w:rsidR="0078294C">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C53237" w:rsidRPr="00CA3981" w14:paraId="7519E45A" w14:textId="77777777" w:rsidTr="00CF0503">
        <w:trPr>
          <w:trHeight w:val="147"/>
          <w:jc w:val="center"/>
        </w:trPr>
        <w:tc>
          <w:tcPr>
            <w:tcW w:w="2830" w:type="dxa"/>
            <w:vAlign w:val="center"/>
            <w:hideMark/>
          </w:tcPr>
          <w:p w14:paraId="4D8FC9DA" w14:textId="396E1491" w:rsidR="00C53237" w:rsidRPr="004E5D17" w:rsidRDefault="00C53237" w:rsidP="00C1795B">
            <w:pPr>
              <w:jc w:val="center"/>
              <w:rPr>
                <w:rFonts w:cstheme="minorHAnsi"/>
                <w:b/>
                <w:bCs/>
                <w:color w:val="2F5496" w:themeColor="accent5" w:themeShade="BF"/>
                <w:rPrChange w:id="209" w:author="Llagostera Camille" w:date="2022-11-29T14:28:00Z">
                  <w:rPr>
                    <w:rFonts w:cstheme="minorHAnsi"/>
                    <w:b/>
                    <w:bCs/>
                    <w:color w:val="2F5496" w:themeColor="accent5" w:themeShade="BF"/>
                    <w:highlight w:val="yellow"/>
                  </w:rPr>
                </w:rPrChange>
              </w:rPr>
            </w:pPr>
            <w:r w:rsidRPr="004E5D17">
              <w:rPr>
                <w:rFonts w:cstheme="minorHAnsi"/>
                <w:b/>
                <w:bCs/>
                <w:color w:val="2F5496" w:themeColor="accent5" w:themeShade="BF"/>
                <w:rPrChange w:id="210" w:author="Llagostera Camille" w:date="2022-11-29T14:28:00Z">
                  <w:rPr>
                    <w:rFonts w:cstheme="minorHAnsi"/>
                    <w:b/>
                    <w:bCs/>
                    <w:color w:val="2F5496" w:themeColor="accent5" w:themeShade="BF"/>
                    <w:highlight w:val="yellow"/>
                  </w:rPr>
                </w:rPrChange>
              </w:rPr>
              <w:t>Point de référence si chambre cylindrique</w:t>
            </w:r>
          </w:p>
        </w:tc>
        <w:tc>
          <w:tcPr>
            <w:tcW w:w="8692" w:type="dxa"/>
            <w:gridSpan w:val="2"/>
            <w:vAlign w:val="center"/>
            <w:hideMark/>
          </w:tcPr>
          <w:p w14:paraId="4287F6F5" w14:textId="1A1B13EA" w:rsidR="00C53237" w:rsidRPr="008F7E8C" w:rsidRDefault="00C53237" w:rsidP="00C1795B">
            <w:pPr>
              <w:keepNext/>
              <w:jc w:val="center"/>
              <w:rPr>
                <w:rFonts w:cstheme="minorHAnsi"/>
              </w:rPr>
            </w:pPr>
            <w:r w:rsidRPr="008F7E8C">
              <w:rPr>
                <w:rFonts w:cstheme="minorHAnsi"/>
              </w:rPr>
              <w:t>Sur l’axe central au centre de la cavité</w:t>
            </w:r>
          </w:p>
        </w:tc>
      </w:tr>
      <w:tr w:rsidR="00E04114" w:rsidRPr="00CA3981" w14:paraId="58AA3B5F" w14:textId="77777777" w:rsidTr="00CF0503">
        <w:trPr>
          <w:trHeight w:val="147"/>
          <w:jc w:val="center"/>
        </w:trPr>
        <w:tc>
          <w:tcPr>
            <w:tcW w:w="2830" w:type="dxa"/>
            <w:vAlign w:val="center"/>
          </w:tcPr>
          <w:p w14:paraId="5897AEE5" w14:textId="0C3EF412" w:rsidR="00E04114" w:rsidRPr="004E5D17" w:rsidRDefault="00E04114" w:rsidP="00C1795B">
            <w:pPr>
              <w:jc w:val="center"/>
              <w:rPr>
                <w:rFonts w:cstheme="minorHAnsi"/>
                <w:b/>
                <w:bCs/>
                <w:color w:val="2F5496" w:themeColor="accent5" w:themeShade="BF"/>
                <w:rPrChange w:id="211" w:author="Llagostera Camille" w:date="2022-11-29T14:28:00Z">
                  <w:rPr>
                    <w:rFonts w:cstheme="minorHAnsi"/>
                    <w:b/>
                    <w:bCs/>
                    <w:color w:val="2F5496" w:themeColor="accent5" w:themeShade="BF"/>
                    <w:highlight w:val="yellow"/>
                  </w:rPr>
                </w:rPrChange>
              </w:rPr>
            </w:pPr>
            <w:r w:rsidRPr="004E5D17">
              <w:rPr>
                <w:rFonts w:cstheme="minorHAnsi"/>
                <w:b/>
                <w:color w:val="2F5496" w:themeColor="accent5" w:themeShade="BF"/>
                <w:rPrChange w:id="212" w:author="Llagostera Camille" w:date="2022-11-29T14:28:00Z">
                  <w:rPr>
                    <w:rFonts w:cstheme="minorHAnsi"/>
                    <w:b/>
                    <w:color w:val="2F5496" w:themeColor="accent5" w:themeShade="BF"/>
                    <w:highlight w:val="yellow"/>
                  </w:rPr>
                </w:rPrChange>
              </w:rPr>
              <w:t xml:space="preserve">Position </w:t>
            </w:r>
            <w:r w:rsidR="003F394F" w:rsidRPr="004E5D17">
              <w:rPr>
                <w:rFonts w:cstheme="minorHAnsi"/>
                <w:b/>
                <w:color w:val="2F5496" w:themeColor="accent5" w:themeShade="BF"/>
                <w:rPrChange w:id="213" w:author="Llagostera Camille" w:date="2022-11-29T14:28:00Z">
                  <w:rPr>
                    <w:rFonts w:cstheme="minorHAnsi"/>
                    <w:b/>
                    <w:color w:val="2F5496" w:themeColor="accent5" w:themeShade="BF"/>
                    <w:highlight w:val="yellow"/>
                  </w:rPr>
                </w:rPrChange>
              </w:rPr>
              <w:t>du</w:t>
            </w:r>
            <w:r w:rsidRPr="004E5D17">
              <w:rPr>
                <w:rFonts w:cstheme="minorHAnsi"/>
                <w:b/>
                <w:color w:val="2F5496" w:themeColor="accent5" w:themeShade="BF"/>
                <w:rPrChange w:id="214" w:author="Llagostera Camille" w:date="2022-11-29T14:28:00Z">
                  <w:rPr>
                    <w:rFonts w:cstheme="minorHAnsi"/>
                    <w:b/>
                    <w:color w:val="2F5496" w:themeColor="accent5" w:themeShade="BF"/>
                    <w:highlight w:val="yellow"/>
                  </w:rPr>
                </w:rPrChange>
              </w:rPr>
              <w:t xml:space="preserve"> point de référence - cylindrique</w:t>
            </w:r>
          </w:p>
        </w:tc>
        <w:tc>
          <w:tcPr>
            <w:tcW w:w="3828" w:type="dxa"/>
            <w:vAlign w:val="center"/>
          </w:tcPr>
          <w:p w14:paraId="6755769E" w14:textId="0E254B8F" w:rsidR="00000FC2" w:rsidRDefault="00000FC2" w:rsidP="00C1795B">
            <w:pPr>
              <w:keepNext/>
              <w:jc w:val="center"/>
              <w:rPr>
                <w:rFonts w:cstheme="minorHAnsi"/>
              </w:rPr>
            </w:pPr>
            <w:r>
              <w:rPr>
                <w:rFonts w:cstheme="minorHAnsi"/>
              </w:rPr>
              <w:t>Zref+0.5r avec r= rayon interne de la CI</w:t>
            </w:r>
          </w:p>
          <w:p w14:paraId="11F414AC" w14:textId="7516A47A" w:rsidR="00CF0503" w:rsidDel="00000FC2" w:rsidRDefault="008F7E8C" w:rsidP="00C1795B">
            <w:pPr>
              <w:keepNext/>
              <w:jc w:val="center"/>
              <w:rPr>
                <w:del w:id="215" w:author="Llagostera Camille" w:date="2022-11-29T13:54:00Z"/>
                <w:rFonts w:cstheme="minorHAnsi"/>
              </w:rPr>
            </w:pPr>
            <w:del w:id="216" w:author="Llagostera Camille" w:date="2022-11-29T13:54:00Z">
              <w:r w:rsidRPr="008F7E8C" w:rsidDel="00000FC2">
                <w:rPr>
                  <w:rFonts w:cstheme="minorHAnsi"/>
                </w:rPr>
                <w:delText>0,5 x rayon cavité plus profond que z</w:delText>
              </w:r>
              <w:r w:rsidRPr="008F7E8C" w:rsidDel="00000FC2">
                <w:rPr>
                  <w:rFonts w:cstheme="minorHAnsi"/>
                  <w:vertAlign w:val="subscript"/>
                </w:rPr>
                <w:delText>ref</w:delText>
              </w:r>
              <w:r w:rsidR="000B3FFC" w:rsidDel="00000FC2">
                <w:rPr>
                  <w:rFonts w:cstheme="minorHAnsi"/>
                </w:rPr>
                <w:delText xml:space="preserve"> </w:delText>
              </w:r>
            </w:del>
          </w:p>
          <w:p w14:paraId="33753486" w14:textId="602F4EEF" w:rsidR="00E04114" w:rsidRPr="008F7E8C" w:rsidRDefault="000B3FFC" w:rsidP="00C1795B">
            <w:pPr>
              <w:keepNext/>
              <w:jc w:val="center"/>
              <w:rPr>
                <w:rFonts w:cstheme="minorHAnsi"/>
              </w:rPr>
            </w:pPr>
            <w:r w:rsidRPr="000B3FFC">
              <w:rPr>
                <w:rFonts w:cstheme="minorHAnsi"/>
              </w:rPr>
              <w:sym w:font="Wingdings" w:char="F0E0"/>
            </w:r>
            <w:r>
              <w:rPr>
                <w:rFonts w:cstheme="minorHAnsi"/>
              </w:rPr>
              <w:t xml:space="preserve"> </w:t>
            </w:r>
            <w:r w:rsidR="008F7E8C" w:rsidRPr="008F7E8C">
              <w:rPr>
                <w:rFonts w:cstheme="minorHAnsi"/>
              </w:rPr>
              <w:t>point effectif de mesure P</w:t>
            </w:r>
            <w:r w:rsidR="008F7E8C" w:rsidRPr="008F7E8C">
              <w:rPr>
                <w:rFonts w:cstheme="minorHAnsi"/>
                <w:vertAlign w:val="subscript"/>
              </w:rPr>
              <w:t>eff</w:t>
            </w:r>
            <w:r w:rsidR="008F7E8C" w:rsidRPr="008F7E8C">
              <w:rPr>
                <w:rFonts w:cstheme="minorHAnsi"/>
              </w:rPr>
              <w:t xml:space="preserve"> de la chambre</w:t>
            </w:r>
            <w:r>
              <w:rPr>
                <w:rFonts w:cstheme="minorHAnsi"/>
              </w:rPr>
              <w:t xml:space="preserve"> placé</w:t>
            </w:r>
            <w:r w:rsidR="008F7E8C" w:rsidRPr="008F7E8C">
              <w:rPr>
                <w:rFonts w:cstheme="minorHAnsi"/>
              </w:rPr>
              <w:t xml:space="preserve"> à la profondeur z</w:t>
            </w:r>
            <w:r w:rsidR="008F7E8C" w:rsidRPr="008F7E8C">
              <w:rPr>
                <w:rFonts w:cstheme="minorHAnsi"/>
                <w:vertAlign w:val="subscript"/>
              </w:rPr>
              <w:t>ref</w:t>
            </w:r>
          </w:p>
        </w:tc>
        <w:tc>
          <w:tcPr>
            <w:tcW w:w="4864" w:type="dxa"/>
            <w:vAlign w:val="center"/>
          </w:tcPr>
          <w:p w14:paraId="7B616B98" w14:textId="77777777" w:rsidR="00000FC2" w:rsidRDefault="00000FC2" w:rsidP="00000FC2">
            <w:pPr>
              <w:keepNext/>
              <w:jc w:val="center"/>
              <w:rPr>
                <w:ins w:id="217" w:author="Llagostera Camille" w:date="2022-11-29T13:56:00Z"/>
                <w:rFonts w:cstheme="minorHAnsi"/>
              </w:rPr>
            </w:pPr>
            <w:ins w:id="218" w:author="Llagostera Camille" w:date="2022-11-29T13:56:00Z">
              <w:r>
                <w:rPr>
                  <w:rFonts w:cstheme="minorHAnsi"/>
                </w:rPr>
                <w:t>Zref+0.5r avec r= rayon interne de la CI</w:t>
              </w:r>
            </w:ins>
          </w:p>
          <w:p w14:paraId="4E1D64A0" w14:textId="4EB70E04" w:rsidR="00E04114" w:rsidRPr="008F7E8C" w:rsidRDefault="000B3FFC" w:rsidP="00A05691">
            <w:pPr>
              <w:keepNext/>
              <w:jc w:val="center"/>
              <w:rPr>
                <w:rFonts w:cstheme="minorHAnsi"/>
              </w:rPr>
            </w:pPr>
            <w:del w:id="219" w:author="Llagostera Camille" w:date="2022-11-29T13:57:00Z">
              <w:r w:rsidDel="00000FC2">
                <w:rPr>
                  <w:rFonts w:cstheme="minorHAnsi"/>
                </w:rPr>
                <w:delText>0</w:delText>
              </w:r>
            </w:del>
            <w:del w:id="220" w:author="Llagostera Camille" w:date="2022-11-29T13:56:00Z">
              <w:r w:rsidDel="00000FC2">
                <w:rPr>
                  <w:rFonts w:cstheme="minorHAnsi"/>
                </w:rPr>
                <w:delText>,</w:delText>
              </w:r>
              <w:r w:rsidR="008F7E8C" w:rsidRPr="008F7E8C" w:rsidDel="00000FC2">
                <w:rPr>
                  <w:rFonts w:cstheme="minorHAnsi"/>
                </w:rPr>
                <w:delText>5 x rayon cavité plus profond que z</w:delText>
              </w:r>
              <w:r w:rsidR="008F7E8C" w:rsidRPr="008F7E8C" w:rsidDel="00000FC2">
                <w:rPr>
                  <w:rFonts w:cstheme="minorHAnsi"/>
                  <w:vertAlign w:val="subscript"/>
                </w:rPr>
                <w:delText>ref</w:delText>
              </w:r>
            </w:del>
          </w:p>
        </w:tc>
      </w:tr>
      <w:tr w:rsidR="00E04114" w:rsidRPr="00CA3981" w14:paraId="08940972" w14:textId="77777777" w:rsidTr="00CF0503">
        <w:trPr>
          <w:trHeight w:val="147"/>
          <w:jc w:val="center"/>
        </w:trPr>
        <w:tc>
          <w:tcPr>
            <w:tcW w:w="2830" w:type="dxa"/>
            <w:vAlign w:val="center"/>
          </w:tcPr>
          <w:p w14:paraId="5B831FF1" w14:textId="77A34C67"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684A7569" w14:textId="018037E3"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506D34EB" w14:textId="4DF82D73" w:rsidR="00E04114" w:rsidRPr="008F7E8C" w:rsidRDefault="008F7E8C" w:rsidP="00C1795B">
            <w:pPr>
              <w:keepNext/>
              <w:jc w:val="center"/>
              <w:rPr>
                <w:rFonts w:cstheme="minorHAnsi"/>
              </w:rPr>
            </w:pPr>
            <w:r w:rsidRPr="008F7E8C">
              <w:rPr>
                <w:rFonts w:cstheme="minorHAnsi"/>
              </w:rPr>
              <w:t>Centre de la surface interne</w:t>
            </w:r>
          </w:p>
        </w:tc>
      </w:tr>
      <w:tr w:rsidR="00E04114" w:rsidRPr="00CA3981" w14:paraId="32F830BD" w14:textId="77777777" w:rsidTr="00CF0503">
        <w:trPr>
          <w:trHeight w:val="147"/>
          <w:jc w:val="center"/>
        </w:trPr>
        <w:tc>
          <w:tcPr>
            <w:tcW w:w="2830" w:type="dxa"/>
            <w:vAlign w:val="center"/>
          </w:tcPr>
          <w:p w14:paraId="36A1CC67" w14:textId="21B71DF3"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53ED0062" w14:textId="032E4C2A"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782B5F69" w14:textId="4A0FBEFB" w:rsidR="00E04114" w:rsidRPr="008F7E8C" w:rsidRDefault="008F7E8C" w:rsidP="00C1795B">
            <w:pPr>
              <w:keepNext/>
              <w:jc w:val="center"/>
              <w:rPr>
                <w:rFonts w:cstheme="minorHAnsi"/>
              </w:rPr>
            </w:pPr>
            <w:r w:rsidRPr="008F7E8C">
              <w:rPr>
                <w:rFonts w:cstheme="minorHAnsi"/>
              </w:rPr>
              <w:t>z</w:t>
            </w:r>
            <w:r w:rsidRPr="008F7E8C">
              <w:rPr>
                <w:rFonts w:cstheme="minorHAnsi"/>
                <w:vertAlign w:val="subscript"/>
              </w:rPr>
              <w:t>ref</w:t>
            </w:r>
          </w:p>
        </w:tc>
      </w:tr>
      <w:tr w:rsidR="00E04114" w:rsidRPr="00CA3981" w14:paraId="0A178F5C" w14:textId="77777777" w:rsidTr="00CF0503">
        <w:trPr>
          <w:trHeight w:val="147"/>
          <w:jc w:val="center"/>
        </w:trPr>
        <w:tc>
          <w:tcPr>
            <w:tcW w:w="2830" w:type="dxa"/>
            <w:vAlign w:val="center"/>
          </w:tcPr>
          <w:p w14:paraId="5739CD2D" w14:textId="75A2263B"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74E4D6F6" w14:textId="364C5858" w:rsidR="00E04114" w:rsidRPr="008F7E8C" w:rsidRDefault="00E04114" w:rsidP="00C1795B">
            <w:pPr>
              <w:keepNext/>
              <w:jc w:val="center"/>
              <w:rPr>
                <w:rFonts w:cstheme="minorHAnsi"/>
              </w:rPr>
            </w:pPr>
            <w:r w:rsidRPr="008F7E8C">
              <w:rPr>
                <w:rFonts w:cstheme="minorHAnsi"/>
              </w:rPr>
              <w:t>100</w:t>
            </w:r>
          </w:p>
        </w:tc>
      </w:tr>
      <w:tr w:rsidR="00E04114" w:rsidRPr="00CA3981" w14:paraId="56E6E3EA" w14:textId="77777777" w:rsidTr="00CF0503">
        <w:trPr>
          <w:trHeight w:val="147"/>
          <w:jc w:val="center"/>
        </w:trPr>
        <w:tc>
          <w:tcPr>
            <w:tcW w:w="2830" w:type="dxa"/>
            <w:vAlign w:val="center"/>
          </w:tcPr>
          <w:p w14:paraId="1008EDC0" w14:textId="0360E44C"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4195996B" w14:textId="1B3AA7C5" w:rsidR="00E04114" w:rsidRPr="008F7E8C" w:rsidRDefault="00E04114" w:rsidP="00C1795B">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60313488" w14:textId="28D7A4AF" w:rsidR="005C3358" w:rsidRPr="008F7E8C" w:rsidRDefault="00E04114" w:rsidP="00C1795B">
            <w:pPr>
              <w:jc w:val="center"/>
              <w:rPr>
                <w:rFonts w:cstheme="minorHAnsi"/>
              </w:rPr>
            </w:pPr>
            <w:r w:rsidRPr="008F7E8C">
              <w:rPr>
                <w:rFonts w:cstheme="minorHAnsi"/>
              </w:rPr>
              <w:t>10 x 10 à la surface du fantôme</w:t>
            </w:r>
            <w:r w:rsidR="005C3358">
              <w:rPr>
                <w:rFonts w:cstheme="minorHAnsi"/>
              </w:rPr>
              <w:t xml:space="preserve"> si </w:t>
            </w:r>
            <w:r w:rsidR="005C3358" w:rsidRPr="008F7E8C">
              <w:rPr>
                <w:rFonts w:cstheme="minorHAnsi"/>
              </w:rPr>
              <w:t>R</w:t>
            </w:r>
            <w:r w:rsidR="00A87E23" w:rsidRPr="008F7E8C">
              <w:rPr>
                <w:rFonts w:cstheme="minorHAnsi"/>
                <w:vertAlign w:val="subscript"/>
              </w:rPr>
              <w:t>50</w:t>
            </w:r>
            <w:r w:rsidR="00A87E23" w:rsidRPr="008F7E8C">
              <w:rPr>
                <w:rFonts w:cstheme="minorHAnsi"/>
              </w:rPr>
              <w:t xml:space="preserve"> ≤ 4</w:t>
            </w:r>
            <w:r w:rsidR="005C3358" w:rsidRPr="008F7E8C">
              <w:rPr>
                <w:rFonts w:cstheme="minorHAnsi"/>
              </w:rPr>
              <w:t xml:space="preserve"> g.cm</w:t>
            </w:r>
            <w:r w:rsidR="005C3358" w:rsidRPr="008F7E8C">
              <w:rPr>
                <w:rFonts w:cstheme="minorHAnsi"/>
                <w:vertAlign w:val="superscript"/>
              </w:rPr>
              <w:t>-2</w:t>
            </w:r>
          </w:p>
          <w:p w14:paraId="232B8054" w14:textId="09E8DA38" w:rsidR="00E04114" w:rsidRPr="008F7E8C" w:rsidRDefault="005C3358" w:rsidP="00C1795B">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00E04114" w:rsidRPr="008F7E8C">
              <w:rPr>
                <w:rFonts w:cstheme="minorHAnsi"/>
              </w:rPr>
              <w:t xml:space="preserve"> </w:t>
            </w:r>
          </w:p>
        </w:tc>
      </w:tr>
    </w:tbl>
    <w:p w14:paraId="7D5A383E" w14:textId="7E9615BC" w:rsidR="00DB0B5E" w:rsidRDefault="00DB0B5E" w:rsidP="00C1795B">
      <w:pPr>
        <w:pStyle w:val="Lgende"/>
        <w:jc w:val="center"/>
      </w:pPr>
      <w:r>
        <w:t xml:space="preserve">Tableau </w:t>
      </w:r>
      <w:r w:rsidR="00546A44">
        <w:fldChar w:fldCharType="begin"/>
      </w:r>
      <w:r w:rsidR="00546A44">
        <w:instrText xml:space="preserve"> SEQ Tableau \* ARABIC </w:instrText>
      </w:r>
      <w:r w:rsidR="00546A44">
        <w:fldChar w:fldCharType="separate"/>
      </w:r>
      <w:r w:rsidR="00373D89">
        <w:rPr>
          <w:noProof/>
        </w:rPr>
        <w:t>1</w:t>
      </w:r>
      <w:r w:rsidR="00546A44">
        <w:rPr>
          <w:noProof/>
        </w:rPr>
        <w:fldChar w:fldCharType="end"/>
      </w:r>
      <w:r>
        <w:t> : Comparaison des formalismes du TRS 277 et 398.</w:t>
      </w:r>
    </w:p>
    <w:p w14:paraId="3011C095" w14:textId="1051A645" w:rsidR="00667E5C" w:rsidRDefault="00667E5C" w:rsidP="00C1795B">
      <w:pPr>
        <w:spacing w:line="240" w:lineRule="auto"/>
      </w:pPr>
      <w:r w:rsidRPr="00667E5C">
        <w:rPr>
          <w:rFonts w:cstheme="minorHAnsi"/>
          <w:color w:val="ED7D31" w:themeColor="accent2"/>
        </w:rPr>
        <w:t>‡</w:t>
      </w:r>
      <w:r>
        <w:t xml:space="preserve">La plus grande profondeur est choisie. </w:t>
      </w:r>
    </w:p>
    <w:p w14:paraId="31782C52" w14:textId="0540B865" w:rsidR="00B46377" w:rsidRDefault="00B46377" w:rsidP="00C1795B">
      <w:pPr>
        <w:spacing w:line="240" w:lineRule="auto"/>
      </w:pPr>
      <w:r>
        <w:lastRenderedPageBreak/>
        <w:t>Les valeurs du débit de référence sont données à la profondeur du maximum de dose z</w:t>
      </w:r>
      <w:r>
        <w:rPr>
          <w:vertAlign w:val="subscript"/>
        </w:rPr>
        <w:t>max</w:t>
      </w:r>
      <w:r>
        <w:t xml:space="preserve"> et non à la profondeur de référence z</w:t>
      </w:r>
      <w:r>
        <w:rPr>
          <w:vertAlign w:val="subscript"/>
        </w:rPr>
        <w:t>ref</w:t>
      </w:r>
      <w:r>
        <w:t>, telles que la dose de référence à z</w:t>
      </w:r>
      <w:r>
        <w:rPr>
          <w:vertAlign w:val="subscript"/>
        </w:rPr>
        <w:t>max</w:t>
      </w:r>
      <w:r>
        <w:t xml:space="preserve"> vaut 2 Gy pour 200 UM et toutes les énergies.</w:t>
      </w:r>
    </w:p>
    <w:p w14:paraId="1EEEA8ED" w14:textId="5619C79D" w:rsidR="00B46377" w:rsidRDefault="00B46377" w:rsidP="00C1795B">
      <w:pPr>
        <w:spacing w:line="240" w:lineRule="auto"/>
      </w:pPr>
      <w:r>
        <w:t>Ainsi, pour obtenir la dose à z</w:t>
      </w:r>
      <w:r>
        <w:rPr>
          <w:vertAlign w:val="subscript"/>
        </w:rPr>
        <w:t xml:space="preserve">max, </w:t>
      </w:r>
      <w:r>
        <w:t xml:space="preserve">on doit appliquer une correction à l’aide de la courbe de rendement en profondeur telle que : </w:t>
      </w:r>
    </w:p>
    <w:p w14:paraId="51020307" w14:textId="35ED3BAA" w:rsidR="00B46377" w:rsidRPr="00B46377" w:rsidRDefault="00546A44" w:rsidP="00C1795B">
      <w:pPr>
        <w:spacing w:line="240" w:lineRule="auto"/>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num>
            <m:den>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den>
          </m:f>
        </m:oMath>
      </m:oMathPara>
    </w:p>
    <w:p w14:paraId="0AE6D0A6" w14:textId="77777777" w:rsidR="00B46377" w:rsidRDefault="00B46377" w:rsidP="00C1795B">
      <w:pPr>
        <w:spacing w:line="240" w:lineRule="auto"/>
      </w:pPr>
    </w:p>
    <w:p w14:paraId="735EDF1C" w14:textId="36C39842" w:rsidR="0062550A" w:rsidRDefault="0062550A" w:rsidP="00C1795B">
      <w:pPr>
        <w:pStyle w:val="Titre3"/>
        <w:spacing w:line="240" w:lineRule="auto"/>
      </w:pPr>
      <w:bookmarkStart w:id="221" w:name="_Toc110268572"/>
      <w:bookmarkStart w:id="222" w:name="_Toc115255650"/>
      <w:r w:rsidRPr="0062550A">
        <w:t>Incertitudes</w:t>
      </w:r>
      <w:r>
        <w:t xml:space="preserve"> de mesures</w:t>
      </w:r>
      <w:bookmarkEnd w:id="221"/>
      <w:bookmarkEnd w:id="222"/>
    </w:p>
    <w:p w14:paraId="08B4DC58" w14:textId="77777777" w:rsidR="0062550A" w:rsidRPr="0062550A" w:rsidRDefault="0062550A" w:rsidP="00C1795B">
      <w:pPr>
        <w:spacing w:line="240" w:lineRule="auto"/>
      </w:pPr>
    </w:p>
    <w:p w14:paraId="19A22A96" w14:textId="77777777" w:rsidR="0062550A" w:rsidRDefault="0062550A" w:rsidP="00C1795B">
      <w:pPr>
        <w:spacing w:line="240" w:lineRule="auto"/>
      </w:pPr>
      <w:r>
        <w:t>Il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absolue ou relative. Elle est exprimée sous la forme d’un écart-type. Les incertitudes sont décomposées en deux types :</w:t>
      </w:r>
    </w:p>
    <w:p w14:paraId="7D48883E" w14:textId="77777777" w:rsidR="0062550A" w:rsidRDefault="0062550A" w:rsidP="00C1795B">
      <w:pPr>
        <w:pStyle w:val="Paragraphedeliste"/>
        <w:numPr>
          <w:ilvl w:val="0"/>
          <w:numId w:val="17"/>
        </w:numPr>
        <w:spacing w:line="240" w:lineRule="auto"/>
      </w:pPr>
      <w:r>
        <w:t>Incertitude de type A :</w:t>
      </w:r>
    </w:p>
    <w:p w14:paraId="629FA4DD" w14:textId="77777777" w:rsidR="0062550A" w:rsidRDefault="0062550A" w:rsidP="00C1795B">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1849352" w14:textId="77777777" w:rsidR="0062550A" w:rsidRPr="005722F4" w:rsidRDefault="0062550A" w:rsidP="00C1795B">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76146CE1" w14:textId="77777777" w:rsidR="0062550A" w:rsidRDefault="0062550A" w:rsidP="00C1795B">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463B0BC4" w14:textId="77777777" w:rsidR="0062550A" w:rsidRDefault="0062550A" w:rsidP="00C1795B">
      <w:pPr>
        <w:pStyle w:val="Paragraphedeliste"/>
        <w:numPr>
          <w:ilvl w:val="0"/>
          <w:numId w:val="17"/>
        </w:numPr>
        <w:spacing w:line="240" w:lineRule="auto"/>
      </w:pPr>
      <w:r>
        <w:t>Incertitude de type B :</w:t>
      </w:r>
    </w:p>
    <w:p w14:paraId="623F381E" w14:textId="33D6F806" w:rsidR="0062550A" w:rsidRDefault="0062550A" w:rsidP="00C1795B">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2E58AF8A" w14:textId="77777777" w:rsidR="0062550A" w:rsidRDefault="0062550A" w:rsidP="00C1795B">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1B531667" w14:textId="77777777" w:rsidR="0062550A" w:rsidRPr="00794553" w:rsidRDefault="00546A44" w:rsidP="00C1795B">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5D8F3C04" w14:textId="43AEF8D1" w:rsidR="0062550A" w:rsidRDefault="0062550A" w:rsidP="00C1795B">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sidR="00BC74DC">
        <w:rPr>
          <w:rFonts w:eastAsiaTheme="minorEastAsia"/>
          <w:color w:val="FF7C80"/>
          <w:vertAlign w:val="superscript"/>
        </w:rPr>
        <w:t>4,8</w:t>
      </w:r>
    </w:p>
    <w:p w14:paraId="69057BC5" w14:textId="5B927C8C" w:rsidR="002033A0" w:rsidRDefault="002033A0" w:rsidP="00C1795B">
      <w:pPr>
        <w:spacing w:line="240" w:lineRule="auto"/>
        <w:rPr>
          <w:rFonts w:eastAsiaTheme="minorEastAsia"/>
          <w:color w:val="FF7C80"/>
          <w:vertAlign w:val="superscript"/>
        </w:rPr>
      </w:pPr>
    </w:p>
    <w:p w14:paraId="1DC0FBAD" w14:textId="07A079A4" w:rsidR="002033A0" w:rsidRDefault="002033A0" w:rsidP="00C1795B">
      <w:pPr>
        <w:pStyle w:val="Titre2"/>
        <w:spacing w:line="240" w:lineRule="auto"/>
      </w:pPr>
      <w:bookmarkStart w:id="223" w:name="_Toc115255651"/>
      <w:r>
        <w:t>Résultats et discussion</w:t>
      </w:r>
      <w:bookmarkEnd w:id="223"/>
    </w:p>
    <w:p w14:paraId="32672E6B" w14:textId="3B6C8E4C" w:rsidR="00F46990" w:rsidRDefault="00F46990" w:rsidP="00C1795B">
      <w:pPr>
        <w:spacing w:line="240" w:lineRule="auto"/>
      </w:pPr>
    </w:p>
    <w:p w14:paraId="4E9BC1C4" w14:textId="14AD65CD" w:rsidR="00F46990" w:rsidRPr="00F46990" w:rsidRDefault="007C2D17" w:rsidP="00C1795B">
      <w:pPr>
        <w:pStyle w:val="Titre3"/>
        <w:numPr>
          <w:ilvl w:val="0"/>
          <w:numId w:val="18"/>
        </w:numPr>
        <w:spacing w:line="240" w:lineRule="auto"/>
      </w:pPr>
      <w:bookmarkStart w:id="224" w:name="_Toc115255652"/>
      <w:r>
        <w:t>Etalonnage croisé</w:t>
      </w:r>
      <w:bookmarkEnd w:id="224"/>
    </w:p>
    <w:p w14:paraId="2A08C878" w14:textId="77777777" w:rsidR="00635D03" w:rsidRDefault="00635D03" w:rsidP="00635D03">
      <w:pPr>
        <w:ind w:firstLine="709"/>
        <w:rPr>
          <w:rFonts w:asciiTheme="majorHAnsi" w:eastAsiaTheme="majorEastAsia" w:hAnsiTheme="majorHAnsi" w:cstheme="majorBidi"/>
          <w:color w:val="1F4D78" w:themeColor="accent1" w:themeShade="7F"/>
          <w:sz w:val="24"/>
          <w:szCs w:val="24"/>
        </w:rPr>
      </w:pPr>
    </w:p>
    <w:p w14:paraId="42FB74BB" w14:textId="48AC79A4" w:rsidR="006B257B" w:rsidRDefault="006B257B" w:rsidP="00C1795B">
      <w:pPr>
        <w:spacing w:line="240" w:lineRule="auto"/>
        <w:rPr>
          <w:ins w:id="225" w:author="Llagostera Camille" w:date="2022-11-29T14:34:00Z"/>
        </w:rPr>
      </w:pPr>
      <w:r>
        <w:t>L’étalonnage croisé permet de calculer un coefficient d’étalonnage pour une chambre plate lorsque celle-ci n’est pas étalonnée par un laboratoire de référence. De plus, nous devons disposer d’une chambre d’ionisation cylindrique étalonnée par un laboratoire de référence</w:t>
      </w:r>
      <w:r w:rsidR="00B909D8">
        <w:t xml:space="preserve">. </w:t>
      </w:r>
    </w:p>
    <w:p w14:paraId="1BC36890" w14:textId="5AC0C742" w:rsidR="00BF2794" w:rsidRDefault="00BF2794" w:rsidP="00C1795B">
      <w:pPr>
        <w:spacing w:line="240" w:lineRule="auto"/>
        <w:rPr>
          <w:ins w:id="226" w:author="Llagostera Camille" w:date="2022-11-29T14:34:00Z"/>
        </w:rPr>
      </w:pPr>
    </w:p>
    <w:p w14:paraId="30A904FF" w14:textId="1AA556B8" w:rsidR="00BF2794" w:rsidRDefault="00BF2794" w:rsidP="00C1795B">
      <w:pPr>
        <w:spacing w:line="240" w:lineRule="auto"/>
      </w:pPr>
      <w:ins w:id="227" w:author="Llagostera Camille" w:date="2022-11-29T14:34:00Z">
        <w:r>
          <w:t xml:space="preserve">Ici la chambre Roos </w:t>
        </w:r>
      </w:ins>
      <w:ins w:id="228" w:author="Llagostera Camille" w:date="2022-11-29T14:35:00Z">
        <w:r>
          <w:t xml:space="preserve">possède une </w:t>
        </w:r>
      </w:ins>
      <w:ins w:id="229" w:author="Llagostera Camille" w:date="2022-11-29T14:53:00Z">
        <w:r w:rsidR="00EC574B">
          <w:t>coefficient</w:t>
        </w:r>
      </w:ins>
      <w:ins w:id="230" w:author="Llagostera Camille" w:date="2022-11-29T14:35:00Z">
        <w:r>
          <w:t xml:space="preserve"> d</w:t>
        </w:r>
      </w:ins>
      <w:ins w:id="231" w:author="Llagostera Camille" w:date="2022-11-29T14:36:00Z">
        <w:r>
          <w:t xml:space="preserve">’étalonnage dans un </w:t>
        </w:r>
      </w:ins>
      <w:ins w:id="232" w:author="Llagostera Camille" w:date="2022-11-29T14:34:00Z">
        <w:r>
          <w:t xml:space="preserve"> </w:t>
        </w:r>
      </w:ins>
      <w:ins w:id="233" w:author="Llagostera Camille" w:date="2022-11-29T14:35:00Z">
        <w:r>
          <w:t>laboratoire</w:t>
        </w:r>
      </w:ins>
      <w:ins w:id="234" w:author="Llagostera Camille" w:date="2022-11-29T14:34:00Z">
        <w:r>
          <w:t xml:space="preserve"> officiel mais nous effectuons tout de </w:t>
        </w:r>
      </w:ins>
      <w:ins w:id="235" w:author="Llagostera Camille" w:date="2022-11-29T14:35:00Z">
        <w:r>
          <w:t>même un étalonnage croisé  afin de le vérifier</w:t>
        </w:r>
      </w:ins>
    </w:p>
    <w:p w14:paraId="435D9B4E" w14:textId="590D9A62" w:rsidR="00D95B5C" w:rsidRPr="00D95B5C" w:rsidRDefault="00D95B5C" w:rsidP="00C1795B">
      <w:pPr>
        <w:spacing w:line="240" w:lineRule="auto"/>
      </w:pPr>
      <w:r>
        <w:t>L’étalonnage croisé a été réalisé avec un faisceau d’électrons de 18 MeV (R</w:t>
      </w:r>
      <w:r>
        <w:rPr>
          <w:vertAlign w:val="subscript"/>
        </w:rPr>
        <w:t>50</w:t>
      </w:r>
      <w:r>
        <w:t xml:space="preserve"> = 7,48 g/cm</w:t>
      </w:r>
      <w:r>
        <w:rPr>
          <w:vertAlign w:val="superscript"/>
        </w:rPr>
        <w:t>2</w:t>
      </w:r>
      <w:r>
        <w:t>) et un k</w:t>
      </w:r>
      <w:r>
        <w:rPr>
          <w:vertAlign w:val="subscript"/>
        </w:rPr>
        <w:t>Q, Qcross</w:t>
      </w:r>
      <w:r w:rsidR="000F707A">
        <w:t xml:space="preserve"> = 0,9</w:t>
      </w:r>
      <w:ins w:id="236" w:author="Llagostera Camille" w:date="2022-11-29T14:29:00Z">
        <w:r w:rsidR="00BF2794">
          <w:t xml:space="preserve"> pour quelle chambre</w:t>
        </w:r>
      </w:ins>
      <w:ins w:id="237" w:author="Llagostera Camille" w:date="2022-11-29T14:30:00Z">
        <w:r w:rsidR="00BF2794">
          <w:t> </w:t>
        </w:r>
      </w:ins>
      <w:ins w:id="238" w:author="Llagostera Camille" w:date="2022-11-29T14:29:00Z">
        <w:r w:rsidR="00BF2794">
          <w:t>?</w:t>
        </w:r>
      </w:ins>
      <w:ins w:id="239" w:author="Llagostera Camille" w:date="2022-11-29T14:30:00Z">
        <w:r w:rsidR="00BF2794">
          <w:t>?</w:t>
        </w:r>
      </w:ins>
      <w:del w:id="240" w:author="Llagostera Camille" w:date="2022-11-29T14:29:00Z">
        <w:r w:rsidDel="00BF2794">
          <w:delText>.</w:delText>
        </w:r>
      </w:del>
      <w:r>
        <w:t xml:space="preserve"> </w:t>
      </w:r>
    </w:p>
    <w:p w14:paraId="70F50276" w14:textId="550D83CC" w:rsidR="007C2D17" w:rsidRDefault="00FC0176" w:rsidP="00C1795B">
      <w:pPr>
        <w:spacing w:line="240" w:lineRule="auto"/>
      </w:pPr>
      <w:r>
        <w:t>L</w:t>
      </w:r>
      <w:r w:rsidR="007C2D17">
        <w:t xml:space="preserve">es mesures ont été réalisées avec deux chambres d’ionisation : </w:t>
      </w:r>
      <w:r w:rsidR="00635D03">
        <w:t>une chambre plate (</w:t>
      </w:r>
      <w:r w:rsidR="007C2D17">
        <w:t>PTW Roos</w:t>
      </w:r>
      <w:r w:rsidR="00635D03">
        <w:t xml:space="preserve">) </w:t>
      </w:r>
      <w:r w:rsidR="007C2D17">
        <w:t>et</w:t>
      </w:r>
      <w:r w:rsidR="00635D03">
        <w:t xml:space="preserve"> une chambre cylindrique (</w:t>
      </w:r>
      <w:r w:rsidR="007C2D17">
        <w:t>PTW Farmer</w:t>
      </w:r>
      <w:r w:rsidR="00635D03">
        <w:t xml:space="preserve">) qui est la </w:t>
      </w:r>
      <w:r w:rsidR="00883C6D">
        <w:t>chambre de référence étalonnée en dose dans l</w:t>
      </w:r>
      <w:r w:rsidR="00635D03">
        <w:t>’eau avec un faisceau de Cobalt</w:t>
      </w:r>
      <w:ins w:id="241" w:author="Llagostera Camille" w:date="2022-11-29T14:30:00Z">
        <w:r w:rsidR="00BF2794">
          <w:t xml:space="preserve"> dans un laboratoire officiel</w:t>
        </w:r>
      </w:ins>
      <w:r w:rsidR="00635D03">
        <w:t xml:space="preserve">. </w:t>
      </w:r>
    </w:p>
    <w:p w14:paraId="6434A1C3" w14:textId="77777777" w:rsidR="00B77E70" w:rsidRDefault="00B77E70" w:rsidP="00C1795B">
      <w:pPr>
        <w:spacing w:line="240" w:lineRule="auto"/>
      </w:pPr>
    </w:p>
    <w:tbl>
      <w:tblPr>
        <w:tblW w:w="6288" w:type="dxa"/>
        <w:jc w:val="center"/>
        <w:tblCellMar>
          <w:left w:w="70" w:type="dxa"/>
          <w:right w:w="70" w:type="dxa"/>
        </w:tblCellMar>
        <w:tblLook w:val="04A0" w:firstRow="1" w:lastRow="0" w:firstColumn="1" w:lastColumn="0" w:noHBand="0" w:noVBand="1"/>
      </w:tblPr>
      <w:tblGrid>
        <w:gridCol w:w="3886"/>
        <w:gridCol w:w="2402"/>
      </w:tblGrid>
      <w:tr w:rsidR="00F812CC" w:rsidRPr="00C30AAC" w14:paraId="04192ECF" w14:textId="77777777" w:rsidTr="00C30AAC">
        <w:trPr>
          <w:trHeight w:val="244"/>
          <w:jc w:val="center"/>
        </w:trPr>
        <w:tc>
          <w:tcPr>
            <w:tcW w:w="3886"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4FB8E94D"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402"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3DB0345" w14:textId="691BE4F1"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R</w:t>
            </w:r>
            <w:r w:rsidR="00FA149F" w:rsidRPr="00C30AAC">
              <w:rPr>
                <w:rFonts w:ascii="Calibri" w:eastAsia="Times New Roman" w:hAnsi="Calibri" w:cs="Calibri"/>
                <w:color w:val="000000"/>
                <w:sz w:val="20"/>
                <w:lang w:eastAsia="fr-FR"/>
              </w:rPr>
              <w:t xml:space="preserve">oos </w:t>
            </w:r>
            <w:r w:rsidRPr="00C30AAC">
              <w:rPr>
                <w:rFonts w:ascii="Calibri" w:eastAsia="Times New Roman" w:hAnsi="Calibri" w:cs="Calibri"/>
                <w:color w:val="000000"/>
                <w:sz w:val="20"/>
                <w:lang w:eastAsia="fr-FR"/>
              </w:rPr>
              <w:t>01689</w:t>
            </w:r>
          </w:p>
        </w:tc>
      </w:tr>
      <w:tr w:rsidR="00F812CC" w:rsidRPr="00C30AAC" w14:paraId="48181A2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296C867E"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43705921" w14:textId="77777777"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131423" w:rsidRPr="00C30AAC" w14:paraId="154283C7"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0FFB2F8" w14:textId="15061A86" w:rsidR="00131423" w:rsidRPr="00131423" w:rsidRDefault="00131423" w:rsidP="00EC574B">
            <w:pPr>
              <w:spacing w:after="0" w:line="240" w:lineRule="auto"/>
              <w:jc w:val="center"/>
              <w:rPr>
                <w:rFonts w:ascii="Calibri" w:hAnsi="Calibri" w:cs="Calibri"/>
                <w:b/>
                <w:bCs/>
                <w:color w:val="000000"/>
                <w:sz w:val="20"/>
              </w:rPr>
            </w:pPr>
            <w:r>
              <w:rPr>
                <w:rFonts w:ascii="Calibri" w:hAnsi="Calibri" w:cs="Calibri"/>
                <w:b/>
                <w:bCs/>
                <w:color w:val="000000"/>
                <w:sz w:val="20"/>
              </w:rPr>
              <w:t>N</w:t>
            </w:r>
            <w:r>
              <w:rPr>
                <w:rFonts w:ascii="Calibri" w:hAnsi="Calibri" w:cs="Calibri"/>
                <w:b/>
                <w:bCs/>
                <w:color w:val="000000"/>
                <w:sz w:val="20"/>
                <w:vertAlign w:val="subscript"/>
              </w:rPr>
              <w:t xml:space="preserve">Deau </w:t>
            </w:r>
            <w:r>
              <w:rPr>
                <w:rFonts w:ascii="Calibri" w:hAnsi="Calibri" w:cs="Calibri"/>
                <w:b/>
                <w:bCs/>
                <w:color w:val="000000"/>
                <w:sz w:val="20"/>
              </w:rPr>
              <w:t>LNHB (Gy/nC)</w:t>
            </w:r>
            <w:ins w:id="242" w:author="Llagostera Camille" w:date="2022-11-29T14:54:00Z">
              <w:r w:rsidR="00EC574B">
                <w:rPr>
                  <w:rFonts w:ascii="Calibri" w:hAnsi="Calibri" w:cs="Calibri"/>
                  <w:b/>
                  <w:bCs/>
                  <w:color w:val="000000"/>
                  <w:sz w:val="20"/>
                </w:rPr>
                <w:t xml:space="preserve"> (valeur à verifier)</w:t>
              </w:r>
            </w:ins>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7C81A922" w14:textId="4FE04624" w:rsidR="00131423" w:rsidRPr="00131423" w:rsidRDefault="00131423" w:rsidP="00C1795B">
            <w:pPr>
              <w:spacing w:after="0" w:line="240" w:lineRule="auto"/>
              <w:jc w:val="center"/>
              <w:rPr>
                <w:rFonts w:ascii="Calibri" w:hAnsi="Calibri" w:cs="Calibri"/>
                <w:color w:val="000000"/>
                <w:sz w:val="20"/>
              </w:rPr>
            </w:pPr>
            <w:r>
              <w:rPr>
                <w:rFonts w:ascii="Calibri" w:hAnsi="Calibri" w:cs="Calibri"/>
                <w:color w:val="000000"/>
                <w:sz w:val="20"/>
              </w:rPr>
              <w:t>7,32.10</w:t>
            </w:r>
            <w:r>
              <w:rPr>
                <w:rFonts w:ascii="Calibri" w:hAnsi="Calibri" w:cs="Calibri"/>
                <w:color w:val="000000"/>
                <w:sz w:val="20"/>
                <w:vertAlign w:val="superscript"/>
              </w:rPr>
              <w:t>-2</w:t>
            </w:r>
          </w:p>
        </w:tc>
      </w:tr>
      <w:tr w:rsidR="009956F6" w:rsidRPr="00C30AAC" w14:paraId="78DC1513"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663C8CD1" w14:textId="353AD0D0" w:rsidR="009956F6" w:rsidRPr="00C30AAC" w:rsidRDefault="009956F6" w:rsidP="00C64154">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w:t>
            </w:r>
            <w:r w:rsidR="00C64154">
              <w:rPr>
                <w:rFonts w:ascii="Calibri" w:hAnsi="Calibri" w:cs="Calibri"/>
                <w:b/>
                <w:bCs/>
                <w:color w:val="000000"/>
                <w:sz w:val="20"/>
              </w:rPr>
              <w:t>c</w:t>
            </w:r>
            <w:r w:rsidRPr="00C30AAC">
              <w:rPr>
                <w:rFonts w:ascii="Calibri" w:hAnsi="Calibri" w:cs="Calibri"/>
                <w:b/>
                <w:bCs/>
                <w:color w:val="000000"/>
                <w:sz w:val="20"/>
              </w:rPr>
              <w:t xml:space="preserve">hamp </w:t>
            </w:r>
            <w:r w:rsidR="00C64154">
              <w:rPr>
                <w:rFonts w:ascii="Calibri" w:hAnsi="Calibri" w:cs="Calibri"/>
                <w:b/>
                <w:bCs/>
                <w:color w:val="000000"/>
                <w:sz w:val="20"/>
              </w:rPr>
              <w:t>(cm x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BF31E3E" w14:textId="171BA92C"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64154" w:rsidRPr="00C30AAC" w14:paraId="1BE620B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EA5D63C" w14:textId="638F03AD" w:rsidR="00C64154" w:rsidRPr="00C30AAC" w:rsidRDefault="00C64154" w:rsidP="00C1795B">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1B18A7B2" w14:textId="3DA9C1BB" w:rsidR="00C64154" w:rsidRPr="00C30AAC" w:rsidRDefault="00C64154" w:rsidP="00C1795B">
            <w:pPr>
              <w:spacing w:after="0" w:line="240" w:lineRule="auto"/>
              <w:jc w:val="center"/>
              <w:rPr>
                <w:rFonts w:ascii="Calibri" w:hAnsi="Calibri" w:cs="Calibri"/>
                <w:color w:val="000000"/>
                <w:sz w:val="20"/>
              </w:rPr>
            </w:pPr>
            <w:r>
              <w:rPr>
                <w:rFonts w:ascii="Calibri" w:hAnsi="Calibri" w:cs="Calibri"/>
                <w:color w:val="000000"/>
                <w:sz w:val="20"/>
              </w:rPr>
              <w:t>4,39</w:t>
            </w:r>
          </w:p>
        </w:tc>
      </w:tr>
      <w:tr w:rsidR="009956F6" w:rsidRPr="00C30AAC" w14:paraId="754F88EC"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8DCC448" w14:textId="2DA296BE"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2862E748" w14:textId="1B35CAC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p>
        </w:tc>
      </w:tr>
      <w:tr w:rsidR="009956F6" w:rsidRPr="00C30AAC" w14:paraId="7049BFDB"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D7CBE08" w14:textId="517DCE64"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592EAE3" w14:textId="79B063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9956F6" w:rsidRPr="00C30AAC" w14:paraId="63D30AED"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314C533" w14:textId="6263A439"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EDDF37E" w14:textId="7ED867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9956F6" w:rsidRPr="00C30AAC" w14:paraId="45ADAEF8" w14:textId="77777777" w:rsidTr="00C64154">
        <w:trPr>
          <w:trHeight w:val="70"/>
          <w:jc w:val="center"/>
        </w:trPr>
        <w:tc>
          <w:tcPr>
            <w:tcW w:w="3886" w:type="dxa"/>
            <w:tcBorders>
              <w:top w:val="dotted" w:sz="4" w:space="0" w:color="auto"/>
              <w:left w:val="double" w:sz="6" w:space="0" w:color="auto"/>
              <w:bottom w:val="double" w:sz="6" w:space="0" w:color="auto"/>
              <w:right w:val="dotted" w:sz="4" w:space="0" w:color="auto"/>
            </w:tcBorders>
            <w:shd w:val="clear" w:color="auto" w:fill="auto"/>
            <w:vAlign w:val="center"/>
          </w:tcPr>
          <w:p w14:paraId="14D4B72D" w14:textId="23A00D01"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02" w:type="dxa"/>
            <w:tcBorders>
              <w:top w:val="dotted" w:sz="4" w:space="0" w:color="auto"/>
              <w:left w:val="dotted" w:sz="4" w:space="0" w:color="auto"/>
              <w:bottom w:val="double" w:sz="6" w:space="0" w:color="auto"/>
              <w:right w:val="double" w:sz="6" w:space="0" w:color="auto"/>
            </w:tcBorders>
            <w:shd w:val="clear" w:color="auto" w:fill="auto"/>
            <w:vAlign w:val="center"/>
          </w:tcPr>
          <w:p w14:paraId="3F83FDD5" w14:textId="4EF9D51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5DC442C2" w14:textId="3A865A82" w:rsidR="00F46AA4" w:rsidRDefault="00F46AA4" w:rsidP="00C1795B">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0A4935" w:rsidRPr="00C30AAC" w14:paraId="0429ED68"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CEEE"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7B6355C" w14:textId="1DD8C0DD" w:rsidR="000A4935" w:rsidRPr="00C30AAC" w:rsidRDefault="000A4935"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0A4935" w:rsidRPr="00C30AAC" w14:paraId="250B5DB2"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603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2C9B324" w14:textId="30E989A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EA41A5" w14:textId="4A977ED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BE54169" w14:textId="0F7B7AD1"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0A4935" w:rsidRPr="00C30AAC" w14:paraId="3FC5087E"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63594"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124649" w14:textId="04ABBBC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B1F17FD" w14:textId="6D9CDDE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2E82AF7" w14:textId="4BE7F0C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63CE810"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39D8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B1FBA2F" w14:textId="71B6EEDB"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366AFF" w14:textId="0E7FA6B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71B3B53D" w14:textId="4775CF7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0A4935" w:rsidRPr="00C30AAC" w14:paraId="6364D81A"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F6DE0"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470FD4" w14:textId="3EE5DE1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370F9C" w14:textId="634BCC86"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C5E941C" w14:textId="787F477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AA0F5AE"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46C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FC26D" w14:textId="6228DED2"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27990" w14:textId="6B48B130"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B0E31FF" w14:textId="3DE0FBF9"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4F4B038B" w14:textId="239EEA87" w:rsidR="000A4935" w:rsidRDefault="000A4935" w:rsidP="00C1795B">
      <w:pPr>
        <w:spacing w:line="240" w:lineRule="auto"/>
      </w:pPr>
    </w:p>
    <w:p w14:paraId="2297FF6F" w14:textId="77777777" w:rsidR="00025461" w:rsidRDefault="00025461" w:rsidP="00C1795B">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E24485" w:rsidRPr="00C30AAC" w14:paraId="1153A7F5" w14:textId="77777777" w:rsidTr="00C30AA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190E5F56"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576C1E10"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CA3203"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ED9401"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E24485" w:rsidRPr="00C30AAC" w14:paraId="5CBE416A" w14:textId="77777777" w:rsidTr="00C30AA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15F2151" w14:textId="77777777" w:rsidR="00E24485" w:rsidRPr="00C30AAC" w:rsidRDefault="00E24485" w:rsidP="00C1795B">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98E0CE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92942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4B3F0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E24485" w:rsidRPr="00C30AAC" w14:paraId="3B0FE2D7" w14:textId="77777777" w:rsidTr="00C30AA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719" w14:textId="77777777" w:rsidR="00E24485" w:rsidRPr="00C30AAC" w:rsidRDefault="00E24485"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9F59" w14:textId="2248B593"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E24485" w:rsidRPr="00C30AAC" w14:paraId="2E43112C" w14:textId="77777777" w:rsidTr="00C30AA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23D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0300BD7" w14:textId="6661ADA5"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29757C5" w14:textId="12A80FF2" w:rsidR="008D2E3C" w:rsidRDefault="008D2E3C" w:rsidP="00C1795B">
      <w:pPr>
        <w:spacing w:line="240" w:lineRule="auto"/>
      </w:pPr>
    </w:p>
    <w:tbl>
      <w:tblPr>
        <w:tblW w:w="5558" w:type="dxa"/>
        <w:jc w:val="center"/>
        <w:tblCellMar>
          <w:left w:w="70" w:type="dxa"/>
          <w:right w:w="70" w:type="dxa"/>
        </w:tblCellMar>
        <w:tblLook w:val="04A0" w:firstRow="1" w:lastRow="0" w:firstColumn="1" w:lastColumn="0" w:noHBand="0" w:noVBand="1"/>
      </w:tblPr>
      <w:tblGrid>
        <w:gridCol w:w="3772"/>
        <w:gridCol w:w="1786"/>
      </w:tblGrid>
      <w:tr w:rsidR="00CC2D4E" w:rsidRPr="00C30AAC" w14:paraId="476ABD7C" w14:textId="77777777" w:rsidTr="00391F6E">
        <w:trPr>
          <w:trHeight w:val="264"/>
          <w:jc w:val="center"/>
        </w:trPr>
        <w:tc>
          <w:tcPr>
            <w:tcW w:w="377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15885E0B"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786"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2B8C7B81" w14:textId="33371A55"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CC2D4E" w:rsidRPr="00C30AAC" w14:paraId="59A578ED"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64F40BA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0170A639" w14:textId="6D2ABFA8"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0C04B5" w:rsidRPr="00C30AAC" w14:paraId="23BE0798"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20028173" w14:textId="10DF7C6B" w:rsidR="000C04B5" w:rsidRPr="00C30AAC" w:rsidRDefault="000C04B5"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ins w:id="243" w:author="Llagostera Camille" w:date="2022-11-29T14:32:00Z">
              <w:r w:rsidR="00BF2794">
                <w:rPr>
                  <w:rFonts w:ascii="Calibri" w:hAnsi="Calibri" w:cs="Calibri"/>
                  <w:b/>
                  <w:bCs/>
                  <w:color w:val="000000"/>
                  <w:sz w:val="20"/>
                </w:rPr>
                <w:t xml:space="preserve"> laboratoir</w:t>
              </w:r>
            </w:ins>
            <w:ins w:id="244" w:author="Llagostera Camille" w:date="2022-11-29T14:38:00Z">
              <w:r w:rsidR="000F019A">
                <w:rPr>
                  <w:rFonts w:ascii="Calibri" w:hAnsi="Calibri" w:cs="Calibri"/>
                  <w:b/>
                  <w:bCs/>
                  <w:color w:val="000000"/>
                  <w:sz w:val="20"/>
                </w:rPr>
                <w:t>e</w:t>
              </w:r>
            </w:ins>
            <w:ins w:id="245" w:author="Llagostera Camille" w:date="2022-11-29T14:32:00Z">
              <w:r w:rsidR="00BF2794">
                <w:rPr>
                  <w:rFonts w:ascii="Calibri" w:hAnsi="Calibri" w:cs="Calibri"/>
                  <w:b/>
                  <w:bCs/>
                  <w:color w:val="000000"/>
                  <w:sz w:val="20"/>
                </w:rPr>
                <w:t xml:space="preserve"> officiel</w:t>
              </w:r>
            </w:ins>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1B2CE0F0" w14:textId="2B589A21" w:rsidR="000C04B5" w:rsidRPr="00C30AAC" w:rsidRDefault="009956F6"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w:t>
            </w:r>
            <w:r w:rsidR="000C04B5" w:rsidRPr="00C30AAC">
              <w:rPr>
                <w:rFonts w:ascii="Calibri" w:hAnsi="Calibri" w:cs="Calibri"/>
                <w:color w:val="000000"/>
                <w:sz w:val="20"/>
              </w:rPr>
              <w:t>.10</w:t>
            </w:r>
            <w:r w:rsidR="000C04B5" w:rsidRPr="00C30AAC">
              <w:rPr>
                <w:rFonts w:ascii="Calibri" w:hAnsi="Calibri" w:cs="Calibri"/>
                <w:color w:val="000000"/>
                <w:sz w:val="20"/>
                <w:vertAlign w:val="superscript"/>
              </w:rPr>
              <w:t>-2</w:t>
            </w:r>
          </w:p>
        </w:tc>
      </w:tr>
      <w:tr w:rsidR="00CC2D4E" w:rsidRPr="00C30AAC" w14:paraId="5CC5F89E"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3C1CF9F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3EAF0E57"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64E33" w:rsidRPr="00C30AAC" w14:paraId="5667816B"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01BD49DC" w14:textId="3E7B4129" w:rsidR="00C64E33" w:rsidRPr="00C30AAC" w:rsidRDefault="00C64E33" w:rsidP="00C1795B">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5C735CB" w14:textId="4BA0C782" w:rsidR="00C64E33" w:rsidRPr="00C30AAC" w:rsidRDefault="00C64E33" w:rsidP="00C1795B">
            <w:pPr>
              <w:spacing w:after="0" w:line="240" w:lineRule="auto"/>
              <w:jc w:val="center"/>
              <w:rPr>
                <w:rFonts w:ascii="Calibri" w:hAnsi="Calibri" w:cs="Calibri"/>
                <w:color w:val="000000"/>
                <w:sz w:val="20"/>
              </w:rPr>
            </w:pPr>
            <w:r>
              <w:rPr>
                <w:rFonts w:ascii="Calibri" w:hAnsi="Calibri" w:cs="Calibri"/>
                <w:color w:val="000000"/>
                <w:sz w:val="20"/>
              </w:rPr>
              <w:t>4,39</w:t>
            </w:r>
          </w:p>
        </w:tc>
      </w:tr>
      <w:tr w:rsidR="00CC2D4E" w:rsidRPr="00C30AAC" w14:paraId="1D9AB899"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31DFBD82"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6F760495" w14:textId="4952CC80"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CC2D4E" w:rsidRPr="00C30AAC" w14:paraId="2A712C92"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3A891C9"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04ED9B73"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CC2D4E" w:rsidRPr="00C30AAC" w14:paraId="743F4B04"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2C7B3CE"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249CCB6"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CC2D4E" w:rsidRPr="00C30AAC" w14:paraId="001DA804" w14:textId="77777777" w:rsidTr="00391F6E">
        <w:trPr>
          <w:trHeight w:val="61"/>
          <w:jc w:val="center"/>
        </w:trPr>
        <w:tc>
          <w:tcPr>
            <w:tcW w:w="3772" w:type="dxa"/>
            <w:tcBorders>
              <w:top w:val="dotted" w:sz="4" w:space="0" w:color="auto"/>
              <w:left w:val="double" w:sz="6" w:space="0" w:color="auto"/>
              <w:bottom w:val="double" w:sz="6" w:space="0" w:color="auto"/>
              <w:right w:val="dotted" w:sz="4" w:space="0" w:color="auto"/>
            </w:tcBorders>
            <w:shd w:val="clear" w:color="auto" w:fill="auto"/>
            <w:vAlign w:val="center"/>
          </w:tcPr>
          <w:p w14:paraId="3B2DBDAF"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786" w:type="dxa"/>
            <w:tcBorders>
              <w:top w:val="dotted" w:sz="4" w:space="0" w:color="auto"/>
              <w:left w:val="dotted" w:sz="4" w:space="0" w:color="auto"/>
              <w:bottom w:val="double" w:sz="6" w:space="0" w:color="auto"/>
              <w:right w:val="double" w:sz="6" w:space="0" w:color="auto"/>
            </w:tcBorders>
            <w:shd w:val="clear" w:color="auto" w:fill="auto"/>
            <w:vAlign w:val="center"/>
          </w:tcPr>
          <w:p w14:paraId="64D2A555"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4554016" w14:textId="40A4D448" w:rsidR="00CC2D4E" w:rsidRDefault="00CC2D4E" w:rsidP="00C1795B">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241DA9" w:rsidRPr="00C30AAC" w14:paraId="1751E41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6DE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421E167F" w14:textId="77777777" w:rsidR="00241DA9" w:rsidRPr="00C30AAC" w:rsidRDefault="00241DA9"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241DA9" w:rsidRPr="00C30AAC" w14:paraId="5888474E"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8646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1FBA26" w14:textId="3EEDC59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3526A3" w14:textId="4BC9BE4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4180517" w14:textId="4AE4DD9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241DA9" w:rsidRPr="00C30AAC" w14:paraId="49EB6D3B"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4503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26B98E" w14:textId="0FE7E15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A9596B" w14:textId="30097849"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AD86019" w14:textId="2BEA5AF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241DA9" w:rsidRPr="00C30AAC" w14:paraId="373F722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5B94"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28333A" w14:textId="417F934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421893" w14:textId="686E7411"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60B5BDCE" w14:textId="58B191C5"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241DA9" w:rsidRPr="00C30AAC" w14:paraId="173BED96"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5F12"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74AF6A8" w14:textId="4E6CA653"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E53896" w14:textId="5E07A6B7"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1B8BD1E" w14:textId="2F32280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241DA9" w:rsidRPr="00C30AAC" w14:paraId="0934EF18"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6441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lastRenderedPageBreak/>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402EAD" w14:textId="16BAED6F"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BA5BE" w14:textId="3A1EFCC9"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142276D1" w14:textId="323773BC"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EC523EA" w14:textId="77777777" w:rsidR="00241DA9" w:rsidRDefault="00241DA9" w:rsidP="00C1795B">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241DA9" w:rsidRPr="00C30AAC" w14:paraId="43E90566" w14:textId="77777777" w:rsidTr="001B21CF">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7BFFAAAF" w14:textId="5D0BA43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000401E4"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1A44043F"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E63A45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A4E4C5"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241DA9" w:rsidRPr="00C30AAC" w14:paraId="316C73BC" w14:textId="77777777" w:rsidTr="001B21CF">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D80FDDC" w14:textId="77777777" w:rsidR="00241DA9" w:rsidRPr="00C30AAC" w:rsidRDefault="00241DA9" w:rsidP="00C1795B">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897B8AA" w14:textId="6E86266D"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w:t>
            </w:r>
            <w:r w:rsidR="000401E4" w:rsidRPr="00C30AAC">
              <w:rPr>
                <w:rFonts w:eastAsia="Times New Roman" w:cstheme="minorHAnsi"/>
                <w:iCs/>
                <w:color w:val="000000"/>
                <w:sz w:val="20"/>
                <w:lang w:eastAsia="fr-FR"/>
              </w:rPr>
              <w:t>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942022" w14:textId="1794CF21"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A1920A" w14:textId="4C934FD2"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241DA9" w:rsidRPr="00C30AAC" w14:paraId="6F6CB0F6" w14:textId="77777777" w:rsidTr="001B21CF">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E91" w14:textId="77777777" w:rsidR="00241DA9" w:rsidRPr="00C30AAC" w:rsidRDefault="00241DA9"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BE27" w14:textId="4BBDE7A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w:t>
            </w:r>
            <w:r w:rsidR="00E429E1" w:rsidRPr="00C30AAC">
              <w:rPr>
                <w:rFonts w:eastAsia="Times New Roman" w:cstheme="minorHAnsi"/>
                <w:b/>
                <w:bCs/>
                <w:sz w:val="20"/>
                <w:lang w:eastAsia="fr-FR"/>
              </w:rPr>
              <w:t>12</w:t>
            </w:r>
          </w:p>
        </w:tc>
      </w:tr>
      <w:tr w:rsidR="00241DA9" w:rsidRPr="00C30AAC" w14:paraId="7EAEF093" w14:textId="77777777" w:rsidTr="001B21CF">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C28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AD9EB8" w14:textId="38098B4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w:t>
            </w:r>
            <w:r w:rsidR="00E429E1" w:rsidRPr="00C30AAC">
              <w:rPr>
                <w:rFonts w:eastAsia="Times New Roman" w:cstheme="minorHAnsi"/>
                <w:b/>
                <w:bCs/>
                <w:sz w:val="20"/>
                <w:lang w:eastAsia="fr-FR"/>
              </w:rPr>
              <w:t>,001</w:t>
            </w:r>
          </w:p>
        </w:tc>
      </w:tr>
    </w:tbl>
    <w:p w14:paraId="0E70AB25" w14:textId="24033F2B" w:rsidR="00241DA9" w:rsidRDefault="00241DA9" w:rsidP="00C1795B">
      <w:pPr>
        <w:spacing w:line="240" w:lineRule="auto"/>
        <w:rPr>
          <w:ins w:id="246" w:author="Llagostera Camille" w:date="2022-11-29T14:32:00Z"/>
        </w:rPr>
      </w:pPr>
    </w:p>
    <w:p w14:paraId="2B9B0EFE" w14:textId="6F642C9C" w:rsidR="00BF2794" w:rsidRDefault="00BF2794" w:rsidP="00C1795B">
      <w:pPr>
        <w:spacing w:line="240" w:lineRule="auto"/>
        <w:rPr>
          <w:ins w:id="247" w:author="Llagostera Camille" w:date="2022-11-29T14:32:00Z"/>
        </w:rPr>
      </w:pPr>
    </w:p>
    <w:p w14:paraId="71105335" w14:textId="77777777" w:rsidR="00BF2794" w:rsidRDefault="00BF2794" w:rsidP="00C1795B">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Change w:id="248" w:author="Llagostera Camille" w:date="2022-11-29T14:32:00Z">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PrChange>
      </w:tblPr>
      <w:tblGrid>
        <w:gridCol w:w="2211"/>
        <w:gridCol w:w="2168"/>
        <w:tblGridChange w:id="249">
          <w:tblGrid>
            <w:gridCol w:w="2211"/>
            <w:gridCol w:w="2168"/>
          </w:tblGrid>
        </w:tblGridChange>
      </w:tblGrid>
      <w:tr w:rsidR="004D246B" w:rsidRPr="00F812CC" w14:paraId="30F39827" w14:textId="77777777" w:rsidTr="00BF2794">
        <w:trPr>
          <w:trHeight w:val="137"/>
          <w:jc w:val="center"/>
          <w:trPrChange w:id="250" w:author="Llagostera Camille" w:date="2022-11-29T14:32:00Z">
            <w:trPr>
              <w:trHeight w:val="137"/>
              <w:jc w:val="center"/>
            </w:trPr>
          </w:trPrChange>
        </w:trPr>
        <w:tc>
          <w:tcPr>
            <w:tcW w:w="2211" w:type="dxa"/>
            <w:shd w:val="clear" w:color="auto" w:fill="auto"/>
            <w:vAlign w:val="center"/>
            <w:tcPrChange w:id="251" w:author="Llagostera Camille" w:date="2022-11-29T14:32:00Z">
              <w:tcPr>
                <w:tcW w:w="2211" w:type="dxa"/>
                <w:shd w:val="clear" w:color="auto" w:fill="auto"/>
                <w:vAlign w:val="center"/>
              </w:tcPr>
            </w:tcPrChange>
          </w:tcPr>
          <w:p w14:paraId="5AB9E4D4" w14:textId="0B9B309D" w:rsidR="004D246B" w:rsidRPr="00C30AAC" w:rsidRDefault="004D246B" w:rsidP="00C1795B">
            <w:pPr>
              <w:spacing w:after="0" w:line="240" w:lineRule="auto"/>
              <w:jc w:val="center"/>
              <w:rPr>
                <w:rFonts w:ascii="Calibri" w:eastAsia="Times New Roman" w:hAnsi="Calibri" w:cs="Calibri"/>
                <w:b/>
                <w:bCs/>
                <w:color w:val="000000"/>
                <w:sz w:val="20"/>
                <w:lang w:eastAsia="fr-FR"/>
              </w:rPr>
            </w:pPr>
            <w:del w:id="252" w:author="Llagostera Camille" w:date="2022-11-29T14:32:00Z">
              <w:r w:rsidRPr="00C30AAC" w:rsidDel="00BF2794">
                <w:rPr>
                  <w:rFonts w:ascii="Calibri" w:eastAsia="Times New Roman" w:hAnsi="Calibri" w:cs="Calibri"/>
                  <w:b/>
                  <w:bCs/>
                  <w:color w:val="000000"/>
                  <w:sz w:val="20"/>
                  <w:lang w:eastAsia="fr-FR"/>
                </w:rPr>
                <w:delText xml:space="preserve">Chambre </w:delText>
              </w:r>
            </w:del>
          </w:p>
        </w:tc>
        <w:tc>
          <w:tcPr>
            <w:tcW w:w="2168" w:type="dxa"/>
            <w:shd w:val="clear" w:color="auto" w:fill="auto"/>
            <w:vAlign w:val="center"/>
            <w:tcPrChange w:id="253" w:author="Llagostera Camille" w:date="2022-11-29T14:32:00Z">
              <w:tcPr>
                <w:tcW w:w="2168" w:type="dxa"/>
                <w:shd w:val="clear" w:color="auto" w:fill="auto"/>
                <w:vAlign w:val="center"/>
              </w:tcPr>
            </w:tcPrChange>
          </w:tcPr>
          <w:p w14:paraId="288C7F12" w14:textId="4D8893CE" w:rsidR="004D246B" w:rsidRPr="00C30AAC" w:rsidRDefault="009C1799" w:rsidP="00C1795B">
            <w:pPr>
              <w:spacing w:after="0" w:line="240" w:lineRule="auto"/>
              <w:jc w:val="center"/>
              <w:rPr>
                <w:rFonts w:ascii="Calibri" w:eastAsia="Times New Roman" w:hAnsi="Calibri" w:cs="Calibri"/>
                <w:b/>
                <w:color w:val="000000"/>
                <w:sz w:val="20"/>
                <w:lang w:eastAsia="fr-FR"/>
              </w:rPr>
            </w:pPr>
            <w:del w:id="254" w:author="Llagostera Camille" w:date="2022-11-29T14:32:00Z">
              <w:r w:rsidRPr="00C30AAC" w:rsidDel="00BF2794">
                <w:rPr>
                  <w:rFonts w:ascii="Calibri" w:eastAsia="Times New Roman" w:hAnsi="Calibri" w:cs="Calibri"/>
                  <w:b/>
                  <w:color w:val="000000"/>
                  <w:sz w:val="20"/>
                  <w:lang w:eastAsia="fr-FR"/>
                </w:rPr>
                <w:delText>Dose mesurée (Gy)</w:delText>
              </w:r>
            </w:del>
          </w:p>
        </w:tc>
      </w:tr>
      <w:tr w:rsidR="004D246B" w:rsidRPr="00F812CC" w14:paraId="467D51A3" w14:textId="77777777" w:rsidTr="00BF2794">
        <w:trPr>
          <w:trHeight w:val="137"/>
          <w:jc w:val="center"/>
          <w:trPrChange w:id="255" w:author="Llagostera Camille" w:date="2022-11-29T14:32:00Z">
            <w:trPr>
              <w:trHeight w:val="137"/>
              <w:jc w:val="center"/>
            </w:trPr>
          </w:trPrChange>
        </w:trPr>
        <w:tc>
          <w:tcPr>
            <w:tcW w:w="2211" w:type="dxa"/>
            <w:shd w:val="clear" w:color="auto" w:fill="auto"/>
            <w:vAlign w:val="center"/>
            <w:tcPrChange w:id="256" w:author="Llagostera Camille" w:date="2022-11-29T14:32:00Z">
              <w:tcPr>
                <w:tcW w:w="2211" w:type="dxa"/>
                <w:shd w:val="clear" w:color="auto" w:fill="auto"/>
                <w:vAlign w:val="center"/>
              </w:tcPr>
            </w:tcPrChange>
          </w:tcPr>
          <w:p w14:paraId="0C20D601" w14:textId="563F9FFF" w:rsidR="004D246B" w:rsidRPr="00C30AAC" w:rsidRDefault="009C1799" w:rsidP="00C1795B">
            <w:pPr>
              <w:spacing w:after="0" w:line="240" w:lineRule="auto"/>
              <w:jc w:val="center"/>
              <w:rPr>
                <w:rFonts w:ascii="Calibri" w:eastAsia="Times New Roman" w:hAnsi="Calibri" w:cs="Calibri"/>
                <w:b/>
                <w:bCs/>
                <w:color w:val="000000"/>
                <w:sz w:val="20"/>
                <w:lang w:eastAsia="fr-FR"/>
              </w:rPr>
            </w:pPr>
            <w:del w:id="257" w:author="Llagostera Camille" w:date="2022-11-29T14:32:00Z">
              <w:r w:rsidRPr="00C30AAC" w:rsidDel="00BF2794">
                <w:rPr>
                  <w:rFonts w:ascii="Calibri" w:eastAsia="Times New Roman" w:hAnsi="Calibri" w:cs="Calibri"/>
                  <w:b/>
                  <w:bCs/>
                  <w:color w:val="000000"/>
                  <w:sz w:val="20"/>
                  <w:lang w:eastAsia="fr-FR"/>
                </w:rPr>
                <w:delText>Roos</w:delText>
              </w:r>
            </w:del>
          </w:p>
        </w:tc>
        <w:tc>
          <w:tcPr>
            <w:tcW w:w="2168" w:type="dxa"/>
            <w:shd w:val="clear" w:color="auto" w:fill="auto"/>
            <w:vAlign w:val="center"/>
            <w:tcPrChange w:id="258" w:author="Llagostera Camille" w:date="2022-11-29T14:32:00Z">
              <w:tcPr>
                <w:tcW w:w="2168" w:type="dxa"/>
                <w:shd w:val="clear" w:color="auto" w:fill="auto"/>
                <w:vAlign w:val="center"/>
              </w:tcPr>
            </w:tcPrChange>
          </w:tcPr>
          <w:p w14:paraId="62BEA2ED" w14:textId="5BA4A44A" w:rsidR="004D246B" w:rsidRPr="00C30AAC" w:rsidRDefault="009C1799" w:rsidP="00C1795B">
            <w:pPr>
              <w:spacing w:after="0" w:line="240" w:lineRule="auto"/>
              <w:jc w:val="center"/>
              <w:rPr>
                <w:rFonts w:ascii="Calibri" w:eastAsia="Times New Roman" w:hAnsi="Calibri" w:cs="Calibri"/>
                <w:color w:val="000000"/>
                <w:sz w:val="20"/>
                <w:lang w:eastAsia="fr-FR"/>
              </w:rPr>
            </w:pPr>
            <w:del w:id="259" w:author="Llagostera Camille" w:date="2022-11-29T14:32:00Z">
              <w:r w:rsidRPr="00C30AAC" w:rsidDel="00BF2794">
                <w:rPr>
                  <w:rFonts w:ascii="Calibri" w:eastAsia="Times New Roman" w:hAnsi="Calibri" w:cs="Calibri"/>
                  <w:color w:val="000000"/>
                  <w:sz w:val="20"/>
                  <w:lang w:eastAsia="fr-FR"/>
                </w:rPr>
                <w:delText>1,862</w:delText>
              </w:r>
            </w:del>
          </w:p>
        </w:tc>
      </w:tr>
      <w:tr w:rsidR="004D246B" w:rsidRPr="000C04B5" w14:paraId="506248D6" w14:textId="77777777" w:rsidTr="00C30AAC">
        <w:trPr>
          <w:trHeight w:val="247"/>
          <w:jc w:val="center"/>
        </w:trPr>
        <w:tc>
          <w:tcPr>
            <w:tcW w:w="2211" w:type="dxa"/>
            <w:shd w:val="clear" w:color="auto" w:fill="auto"/>
            <w:vAlign w:val="center"/>
          </w:tcPr>
          <w:p w14:paraId="50B1B780" w14:textId="61D5E754" w:rsidR="004D246B" w:rsidRPr="00C30AAC" w:rsidRDefault="009C1799" w:rsidP="00C1795B">
            <w:pPr>
              <w:spacing w:after="0" w:line="240" w:lineRule="auto"/>
              <w:jc w:val="center"/>
              <w:rPr>
                <w:rFonts w:ascii="Calibri" w:hAnsi="Calibri" w:cs="Calibri"/>
                <w:b/>
                <w:bCs/>
                <w:color w:val="000000"/>
                <w:sz w:val="20"/>
              </w:rPr>
            </w:pPr>
            <w:del w:id="260" w:author="Llagostera Camille" w:date="2022-11-29T14:32:00Z">
              <w:r w:rsidRPr="00C30AAC" w:rsidDel="00BF2794">
                <w:rPr>
                  <w:rFonts w:ascii="Calibri" w:hAnsi="Calibri" w:cs="Calibri"/>
                  <w:b/>
                  <w:bCs/>
                  <w:color w:val="000000"/>
                  <w:sz w:val="20"/>
                </w:rPr>
                <w:delText>Farmer</w:delText>
              </w:r>
            </w:del>
          </w:p>
        </w:tc>
        <w:tc>
          <w:tcPr>
            <w:tcW w:w="2168" w:type="dxa"/>
            <w:shd w:val="clear" w:color="auto" w:fill="auto"/>
            <w:vAlign w:val="center"/>
          </w:tcPr>
          <w:p w14:paraId="4CD988CF" w14:textId="61E9CFCD" w:rsidR="004D246B" w:rsidRPr="00C30AAC" w:rsidRDefault="009C1799" w:rsidP="00C1795B">
            <w:pPr>
              <w:spacing w:after="0" w:line="240" w:lineRule="auto"/>
              <w:jc w:val="center"/>
              <w:rPr>
                <w:rFonts w:ascii="Calibri" w:hAnsi="Calibri" w:cs="Calibri"/>
                <w:color w:val="000000"/>
                <w:sz w:val="20"/>
                <w:vertAlign w:val="superscript"/>
              </w:rPr>
            </w:pPr>
            <w:del w:id="261" w:author="Llagostera Camille" w:date="2022-11-29T14:32:00Z">
              <w:r w:rsidRPr="00C30AAC" w:rsidDel="00BF2794">
                <w:rPr>
                  <w:rFonts w:ascii="Calibri" w:hAnsi="Calibri" w:cs="Calibri"/>
                  <w:color w:val="000000"/>
                  <w:sz w:val="20"/>
                </w:rPr>
                <w:delText>1,868</w:delText>
              </w:r>
            </w:del>
          </w:p>
        </w:tc>
      </w:tr>
      <w:tr w:rsidR="00C21F3E" w:rsidRPr="000C04B5" w14:paraId="5D7D4C98" w14:textId="77777777" w:rsidTr="00D95B5C">
        <w:trPr>
          <w:trHeight w:val="70"/>
          <w:jc w:val="center"/>
        </w:trPr>
        <w:tc>
          <w:tcPr>
            <w:tcW w:w="2211" w:type="dxa"/>
            <w:shd w:val="clear" w:color="auto" w:fill="auto"/>
            <w:vAlign w:val="center"/>
          </w:tcPr>
          <w:p w14:paraId="1AA0F665" w14:textId="50E8530C" w:rsidR="00C21F3E" w:rsidRPr="00C30AAC" w:rsidRDefault="00C21F3E" w:rsidP="00C1795B">
            <w:pPr>
              <w:spacing w:after="0" w:line="240" w:lineRule="auto"/>
              <w:jc w:val="center"/>
              <w:rPr>
                <w:rFonts w:ascii="Calibri" w:hAnsi="Calibri" w:cs="Calibri"/>
                <w:b/>
                <w:bCs/>
                <w:color w:val="000000"/>
                <w:sz w:val="20"/>
              </w:rPr>
            </w:pPr>
            <w:del w:id="262" w:author="Llagostera Camille" w:date="2022-11-29T14:32:00Z">
              <w:r w:rsidRPr="00C30AAC" w:rsidDel="00BF2794">
                <w:rPr>
                  <w:rFonts w:ascii="Calibri" w:hAnsi="Calibri" w:cs="Calibri"/>
                  <w:b/>
                  <w:bCs/>
                  <w:color w:val="000000"/>
                  <w:sz w:val="20"/>
                </w:rPr>
                <w:delText>Ecart relatif (%)</w:delText>
              </w:r>
            </w:del>
          </w:p>
        </w:tc>
        <w:tc>
          <w:tcPr>
            <w:tcW w:w="2168" w:type="dxa"/>
            <w:shd w:val="clear" w:color="auto" w:fill="auto"/>
            <w:vAlign w:val="center"/>
          </w:tcPr>
          <w:p w14:paraId="2C193119" w14:textId="66186505" w:rsidR="00C21F3E" w:rsidRPr="00C30AAC" w:rsidRDefault="00C21F3E" w:rsidP="00C1795B">
            <w:pPr>
              <w:spacing w:after="0" w:line="240" w:lineRule="auto"/>
              <w:jc w:val="center"/>
              <w:rPr>
                <w:rFonts w:ascii="Calibri" w:hAnsi="Calibri" w:cs="Calibri"/>
                <w:color w:val="000000"/>
                <w:sz w:val="20"/>
              </w:rPr>
            </w:pPr>
            <w:del w:id="263" w:author="Llagostera Camille" w:date="2022-11-29T14:32:00Z">
              <w:r w:rsidRPr="00C30AAC" w:rsidDel="00BF2794">
                <w:rPr>
                  <w:rFonts w:ascii="Calibri" w:hAnsi="Calibri" w:cs="Calibri"/>
                  <w:color w:val="000000"/>
                  <w:sz w:val="20"/>
                </w:rPr>
                <w:delText>0,32</w:delText>
              </w:r>
            </w:del>
          </w:p>
        </w:tc>
      </w:tr>
    </w:tbl>
    <w:p w14:paraId="69E4832C" w14:textId="3948FF3C" w:rsidR="004D246B" w:rsidRDefault="004D246B" w:rsidP="00C1795B">
      <w:pPr>
        <w:spacing w:line="240" w:lineRule="auto"/>
        <w:jc w:val="left"/>
        <w:rPr>
          <w:ins w:id="264" w:author="Llagostera Camille" w:date="2022-11-29T14:33:00Z"/>
        </w:rPr>
      </w:pPr>
    </w:p>
    <w:p w14:paraId="71FFF140" w14:textId="6FB2BA57" w:rsidR="000F019A" w:rsidRDefault="000F019A" w:rsidP="00C1795B">
      <w:pPr>
        <w:spacing w:line="240" w:lineRule="auto"/>
        <w:jc w:val="left"/>
        <w:rPr>
          <w:ins w:id="265" w:author="Llagostera Camille" w:date="2022-11-29T14:41:00Z"/>
        </w:rPr>
      </w:pPr>
      <w:ins w:id="266" w:author="Llagostera Camille" w:date="2022-11-29T14:42:00Z">
        <w:r>
          <w:t>Donc pour</w:t>
        </w:r>
      </w:ins>
      <w:ins w:id="267" w:author="Llagostera Camille" w:date="2022-11-29T14:41:00Z">
        <w:r>
          <w:t xml:space="preserve"> la chambre Roos :</w:t>
        </w:r>
      </w:ins>
    </w:p>
    <w:p w14:paraId="38678F72" w14:textId="707A08AF" w:rsidR="00BF2794" w:rsidRDefault="000F019A">
      <w:pPr>
        <w:spacing w:line="240" w:lineRule="auto"/>
        <w:ind w:left="2832" w:firstLine="708"/>
        <w:jc w:val="left"/>
        <w:pPrChange w:id="268" w:author="Llagostera Camille" w:date="2022-11-29T14:41:00Z">
          <w:pPr>
            <w:spacing w:line="240" w:lineRule="auto"/>
            <w:jc w:val="left"/>
          </w:pPr>
        </w:pPrChange>
      </w:pPr>
      <w:ins w:id="269" w:author="Llagostera Camille" w:date="2022-11-29T14:41:00Z">
        <w:r>
          <w:t xml:space="preserve"> NDeau,Qcroos</w:t>
        </w:r>
      </w:ins>
      <w:ins w:id="270" w:author="Llagostera Camille" w:date="2022-11-29T14:42:00Z">
        <w:r>
          <w:t xml:space="preserve"> </w:t>
        </w:r>
      </w:ins>
      <w:ins w:id="271" w:author="Llagostera Camille" w:date="2022-11-29T14:41:00Z">
        <w:r>
          <w:t>=</w:t>
        </w:r>
      </w:ins>
      <w:ins w:id="272" w:author="Llagostera Camille" w:date="2022-11-29T14:42:00Z">
        <w:r>
          <w:t>7,35.10</w:t>
        </w:r>
        <w:r>
          <w:rPr>
            <w:vertAlign w:val="superscript"/>
          </w:rPr>
          <w:t xml:space="preserve">-2 </w:t>
        </w:r>
        <w:r>
          <w:t>Gy/nC</w:t>
        </w:r>
      </w:ins>
    </w:p>
    <w:p w14:paraId="48DF8300" w14:textId="5990074A" w:rsidR="000F707A" w:rsidRPr="00EC2893" w:rsidRDefault="000F707A" w:rsidP="000F707A">
      <w:r>
        <w:t>Pour le faisceau de 18 MeV, le coefficient d’étalonnage est 7,35.10</w:t>
      </w:r>
      <w:r>
        <w:rPr>
          <w:vertAlign w:val="superscript"/>
        </w:rPr>
        <w:t xml:space="preserve">-2 </w:t>
      </w:r>
      <w:r>
        <w:t>Gy/nC, ce qui correspond à un écart relatif de 0,4 % avec le coefficient d’étalonnage du laboratoire de référence. Le coefficient d’étalonnage réalisé par le LNHB le 9 juin 2022 était de 7,32.10</w:t>
      </w:r>
      <w:r>
        <w:rPr>
          <w:vertAlign w:val="superscript"/>
        </w:rPr>
        <w:t>-2</w:t>
      </w:r>
      <w:r>
        <w:t xml:space="preserve"> Gy/nC.  </w:t>
      </w:r>
    </w:p>
    <w:p w14:paraId="09F9A299" w14:textId="77777777" w:rsidR="000F707A" w:rsidRDefault="000F707A" w:rsidP="00C1795B">
      <w:pPr>
        <w:spacing w:line="240" w:lineRule="auto"/>
        <w:jc w:val="left"/>
      </w:pPr>
    </w:p>
    <w:p w14:paraId="60026C8F" w14:textId="13618669" w:rsidR="000C6C54" w:rsidRDefault="00F570D5" w:rsidP="00C1795B">
      <w:pPr>
        <w:pStyle w:val="Titre3"/>
        <w:spacing w:line="240" w:lineRule="auto"/>
      </w:pPr>
      <w:bookmarkStart w:id="273" w:name="_Toc115255653"/>
      <w:r>
        <w:t>Mesures de dose absolue</w:t>
      </w:r>
      <w:bookmarkEnd w:id="273"/>
    </w:p>
    <w:p w14:paraId="60E0127F" w14:textId="3429120D" w:rsidR="00F570D5" w:rsidRDefault="00F570D5" w:rsidP="00C1795B">
      <w:pPr>
        <w:spacing w:line="240" w:lineRule="auto"/>
      </w:pPr>
    </w:p>
    <w:p w14:paraId="57E8C5DD" w14:textId="77777777" w:rsidR="00D40349" w:rsidRDefault="0078294C" w:rsidP="00C1795B">
      <w:pPr>
        <w:spacing w:line="240" w:lineRule="auto"/>
        <w:rPr>
          <w:rFonts w:cstheme="minorHAnsi"/>
        </w:rPr>
      </w:pPr>
      <w:r>
        <w:t xml:space="preserve">La profondeur de </w:t>
      </w:r>
      <w:r w:rsidR="00984504">
        <w:t>référence</w:t>
      </w:r>
      <w:r>
        <w:t xml:space="preserve"> se calcule avec la formule :</w:t>
      </w:r>
      <w:r w:rsidR="00984504">
        <w:t xml:space="preserve"> z</w:t>
      </w:r>
      <w:r w:rsidR="00984504">
        <w:rPr>
          <w:vertAlign w:val="subscript"/>
        </w:rPr>
        <w:t>ref</w:t>
      </w:r>
      <w:r w:rsidR="00984504">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sidR="00984504">
        <w:rPr>
          <w:rFonts w:cstheme="minorHAnsi"/>
        </w:rPr>
        <w:t xml:space="preserve">. Puis la profondeur de mesure est corrigée de la distance par rapport à la surface d’entrée de la chambre. Pour la chambre d’ionisation Roos, cette distance vaut 0,11 cm. Ainsi, la profondeur de mesure se calcule : </w:t>
      </w:r>
    </w:p>
    <w:p w14:paraId="47E04B56" w14:textId="6C79A98E" w:rsidR="00364664" w:rsidRDefault="00984504" w:rsidP="00D40349">
      <w:pPr>
        <w:spacing w:line="240" w:lineRule="auto"/>
        <w:jc w:val="center"/>
        <w:rPr>
          <w:rFonts w:cstheme="minorHAnsi"/>
        </w:rPr>
      </w:pPr>
      <w:r>
        <w:rPr>
          <w:rFonts w:cstheme="minorHAnsi"/>
        </w:rPr>
        <w:t>z</w:t>
      </w:r>
      <w:r>
        <w:rPr>
          <w:rFonts w:cstheme="minorHAnsi"/>
          <w:vertAlign w:val="subscript"/>
        </w:rPr>
        <w:t>mes</w:t>
      </w:r>
      <w:r>
        <w:rPr>
          <w:rFonts w:cstheme="minorHAnsi"/>
        </w:rPr>
        <w:t xml:space="preserve"> = z</w:t>
      </w:r>
      <w:r>
        <w:rPr>
          <w:rFonts w:cstheme="minorHAnsi"/>
          <w:vertAlign w:val="subscript"/>
        </w:rPr>
        <w:t>ref</w:t>
      </w:r>
      <w:r w:rsidR="00D40349">
        <w:rPr>
          <w:rFonts w:cstheme="minorHAnsi"/>
        </w:rPr>
        <w:t xml:space="preserve"> – 0,11 cm</w:t>
      </w:r>
    </w:p>
    <w:p w14:paraId="1AC15E65" w14:textId="50281681" w:rsidR="00654127" w:rsidRDefault="00FA6EED" w:rsidP="00C1795B">
      <w:pPr>
        <w:spacing w:line="240" w:lineRule="auto"/>
      </w:pPr>
      <w:r>
        <w:t>Dix mesures ont été réalisées à chaque énergie.</w:t>
      </w:r>
      <w:r w:rsidR="009A34A8">
        <w:t xml:space="preserve"> Le facteur de correction k</w:t>
      </w:r>
      <w:r w:rsidR="009A34A8">
        <w:rPr>
          <w:vertAlign w:val="subscript"/>
        </w:rPr>
        <w:t>pol</w:t>
      </w:r>
      <w:r w:rsidR="009A34A8">
        <w:t xml:space="preserve"> a été fixé à 1, la mesure étant réalisée à la même tension que celle utilisée pendant l’étalonnage. </w:t>
      </w:r>
      <w:r w:rsidR="00B17E1F">
        <w:t>Les facteurs de correction k</w:t>
      </w:r>
      <w:r w:rsidR="00B17E1F">
        <w:rPr>
          <w:vertAlign w:val="subscript"/>
        </w:rPr>
        <w:t>rec</w:t>
      </w:r>
      <w:r w:rsidR="00B17E1F">
        <w:t xml:space="preserve"> et k</w:t>
      </w:r>
      <w:r w:rsidR="00B17E1F">
        <w:rPr>
          <w:vertAlign w:val="subscript"/>
        </w:rPr>
        <w:t>Q,Qcross</w:t>
      </w:r>
      <w:r w:rsidR="00E63EA0">
        <w:t xml:space="preserve"> ont été re</w:t>
      </w:r>
      <w:r w:rsidR="00B17E1F">
        <w:t xml:space="preserve">calculés pour chaque énergie. </w:t>
      </w:r>
    </w:p>
    <w:p w14:paraId="3B479850" w14:textId="512B3B85" w:rsidR="006E2F3A" w:rsidRDefault="003637D6" w:rsidP="00C1795B">
      <w:pPr>
        <w:spacing w:line="240" w:lineRule="auto"/>
        <w:rPr>
          <w:rFonts w:eastAsiaTheme="minorEastAsia"/>
        </w:rPr>
      </w:pPr>
      <w:r>
        <w:t>Le facteur de correction k</w:t>
      </w:r>
      <w:r>
        <w:rPr>
          <w:vertAlign w:val="subscript"/>
        </w:rPr>
        <w:t>Q,Qcross</w:t>
      </w:r>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2CF4206A" w14:textId="2ECE9DD5" w:rsidR="003637D6" w:rsidRPr="00CC439D" w:rsidRDefault="00354952" w:rsidP="00C1795B">
      <w:pPr>
        <w:spacing w:line="240" w:lineRule="auto"/>
      </w:pPr>
      <w:r>
        <w:rPr>
          <w:rFonts w:eastAsiaTheme="minorEastAsia"/>
        </w:rPr>
        <w:t>k</w:t>
      </w:r>
      <w:r w:rsidR="00CC439D">
        <w:rPr>
          <w:rFonts w:eastAsiaTheme="minorEastAsia"/>
          <w:vertAlign w:val="subscript"/>
        </w:rPr>
        <w:t>Qcross,Qint</w:t>
      </w:r>
      <w:r w:rsidR="00CC439D">
        <w:rPr>
          <w:rFonts w:eastAsiaTheme="minorEastAsia"/>
        </w:rPr>
        <w:t xml:space="preserve"> est fixe, il est calculé avec le R</w:t>
      </w:r>
      <w:r w:rsidR="00CC439D">
        <w:rPr>
          <w:rFonts w:eastAsiaTheme="minorEastAsia"/>
          <w:vertAlign w:val="subscript"/>
        </w:rPr>
        <w:t>50</w:t>
      </w:r>
      <w:r w:rsidR="00CC439D">
        <w:rPr>
          <w:rFonts w:eastAsiaTheme="minorEastAsia"/>
        </w:rPr>
        <w:t xml:space="preserve"> du E18 et k</w:t>
      </w:r>
      <w:r w:rsidR="00CC439D">
        <w:rPr>
          <w:rFonts w:eastAsiaTheme="minorEastAsia"/>
          <w:vertAlign w:val="subscript"/>
        </w:rPr>
        <w:t xml:space="preserve">Q, </w:t>
      </w:r>
      <w:r w:rsidR="00CC439D">
        <w:rPr>
          <w:vertAlign w:val="subscript"/>
        </w:rPr>
        <w:t>Qint</w:t>
      </w:r>
      <w:r w:rsidR="00CC439D">
        <w:t xml:space="preserve"> est calculé avec le R</w:t>
      </w:r>
      <w:r w:rsidR="00CC439D">
        <w:rPr>
          <w:vertAlign w:val="subscript"/>
        </w:rPr>
        <w:t>50</w:t>
      </w:r>
      <w:r w:rsidR="00CC439D">
        <w:t xml:space="preserve"> de chaque énergie</w:t>
      </w:r>
      <w:ins w:id="274" w:author="Llagostera Camille" w:date="2022-11-29T14:40:00Z">
        <w:r w:rsidR="000F019A">
          <w:t>, ces coefficient sont obtenu à partir de la table XXXX du TRS 398</w:t>
        </w:r>
      </w:ins>
      <w:del w:id="275" w:author="Llagostera Camille" w:date="2022-11-29T14:40:00Z">
        <w:r w:rsidR="00CC439D" w:rsidDel="000F019A">
          <w:delText xml:space="preserve">. </w:delText>
        </w:r>
      </w:del>
    </w:p>
    <w:p w14:paraId="3CD4F58E" w14:textId="77777777" w:rsidR="000F707A" w:rsidRDefault="000F707A" w:rsidP="00C30AAC">
      <w:pPr>
        <w:spacing w:before="240" w:line="240" w:lineRule="auto"/>
      </w:pPr>
    </w:p>
    <w:p w14:paraId="6E2016FF" w14:textId="7937BABF" w:rsidR="003A7CC4" w:rsidRDefault="00AF0DFD" w:rsidP="00C30AAC">
      <w:pPr>
        <w:spacing w:before="240" w:line="240" w:lineRule="auto"/>
        <w:rPr>
          <w:vertAlign w:val="subscript"/>
        </w:rPr>
      </w:pPr>
      <w:r>
        <w:t>Le coefficient N</w:t>
      </w:r>
      <w:r>
        <w:rPr>
          <w:vertAlign w:val="subscript"/>
        </w:rPr>
        <w:t>Deau</w:t>
      </w:r>
      <w:ins w:id="276" w:author="Llagostera Camille" w:date="2022-11-29T14:41:00Z">
        <w:r w:rsidR="000F019A">
          <w:rPr>
            <w:vertAlign w:val="subscript"/>
          </w:rPr>
          <w:t>Q</w:t>
        </w:r>
      </w:ins>
      <w:r>
        <w:t xml:space="preserve"> se calcule avec la formule : N</w:t>
      </w:r>
      <w:r>
        <w:rPr>
          <w:vertAlign w:val="subscript"/>
        </w:rPr>
        <w:t>Deau</w:t>
      </w:r>
      <w:ins w:id="277" w:author="Llagostera Camille" w:date="2022-11-29T14:43:00Z">
        <w:r w:rsidR="000F019A">
          <w:rPr>
            <w:vertAlign w:val="subscript"/>
          </w:rPr>
          <w:t>,Q</w:t>
        </w:r>
      </w:ins>
      <w:r>
        <w:rPr>
          <w:vertAlign w:val="subscript"/>
        </w:rPr>
        <w:t xml:space="preserve"> </w:t>
      </w:r>
      <w:r>
        <w:t>= N</w:t>
      </w:r>
      <w:r>
        <w:rPr>
          <w:vertAlign w:val="subscript"/>
        </w:rPr>
        <w:t xml:space="preserve">Deau </w:t>
      </w:r>
      <w:del w:id="278" w:author="Llagostera Camille" w:date="2022-11-29T14:41:00Z">
        <w:r w:rsidR="00292C76" w:rsidDel="000F019A">
          <w:rPr>
            <w:vertAlign w:val="subscript"/>
          </w:rPr>
          <w:delText xml:space="preserve">en </w:delText>
        </w:r>
        <w:r w:rsidDel="000F019A">
          <w:rPr>
            <w:vertAlign w:val="subscript"/>
          </w:rPr>
          <w:delText>E18</w:delText>
        </w:r>
      </w:del>
      <w:ins w:id="279" w:author="Llagostera Camille" w:date="2022-11-29T14:41:00Z">
        <w:r w:rsidR="000F019A">
          <w:rPr>
            <w:vertAlign w:val="subscript"/>
          </w:rPr>
          <w:t>Qcross</w:t>
        </w:r>
      </w:ins>
      <w:r>
        <w:t xml:space="preserve"> * k</w:t>
      </w:r>
      <w:r>
        <w:rPr>
          <w:vertAlign w:val="subscript"/>
        </w:rPr>
        <w:t>Q,Qcross</w:t>
      </w:r>
    </w:p>
    <w:p w14:paraId="726322B0" w14:textId="77777777" w:rsidR="00025461" w:rsidRPr="00C30AAC" w:rsidRDefault="00025461" w:rsidP="00C30AAC">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3149B7" w:rsidRPr="00D371EF" w14:paraId="0A7E1D35" w14:textId="77777777" w:rsidTr="00B54D2F">
        <w:trPr>
          <w:trHeight w:val="147"/>
          <w:jc w:val="center"/>
        </w:trPr>
        <w:tc>
          <w:tcPr>
            <w:tcW w:w="3334" w:type="dxa"/>
            <w:shd w:val="clear" w:color="auto" w:fill="auto"/>
            <w:vAlign w:val="center"/>
            <w:hideMark/>
          </w:tcPr>
          <w:p w14:paraId="21C01A3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sz w:val="20"/>
              </w:rPr>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1BA613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4630150E"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3DA49C0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6F022ECD"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41CA572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3149B7" w:rsidRPr="00D371EF" w14:paraId="7897C808" w14:textId="77777777" w:rsidTr="00B54D2F">
        <w:trPr>
          <w:trHeight w:val="76"/>
          <w:jc w:val="center"/>
        </w:trPr>
        <w:tc>
          <w:tcPr>
            <w:tcW w:w="3334" w:type="dxa"/>
            <w:shd w:val="clear" w:color="auto" w:fill="auto"/>
            <w:vAlign w:val="center"/>
            <w:hideMark/>
          </w:tcPr>
          <w:p w14:paraId="233329E9"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7CDB9733"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F446B47"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4ED43E10"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DB94A"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099A1EAF"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6775DD" w:rsidRPr="00D371EF" w14:paraId="509629C9" w14:textId="77777777" w:rsidTr="00B54D2F">
        <w:trPr>
          <w:trHeight w:val="76"/>
          <w:jc w:val="center"/>
        </w:trPr>
        <w:tc>
          <w:tcPr>
            <w:tcW w:w="3334" w:type="dxa"/>
            <w:shd w:val="clear" w:color="auto" w:fill="auto"/>
            <w:vAlign w:val="center"/>
          </w:tcPr>
          <w:p w14:paraId="5861A079" w14:textId="262014D6" w:rsidR="006775DD" w:rsidRPr="00C30AAC" w:rsidRDefault="006775DD" w:rsidP="00C1795B">
            <w:pPr>
              <w:spacing w:after="0" w:line="240" w:lineRule="auto"/>
              <w:jc w:val="center"/>
              <w:rPr>
                <w:rFonts w:ascii="Calibri" w:eastAsia="Times New Roman" w:hAnsi="Calibri" w:cs="Calibri"/>
                <w:b/>
                <w:bCs/>
                <w:color w:val="000000"/>
                <w:sz w:val="20"/>
                <w:lang w:eastAsia="fr-FR"/>
              </w:rPr>
            </w:pPr>
            <w:r>
              <w:rPr>
                <w:rFonts w:ascii="Calibri" w:eastAsia="Times New Roman" w:hAnsi="Calibri" w:cs="Calibri"/>
                <w:b/>
                <w:bCs/>
                <w:color w:val="000000"/>
                <w:sz w:val="20"/>
                <w:lang w:eastAsia="fr-FR"/>
              </w:rPr>
              <w:t>Profondeur de référence (cm)</w:t>
            </w:r>
          </w:p>
        </w:tc>
        <w:tc>
          <w:tcPr>
            <w:tcW w:w="1299" w:type="dxa"/>
            <w:shd w:val="clear" w:color="auto" w:fill="auto"/>
            <w:vAlign w:val="center"/>
          </w:tcPr>
          <w:p w14:paraId="34561641" w14:textId="300A821F"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1,27</w:t>
            </w:r>
          </w:p>
        </w:tc>
        <w:tc>
          <w:tcPr>
            <w:tcW w:w="1176" w:type="dxa"/>
            <w:shd w:val="clear" w:color="auto" w:fill="auto"/>
            <w:vAlign w:val="center"/>
          </w:tcPr>
          <w:p w14:paraId="65A07C59" w14:textId="790E1665"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2,03</w:t>
            </w:r>
          </w:p>
        </w:tc>
        <w:tc>
          <w:tcPr>
            <w:tcW w:w="1176" w:type="dxa"/>
          </w:tcPr>
          <w:p w14:paraId="58CF6023" w14:textId="7051E114"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2,89</w:t>
            </w:r>
          </w:p>
        </w:tc>
        <w:tc>
          <w:tcPr>
            <w:tcW w:w="1176" w:type="dxa"/>
          </w:tcPr>
          <w:p w14:paraId="26A7F795" w14:textId="4FAE1053"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3,67</w:t>
            </w:r>
          </w:p>
        </w:tc>
        <w:tc>
          <w:tcPr>
            <w:tcW w:w="1176" w:type="dxa"/>
          </w:tcPr>
          <w:p w14:paraId="14D1D2F1" w14:textId="5E0189E9"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4,39</w:t>
            </w:r>
          </w:p>
        </w:tc>
      </w:tr>
      <w:tr w:rsidR="00C44BBF" w:rsidRPr="00D371EF" w14:paraId="0EE05612" w14:textId="77777777" w:rsidTr="00B54D2F">
        <w:trPr>
          <w:trHeight w:val="76"/>
          <w:jc w:val="center"/>
        </w:trPr>
        <w:tc>
          <w:tcPr>
            <w:tcW w:w="3334" w:type="dxa"/>
            <w:shd w:val="clear" w:color="auto" w:fill="auto"/>
            <w:vAlign w:val="center"/>
          </w:tcPr>
          <w:p w14:paraId="3DD6734A" w14:textId="448113CA" w:rsidR="00C44BBF" w:rsidRPr="00C30AAC" w:rsidRDefault="00C44BBF"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Profondeur de mesure (cm)</w:t>
            </w:r>
          </w:p>
        </w:tc>
        <w:tc>
          <w:tcPr>
            <w:tcW w:w="1299" w:type="dxa"/>
            <w:shd w:val="clear" w:color="auto" w:fill="auto"/>
            <w:vAlign w:val="center"/>
          </w:tcPr>
          <w:p w14:paraId="6711B0AD" w14:textId="773F0187"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CB3D209" w14:textId="5159AF9B"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98D8069" w14:textId="40D7819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1483E728" w14:textId="1A708D4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2347A70D" w14:textId="7AF8C72C"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0F019A" w:rsidRPr="00D371EF" w14:paraId="4FF95311" w14:textId="77777777" w:rsidTr="00B54D2F">
        <w:trPr>
          <w:trHeight w:val="154"/>
          <w:jc w:val="center"/>
          <w:ins w:id="280" w:author="Llagostera Camille" w:date="2022-11-29T14:44:00Z"/>
        </w:trPr>
        <w:tc>
          <w:tcPr>
            <w:tcW w:w="3334" w:type="dxa"/>
            <w:shd w:val="clear" w:color="auto" w:fill="auto"/>
            <w:vAlign w:val="center"/>
          </w:tcPr>
          <w:p w14:paraId="6D776981" w14:textId="5BBFA567" w:rsidR="000F019A" w:rsidRPr="00C30AAC" w:rsidRDefault="000F019A" w:rsidP="00C1795B">
            <w:pPr>
              <w:spacing w:after="0" w:line="240" w:lineRule="auto"/>
              <w:jc w:val="center"/>
              <w:rPr>
                <w:ins w:id="281" w:author="Llagostera Camille" w:date="2022-11-29T14:44:00Z"/>
                <w:rFonts w:ascii="Calibri" w:eastAsia="Times New Roman" w:hAnsi="Calibri" w:cs="Calibri"/>
                <w:b/>
                <w:bCs/>
                <w:color w:val="000000"/>
                <w:sz w:val="20"/>
                <w:lang w:eastAsia="fr-FR"/>
              </w:rPr>
            </w:pPr>
            <w:ins w:id="282" w:author="Llagostera Camille" w:date="2022-11-29T14:44:00Z">
              <w:r>
                <w:rPr>
                  <w:rFonts w:ascii="Calibri" w:eastAsia="Times New Roman" w:hAnsi="Calibri" w:cs="Calibri"/>
                  <w:b/>
                  <w:bCs/>
                  <w:color w:val="000000"/>
                  <w:sz w:val="20"/>
                  <w:lang w:eastAsia="fr-FR"/>
                </w:rPr>
                <w:t>KQ,Qint</w:t>
              </w:r>
            </w:ins>
          </w:p>
        </w:tc>
        <w:tc>
          <w:tcPr>
            <w:tcW w:w="1299" w:type="dxa"/>
            <w:shd w:val="clear" w:color="auto" w:fill="auto"/>
            <w:vAlign w:val="center"/>
          </w:tcPr>
          <w:p w14:paraId="19177666" w14:textId="77777777" w:rsidR="000F019A" w:rsidRPr="00C30AAC" w:rsidRDefault="000F019A" w:rsidP="00C1795B">
            <w:pPr>
              <w:spacing w:after="0" w:line="240" w:lineRule="auto"/>
              <w:jc w:val="center"/>
              <w:rPr>
                <w:ins w:id="283" w:author="Llagostera Camille" w:date="2022-11-29T14:44:00Z"/>
                <w:rFonts w:ascii="Calibri" w:eastAsia="Times New Roman" w:hAnsi="Calibri" w:cs="Calibri"/>
                <w:bCs/>
                <w:color w:val="000000"/>
                <w:sz w:val="20"/>
                <w:lang w:eastAsia="fr-FR"/>
              </w:rPr>
            </w:pPr>
          </w:p>
        </w:tc>
        <w:tc>
          <w:tcPr>
            <w:tcW w:w="1176" w:type="dxa"/>
            <w:shd w:val="clear" w:color="auto" w:fill="auto"/>
            <w:vAlign w:val="center"/>
          </w:tcPr>
          <w:p w14:paraId="3425D656" w14:textId="77777777" w:rsidR="000F019A" w:rsidRPr="00C30AAC" w:rsidRDefault="000F019A" w:rsidP="00C1795B">
            <w:pPr>
              <w:spacing w:after="0" w:line="240" w:lineRule="auto"/>
              <w:jc w:val="center"/>
              <w:rPr>
                <w:ins w:id="284" w:author="Llagostera Camille" w:date="2022-11-29T14:44:00Z"/>
                <w:rFonts w:ascii="Calibri" w:eastAsia="Times New Roman" w:hAnsi="Calibri" w:cs="Calibri"/>
                <w:bCs/>
                <w:color w:val="000000"/>
                <w:sz w:val="20"/>
                <w:lang w:eastAsia="fr-FR"/>
              </w:rPr>
            </w:pPr>
          </w:p>
        </w:tc>
        <w:tc>
          <w:tcPr>
            <w:tcW w:w="1176" w:type="dxa"/>
          </w:tcPr>
          <w:p w14:paraId="2A9C6C52" w14:textId="77777777" w:rsidR="000F019A" w:rsidRPr="00C30AAC" w:rsidRDefault="000F019A" w:rsidP="00C1795B">
            <w:pPr>
              <w:spacing w:after="0" w:line="240" w:lineRule="auto"/>
              <w:jc w:val="center"/>
              <w:rPr>
                <w:ins w:id="285" w:author="Llagostera Camille" w:date="2022-11-29T14:44:00Z"/>
                <w:rFonts w:ascii="Calibri" w:eastAsia="Times New Roman" w:hAnsi="Calibri" w:cs="Calibri"/>
                <w:bCs/>
                <w:color w:val="000000"/>
                <w:sz w:val="20"/>
                <w:lang w:eastAsia="fr-FR"/>
              </w:rPr>
            </w:pPr>
          </w:p>
        </w:tc>
        <w:tc>
          <w:tcPr>
            <w:tcW w:w="1176" w:type="dxa"/>
          </w:tcPr>
          <w:p w14:paraId="4DF45FC7" w14:textId="77777777" w:rsidR="000F019A" w:rsidRPr="00C30AAC" w:rsidRDefault="000F019A" w:rsidP="00C1795B">
            <w:pPr>
              <w:spacing w:after="0" w:line="240" w:lineRule="auto"/>
              <w:jc w:val="center"/>
              <w:rPr>
                <w:ins w:id="286" w:author="Llagostera Camille" w:date="2022-11-29T14:44:00Z"/>
                <w:rFonts w:ascii="Calibri" w:eastAsia="Times New Roman" w:hAnsi="Calibri" w:cs="Calibri"/>
                <w:bCs/>
                <w:color w:val="000000"/>
                <w:sz w:val="20"/>
                <w:lang w:eastAsia="fr-FR"/>
              </w:rPr>
            </w:pPr>
          </w:p>
        </w:tc>
        <w:tc>
          <w:tcPr>
            <w:tcW w:w="1176" w:type="dxa"/>
          </w:tcPr>
          <w:p w14:paraId="330B34E7" w14:textId="77777777" w:rsidR="000F019A" w:rsidRPr="00C30AAC" w:rsidRDefault="000F019A" w:rsidP="00C1795B">
            <w:pPr>
              <w:spacing w:after="0" w:line="240" w:lineRule="auto"/>
              <w:jc w:val="center"/>
              <w:rPr>
                <w:ins w:id="287" w:author="Llagostera Camille" w:date="2022-11-29T14:44:00Z"/>
                <w:rFonts w:ascii="Calibri" w:eastAsia="Times New Roman" w:hAnsi="Calibri" w:cs="Calibri"/>
                <w:bCs/>
                <w:color w:val="000000"/>
                <w:sz w:val="20"/>
                <w:lang w:eastAsia="fr-FR"/>
              </w:rPr>
            </w:pPr>
          </w:p>
        </w:tc>
      </w:tr>
      <w:tr w:rsidR="003149B7" w:rsidRPr="00D371EF" w14:paraId="3F680237" w14:textId="77777777" w:rsidTr="00B54D2F">
        <w:trPr>
          <w:trHeight w:val="154"/>
          <w:jc w:val="center"/>
        </w:trPr>
        <w:tc>
          <w:tcPr>
            <w:tcW w:w="3334" w:type="dxa"/>
            <w:shd w:val="clear" w:color="auto" w:fill="auto"/>
            <w:vAlign w:val="center"/>
            <w:hideMark/>
          </w:tcPr>
          <w:p w14:paraId="71E1DE67"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011E0D3C"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78EE54F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6A3F75D4"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1F983E6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2E9FB178"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3149B7" w:rsidRPr="00D371EF" w14:paraId="757422B2" w14:textId="77777777" w:rsidTr="00B54D2F">
        <w:trPr>
          <w:trHeight w:val="154"/>
          <w:jc w:val="center"/>
        </w:trPr>
        <w:tc>
          <w:tcPr>
            <w:tcW w:w="3334" w:type="dxa"/>
            <w:shd w:val="clear" w:color="auto" w:fill="auto"/>
            <w:vAlign w:val="center"/>
          </w:tcPr>
          <w:p w14:paraId="088D3679" w14:textId="4D28D2E7" w:rsidR="003149B7" w:rsidRPr="00C30AAC" w:rsidRDefault="003149B7" w:rsidP="006C491A">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N</w:t>
            </w:r>
            <w:r w:rsidRPr="00C30AAC">
              <w:rPr>
                <w:rFonts w:ascii="Calibri" w:hAnsi="Calibri" w:cs="Calibri"/>
                <w:b/>
                <w:bCs/>
                <w:color w:val="000000"/>
                <w:sz w:val="20"/>
                <w:vertAlign w:val="subscript"/>
              </w:rPr>
              <w:t>Deau</w:t>
            </w:r>
            <w:r w:rsidR="006C491A">
              <w:rPr>
                <w:rFonts w:ascii="Calibri" w:hAnsi="Calibri" w:cs="Calibri"/>
                <w:b/>
                <w:bCs/>
                <w:color w:val="000000"/>
                <w:sz w:val="20"/>
                <w:vertAlign w:val="subscript"/>
              </w:rPr>
              <w:t>,Q</w:t>
            </w:r>
            <w:r w:rsidR="00BB5891" w:rsidRPr="006775DD">
              <w:rPr>
                <w:rFonts w:ascii="Calibri" w:hAnsi="Calibri" w:cs="Calibri"/>
                <w:b/>
                <w:bCs/>
                <w:color w:val="FF0000"/>
                <w:sz w:val="20"/>
              </w:rPr>
              <w:t xml:space="preserve"> </w:t>
            </w:r>
            <w:r w:rsidRPr="00C30AAC">
              <w:rPr>
                <w:rFonts w:ascii="Calibri" w:hAnsi="Calibri" w:cs="Calibri"/>
                <w:b/>
                <w:bCs/>
                <w:color w:val="000000"/>
                <w:sz w:val="20"/>
              </w:rPr>
              <w:t>(Gy/nC) calculé</w:t>
            </w:r>
          </w:p>
        </w:tc>
        <w:tc>
          <w:tcPr>
            <w:tcW w:w="1299" w:type="dxa"/>
            <w:shd w:val="clear" w:color="auto" w:fill="auto"/>
            <w:vAlign w:val="center"/>
          </w:tcPr>
          <w:p w14:paraId="2C6F675F" w14:textId="41E49118"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48DD6FD1" w14:textId="291C663E"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721789A0" w14:textId="25F942C2"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0C07C420" w14:textId="390B23DA"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20FBC2FD" w14:textId="1514FA20"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bl>
    <w:p w14:paraId="5D7A1783" w14:textId="3384C1EB" w:rsidR="00EC2893" w:rsidRDefault="00EC2893" w:rsidP="00BE530C">
      <w:pPr>
        <w:spacing w:line="240" w:lineRule="auto"/>
        <w:jc w:val="left"/>
      </w:pPr>
    </w:p>
    <w:p w14:paraId="08EA00C5" w14:textId="77777777" w:rsidR="000F019A" w:rsidRDefault="00BD3DAF" w:rsidP="00C1795B">
      <w:pPr>
        <w:spacing w:line="240" w:lineRule="auto"/>
        <w:rPr>
          <w:ins w:id="288" w:author="Llagostera Camille" w:date="2022-11-29T14:48:00Z"/>
        </w:rPr>
      </w:pPr>
      <w:r>
        <w:t xml:space="preserve">La dose mesurée se calcule de la façon suivante : </w:t>
      </w:r>
      <w:del w:id="289" w:author="Llagostera Camille" w:date="2022-11-29T14:48:00Z">
        <w:r w:rsidR="00E95131" w:rsidDel="000F019A">
          <w:delText>D</w:delText>
        </w:r>
        <w:r w:rsidR="00E95131" w:rsidDel="000F019A">
          <w:rPr>
            <w:vertAlign w:val="subscript"/>
          </w:rPr>
          <w:delText>mesurée</w:delText>
        </w:r>
        <w:r w:rsidR="00E95131" w:rsidDel="000F019A">
          <w:delText xml:space="preserve"> </w:delText>
        </w:r>
      </w:del>
    </w:p>
    <w:p w14:paraId="4B5B16D4" w14:textId="513C72BB" w:rsidR="000F019A" w:rsidRDefault="000F019A" w:rsidP="000F019A">
      <w:pPr>
        <w:spacing w:line="240" w:lineRule="auto"/>
        <w:rPr>
          <w:ins w:id="290" w:author="Llagostera Camille" w:date="2022-11-29T14:48:00Z"/>
        </w:rPr>
      </w:pPr>
      <w:ins w:id="291" w:author="Llagostera Camille" w:date="2022-11-29T14:48:00Z">
        <w:r>
          <w:t>D</w:t>
        </w:r>
        <w:r>
          <w:rPr>
            <w:vertAlign w:val="subscript"/>
          </w:rPr>
          <w:t>eau,Q</w:t>
        </w:r>
        <w:r>
          <w:t xml:space="preserve"> = Moyenne</w:t>
        </w:r>
        <w:r>
          <w:rPr>
            <w:vertAlign w:val="subscript"/>
          </w:rPr>
          <w:t>mesures</w:t>
        </w:r>
        <w:r>
          <w:t xml:space="preserve"> * N</w:t>
        </w:r>
        <w:r>
          <w:rPr>
            <w:vertAlign w:val="subscript"/>
          </w:rPr>
          <w:t>Deau,Q</w:t>
        </w:r>
      </w:ins>
      <w:ins w:id="292" w:author="Llagostera Camille" w:date="2022-11-29T14:49:00Z">
        <w:r w:rsidR="00AA7934">
          <w:rPr>
            <w:vertAlign w:val="subscript"/>
          </w:rPr>
          <w:t>Cross</w:t>
        </w:r>
      </w:ins>
      <w:ins w:id="293" w:author="Llagostera Camille" w:date="2022-11-29T14:48:00Z">
        <w:r>
          <w:t xml:space="preserve"> * k</w:t>
        </w:r>
        <w:r>
          <w:rPr>
            <w:vertAlign w:val="subscript"/>
          </w:rPr>
          <w:t>T,P</w:t>
        </w:r>
        <w:r>
          <w:t xml:space="preserve"> * k</w:t>
        </w:r>
        <w:r>
          <w:rPr>
            <w:vertAlign w:val="subscript"/>
          </w:rPr>
          <w:t>rec</w:t>
        </w:r>
        <w:r>
          <w:t xml:space="preserve"> </w:t>
        </w:r>
      </w:ins>
      <w:ins w:id="294" w:author="Llagostera Camille" w:date="2022-11-29T14:49:00Z">
        <w:r w:rsidR="00AA7934">
          <w:t>*KQ,Qcross</w:t>
        </w:r>
      </w:ins>
    </w:p>
    <w:p w14:paraId="39507FD9" w14:textId="64901C65" w:rsidR="00E95131" w:rsidRDefault="000F019A" w:rsidP="00C1795B">
      <w:pPr>
        <w:spacing w:line="240" w:lineRule="auto"/>
        <w:rPr>
          <w:ins w:id="295" w:author="Llagostera Camille" w:date="2022-11-29T14:49:00Z"/>
        </w:rPr>
      </w:pPr>
      <w:ins w:id="296" w:author="Llagostera Camille" w:date="2022-11-29T14:48:00Z">
        <w:r>
          <w:t>D</w:t>
        </w:r>
        <w:r>
          <w:rPr>
            <w:vertAlign w:val="subscript"/>
          </w:rPr>
          <w:t>eau,Q</w:t>
        </w:r>
        <w:r>
          <w:t xml:space="preserve"> </w:t>
        </w:r>
      </w:ins>
      <w:r w:rsidR="00E95131">
        <w:t>= Moyenne</w:t>
      </w:r>
      <w:r w:rsidR="00E95131">
        <w:rPr>
          <w:vertAlign w:val="subscript"/>
        </w:rPr>
        <w:t>mesures</w:t>
      </w:r>
      <w:r w:rsidR="00E95131">
        <w:t xml:space="preserve"> * N</w:t>
      </w:r>
      <w:r w:rsidR="00E95131">
        <w:rPr>
          <w:vertAlign w:val="subscript"/>
        </w:rPr>
        <w:t>Deau</w:t>
      </w:r>
      <w:ins w:id="297" w:author="Llagostera Camille" w:date="2022-11-29T14:48:00Z">
        <w:r>
          <w:rPr>
            <w:vertAlign w:val="subscript"/>
          </w:rPr>
          <w:t>,Q</w:t>
        </w:r>
      </w:ins>
      <w:r w:rsidR="00E95131">
        <w:t xml:space="preserve"> * k</w:t>
      </w:r>
      <w:r w:rsidR="00E95131">
        <w:rPr>
          <w:vertAlign w:val="subscript"/>
        </w:rPr>
        <w:t>T,P</w:t>
      </w:r>
      <w:r w:rsidR="00E95131">
        <w:t xml:space="preserve"> * k</w:t>
      </w:r>
      <w:r w:rsidR="00E95131">
        <w:rPr>
          <w:vertAlign w:val="subscript"/>
        </w:rPr>
        <w:t>rec</w:t>
      </w:r>
      <w:r w:rsidR="00E95131">
        <w:t xml:space="preserve"> </w:t>
      </w:r>
      <w:del w:id="298" w:author="Llagostera Camille" w:date="2022-11-29T14:48:00Z">
        <w:r w:rsidR="00E95131" w:rsidDel="000F019A">
          <w:delText>* k</w:delText>
        </w:r>
        <w:r w:rsidR="00E95131" w:rsidDel="000F019A">
          <w:rPr>
            <w:vertAlign w:val="subscript"/>
          </w:rPr>
          <w:delText>Q,Qcross</w:delText>
        </w:r>
        <w:r w:rsidR="00E95131" w:rsidDel="000F019A">
          <w:delText xml:space="preserve"> </w:delText>
        </w:r>
      </w:del>
    </w:p>
    <w:p w14:paraId="079E4109" w14:textId="63E1BF03" w:rsidR="00AA7934" w:rsidRDefault="00AA7934" w:rsidP="00C1795B">
      <w:pPr>
        <w:spacing w:line="240" w:lineRule="auto"/>
      </w:pPr>
      <w:ins w:id="299" w:author="Llagostera Camille" w:date="2022-11-29T14:49:00Z">
        <w:r>
          <w:t>D’où les résultats suivants :</w:t>
        </w:r>
      </w:ins>
    </w:p>
    <w:p w14:paraId="4C98765C" w14:textId="77777777" w:rsidR="00CF7EEF" w:rsidRPr="00E95131" w:rsidRDefault="00CF7EEF" w:rsidP="00C1795B">
      <w:pPr>
        <w:spacing w:line="240" w:lineRule="auto"/>
      </w:pP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9D5C20" w:rsidRPr="00D371EF" w14:paraId="40FF4ABC" w14:textId="77777777" w:rsidTr="002F6CD0">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5BAE1" w14:textId="77777777" w:rsidR="009D5C20" w:rsidRPr="00C30AAC" w:rsidRDefault="009D5C20"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2EFD5C"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BAB865"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E40CBD7"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6D8C614"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33D856"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9D5C20" w:rsidRPr="00D371EF" w14:paraId="7D0FF4F1" w14:textId="77777777" w:rsidTr="002F6CD0">
        <w:trPr>
          <w:trHeight w:val="139"/>
          <w:jc w:val="center"/>
        </w:trPr>
        <w:tc>
          <w:tcPr>
            <w:tcW w:w="2863" w:type="dxa"/>
            <w:shd w:val="clear" w:color="auto" w:fill="auto"/>
            <w:vAlign w:val="center"/>
            <w:hideMark/>
          </w:tcPr>
          <w:p w14:paraId="71C7C05A" w14:textId="3163A44F"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72B369B" w14:textId="62E36EF9"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1,992</w:t>
            </w:r>
          </w:p>
        </w:tc>
        <w:tc>
          <w:tcPr>
            <w:tcW w:w="1163" w:type="dxa"/>
            <w:shd w:val="clear" w:color="auto" w:fill="auto"/>
            <w:vAlign w:val="center"/>
          </w:tcPr>
          <w:p w14:paraId="6FDAA02A" w14:textId="2784C516"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1,988</w:t>
            </w:r>
          </w:p>
        </w:tc>
        <w:tc>
          <w:tcPr>
            <w:tcW w:w="1163" w:type="dxa"/>
          </w:tcPr>
          <w:p w14:paraId="313F4C84" w14:textId="35F0F37A"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1,996</w:t>
            </w:r>
          </w:p>
        </w:tc>
        <w:tc>
          <w:tcPr>
            <w:tcW w:w="1163" w:type="dxa"/>
          </w:tcPr>
          <w:p w14:paraId="64673519" w14:textId="682BB155"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1,975</w:t>
            </w:r>
          </w:p>
        </w:tc>
        <w:tc>
          <w:tcPr>
            <w:tcW w:w="1163" w:type="dxa"/>
          </w:tcPr>
          <w:p w14:paraId="666CF56B" w14:textId="0EB3A482"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1,926</w:t>
            </w:r>
          </w:p>
        </w:tc>
      </w:tr>
      <w:tr w:rsidR="0038279A" w14:paraId="749861A5" w14:textId="77777777" w:rsidTr="00D76755">
        <w:trPr>
          <w:trHeight w:val="139"/>
          <w:jc w:val="center"/>
        </w:trPr>
        <w:tc>
          <w:tcPr>
            <w:tcW w:w="2863" w:type="dxa"/>
            <w:shd w:val="clear" w:color="auto" w:fill="auto"/>
            <w:vAlign w:val="center"/>
          </w:tcPr>
          <w:p w14:paraId="6834B10B" w14:textId="49F63D7D" w:rsidR="0038279A" w:rsidRPr="00C30AAC" w:rsidRDefault="0038279A" w:rsidP="0038279A">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Dose </w:t>
            </w:r>
            <w:r>
              <w:rPr>
                <w:rFonts w:ascii="Calibri" w:hAnsi="Calibri" w:cs="Calibri"/>
                <w:b/>
                <w:bCs/>
                <w:color w:val="000000"/>
                <w:sz w:val="20"/>
              </w:rPr>
              <w:t>de référence</w:t>
            </w:r>
            <w:r w:rsidRPr="00C30AAC">
              <w:rPr>
                <w:rFonts w:ascii="Calibri" w:hAnsi="Calibri" w:cs="Calibri"/>
                <w:b/>
                <w:bCs/>
                <w:color w:val="000000"/>
                <w:sz w:val="20"/>
              </w:rPr>
              <w:t xml:space="preserve"> (Gy)</w:t>
            </w:r>
          </w:p>
        </w:tc>
        <w:tc>
          <w:tcPr>
            <w:tcW w:w="5936" w:type="dxa"/>
            <w:gridSpan w:val="5"/>
            <w:shd w:val="clear" w:color="auto" w:fill="auto"/>
            <w:vAlign w:val="center"/>
          </w:tcPr>
          <w:p w14:paraId="3596C88C" w14:textId="5A8AEB78" w:rsidR="0038279A" w:rsidRPr="00C30AAC" w:rsidRDefault="0038279A"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r>
      <w:tr w:rsidR="0038279A" w14:paraId="32C85B56" w14:textId="77777777" w:rsidTr="002F6CD0">
        <w:trPr>
          <w:trHeight w:val="139"/>
          <w:jc w:val="center"/>
        </w:trPr>
        <w:tc>
          <w:tcPr>
            <w:tcW w:w="2863" w:type="dxa"/>
            <w:shd w:val="clear" w:color="auto" w:fill="auto"/>
            <w:vAlign w:val="center"/>
          </w:tcPr>
          <w:p w14:paraId="1A51459E" w14:textId="7169BC2A" w:rsidR="0038279A" w:rsidRPr="00C30AAC" w:rsidRDefault="0038279A"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3AE87852" w14:textId="044F03B5"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-0,42</w:t>
            </w:r>
          </w:p>
        </w:tc>
        <w:tc>
          <w:tcPr>
            <w:tcW w:w="1163" w:type="dxa"/>
            <w:shd w:val="clear" w:color="auto" w:fill="auto"/>
            <w:vAlign w:val="center"/>
          </w:tcPr>
          <w:p w14:paraId="035CA4EE" w14:textId="23AF4F5D"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-0,6</w:t>
            </w:r>
          </w:p>
        </w:tc>
        <w:tc>
          <w:tcPr>
            <w:tcW w:w="1163" w:type="dxa"/>
          </w:tcPr>
          <w:p w14:paraId="142FE859" w14:textId="771F7D1E"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-0,22</w:t>
            </w:r>
          </w:p>
        </w:tc>
        <w:tc>
          <w:tcPr>
            <w:tcW w:w="1163" w:type="dxa"/>
          </w:tcPr>
          <w:p w14:paraId="0CF1666B" w14:textId="5B7EEB0F"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-1,24</w:t>
            </w:r>
          </w:p>
        </w:tc>
        <w:tc>
          <w:tcPr>
            <w:tcW w:w="1163" w:type="dxa"/>
          </w:tcPr>
          <w:p w14:paraId="23F2C04F" w14:textId="5650529C"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-3,72</w:t>
            </w:r>
          </w:p>
        </w:tc>
      </w:tr>
    </w:tbl>
    <w:p w14:paraId="2EFB17AB" w14:textId="4D5D841E" w:rsidR="009D5C20" w:rsidRDefault="009D5C20" w:rsidP="00C1795B">
      <w:pPr>
        <w:spacing w:line="240" w:lineRule="auto"/>
      </w:pPr>
    </w:p>
    <w:p w14:paraId="4F8D8F19" w14:textId="17C51619" w:rsidR="00D76755" w:rsidRDefault="00D76755" w:rsidP="00C1795B">
      <w:pPr>
        <w:spacing w:line="240" w:lineRule="auto"/>
      </w:pPr>
      <w:r>
        <w:t xml:space="preserve">Les écarts entre les doses mesurées et celle attendue (2 Gy) sont faibles (inférieur à 1,2%). Le cas du 18 MeV est particulier, nous avons corrigé le rendement en prenant en compte la profondeur de la recette (2,07 cm). </w:t>
      </w:r>
      <w:r w:rsidR="00451611">
        <w:t xml:space="preserve">La profondeur de mesure correspond à la fin du plateau, avant l’épaulement, rendant imprécise la mesure. </w:t>
      </w:r>
    </w:p>
    <w:p w14:paraId="7A200049" w14:textId="77777777" w:rsidR="00451611" w:rsidRDefault="00451611" w:rsidP="00C1795B">
      <w:pPr>
        <w:spacing w:line="240" w:lineRule="auto"/>
      </w:pPr>
    </w:p>
    <w:p w14:paraId="17A24CE4" w14:textId="7EED8BFA" w:rsidR="000336C8" w:rsidRDefault="00AB7415" w:rsidP="00C1795B">
      <w:pPr>
        <w:spacing w:line="240" w:lineRule="auto"/>
      </w:pPr>
      <w:r>
        <w:t>L’incertitude sur les mesures p</w:t>
      </w:r>
      <w:r w:rsidR="009677C8">
        <w:t xml:space="preserve">eut ensuite être calculée. L’exemple pour le 18 MeV est décrit ici, les calculs ont également été réalisés pour chaque énergie.  </w:t>
      </w:r>
    </w:p>
    <w:p w14:paraId="12DF6792" w14:textId="77777777" w:rsidR="0048441C" w:rsidRDefault="0048441C" w:rsidP="00C1795B">
      <w:pPr>
        <w:spacing w:line="240" w:lineRule="auto"/>
      </w:pPr>
    </w:p>
    <w:p w14:paraId="157EEC1D" w14:textId="44CF2FC8" w:rsidR="0048441C" w:rsidRDefault="0048441C" w:rsidP="00C1795B">
      <w:pPr>
        <w:spacing w:line="240" w:lineRule="auto"/>
      </w:pPr>
      <w:r>
        <w:t>L’incertitude élargie pour le coefficient d’étalonnage est inscrite sur le certific</w:t>
      </w:r>
      <w:r w:rsidR="00DF4A9A">
        <w:t>at d’étalonnage, celle-ci vaut 1</w:t>
      </w:r>
      <w:r>
        <w:t xml:space="preserve">,1% (k=2). L’incertitude du facteur </w:t>
      </w:r>
      <w:r w:rsidRPr="00447331">
        <w:rPr>
          <w:rFonts w:ascii="Calibri" w:eastAsia="Times New Roman" w:hAnsi="Calibri" w:cs="Calibri"/>
          <w:bCs/>
          <w:color w:val="000000"/>
          <w:lang w:eastAsia="fr-FR"/>
        </w:rPr>
        <w:t>k</w:t>
      </w:r>
      <w:r w:rsidR="00DF4A9A">
        <w:rPr>
          <w:rFonts w:ascii="Calibri" w:eastAsia="Times New Roman" w:hAnsi="Calibri" w:cs="Calibri"/>
          <w:bCs/>
          <w:color w:val="000000"/>
          <w:vertAlign w:val="subscript"/>
          <w:lang w:eastAsia="fr-FR"/>
        </w:rPr>
        <w:t>Q,Qcross</w:t>
      </w:r>
      <w:r>
        <w:t xml:space="preserve"> est mentionnée dans le TRS 398, nous avons pris la valeur de 1%. </w:t>
      </w:r>
    </w:p>
    <w:p w14:paraId="4134CE28" w14:textId="77777777" w:rsidR="0048441C" w:rsidRDefault="0048441C" w:rsidP="00C1795B">
      <w:pPr>
        <w:spacing w:line="240" w:lineRule="auto"/>
      </w:pPr>
      <w:r>
        <w:t xml:space="preserve">L’incertitude de la température vaut : </w:t>
      </w:r>
    </w:p>
    <w:p w14:paraId="21D5A229" w14:textId="612DB6D6" w:rsidR="0048441C" w:rsidRPr="0045148C" w:rsidRDefault="0048441C" w:rsidP="00C1795B">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BBAB944" w14:textId="7B78CC38" w:rsidR="0048441C" w:rsidRDefault="0048441C" w:rsidP="00C1795B">
      <w:pPr>
        <w:spacing w:after="0" w:line="240" w:lineRule="auto"/>
        <w:jc w:val="left"/>
        <w:rPr>
          <w:rFonts w:eastAsiaTheme="minorEastAsia"/>
        </w:rPr>
      </w:pPr>
      <w:r>
        <w:rPr>
          <w:rFonts w:eastAsiaTheme="minorEastAsia"/>
        </w:rPr>
        <w:t>0,2 correspond à une graduation sur le thermomètre et 20</w:t>
      </w:r>
      <w:r w:rsidR="00DF4A9A">
        <w:rPr>
          <w:rFonts w:eastAsiaTheme="minorEastAsia"/>
        </w:rPr>
        <w:t>,4</w:t>
      </w:r>
      <w:r>
        <w:rPr>
          <w:rFonts w:eastAsiaTheme="minorEastAsia"/>
        </w:rPr>
        <w:t>°C correspond à la température de l’eau mesurée.</w:t>
      </w:r>
    </w:p>
    <w:p w14:paraId="65622C49" w14:textId="77777777" w:rsidR="0048441C" w:rsidRDefault="0048441C" w:rsidP="00C1795B">
      <w:pPr>
        <w:spacing w:after="0" w:line="240" w:lineRule="auto"/>
        <w:jc w:val="left"/>
        <w:rPr>
          <w:rFonts w:eastAsiaTheme="minorEastAsia"/>
        </w:rPr>
      </w:pPr>
      <w:r>
        <w:rPr>
          <w:rFonts w:eastAsiaTheme="minorEastAsia"/>
        </w:rPr>
        <w:t>L’incertitude pour le k</w:t>
      </w:r>
      <w:r>
        <w:rPr>
          <w:rFonts w:eastAsiaTheme="minorEastAsia"/>
          <w:vertAlign w:val="subscript"/>
        </w:rPr>
        <w:t>T,P</w:t>
      </w:r>
      <w:r>
        <w:rPr>
          <w:rFonts w:eastAsiaTheme="minorEastAsia"/>
        </w:rPr>
        <w:t xml:space="preserve"> vaut : </w:t>
      </w:r>
    </w:p>
    <w:p w14:paraId="0249CA69" w14:textId="77777777" w:rsidR="0048441C" w:rsidRPr="00BF6E38" w:rsidRDefault="00546A44" w:rsidP="00C1795B">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63E6C21C" w14:textId="77777777" w:rsidR="0048441C" w:rsidRDefault="0048441C" w:rsidP="00C1795B">
      <w:pPr>
        <w:spacing w:after="0" w:line="240" w:lineRule="auto"/>
        <w:jc w:val="left"/>
      </w:pPr>
    </w:p>
    <w:p w14:paraId="26B18D35" w14:textId="77777777" w:rsidR="0048441C" w:rsidRDefault="0048441C" w:rsidP="00C1795B">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0482FD5A" w14:textId="77777777" w:rsidR="0048441C" w:rsidRDefault="0048441C" w:rsidP="00C1795B">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F66B7" w14:paraId="00649716" w14:textId="77777777" w:rsidTr="00C30AAC">
        <w:trPr>
          <w:trHeight w:val="225"/>
          <w:jc w:val="center"/>
        </w:trPr>
        <w:tc>
          <w:tcPr>
            <w:tcW w:w="3822" w:type="dxa"/>
            <w:vMerge w:val="restart"/>
            <w:vAlign w:val="center"/>
          </w:tcPr>
          <w:p w14:paraId="303E2A08" w14:textId="77777777" w:rsidR="00FF66B7" w:rsidRPr="00C30AAC" w:rsidRDefault="00FF66B7" w:rsidP="00C1795B">
            <w:pPr>
              <w:jc w:val="center"/>
              <w:rPr>
                <w:sz w:val="20"/>
              </w:rPr>
            </w:pPr>
          </w:p>
        </w:tc>
        <w:tc>
          <w:tcPr>
            <w:tcW w:w="3269" w:type="dxa"/>
            <w:gridSpan w:val="2"/>
            <w:shd w:val="clear" w:color="auto" w:fill="FBE4D5" w:themeFill="accent2" w:themeFillTint="33"/>
            <w:vAlign w:val="center"/>
          </w:tcPr>
          <w:p w14:paraId="5BDF418E" w14:textId="6F294B52" w:rsidR="00FF66B7" w:rsidRPr="00C30AAC" w:rsidRDefault="00FF66B7" w:rsidP="00C1795B">
            <w:pPr>
              <w:jc w:val="center"/>
              <w:rPr>
                <w:sz w:val="20"/>
              </w:rPr>
            </w:pPr>
            <w:r w:rsidRPr="00C30AAC">
              <w:rPr>
                <w:rFonts w:ascii="Calibri" w:eastAsia="Times New Roman" w:hAnsi="Calibri" w:cs="Calibri"/>
                <w:b/>
                <w:bCs/>
                <w:color w:val="000000"/>
                <w:sz w:val="20"/>
                <w:lang w:eastAsia="fr-FR"/>
              </w:rPr>
              <w:t>E18</w:t>
            </w:r>
          </w:p>
        </w:tc>
      </w:tr>
      <w:tr w:rsidR="00FF66B7" w14:paraId="5AB19D0F" w14:textId="77777777" w:rsidTr="00C30AAC">
        <w:trPr>
          <w:trHeight w:val="251"/>
          <w:jc w:val="center"/>
        </w:trPr>
        <w:tc>
          <w:tcPr>
            <w:tcW w:w="3822" w:type="dxa"/>
            <w:vMerge/>
            <w:vAlign w:val="center"/>
          </w:tcPr>
          <w:p w14:paraId="2E04D9A5" w14:textId="77777777" w:rsidR="00FF66B7" w:rsidRPr="00C30AAC" w:rsidRDefault="00FF66B7" w:rsidP="00C1795B">
            <w:pPr>
              <w:jc w:val="center"/>
              <w:rPr>
                <w:sz w:val="20"/>
              </w:rPr>
            </w:pPr>
          </w:p>
        </w:tc>
        <w:tc>
          <w:tcPr>
            <w:tcW w:w="1634" w:type="dxa"/>
            <w:shd w:val="clear" w:color="auto" w:fill="FFF2CC" w:themeFill="accent4" w:themeFillTint="33"/>
            <w:vAlign w:val="center"/>
          </w:tcPr>
          <w:p w14:paraId="0B1E60B1"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27702EAF"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F66B7" w14:paraId="56CE3BAF" w14:textId="77777777" w:rsidTr="00C30AAC">
        <w:trPr>
          <w:trHeight w:val="225"/>
          <w:jc w:val="center"/>
        </w:trPr>
        <w:tc>
          <w:tcPr>
            <w:tcW w:w="3822" w:type="dxa"/>
            <w:vAlign w:val="center"/>
          </w:tcPr>
          <w:p w14:paraId="6AE3231C" w14:textId="77777777" w:rsidR="00FF66B7" w:rsidRPr="00C30AAC" w:rsidRDefault="00FF66B7" w:rsidP="00C1795B">
            <w:pPr>
              <w:jc w:val="center"/>
              <w:rPr>
                <w:b/>
                <w:sz w:val="20"/>
              </w:rPr>
            </w:pPr>
            <w:r w:rsidRPr="00C30AAC">
              <w:rPr>
                <w:rFonts w:ascii="Calibri" w:eastAsia="Times New Roman" w:hAnsi="Calibri" w:cs="Calibri"/>
                <w:b/>
                <w:bCs/>
                <w:color w:val="000000"/>
                <w:sz w:val="20"/>
                <w:lang w:eastAsia="fr-FR"/>
              </w:rPr>
              <w:t>Coefficient d’étalonnage (Gy/nC)</w:t>
            </w:r>
          </w:p>
        </w:tc>
        <w:tc>
          <w:tcPr>
            <w:tcW w:w="1634" w:type="dxa"/>
            <w:vAlign w:val="center"/>
          </w:tcPr>
          <w:p w14:paraId="26C6E122" w14:textId="77777777" w:rsidR="00FF66B7" w:rsidRPr="00C30AAC" w:rsidRDefault="00FF66B7" w:rsidP="00C1795B">
            <w:pPr>
              <w:jc w:val="center"/>
              <w:rPr>
                <w:sz w:val="20"/>
              </w:rPr>
            </w:pPr>
          </w:p>
        </w:tc>
        <w:tc>
          <w:tcPr>
            <w:tcW w:w="1634" w:type="dxa"/>
            <w:vAlign w:val="center"/>
          </w:tcPr>
          <w:p w14:paraId="36B7A7D9" w14:textId="77777777" w:rsidR="00FF66B7" w:rsidRPr="00C30AAC" w:rsidRDefault="00FF66B7" w:rsidP="00C1795B">
            <w:pPr>
              <w:jc w:val="center"/>
              <w:rPr>
                <w:sz w:val="20"/>
              </w:rPr>
            </w:pPr>
            <w:r w:rsidRPr="00C30AAC">
              <w:rPr>
                <w:sz w:val="20"/>
              </w:rPr>
              <w:t>0,55</w:t>
            </w:r>
          </w:p>
        </w:tc>
      </w:tr>
      <w:tr w:rsidR="00FF66B7" w14:paraId="108AB104" w14:textId="77777777" w:rsidTr="00C30AAC">
        <w:trPr>
          <w:trHeight w:val="225"/>
          <w:jc w:val="center"/>
        </w:trPr>
        <w:tc>
          <w:tcPr>
            <w:tcW w:w="3822" w:type="dxa"/>
            <w:vAlign w:val="center"/>
          </w:tcPr>
          <w:p w14:paraId="40D49A8A" w14:textId="591E1A9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
        </w:tc>
        <w:tc>
          <w:tcPr>
            <w:tcW w:w="1634" w:type="dxa"/>
            <w:vAlign w:val="center"/>
          </w:tcPr>
          <w:p w14:paraId="3739848A" w14:textId="77777777" w:rsidR="00FF66B7" w:rsidRPr="00C30AAC" w:rsidRDefault="00FF66B7" w:rsidP="00C1795B">
            <w:pPr>
              <w:jc w:val="center"/>
              <w:rPr>
                <w:sz w:val="20"/>
              </w:rPr>
            </w:pPr>
          </w:p>
        </w:tc>
        <w:tc>
          <w:tcPr>
            <w:tcW w:w="1634" w:type="dxa"/>
            <w:vAlign w:val="center"/>
          </w:tcPr>
          <w:p w14:paraId="349E64E5" w14:textId="77777777" w:rsidR="00FF66B7" w:rsidRPr="00C30AAC" w:rsidRDefault="00FF66B7" w:rsidP="00C1795B">
            <w:pPr>
              <w:jc w:val="center"/>
              <w:rPr>
                <w:sz w:val="20"/>
              </w:rPr>
            </w:pPr>
            <w:r w:rsidRPr="00C30AAC">
              <w:rPr>
                <w:sz w:val="20"/>
              </w:rPr>
              <w:t>1</w:t>
            </w:r>
          </w:p>
        </w:tc>
      </w:tr>
      <w:tr w:rsidR="00FF66B7" w14:paraId="141DB2D6" w14:textId="77777777" w:rsidTr="00C30AAC">
        <w:trPr>
          <w:trHeight w:val="239"/>
          <w:jc w:val="center"/>
        </w:trPr>
        <w:tc>
          <w:tcPr>
            <w:tcW w:w="3822" w:type="dxa"/>
            <w:vAlign w:val="center"/>
          </w:tcPr>
          <w:p w14:paraId="33B59655" w14:textId="77777777" w:rsidR="00FF66B7" w:rsidRPr="00C30AAC" w:rsidRDefault="00FF66B7" w:rsidP="00C1795B">
            <w:pPr>
              <w:jc w:val="center"/>
              <w:rPr>
                <w:b/>
                <w:sz w:val="20"/>
              </w:rPr>
            </w:pPr>
            <w:r w:rsidRPr="00C30AAC">
              <w:rPr>
                <w:b/>
                <w:sz w:val="20"/>
              </w:rPr>
              <w:t>k</w:t>
            </w:r>
            <w:r w:rsidRPr="00C30AAC">
              <w:rPr>
                <w:b/>
                <w:sz w:val="20"/>
                <w:vertAlign w:val="subscript"/>
              </w:rPr>
              <w:t>T,P</w:t>
            </w:r>
          </w:p>
        </w:tc>
        <w:tc>
          <w:tcPr>
            <w:tcW w:w="1634" w:type="dxa"/>
            <w:vAlign w:val="center"/>
          </w:tcPr>
          <w:p w14:paraId="58551757" w14:textId="77777777" w:rsidR="00FF66B7" w:rsidRPr="00C30AAC" w:rsidRDefault="00FF66B7" w:rsidP="00C1795B">
            <w:pPr>
              <w:jc w:val="center"/>
              <w:rPr>
                <w:sz w:val="20"/>
              </w:rPr>
            </w:pPr>
          </w:p>
        </w:tc>
        <w:tc>
          <w:tcPr>
            <w:tcW w:w="1634" w:type="dxa"/>
            <w:vAlign w:val="center"/>
          </w:tcPr>
          <w:p w14:paraId="536D43FD" w14:textId="63D10959" w:rsidR="00FF66B7" w:rsidRPr="00C30AAC" w:rsidRDefault="005E7A33" w:rsidP="00C1795B">
            <w:pPr>
              <w:jc w:val="center"/>
              <w:rPr>
                <w:sz w:val="20"/>
              </w:rPr>
            </w:pPr>
            <w:r w:rsidRPr="00C30AAC">
              <w:rPr>
                <w:sz w:val="20"/>
              </w:rPr>
              <w:t>0,28</w:t>
            </w:r>
          </w:p>
        </w:tc>
      </w:tr>
      <w:tr w:rsidR="00FF66B7" w14:paraId="0B7E5D44" w14:textId="77777777" w:rsidTr="00C30AAC">
        <w:trPr>
          <w:trHeight w:val="225"/>
          <w:jc w:val="center"/>
        </w:trPr>
        <w:tc>
          <w:tcPr>
            <w:tcW w:w="3822" w:type="dxa"/>
            <w:vAlign w:val="center"/>
          </w:tcPr>
          <w:p w14:paraId="52626913" w14:textId="77777777" w:rsidR="00FF66B7" w:rsidRPr="00C30AAC" w:rsidRDefault="00FF66B7" w:rsidP="00C1795B">
            <w:pPr>
              <w:jc w:val="center"/>
              <w:rPr>
                <w:b/>
                <w:sz w:val="20"/>
                <w:vertAlign w:val="subscript"/>
              </w:rPr>
            </w:pPr>
            <w:r w:rsidRPr="00C30AAC">
              <w:rPr>
                <w:b/>
                <w:sz w:val="20"/>
              </w:rPr>
              <w:t>k</w:t>
            </w:r>
            <w:r w:rsidRPr="00C30AAC">
              <w:rPr>
                <w:b/>
                <w:sz w:val="20"/>
                <w:vertAlign w:val="subscript"/>
              </w:rPr>
              <w:t>rec</w:t>
            </w:r>
          </w:p>
        </w:tc>
        <w:tc>
          <w:tcPr>
            <w:tcW w:w="1634" w:type="dxa"/>
            <w:vAlign w:val="center"/>
          </w:tcPr>
          <w:p w14:paraId="2465D39F" w14:textId="77777777" w:rsidR="00FF66B7" w:rsidRPr="00C30AAC" w:rsidRDefault="00FF66B7" w:rsidP="00C1795B">
            <w:pPr>
              <w:jc w:val="center"/>
              <w:rPr>
                <w:sz w:val="20"/>
              </w:rPr>
            </w:pPr>
          </w:p>
        </w:tc>
        <w:tc>
          <w:tcPr>
            <w:tcW w:w="1634" w:type="dxa"/>
            <w:vAlign w:val="center"/>
          </w:tcPr>
          <w:p w14:paraId="71744CCE" w14:textId="3BA62B54" w:rsidR="00FF66B7" w:rsidRPr="00C30AAC" w:rsidRDefault="00FF66B7" w:rsidP="00C1795B">
            <w:pPr>
              <w:jc w:val="center"/>
              <w:rPr>
                <w:sz w:val="20"/>
              </w:rPr>
            </w:pPr>
            <w:r w:rsidRPr="00C30AAC">
              <w:rPr>
                <w:sz w:val="20"/>
              </w:rPr>
              <w:t>0,</w:t>
            </w:r>
            <w:r w:rsidR="005E7A33" w:rsidRPr="00C30AAC">
              <w:rPr>
                <w:sz w:val="20"/>
              </w:rPr>
              <w:t>16</w:t>
            </w:r>
          </w:p>
        </w:tc>
      </w:tr>
      <w:tr w:rsidR="00FF66B7" w14:paraId="0B1F1C05" w14:textId="77777777" w:rsidTr="00C30AAC">
        <w:trPr>
          <w:trHeight w:val="225"/>
          <w:jc w:val="center"/>
        </w:trPr>
        <w:tc>
          <w:tcPr>
            <w:tcW w:w="3822" w:type="dxa"/>
            <w:vAlign w:val="center"/>
          </w:tcPr>
          <w:p w14:paraId="09CCABD5" w14:textId="77777777" w:rsidR="00FF66B7" w:rsidRPr="00C30AAC" w:rsidRDefault="00FF66B7" w:rsidP="00C1795B">
            <w:pPr>
              <w:jc w:val="center"/>
              <w:rPr>
                <w:b/>
                <w:sz w:val="20"/>
              </w:rPr>
            </w:pPr>
            <w:r w:rsidRPr="00C30AAC">
              <w:rPr>
                <w:b/>
                <w:sz w:val="20"/>
              </w:rPr>
              <w:t xml:space="preserve">Mesures </w:t>
            </w:r>
          </w:p>
        </w:tc>
        <w:tc>
          <w:tcPr>
            <w:tcW w:w="1634" w:type="dxa"/>
            <w:vAlign w:val="center"/>
          </w:tcPr>
          <w:p w14:paraId="0BE8D1B7" w14:textId="319B5BE1" w:rsidR="00FF66B7" w:rsidRPr="00C30AAC" w:rsidRDefault="005E7A33" w:rsidP="00C1795B">
            <w:pPr>
              <w:jc w:val="center"/>
              <w:rPr>
                <w:sz w:val="20"/>
              </w:rPr>
            </w:pPr>
            <w:r w:rsidRPr="00C30AAC">
              <w:rPr>
                <w:sz w:val="20"/>
              </w:rPr>
              <w:t>0,03</w:t>
            </w:r>
          </w:p>
        </w:tc>
        <w:tc>
          <w:tcPr>
            <w:tcW w:w="1634" w:type="dxa"/>
            <w:vAlign w:val="center"/>
          </w:tcPr>
          <w:p w14:paraId="7DC209F5" w14:textId="77777777" w:rsidR="00FF66B7" w:rsidRPr="00C30AAC" w:rsidRDefault="00FF66B7" w:rsidP="00C1795B">
            <w:pPr>
              <w:jc w:val="center"/>
              <w:rPr>
                <w:sz w:val="20"/>
              </w:rPr>
            </w:pPr>
          </w:p>
        </w:tc>
      </w:tr>
      <w:tr w:rsidR="00FF66B7" w14:paraId="1C9E8723" w14:textId="77777777" w:rsidTr="00C30AAC">
        <w:trPr>
          <w:trHeight w:val="65"/>
          <w:jc w:val="center"/>
        </w:trPr>
        <w:tc>
          <w:tcPr>
            <w:tcW w:w="3822" w:type="dxa"/>
            <w:vAlign w:val="center"/>
          </w:tcPr>
          <w:p w14:paraId="4382A2BD" w14:textId="77777777" w:rsidR="00FF66B7" w:rsidRPr="00C30AAC" w:rsidRDefault="00FF66B7" w:rsidP="00C1795B">
            <w:pPr>
              <w:jc w:val="center"/>
              <w:rPr>
                <w:b/>
                <w:sz w:val="20"/>
              </w:rPr>
            </w:pPr>
            <w:r w:rsidRPr="00C30AAC">
              <w:rPr>
                <w:b/>
                <w:sz w:val="20"/>
              </w:rPr>
              <w:t>Précision de la profondeur de mesure</w:t>
            </w:r>
          </w:p>
        </w:tc>
        <w:tc>
          <w:tcPr>
            <w:tcW w:w="1634" w:type="dxa"/>
            <w:vAlign w:val="center"/>
          </w:tcPr>
          <w:p w14:paraId="05AA0BF9" w14:textId="77777777" w:rsidR="00FF66B7" w:rsidRPr="00C30AAC" w:rsidRDefault="00FF66B7" w:rsidP="00C1795B">
            <w:pPr>
              <w:jc w:val="center"/>
              <w:rPr>
                <w:sz w:val="20"/>
              </w:rPr>
            </w:pPr>
          </w:p>
        </w:tc>
        <w:tc>
          <w:tcPr>
            <w:tcW w:w="1634" w:type="dxa"/>
            <w:vAlign w:val="center"/>
          </w:tcPr>
          <w:p w14:paraId="679A04BB" w14:textId="56F99A97" w:rsidR="00FF66B7" w:rsidRPr="00C30AAC" w:rsidRDefault="005E7A33" w:rsidP="00C1795B">
            <w:pPr>
              <w:jc w:val="center"/>
              <w:rPr>
                <w:sz w:val="20"/>
              </w:rPr>
            </w:pPr>
            <w:r w:rsidRPr="00C30AAC">
              <w:rPr>
                <w:sz w:val="20"/>
              </w:rPr>
              <w:t>0,63</w:t>
            </w:r>
          </w:p>
        </w:tc>
      </w:tr>
      <w:tr w:rsidR="00FF66B7" w14:paraId="1D2FD6CA" w14:textId="77777777" w:rsidTr="00C30AAC">
        <w:trPr>
          <w:trHeight w:val="239"/>
          <w:jc w:val="center"/>
        </w:trPr>
        <w:tc>
          <w:tcPr>
            <w:tcW w:w="3822" w:type="dxa"/>
            <w:vAlign w:val="center"/>
          </w:tcPr>
          <w:p w14:paraId="08B30DAE" w14:textId="77777777" w:rsidR="00FF66B7" w:rsidRPr="00C30AAC" w:rsidRDefault="00FF66B7" w:rsidP="00C1795B">
            <w:pPr>
              <w:jc w:val="center"/>
              <w:rPr>
                <w:b/>
                <w:sz w:val="20"/>
              </w:rPr>
            </w:pPr>
            <w:r w:rsidRPr="00C30AAC">
              <w:rPr>
                <w:b/>
                <w:sz w:val="20"/>
              </w:rPr>
              <w:t>DSP</w:t>
            </w:r>
          </w:p>
        </w:tc>
        <w:tc>
          <w:tcPr>
            <w:tcW w:w="1634" w:type="dxa"/>
            <w:vAlign w:val="center"/>
          </w:tcPr>
          <w:p w14:paraId="58207605" w14:textId="77777777" w:rsidR="00FF66B7" w:rsidRPr="00C30AAC" w:rsidRDefault="00FF66B7" w:rsidP="00C1795B">
            <w:pPr>
              <w:jc w:val="center"/>
              <w:rPr>
                <w:sz w:val="20"/>
              </w:rPr>
            </w:pPr>
          </w:p>
        </w:tc>
        <w:tc>
          <w:tcPr>
            <w:tcW w:w="1634" w:type="dxa"/>
            <w:vAlign w:val="center"/>
          </w:tcPr>
          <w:p w14:paraId="705C854A" w14:textId="77777777" w:rsidR="00FF66B7" w:rsidRPr="00C30AAC" w:rsidRDefault="00FF66B7" w:rsidP="00C1795B">
            <w:pPr>
              <w:jc w:val="center"/>
              <w:rPr>
                <w:sz w:val="20"/>
              </w:rPr>
            </w:pPr>
            <w:r w:rsidRPr="00C30AAC">
              <w:rPr>
                <w:sz w:val="20"/>
              </w:rPr>
              <w:t>0,14</w:t>
            </w:r>
          </w:p>
        </w:tc>
      </w:tr>
      <w:tr w:rsidR="00FF66B7" w14:paraId="3ACBE03B" w14:textId="77777777" w:rsidTr="00C30AAC">
        <w:trPr>
          <w:trHeight w:val="225"/>
          <w:jc w:val="center"/>
        </w:trPr>
        <w:tc>
          <w:tcPr>
            <w:tcW w:w="3822" w:type="dxa"/>
            <w:tcBorders>
              <w:bottom w:val="single" w:sz="4" w:space="0" w:color="auto"/>
            </w:tcBorders>
            <w:vAlign w:val="center"/>
          </w:tcPr>
          <w:p w14:paraId="4F4FB403" w14:textId="77777777" w:rsidR="00FF66B7" w:rsidRPr="00C30AAC" w:rsidRDefault="00FF66B7" w:rsidP="00C1795B">
            <w:pPr>
              <w:jc w:val="center"/>
              <w:rPr>
                <w:b/>
                <w:sz w:val="20"/>
              </w:rPr>
            </w:pPr>
            <w:r w:rsidRPr="00C30AAC">
              <w:rPr>
                <w:b/>
                <w:sz w:val="20"/>
              </w:rPr>
              <w:t xml:space="preserve">Electromètre </w:t>
            </w:r>
          </w:p>
        </w:tc>
        <w:tc>
          <w:tcPr>
            <w:tcW w:w="1634" w:type="dxa"/>
            <w:tcBorders>
              <w:bottom w:val="single" w:sz="4" w:space="0" w:color="auto"/>
            </w:tcBorders>
            <w:vAlign w:val="center"/>
          </w:tcPr>
          <w:p w14:paraId="3FB9AC82" w14:textId="77777777" w:rsidR="00FF66B7" w:rsidRPr="00C30AAC" w:rsidRDefault="00FF66B7" w:rsidP="00C1795B">
            <w:pPr>
              <w:jc w:val="center"/>
              <w:rPr>
                <w:sz w:val="20"/>
              </w:rPr>
            </w:pPr>
          </w:p>
        </w:tc>
        <w:tc>
          <w:tcPr>
            <w:tcW w:w="1634" w:type="dxa"/>
            <w:tcBorders>
              <w:bottom w:val="single" w:sz="4" w:space="0" w:color="auto"/>
            </w:tcBorders>
            <w:vAlign w:val="center"/>
          </w:tcPr>
          <w:p w14:paraId="511BD3C3" w14:textId="35E34B85" w:rsidR="00FF66B7" w:rsidRPr="00C30AAC" w:rsidRDefault="00FF66B7" w:rsidP="00C1795B">
            <w:pPr>
              <w:jc w:val="center"/>
              <w:rPr>
                <w:sz w:val="20"/>
              </w:rPr>
            </w:pPr>
            <w:r w:rsidRPr="00C30AAC">
              <w:rPr>
                <w:sz w:val="20"/>
              </w:rPr>
              <w:t>0,0</w:t>
            </w:r>
            <w:r w:rsidR="005E7A33" w:rsidRPr="00C30AAC">
              <w:rPr>
                <w:sz w:val="20"/>
              </w:rPr>
              <w:t>6</w:t>
            </w:r>
          </w:p>
        </w:tc>
      </w:tr>
      <w:tr w:rsidR="00FF66B7" w14:paraId="20E46A90" w14:textId="77777777" w:rsidTr="00C30AAC">
        <w:trPr>
          <w:trHeight w:val="225"/>
          <w:jc w:val="center"/>
        </w:trPr>
        <w:tc>
          <w:tcPr>
            <w:tcW w:w="3822" w:type="dxa"/>
            <w:tcBorders>
              <w:left w:val="nil"/>
              <w:bottom w:val="single" w:sz="4" w:space="0" w:color="auto"/>
              <w:right w:val="nil"/>
            </w:tcBorders>
            <w:vAlign w:val="center"/>
          </w:tcPr>
          <w:p w14:paraId="5DABD3CD" w14:textId="77777777" w:rsidR="00FF66B7" w:rsidRPr="00C30AAC" w:rsidRDefault="00FF66B7" w:rsidP="00C1795B">
            <w:pPr>
              <w:jc w:val="center"/>
              <w:rPr>
                <w:b/>
                <w:sz w:val="20"/>
              </w:rPr>
            </w:pPr>
          </w:p>
        </w:tc>
        <w:tc>
          <w:tcPr>
            <w:tcW w:w="1634" w:type="dxa"/>
            <w:tcBorders>
              <w:left w:val="nil"/>
              <w:bottom w:val="single" w:sz="4" w:space="0" w:color="auto"/>
              <w:right w:val="nil"/>
            </w:tcBorders>
            <w:vAlign w:val="center"/>
          </w:tcPr>
          <w:p w14:paraId="23E954D0" w14:textId="77777777" w:rsidR="00FF66B7" w:rsidRPr="00C30AAC" w:rsidRDefault="00FF66B7" w:rsidP="00C1795B">
            <w:pPr>
              <w:jc w:val="center"/>
              <w:rPr>
                <w:sz w:val="20"/>
              </w:rPr>
            </w:pPr>
          </w:p>
        </w:tc>
        <w:tc>
          <w:tcPr>
            <w:tcW w:w="1634" w:type="dxa"/>
            <w:tcBorders>
              <w:left w:val="nil"/>
              <w:bottom w:val="single" w:sz="4" w:space="0" w:color="auto"/>
              <w:right w:val="nil"/>
            </w:tcBorders>
            <w:vAlign w:val="center"/>
          </w:tcPr>
          <w:p w14:paraId="49677446" w14:textId="77777777" w:rsidR="00FF66B7" w:rsidRPr="00C30AAC" w:rsidRDefault="00FF66B7" w:rsidP="00C1795B">
            <w:pPr>
              <w:jc w:val="center"/>
              <w:rPr>
                <w:sz w:val="20"/>
              </w:rPr>
            </w:pPr>
          </w:p>
        </w:tc>
      </w:tr>
      <w:tr w:rsidR="00FF66B7" w14:paraId="577FACFB" w14:textId="77777777" w:rsidTr="00C30AAC">
        <w:trPr>
          <w:trHeight w:val="239"/>
          <w:jc w:val="center"/>
        </w:trPr>
        <w:tc>
          <w:tcPr>
            <w:tcW w:w="3822" w:type="dxa"/>
            <w:vAlign w:val="center"/>
          </w:tcPr>
          <w:p w14:paraId="2A284878" w14:textId="77777777" w:rsidR="00FF66B7" w:rsidRPr="00C30AAC" w:rsidRDefault="00FF66B7" w:rsidP="00C1795B">
            <w:pPr>
              <w:jc w:val="center"/>
              <w:rPr>
                <w:b/>
                <w:sz w:val="20"/>
              </w:rPr>
            </w:pPr>
            <w:r w:rsidRPr="00C30AAC">
              <w:rPr>
                <w:b/>
                <w:sz w:val="20"/>
              </w:rPr>
              <w:lastRenderedPageBreak/>
              <w:t>Incertitude type combinée (%)</w:t>
            </w:r>
          </w:p>
        </w:tc>
        <w:tc>
          <w:tcPr>
            <w:tcW w:w="3269" w:type="dxa"/>
            <w:gridSpan w:val="2"/>
            <w:vAlign w:val="center"/>
          </w:tcPr>
          <w:p w14:paraId="6670E41B" w14:textId="3B9AC180" w:rsidR="00FF66B7" w:rsidRPr="00C30AAC" w:rsidRDefault="00FF66B7" w:rsidP="00C1795B">
            <w:pPr>
              <w:jc w:val="center"/>
              <w:rPr>
                <w:sz w:val="20"/>
              </w:rPr>
            </w:pPr>
            <w:r w:rsidRPr="00C30AAC">
              <w:rPr>
                <w:sz w:val="20"/>
              </w:rPr>
              <w:t>1,</w:t>
            </w:r>
            <w:r w:rsidR="005E7A33" w:rsidRPr="00C30AAC">
              <w:rPr>
                <w:sz w:val="20"/>
              </w:rPr>
              <w:t>36</w:t>
            </w:r>
          </w:p>
        </w:tc>
      </w:tr>
      <w:tr w:rsidR="00FF66B7" w14:paraId="180B43E2" w14:textId="77777777" w:rsidTr="00C30AAC">
        <w:trPr>
          <w:trHeight w:val="225"/>
          <w:jc w:val="center"/>
        </w:trPr>
        <w:tc>
          <w:tcPr>
            <w:tcW w:w="3822" w:type="dxa"/>
            <w:vAlign w:val="center"/>
          </w:tcPr>
          <w:p w14:paraId="581C023B" w14:textId="77777777" w:rsidR="00FF66B7" w:rsidRPr="00C30AAC" w:rsidRDefault="00FF66B7" w:rsidP="00C1795B">
            <w:pPr>
              <w:jc w:val="center"/>
              <w:rPr>
                <w:b/>
                <w:sz w:val="20"/>
              </w:rPr>
            </w:pPr>
            <w:r w:rsidRPr="00C30AAC">
              <w:rPr>
                <w:b/>
                <w:sz w:val="20"/>
              </w:rPr>
              <w:t>Incertitude élargie (k=2) (%)</w:t>
            </w:r>
          </w:p>
        </w:tc>
        <w:tc>
          <w:tcPr>
            <w:tcW w:w="3269" w:type="dxa"/>
            <w:gridSpan w:val="2"/>
            <w:vAlign w:val="center"/>
          </w:tcPr>
          <w:p w14:paraId="458E8499" w14:textId="4D58D153" w:rsidR="00FF66B7" w:rsidRPr="00C30AAC" w:rsidRDefault="005E7A33" w:rsidP="00C1795B">
            <w:pPr>
              <w:jc w:val="center"/>
              <w:rPr>
                <w:sz w:val="20"/>
              </w:rPr>
            </w:pPr>
            <w:r w:rsidRPr="00C30AAC">
              <w:rPr>
                <w:sz w:val="20"/>
              </w:rPr>
              <w:t>2,71</w:t>
            </w:r>
          </w:p>
        </w:tc>
      </w:tr>
    </w:tbl>
    <w:p w14:paraId="2C8D3FE7" w14:textId="77777777" w:rsidR="00025461" w:rsidRDefault="00025461" w:rsidP="00C1795B">
      <w:pPr>
        <w:spacing w:line="240" w:lineRule="auto"/>
      </w:pPr>
    </w:p>
    <w:p w14:paraId="2DFDB9F5" w14:textId="6036ACBA" w:rsidR="000E5DC3" w:rsidRDefault="000E5DC3" w:rsidP="00C1795B">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01D8C" w:rsidRPr="00D371EF" w14:paraId="6B6D540A" w14:textId="77777777" w:rsidTr="002F6CD0">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7EE8A849" w14:textId="77777777" w:rsidR="00F01D8C" w:rsidRPr="00F01D8C" w:rsidRDefault="00F01D8C" w:rsidP="00C1795B">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8D0203"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9312EB"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99571"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4F6E23F"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526EB0"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E18</w:t>
            </w:r>
          </w:p>
        </w:tc>
      </w:tr>
      <w:tr w:rsidR="00F01D8C" w14:paraId="6C2E0CFA" w14:textId="77777777" w:rsidTr="002F6CD0">
        <w:trPr>
          <w:trHeight w:val="139"/>
          <w:jc w:val="center"/>
        </w:trPr>
        <w:tc>
          <w:tcPr>
            <w:tcW w:w="2889" w:type="dxa"/>
            <w:shd w:val="clear" w:color="auto" w:fill="auto"/>
            <w:vAlign w:val="center"/>
          </w:tcPr>
          <w:p w14:paraId="20AA35E1" w14:textId="77777777" w:rsidR="00F01D8C" w:rsidRDefault="00F01D8C" w:rsidP="00C1795B">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3CE1C1CB" w14:textId="25CBA64C"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3BD46668" w14:textId="3DDB268D"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5E697F91" w14:textId="76964999"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,70</w:t>
            </w:r>
          </w:p>
        </w:tc>
        <w:tc>
          <w:tcPr>
            <w:tcW w:w="1118" w:type="dxa"/>
          </w:tcPr>
          <w:p w14:paraId="104FCB13" w14:textId="160C48E3"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69</w:t>
            </w:r>
          </w:p>
        </w:tc>
        <w:tc>
          <w:tcPr>
            <w:tcW w:w="1118" w:type="dxa"/>
          </w:tcPr>
          <w:p w14:paraId="602E52DF" w14:textId="6AFB42D9" w:rsidR="00F01D8C" w:rsidRDefault="0048441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71</w:t>
            </w:r>
          </w:p>
        </w:tc>
      </w:tr>
    </w:tbl>
    <w:p w14:paraId="008AB46C" w14:textId="1E3BEA87" w:rsidR="0037547E" w:rsidRDefault="0037547E" w:rsidP="00C1795B">
      <w:pPr>
        <w:spacing w:line="240" w:lineRule="auto"/>
      </w:pPr>
    </w:p>
    <w:p w14:paraId="7BA0FC5B" w14:textId="1B5BD33E" w:rsidR="0037547E" w:rsidRPr="0037547E" w:rsidRDefault="00E105E5" w:rsidP="00E105E5">
      <w:pPr>
        <w:spacing w:before="240"/>
      </w:pPr>
      <w:r>
        <w:t>Nous pouvons remarquer que les i</w:t>
      </w:r>
      <w:r w:rsidR="0037547E">
        <w:t>ncertitude</w:t>
      </w:r>
      <w:r>
        <w:t>s</w:t>
      </w:r>
      <w:r w:rsidR="0037547E">
        <w:t xml:space="preserve"> élargie</w:t>
      </w:r>
      <w:r>
        <w:t xml:space="preserve">s sont </w:t>
      </w:r>
      <w:r w:rsidR="0037547E">
        <w:t>similaire</w:t>
      </w:r>
      <w:r>
        <w:t>s</w:t>
      </w:r>
      <w:r w:rsidR="0037547E">
        <w:t xml:space="preserve"> pour toutes</w:t>
      </w:r>
      <w:r w:rsidR="007E1C82">
        <w:t xml:space="preserve"> les énergies. Celle-ci vaut 2,7</w:t>
      </w:r>
      <w:r w:rsidR="0037547E">
        <w:t>%, ce qui es</w:t>
      </w:r>
      <w:r w:rsidR="005C2CD7">
        <w:t>t</w:t>
      </w:r>
      <w:r w:rsidR="0037547E">
        <w:t xml:space="preserve"> acceptable. </w:t>
      </w:r>
    </w:p>
    <w:p w14:paraId="5473F106" w14:textId="77777777" w:rsidR="0037547E" w:rsidRDefault="0037547E"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44DC9322" w14:textId="69FE1B8D" w:rsidR="003A7033" w:rsidRDefault="00650843" w:rsidP="00C1795B">
      <w:pPr>
        <w:pStyle w:val="Titre1"/>
        <w:numPr>
          <w:ilvl w:val="0"/>
          <w:numId w:val="0"/>
        </w:numPr>
        <w:spacing w:line="240" w:lineRule="auto"/>
      </w:pPr>
      <w:bookmarkStart w:id="300" w:name="_Toc115255654"/>
      <w:r>
        <w:lastRenderedPageBreak/>
        <w:t>Bibliographie</w:t>
      </w:r>
      <w:bookmarkEnd w:id="300"/>
    </w:p>
    <w:p w14:paraId="2FE38369" w14:textId="463521AB" w:rsidR="00650843" w:rsidRDefault="00650843" w:rsidP="00C1795B">
      <w:pPr>
        <w:spacing w:line="240" w:lineRule="auto"/>
      </w:pPr>
    </w:p>
    <w:p w14:paraId="2631516E" w14:textId="77777777" w:rsidR="007D2122" w:rsidRDefault="007D2122" w:rsidP="00C1795B">
      <w:pPr>
        <w:spacing w:after="0" w:line="240" w:lineRule="auto"/>
      </w:pPr>
      <w:r>
        <w:t>[1] : Mode opératoire - Mise en place de l’explorateur de faisceaux IBA BluePhantom et utilisation du logiciel OmniProAccept</w:t>
      </w:r>
    </w:p>
    <w:p w14:paraId="52499990" w14:textId="37F07B6F" w:rsidR="009A5DF1" w:rsidRDefault="009A5DF1" w:rsidP="00C1795B">
      <w:pPr>
        <w:spacing w:after="0" w:line="240" w:lineRule="auto"/>
      </w:pPr>
      <w:r>
        <w:t>[2] : N.Périchon – Cours de Master 2 de Rennes : « </w:t>
      </w:r>
      <w:r w:rsidRPr="00793069">
        <w:t>Description de la distribution de la dose dans les faisceaux de photons</w:t>
      </w:r>
      <w:r>
        <w:t> »</w:t>
      </w:r>
    </w:p>
    <w:p w14:paraId="1FBC355B" w14:textId="1D3A2171" w:rsidR="00520B7C" w:rsidRDefault="00520B7C" w:rsidP="00C1795B">
      <w:pPr>
        <w:spacing w:after="0" w:line="240" w:lineRule="auto"/>
      </w:pPr>
      <w:r>
        <w:t>[3] : M.Céleste – Cours de Master 2 de Rennes : « Dosimétrie des faisceaux d’électrons »</w:t>
      </w:r>
    </w:p>
    <w:p w14:paraId="7F97F8FA" w14:textId="1D75263C" w:rsidR="009A5DF1" w:rsidRDefault="00520B7C" w:rsidP="00C1795B">
      <w:pPr>
        <w:spacing w:after="0" w:line="240" w:lineRule="auto"/>
      </w:pPr>
      <w:r>
        <w:t>[4</w:t>
      </w:r>
      <w:r w:rsidR="009A5DF1">
        <w:t>] : SFPM - Utilisation des références métrologiques nationales de dose absorbée dans l'eau et application du protocole de dosimétrie AIEA TRS n° 398 aux faisceaux de photons de haute énergie, p.3</w:t>
      </w:r>
    </w:p>
    <w:p w14:paraId="776108DD" w14:textId="0BF46E99" w:rsidR="00A32E1F" w:rsidRPr="00756D1F" w:rsidRDefault="00520B7C" w:rsidP="00C1795B">
      <w:pPr>
        <w:spacing w:after="0" w:line="240" w:lineRule="auto"/>
        <w:rPr>
          <w:lang w:val="en-US"/>
        </w:rPr>
      </w:pPr>
      <w:r w:rsidRPr="00756D1F">
        <w:rPr>
          <w:lang w:val="en-US"/>
        </w:rPr>
        <w:t>[5</w:t>
      </w:r>
      <w:r w:rsidR="00A32E1F" w:rsidRPr="00756D1F">
        <w:rPr>
          <w:lang w:val="en-US"/>
        </w:rPr>
        <w:t>] : IAEA - Technical Reports Series No.398 - Absorbed Dose Determination in External Beam Radiotherapy</w:t>
      </w:r>
    </w:p>
    <w:p w14:paraId="043A4753" w14:textId="4F63EA5B" w:rsidR="00A32E1F" w:rsidRPr="00756D1F" w:rsidRDefault="00520B7C" w:rsidP="00C1795B">
      <w:pPr>
        <w:spacing w:after="0" w:line="240" w:lineRule="auto"/>
        <w:rPr>
          <w:lang w:val="en-US"/>
        </w:rPr>
      </w:pPr>
      <w:r w:rsidRPr="00756D1F">
        <w:rPr>
          <w:lang w:val="en-US"/>
        </w:rPr>
        <w:t>[6</w:t>
      </w:r>
      <w:r w:rsidR="00A32E1F" w:rsidRPr="00756D1F">
        <w:rPr>
          <w:lang w:val="en-US"/>
        </w:rPr>
        <w:t>] : IAEA – Radiation Oncology Physics : A handbook for teachers and students, p.359, 368</w:t>
      </w:r>
    </w:p>
    <w:p w14:paraId="4ACEF5D2" w14:textId="49734EED" w:rsidR="00A32E1F" w:rsidRPr="00756D1F" w:rsidRDefault="00520B7C" w:rsidP="00C1795B">
      <w:pPr>
        <w:spacing w:after="0" w:line="240" w:lineRule="auto"/>
        <w:rPr>
          <w:lang w:val="en-US"/>
        </w:rPr>
      </w:pPr>
      <w:r w:rsidRPr="00756D1F">
        <w:rPr>
          <w:lang w:val="en-US"/>
        </w:rPr>
        <w:t>[7</w:t>
      </w:r>
      <w:r w:rsidR="00A32E1F" w:rsidRPr="00756D1F">
        <w:rPr>
          <w:lang w:val="en-US"/>
        </w:rPr>
        <w:t>] : IAEA - Technical Reports Series No. 277 - Absorbed Dose Determination in Photon and Electron Beams</w:t>
      </w:r>
    </w:p>
    <w:p w14:paraId="5E852BA8" w14:textId="0FD7469E" w:rsidR="00A32E1F" w:rsidRDefault="00520B7C" w:rsidP="00C1795B">
      <w:pPr>
        <w:spacing w:after="0" w:line="240" w:lineRule="auto"/>
      </w:pPr>
      <w:r>
        <w:t>[8</w:t>
      </w:r>
      <w:r w:rsidR="00A32E1F">
        <w:t>] : C. Llagostera – Cours de Master 2 de Nantes : « Détermination de la dose absorbée dans les conditions de référence en radiothérapie : principes et application des protocoles internationaux de dosimétrie »</w:t>
      </w:r>
    </w:p>
    <w:p w14:paraId="7F5984BE" w14:textId="77777777" w:rsidR="00650843" w:rsidRPr="00650843" w:rsidRDefault="00650843" w:rsidP="00C1795B">
      <w:pPr>
        <w:spacing w:line="240" w:lineRule="auto"/>
      </w:pPr>
    </w:p>
    <w:sectPr w:rsidR="00650843" w:rsidRPr="00650843" w:rsidSect="00E00120">
      <w:pgSz w:w="11906" w:h="16838"/>
      <w:pgMar w:top="1134" w:right="1418" w:bottom="1134"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8" w:author="Llagostera Camille" w:date="2022-11-29T14:03:00Z" w:initials="LC">
    <w:p w14:paraId="0C390085" w14:textId="6BD4E239" w:rsidR="00A05691" w:rsidRDefault="00A05691">
      <w:pPr>
        <w:pStyle w:val="Commentaire"/>
      </w:pPr>
      <w:r>
        <w:rPr>
          <w:rStyle w:val="Marquedecommentaire"/>
        </w:rPr>
        <w:annotationRef/>
      </w:r>
      <w:r w:rsidR="00EC574B">
        <w:rPr>
          <w:noProof/>
        </w:rPr>
        <w:t>Merci de me donner la méthode (la formule pour obtenir le coeficient d'étalonnage)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390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390085" w16cid:durableId="28CAA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D2358"/>
    <w:multiLevelType w:val="hybridMultilevel"/>
    <w:tmpl w:val="1EAAB292"/>
    <w:lvl w:ilvl="0" w:tplc="F6CA3CB0">
      <w:start w:val="1"/>
      <w:numFmt w:val="decimal"/>
      <w:pStyle w:val="Titre3"/>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3"/>
  </w:num>
  <w:num w:numId="11">
    <w:abstractNumId w:val="4"/>
  </w:num>
  <w:num w:numId="12">
    <w:abstractNumId w:val="1"/>
  </w:num>
  <w:num w:numId="13">
    <w:abstractNumId w:val="0"/>
  </w:num>
  <w:num w:numId="14">
    <w:abstractNumId w:val="6"/>
  </w:num>
  <w:num w:numId="15">
    <w:abstractNumId w:val="8"/>
    <w:lvlOverride w:ilvl="0">
      <w:startOverride w:val="1"/>
    </w:lvlOverride>
  </w:num>
  <w:num w:numId="16">
    <w:abstractNumId w:val="3"/>
  </w:num>
  <w:num w:numId="17">
    <w:abstractNumId w:val="10"/>
  </w:num>
  <w:num w:numId="18">
    <w:abstractNumId w:val="8"/>
    <w:lvlOverride w:ilvl="0">
      <w:startOverride w:val="1"/>
    </w:lvlOverride>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langer Marion">
    <w15:presenceInfo w15:providerId="AD" w15:userId="S::Marion.Boulanger@ico.unicancer.fr::a794e7a1-7cec-4a0e-a5b9-a36ea5feda42"/>
  </w15:person>
  <w15:person w15:author="Llagostera Camille">
    <w15:presenceInfo w15:providerId="AD" w15:userId="S-1-5-21-2081497765-1016672200-1859928627-3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AF"/>
    <w:rsid w:val="00000FC2"/>
    <w:rsid w:val="0000401C"/>
    <w:rsid w:val="000041A1"/>
    <w:rsid w:val="00016050"/>
    <w:rsid w:val="0002368B"/>
    <w:rsid w:val="00025461"/>
    <w:rsid w:val="00025643"/>
    <w:rsid w:val="0002731A"/>
    <w:rsid w:val="000336C8"/>
    <w:rsid w:val="0003737F"/>
    <w:rsid w:val="000401E4"/>
    <w:rsid w:val="00042B70"/>
    <w:rsid w:val="00044EAE"/>
    <w:rsid w:val="00056D83"/>
    <w:rsid w:val="0006262C"/>
    <w:rsid w:val="0006518E"/>
    <w:rsid w:val="000675CD"/>
    <w:rsid w:val="00071FCF"/>
    <w:rsid w:val="00074843"/>
    <w:rsid w:val="00083D98"/>
    <w:rsid w:val="00087BB5"/>
    <w:rsid w:val="000940E7"/>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DC3"/>
    <w:rsid w:val="000F019A"/>
    <w:rsid w:val="000F66DD"/>
    <w:rsid w:val="000F707A"/>
    <w:rsid w:val="000F7766"/>
    <w:rsid w:val="00102AF9"/>
    <w:rsid w:val="001044F2"/>
    <w:rsid w:val="00116990"/>
    <w:rsid w:val="0011756E"/>
    <w:rsid w:val="00122220"/>
    <w:rsid w:val="00127179"/>
    <w:rsid w:val="00131423"/>
    <w:rsid w:val="00133D6B"/>
    <w:rsid w:val="001359C6"/>
    <w:rsid w:val="00145A3F"/>
    <w:rsid w:val="00152417"/>
    <w:rsid w:val="00152B6B"/>
    <w:rsid w:val="00153504"/>
    <w:rsid w:val="00154263"/>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647C"/>
    <w:rsid w:val="001C72BB"/>
    <w:rsid w:val="001D3942"/>
    <w:rsid w:val="001D4A92"/>
    <w:rsid w:val="001E14DA"/>
    <w:rsid w:val="001E7943"/>
    <w:rsid w:val="001F1906"/>
    <w:rsid w:val="001F22C0"/>
    <w:rsid w:val="002033A0"/>
    <w:rsid w:val="002058BE"/>
    <w:rsid w:val="00214FFA"/>
    <w:rsid w:val="0021587B"/>
    <w:rsid w:val="00215A00"/>
    <w:rsid w:val="002226F7"/>
    <w:rsid w:val="002263D3"/>
    <w:rsid w:val="00227A20"/>
    <w:rsid w:val="00231747"/>
    <w:rsid w:val="00237536"/>
    <w:rsid w:val="00241DA9"/>
    <w:rsid w:val="0024306F"/>
    <w:rsid w:val="0024382C"/>
    <w:rsid w:val="00245885"/>
    <w:rsid w:val="002719F4"/>
    <w:rsid w:val="00272274"/>
    <w:rsid w:val="00272E69"/>
    <w:rsid w:val="00280010"/>
    <w:rsid w:val="00292C76"/>
    <w:rsid w:val="00297213"/>
    <w:rsid w:val="002A6AC0"/>
    <w:rsid w:val="002B37BB"/>
    <w:rsid w:val="002C1F1E"/>
    <w:rsid w:val="002C4809"/>
    <w:rsid w:val="002D6871"/>
    <w:rsid w:val="002E1938"/>
    <w:rsid w:val="002F046F"/>
    <w:rsid w:val="002F6CD0"/>
    <w:rsid w:val="002F7804"/>
    <w:rsid w:val="00307341"/>
    <w:rsid w:val="003149B7"/>
    <w:rsid w:val="00320C7E"/>
    <w:rsid w:val="00336F0F"/>
    <w:rsid w:val="00346896"/>
    <w:rsid w:val="00346F3B"/>
    <w:rsid w:val="00347605"/>
    <w:rsid w:val="00354952"/>
    <w:rsid w:val="003551CD"/>
    <w:rsid w:val="003637D6"/>
    <w:rsid w:val="00364664"/>
    <w:rsid w:val="00371150"/>
    <w:rsid w:val="00373D89"/>
    <w:rsid w:val="0037547E"/>
    <w:rsid w:val="0038279A"/>
    <w:rsid w:val="003840BA"/>
    <w:rsid w:val="00384551"/>
    <w:rsid w:val="003872D1"/>
    <w:rsid w:val="00391F6E"/>
    <w:rsid w:val="0039648F"/>
    <w:rsid w:val="003A50BB"/>
    <w:rsid w:val="003A6B67"/>
    <w:rsid w:val="003A7033"/>
    <w:rsid w:val="003A7CC4"/>
    <w:rsid w:val="003B0D55"/>
    <w:rsid w:val="003C1C75"/>
    <w:rsid w:val="003C1D42"/>
    <w:rsid w:val="003C2597"/>
    <w:rsid w:val="003D6B2B"/>
    <w:rsid w:val="003D7FD9"/>
    <w:rsid w:val="003E516A"/>
    <w:rsid w:val="003F394F"/>
    <w:rsid w:val="00405267"/>
    <w:rsid w:val="00405C02"/>
    <w:rsid w:val="004151AF"/>
    <w:rsid w:val="00415CF6"/>
    <w:rsid w:val="0041693D"/>
    <w:rsid w:val="00416AF7"/>
    <w:rsid w:val="0042297B"/>
    <w:rsid w:val="00425543"/>
    <w:rsid w:val="004319DE"/>
    <w:rsid w:val="00451611"/>
    <w:rsid w:val="00454F64"/>
    <w:rsid w:val="00456CD3"/>
    <w:rsid w:val="00462F23"/>
    <w:rsid w:val="00470DB7"/>
    <w:rsid w:val="00476529"/>
    <w:rsid w:val="0048441C"/>
    <w:rsid w:val="00487786"/>
    <w:rsid w:val="00492483"/>
    <w:rsid w:val="00493AD3"/>
    <w:rsid w:val="004A298A"/>
    <w:rsid w:val="004A5B68"/>
    <w:rsid w:val="004B1A37"/>
    <w:rsid w:val="004C2E25"/>
    <w:rsid w:val="004C50BF"/>
    <w:rsid w:val="004D246B"/>
    <w:rsid w:val="004D2888"/>
    <w:rsid w:val="004E0BF8"/>
    <w:rsid w:val="004E2619"/>
    <w:rsid w:val="004E3B93"/>
    <w:rsid w:val="004E4D24"/>
    <w:rsid w:val="004E5D17"/>
    <w:rsid w:val="004F239D"/>
    <w:rsid w:val="004F6D6B"/>
    <w:rsid w:val="00505DDC"/>
    <w:rsid w:val="00510503"/>
    <w:rsid w:val="00510DAC"/>
    <w:rsid w:val="00513B5F"/>
    <w:rsid w:val="00520B7C"/>
    <w:rsid w:val="00522305"/>
    <w:rsid w:val="00522335"/>
    <w:rsid w:val="00546A44"/>
    <w:rsid w:val="00550A69"/>
    <w:rsid w:val="0055495A"/>
    <w:rsid w:val="00566E65"/>
    <w:rsid w:val="005720A9"/>
    <w:rsid w:val="00576944"/>
    <w:rsid w:val="005778A9"/>
    <w:rsid w:val="005856A9"/>
    <w:rsid w:val="00586C6D"/>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936"/>
    <w:rsid w:val="00610F13"/>
    <w:rsid w:val="00620D69"/>
    <w:rsid w:val="0062550A"/>
    <w:rsid w:val="00635D03"/>
    <w:rsid w:val="00637530"/>
    <w:rsid w:val="0064000E"/>
    <w:rsid w:val="00643B5B"/>
    <w:rsid w:val="00644C65"/>
    <w:rsid w:val="00645CAF"/>
    <w:rsid w:val="00650843"/>
    <w:rsid w:val="0065242A"/>
    <w:rsid w:val="00654127"/>
    <w:rsid w:val="006665B5"/>
    <w:rsid w:val="00667E5C"/>
    <w:rsid w:val="006771F8"/>
    <w:rsid w:val="006775DD"/>
    <w:rsid w:val="00680BB1"/>
    <w:rsid w:val="006965B7"/>
    <w:rsid w:val="00697CC8"/>
    <w:rsid w:val="006A0E2A"/>
    <w:rsid w:val="006A2A51"/>
    <w:rsid w:val="006A469F"/>
    <w:rsid w:val="006A7EB9"/>
    <w:rsid w:val="006B257B"/>
    <w:rsid w:val="006B35AB"/>
    <w:rsid w:val="006B6164"/>
    <w:rsid w:val="006B6399"/>
    <w:rsid w:val="006C491A"/>
    <w:rsid w:val="006D11F5"/>
    <w:rsid w:val="006E1F23"/>
    <w:rsid w:val="006E2F3A"/>
    <w:rsid w:val="006E4E31"/>
    <w:rsid w:val="006E5662"/>
    <w:rsid w:val="006F1DA0"/>
    <w:rsid w:val="006F4ABF"/>
    <w:rsid w:val="006F7BB1"/>
    <w:rsid w:val="00700BE0"/>
    <w:rsid w:val="007017DE"/>
    <w:rsid w:val="00706666"/>
    <w:rsid w:val="007075C8"/>
    <w:rsid w:val="00725E1F"/>
    <w:rsid w:val="00727843"/>
    <w:rsid w:val="007346A8"/>
    <w:rsid w:val="007403D0"/>
    <w:rsid w:val="00741540"/>
    <w:rsid w:val="007434F5"/>
    <w:rsid w:val="0075102D"/>
    <w:rsid w:val="00756D1F"/>
    <w:rsid w:val="00763880"/>
    <w:rsid w:val="00776CF7"/>
    <w:rsid w:val="0078294C"/>
    <w:rsid w:val="00783596"/>
    <w:rsid w:val="007908EB"/>
    <w:rsid w:val="007A0A4D"/>
    <w:rsid w:val="007B758E"/>
    <w:rsid w:val="007C1101"/>
    <w:rsid w:val="007C2D17"/>
    <w:rsid w:val="007C67B4"/>
    <w:rsid w:val="007D190C"/>
    <w:rsid w:val="007D2122"/>
    <w:rsid w:val="007E0205"/>
    <w:rsid w:val="007E0400"/>
    <w:rsid w:val="007E1C82"/>
    <w:rsid w:val="007E4E0D"/>
    <w:rsid w:val="007F3462"/>
    <w:rsid w:val="007F683F"/>
    <w:rsid w:val="007F69AF"/>
    <w:rsid w:val="00800BF7"/>
    <w:rsid w:val="0080160D"/>
    <w:rsid w:val="008128A5"/>
    <w:rsid w:val="00812E30"/>
    <w:rsid w:val="00814462"/>
    <w:rsid w:val="00816C68"/>
    <w:rsid w:val="0082085A"/>
    <w:rsid w:val="00827F1C"/>
    <w:rsid w:val="0083237F"/>
    <w:rsid w:val="00833781"/>
    <w:rsid w:val="008401E1"/>
    <w:rsid w:val="00852937"/>
    <w:rsid w:val="0085457B"/>
    <w:rsid w:val="008650DB"/>
    <w:rsid w:val="00872B2D"/>
    <w:rsid w:val="008764F1"/>
    <w:rsid w:val="008767EB"/>
    <w:rsid w:val="00883C6D"/>
    <w:rsid w:val="00894C68"/>
    <w:rsid w:val="008A53B1"/>
    <w:rsid w:val="008A778B"/>
    <w:rsid w:val="008C0422"/>
    <w:rsid w:val="008C346F"/>
    <w:rsid w:val="008D1C7E"/>
    <w:rsid w:val="008D2E3C"/>
    <w:rsid w:val="008D3ACE"/>
    <w:rsid w:val="008E4467"/>
    <w:rsid w:val="008E7F90"/>
    <w:rsid w:val="008F10DD"/>
    <w:rsid w:val="008F26AE"/>
    <w:rsid w:val="008F5266"/>
    <w:rsid w:val="008F68A0"/>
    <w:rsid w:val="008F7E8C"/>
    <w:rsid w:val="00901A82"/>
    <w:rsid w:val="00903C50"/>
    <w:rsid w:val="009046B8"/>
    <w:rsid w:val="0090743E"/>
    <w:rsid w:val="009075F5"/>
    <w:rsid w:val="0092468C"/>
    <w:rsid w:val="00933865"/>
    <w:rsid w:val="009339E9"/>
    <w:rsid w:val="00937AF4"/>
    <w:rsid w:val="00937DDF"/>
    <w:rsid w:val="009455F0"/>
    <w:rsid w:val="009501E4"/>
    <w:rsid w:val="0095185E"/>
    <w:rsid w:val="009677C8"/>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4157"/>
    <w:rsid w:val="009C57F7"/>
    <w:rsid w:val="009C7FE8"/>
    <w:rsid w:val="009D0AA5"/>
    <w:rsid w:val="009D26F5"/>
    <w:rsid w:val="009D5C20"/>
    <w:rsid w:val="009E4D43"/>
    <w:rsid w:val="009E60D8"/>
    <w:rsid w:val="009F7E48"/>
    <w:rsid w:val="00A03C36"/>
    <w:rsid w:val="00A05691"/>
    <w:rsid w:val="00A12BF8"/>
    <w:rsid w:val="00A15AE7"/>
    <w:rsid w:val="00A2702B"/>
    <w:rsid w:val="00A32E1F"/>
    <w:rsid w:val="00A50BE7"/>
    <w:rsid w:val="00A5561C"/>
    <w:rsid w:val="00A66547"/>
    <w:rsid w:val="00A66842"/>
    <w:rsid w:val="00A731AF"/>
    <w:rsid w:val="00A81307"/>
    <w:rsid w:val="00A8130F"/>
    <w:rsid w:val="00A8306C"/>
    <w:rsid w:val="00A8450A"/>
    <w:rsid w:val="00A86333"/>
    <w:rsid w:val="00A87E23"/>
    <w:rsid w:val="00A87E76"/>
    <w:rsid w:val="00A913AA"/>
    <w:rsid w:val="00A964CC"/>
    <w:rsid w:val="00AA235E"/>
    <w:rsid w:val="00AA6DD3"/>
    <w:rsid w:val="00AA7934"/>
    <w:rsid w:val="00AB560C"/>
    <w:rsid w:val="00AB7415"/>
    <w:rsid w:val="00AC13DF"/>
    <w:rsid w:val="00AC361F"/>
    <w:rsid w:val="00AC3CFB"/>
    <w:rsid w:val="00AC79DE"/>
    <w:rsid w:val="00AD4A3C"/>
    <w:rsid w:val="00AE4B0F"/>
    <w:rsid w:val="00AE77B0"/>
    <w:rsid w:val="00AF0DFD"/>
    <w:rsid w:val="00AF22D5"/>
    <w:rsid w:val="00AF2BC3"/>
    <w:rsid w:val="00AF5730"/>
    <w:rsid w:val="00B00EEC"/>
    <w:rsid w:val="00B045E0"/>
    <w:rsid w:val="00B1041A"/>
    <w:rsid w:val="00B14733"/>
    <w:rsid w:val="00B15142"/>
    <w:rsid w:val="00B160C0"/>
    <w:rsid w:val="00B17E1F"/>
    <w:rsid w:val="00B21D0B"/>
    <w:rsid w:val="00B25C41"/>
    <w:rsid w:val="00B25EDD"/>
    <w:rsid w:val="00B31B4E"/>
    <w:rsid w:val="00B34484"/>
    <w:rsid w:val="00B3611D"/>
    <w:rsid w:val="00B44512"/>
    <w:rsid w:val="00B450B7"/>
    <w:rsid w:val="00B46377"/>
    <w:rsid w:val="00B54D2F"/>
    <w:rsid w:val="00B65B12"/>
    <w:rsid w:val="00B661DC"/>
    <w:rsid w:val="00B74D0F"/>
    <w:rsid w:val="00B77B56"/>
    <w:rsid w:val="00B77E70"/>
    <w:rsid w:val="00B81171"/>
    <w:rsid w:val="00B8436F"/>
    <w:rsid w:val="00B845F5"/>
    <w:rsid w:val="00B86A20"/>
    <w:rsid w:val="00B90906"/>
    <w:rsid w:val="00B909D8"/>
    <w:rsid w:val="00BA47FD"/>
    <w:rsid w:val="00BA4DBE"/>
    <w:rsid w:val="00BB0EEC"/>
    <w:rsid w:val="00BB1859"/>
    <w:rsid w:val="00BB54C0"/>
    <w:rsid w:val="00BB5891"/>
    <w:rsid w:val="00BB61E7"/>
    <w:rsid w:val="00BC3D3D"/>
    <w:rsid w:val="00BC3D8C"/>
    <w:rsid w:val="00BC74DC"/>
    <w:rsid w:val="00BD1DD8"/>
    <w:rsid w:val="00BD3AF8"/>
    <w:rsid w:val="00BD3DAF"/>
    <w:rsid w:val="00BD5D6C"/>
    <w:rsid w:val="00BE33E8"/>
    <w:rsid w:val="00BE530C"/>
    <w:rsid w:val="00BE60E9"/>
    <w:rsid w:val="00BE70AD"/>
    <w:rsid w:val="00BF2794"/>
    <w:rsid w:val="00C14722"/>
    <w:rsid w:val="00C1795B"/>
    <w:rsid w:val="00C21F3E"/>
    <w:rsid w:val="00C30AAC"/>
    <w:rsid w:val="00C32BE0"/>
    <w:rsid w:val="00C35ED2"/>
    <w:rsid w:val="00C42BB6"/>
    <w:rsid w:val="00C44BBF"/>
    <w:rsid w:val="00C51D60"/>
    <w:rsid w:val="00C53237"/>
    <w:rsid w:val="00C57FFD"/>
    <w:rsid w:val="00C64154"/>
    <w:rsid w:val="00C64CE9"/>
    <w:rsid w:val="00C64E33"/>
    <w:rsid w:val="00C71C4B"/>
    <w:rsid w:val="00C80554"/>
    <w:rsid w:val="00C9650C"/>
    <w:rsid w:val="00CA3CFA"/>
    <w:rsid w:val="00CB445F"/>
    <w:rsid w:val="00CC0BFC"/>
    <w:rsid w:val="00CC2D4E"/>
    <w:rsid w:val="00CC439D"/>
    <w:rsid w:val="00CC75C9"/>
    <w:rsid w:val="00CC7A45"/>
    <w:rsid w:val="00CD01F5"/>
    <w:rsid w:val="00CD5929"/>
    <w:rsid w:val="00CD7BEC"/>
    <w:rsid w:val="00CF00F6"/>
    <w:rsid w:val="00CF0503"/>
    <w:rsid w:val="00CF7E87"/>
    <w:rsid w:val="00CF7EEF"/>
    <w:rsid w:val="00D04BB3"/>
    <w:rsid w:val="00D0620A"/>
    <w:rsid w:val="00D063F1"/>
    <w:rsid w:val="00D14E2E"/>
    <w:rsid w:val="00D208F3"/>
    <w:rsid w:val="00D25C78"/>
    <w:rsid w:val="00D30F7B"/>
    <w:rsid w:val="00D316D7"/>
    <w:rsid w:val="00D352A9"/>
    <w:rsid w:val="00D40349"/>
    <w:rsid w:val="00D410CF"/>
    <w:rsid w:val="00D4256E"/>
    <w:rsid w:val="00D43B6D"/>
    <w:rsid w:val="00D5326B"/>
    <w:rsid w:val="00D55A5E"/>
    <w:rsid w:val="00D57337"/>
    <w:rsid w:val="00D7237A"/>
    <w:rsid w:val="00D76755"/>
    <w:rsid w:val="00D8235F"/>
    <w:rsid w:val="00D837C8"/>
    <w:rsid w:val="00D95B5C"/>
    <w:rsid w:val="00DA0C86"/>
    <w:rsid w:val="00DA18EA"/>
    <w:rsid w:val="00DB0B5E"/>
    <w:rsid w:val="00DC439A"/>
    <w:rsid w:val="00DD00BB"/>
    <w:rsid w:val="00DD07AA"/>
    <w:rsid w:val="00DD684B"/>
    <w:rsid w:val="00DE6FC5"/>
    <w:rsid w:val="00DF4A9A"/>
    <w:rsid w:val="00E00120"/>
    <w:rsid w:val="00E04114"/>
    <w:rsid w:val="00E105E5"/>
    <w:rsid w:val="00E133C7"/>
    <w:rsid w:val="00E16A62"/>
    <w:rsid w:val="00E16BAE"/>
    <w:rsid w:val="00E17188"/>
    <w:rsid w:val="00E232AF"/>
    <w:rsid w:val="00E24485"/>
    <w:rsid w:val="00E24EFF"/>
    <w:rsid w:val="00E26F27"/>
    <w:rsid w:val="00E27F57"/>
    <w:rsid w:val="00E30F22"/>
    <w:rsid w:val="00E356D2"/>
    <w:rsid w:val="00E429E0"/>
    <w:rsid w:val="00E429E1"/>
    <w:rsid w:val="00E44D7D"/>
    <w:rsid w:val="00E5578C"/>
    <w:rsid w:val="00E60E2B"/>
    <w:rsid w:val="00E635AF"/>
    <w:rsid w:val="00E63EA0"/>
    <w:rsid w:val="00E64726"/>
    <w:rsid w:val="00E722CA"/>
    <w:rsid w:val="00E755B2"/>
    <w:rsid w:val="00E87C36"/>
    <w:rsid w:val="00E9163E"/>
    <w:rsid w:val="00E9442A"/>
    <w:rsid w:val="00E95131"/>
    <w:rsid w:val="00EA2D86"/>
    <w:rsid w:val="00EA6FD5"/>
    <w:rsid w:val="00EB4A82"/>
    <w:rsid w:val="00EC1476"/>
    <w:rsid w:val="00EC2893"/>
    <w:rsid w:val="00EC574B"/>
    <w:rsid w:val="00ED10E9"/>
    <w:rsid w:val="00EE2AB0"/>
    <w:rsid w:val="00EE3586"/>
    <w:rsid w:val="00EE7BA8"/>
    <w:rsid w:val="00EF3F1B"/>
    <w:rsid w:val="00F01ACE"/>
    <w:rsid w:val="00F01D8C"/>
    <w:rsid w:val="00F15983"/>
    <w:rsid w:val="00F20120"/>
    <w:rsid w:val="00F2553F"/>
    <w:rsid w:val="00F25BE1"/>
    <w:rsid w:val="00F2785D"/>
    <w:rsid w:val="00F33FB4"/>
    <w:rsid w:val="00F45D8A"/>
    <w:rsid w:val="00F46990"/>
    <w:rsid w:val="00F46AA4"/>
    <w:rsid w:val="00F50E78"/>
    <w:rsid w:val="00F570D5"/>
    <w:rsid w:val="00F57D25"/>
    <w:rsid w:val="00F645CB"/>
    <w:rsid w:val="00F70D32"/>
    <w:rsid w:val="00F7362F"/>
    <w:rsid w:val="00F75549"/>
    <w:rsid w:val="00F76E1F"/>
    <w:rsid w:val="00F812CC"/>
    <w:rsid w:val="00F85842"/>
    <w:rsid w:val="00F94EA5"/>
    <w:rsid w:val="00F967A2"/>
    <w:rsid w:val="00FA149F"/>
    <w:rsid w:val="00FA4121"/>
    <w:rsid w:val="00FA4C22"/>
    <w:rsid w:val="00FA61C8"/>
    <w:rsid w:val="00FA6EED"/>
    <w:rsid w:val="00FB6795"/>
    <w:rsid w:val="00FC0176"/>
    <w:rsid w:val="00FC2F7C"/>
    <w:rsid w:val="00FC45B4"/>
    <w:rsid w:val="00FC5140"/>
    <w:rsid w:val="00FD120F"/>
    <w:rsid w:val="00FD272A"/>
    <w:rsid w:val="00FD4A7C"/>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chartTrackingRefBased/>
  <w15:docId w15:val="{1EB52CEA-5A1F-4923-AB11-9A6BFDA9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756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899454751"/>
        <c:axId val="891228015"/>
      </c:scatterChart>
      <c:valAx>
        <c:axId val="899454751"/>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1228015"/>
        <c:crosses val="autoZero"/>
        <c:crossBetween val="midCat"/>
      </c:valAx>
      <c:valAx>
        <c:axId val="8912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94547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091474735"/>
        <c:axId val="1091476815"/>
      </c:scatterChart>
      <c:valAx>
        <c:axId val="10914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6815"/>
        <c:crosses val="autoZero"/>
        <c:crossBetween val="midCat"/>
      </c:valAx>
      <c:valAx>
        <c:axId val="10914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47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902966415"/>
        <c:axId val="902968911"/>
      </c:scatterChart>
      <c:valAx>
        <c:axId val="902966415"/>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8911"/>
        <c:crosses val="autoZero"/>
        <c:crossBetween val="midCat"/>
      </c:valAx>
      <c:valAx>
        <c:axId val="9029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6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358429376"/>
        <c:axId val="358426464"/>
      </c:scatterChart>
      <c:valAx>
        <c:axId val="358429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404063408"/>
        <c:axId val="1404066736"/>
      </c:lineChart>
      <c:catAx>
        <c:axId val="1404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6736"/>
        <c:crosses val="autoZero"/>
        <c:auto val="1"/>
        <c:lblAlgn val="ctr"/>
        <c:lblOffset val="100"/>
        <c:noMultiLvlLbl val="1"/>
      </c:catAx>
      <c:valAx>
        <c:axId val="14040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3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839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1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332072975"/>
        <c:axId val="332076303"/>
      </c:scatterChart>
      <c:valAx>
        <c:axId val="332072975"/>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303"/>
        <c:crosses val="autoZero"/>
        <c:crossBetween val="midCat"/>
      </c:valAx>
      <c:valAx>
        <c:axId val="33207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2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99034944"/>
        <c:axId val="1199039104"/>
      </c:scatterChart>
      <c:valAx>
        <c:axId val="11990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9104"/>
        <c:crosses val="autoZero"/>
        <c:crossBetween val="midCat"/>
      </c:valAx>
      <c:valAx>
        <c:axId val="119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4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420092896"/>
        <c:axId val="1420086656"/>
      </c:scatterChart>
      <c:valAx>
        <c:axId val="1420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86656"/>
        <c:crosses val="autoZero"/>
        <c:crossBetween val="midCat"/>
      </c:valAx>
      <c:valAx>
        <c:axId val="14200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9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332083791"/>
        <c:axId val="332076719"/>
      </c:scatterChart>
      <c:valAx>
        <c:axId val="332083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719"/>
        <c:crosses val="autoZero"/>
        <c:crossBetween val="midCat"/>
      </c:valAx>
      <c:valAx>
        <c:axId val="33207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837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11655487"/>
        <c:axId val="111653407"/>
      </c:scatterChart>
      <c:valAx>
        <c:axId val="11165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3407"/>
        <c:crosses val="autoZero"/>
        <c:crossBetween val="midCat"/>
      </c:valAx>
      <c:valAx>
        <c:axId val="11165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5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986937904"/>
        <c:axId val="1986938320"/>
      </c:scatterChart>
      <c:valAx>
        <c:axId val="198693790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8320"/>
        <c:crosses val="autoZero"/>
        <c:crossBetween val="midCat"/>
      </c:valAx>
      <c:valAx>
        <c:axId val="1986938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EB6CB96D-73C3-45B0-841A-6F9A0F2A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6390</Words>
  <Characters>35151</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4</cp:revision>
  <cp:lastPrinted>2022-10-06T11:29:00Z</cp:lastPrinted>
  <dcterms:created xsi:type="dcterms:W3CDTF">2022-11-29T13:51:00Z</dcterms:created>
  <dcterms:modified xsi:type="dcterms:W3CDTF">2023-10-06T13:49:00Z</dcterms:modified>
</cp:coreProperties>
</file>