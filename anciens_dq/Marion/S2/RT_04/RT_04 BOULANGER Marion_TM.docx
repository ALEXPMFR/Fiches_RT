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DBE9" w14:textId="77777777" w:rsidR="00E00120" w:rsidRDefault="00E00120" w:rsidP="00C1795B">
      <w:pPr>
        <w:spacing w:line="240" w:lineRule="auto"/>
        <w:rPr>
          <w:sz w:val="24"/>
          <w:szCs w:val="24"/>
        </w:rPr>
      </w:pPr>
      <w:r>
        <w:rPr>
          <w:noProof/>
          <w:lang w:eastAsia="fr-FR"/>
        </w:rPr>
        <w:drawing>
          <wp:anchor distT="0" distB="0" distL="114300" distR="114300" simplePos="0" relativeHeight="251660288" behindDoc="1" locked="0" layoutInCell="1" allowOverlap="1" wp14:anchorId="6FB671FD" wp14:editId="453FE129">
            <wp:simplePos x="0" y="0"/>
            <wp:positionH relativeFrom="column">
              <wp:posOffset>609600</wp:posOffset>
            </wp:positionH>
            <wp:positionV relativeFrom="paragraph">
              <wp:posOffset>0</wp:posOffset>
            </wp:positionV>
            <wp:extent cx="1181100" cy="666115"/>
            <wp:effectExtent l="0" t="0" r="0" b="635"/>
            <wp:wrapTight wrapText="bothSides">
              <wp:wrapPolygon edited="0">
                <wp:start x="1742" y="0"/>
                <wp:lineTo x="1045" y="1853"/>
                <wp:lineTo x="697" y="21003"/>
                <wp:lineTo x="4529" y="21003"/>
                <wp:lineTo x="18813" y="19767"/>
                <wp:lineTo x="20206" y="16679"/>
                <wp:lineTo x="16723" y="10501"/>
                <wp:lineTo x="20555" y="9266"/>
                <wp:lineTo x="18465" y="618"/>
                <wp:lineTo x="3832" y="0"/>
                <wp:lineTo x="1742"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181100" cy="666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3EADAB40" wp14:editId="278F896C">
            <wp:simplePos x="0" y="0"/>
            <wp:positionH relativeFrom="margin">
              <wp:align>right</wp:align>
            </wp:positionH>
            <wp:positionV relativeFrom="paragraph">
              <wp:posOffset>0</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6A3716" w14:textId="77777777" w:rsidR="00E00120" w:rsidRDefault="00E00120" w:rsidP="00C1795B">
      <w:pPr>
        <w:spacing w:line="240" w:lineRule="auto"/>
      </w:pPr>
    </w:p>
    <w:p w14:paraId="4FD01EBC" w14:textId="77777777" w:rsidR="00E00120" w:rsidRDefault="00E00120" w:rsidP="00C1795B">
      <w:pPr>
        <w:spacing w:line="240" w:lineRule="auto"/>
      </w:pPr>
    </w:p>
    <w:p w14:paraId="7E37E0AB" w14:textId="77777777" w:rsidR="00E00120" w:rsidRPr="00672AFF" w:rsidRDefault="00E00120" w:rsidP="00C1795B">
      <w:pPr>
        <w:spacing w:line="240" w:lineRule="auto"/>
        <w:jc w:val="center"/>
        <w:rPr>
          <w:b/>
        </w:rPr>
      </w:pPr>
      <w:r w:rsidRPr="00672AFF">
        <w:rPr>
          <w:b/>
        </w:rPr>
        <w:t>Fiche d’activité RT_0</w:t>
      </w:r>
      <w:r>
        <w:rPr>
          <w:b/>
        </w:rPr>
        <w:t>4</w:t>
      </w:r>
      <w:r w:rsidRPr="00672AFF">
        <w:rPr>
          <w:b/>
        </w:rPr>
        <w:t> : Faisceaux de photons de haute énergie : étude de la variation relative de la dose absorbée et détermination de la dose absorbée de référence</w:t>
      </w:r>
    </w:p>
    <w:p w14:paraId="40B3002D" w14:textId="77777777" w:rsidR="00E00120" w:rsidRDefault="00E00120" w:rsidP="00C1795B">
      <w:pPr>
        <w:spacing w:line="240" w:lineRule="auto"/>
      </w:pPr>
    </w:p>
    <w:p w14:paraId="2E1A8229" w14:textId="77777777" w:rsidR="00E00120" w:rsidRDefault="00E00120" w:rsidP="00C1795B">
      <w:pPr>
        <w:spacing w:line="240" w:lineRule="auto"/>
        <w:jc w:val="center"/>
      </w:pPr>
      <w:r w:rsidRPr="00672AFF">
        <w:rPr>
          <w:b/>
        </w:rPr>
        <w:t>Physicien</w:t>
      </w:r>
      <w:r>
        <w:rPr>
          <w:b/>
        </w:rPr>
        <w:t>s</w:t>
      </w:r>
      <w:r w:rsidRPr="00672AFF">
        <w:rPr>
          <w:b/>
        </w:rPr>
        <w:t xml:space="preserve"> référent</w:t>
      </w:r>
      <w:r>
        <w:rPr>
          <w:b/>
        </w:rPr>
        <w:t>s</w:t>
      </w:r>
      <w:r w:rsidRPr="00672AFF">
        <w:rPr>
          <w:b/>
        </w:rPr>
        <w:t xml:space="preserve"> de la fiche</w:t>
      </w:r>
      <w:r>
        <w:t> : Camille Llagostera / Thomas Marsac</w:t>
      </w:r>
    </w:p>
    <w:p w14:paraId="4A002121" w14:textId="77777777" w:rsidR="00E00120" w:rsidRDefault="00E00120" w:rsidP="00C1795B">
      <w:pPr>
        <w:spacing w:line="240" w:lineRule="auto"/>
        <w:jc w:val="center"/>
      </w:pPr>
      <w:r w:rsidRPr="00672AFF">
        <w:rPr>
          <w:b/>
        </w:rPr>
        <w:t>Etudiante</w:t>
      </w:r>
      <w:r>
        <w:t> : Marion Boulanger</w:t>
      </w:r>
    </w:p>
    <w:p w14:paraId="0203DEB6" w14:textId="7E451F89" w:rsidR="00E00120" w:rsidRDefault="00E00120" w:rsidP="00C1795B">
      <w:pPr>
        <w:spacing w:line="240" w:lineRule="auto"/>
        <w:jc w:val="center"/>
        <w:rPr>
          <w:i/>
        </w:rPr>
      </w:pPr>
      <w:r w:rsidRPr="00672AFF">
        <w:rPr>
          <w:i/>
        </w:rPr>
        <w:t>DQPRM Promotion 2021/2023</w:t>
      </w:r>
    </w:p>
    <w:p w14:paraId="3CD7C4D4" w14:textId="3CA6CECF" w:rsidR="002C4809" w:rsidRDefault="002C4809" w:rsidP="00C1795B">
      <w:pPr>
        <w:spacing w:line="240" w:lineRule="auto"/>
        <w:jc w:val="center"/>
        <w:rPr>
          <w:i/>
        </w:rPr>
      </w:pPr>
    </w:p>
    <w:bookmarkStart w:id="0" w:name="_Toc110269064" w:displacedByCustomXml="next"/>
    <w:bookmarkStart w:id="1" w:name="_Toc110268704" w:displacedByCustomXml="next"/>
    <w:bookmarkStart w:id="2" w:name="_Toc110268682" w:displacedByCustomXml="next"/>
    <w:bookmarkStart w:id="3" w:name="_Toc110268660" w:displacedByCustomXml="next"/>
    <w:sdt>
      <w:sdtPr>
        <w:rPr>
          <w:rFonts w:asciiTheme="minorHAnsi" w:eastAsiaTheme="minorHAnsi" w:hAnsiTheme="minorHAnsi" w:cstheme="minorBidi"/>
          <w:color w:val="auto"/>
          <w:sz w:val="22"/>
          <w:szCs w:val="22"/>
          <w:lang w:eastAsia="en-US"/>
        </w:rPr>
        <w:id w:val="-247194489"/>
        <w:docPartObj>
          <w:docPartGallery w:val="Table of Contents"/>
          <w:docPartUnique/>
        </w:docPartObj>
      </w:sdtPr>
      <w:sdtEndPr>
        <w:rPr>
          <w:b/>
          <w:bCs/>
        </w:rPr>
      </w:sdtEndPr>
      <w:sdtContent>
        <w:p w14:paraId="1902F2CA" w14:textId="3CFE466F" w:rsidR="00405C02" w:rsidRDefault="00405C02" w:rsidP="00C1795B">
          <w:pPr>
            <w:pStyle w:val="En-ttedetabledesmatires"/>
            <w:numPr>
              <w:ilvl w:val="0"/>
              <w:numId w:val="0"/>
            </w:numPr>
            <w:spacing w:line="240" w:lineRule="auto"/>
          </w:pPr>
          <w:r>
            <w:t>Table des matières</w:t>
          </w:r>
        </w:p>
        <w:p w14:paraId="35064755" w14:textId="107D682D" w:rsidR="00D316D7" w:rsidRDefault="00405C02"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15255630" w:history="1">
            <w:r w:rsidR="00D316D7" w:rsidRPr="00254FF4">
              <w:rPr>
                <w:rStyle w:val="Lienhypertexte"/>
                <w:noProof/>
              </w:rPr>
              <w:t>I.</w:t>
            </w:r>
            <w:r w:rsidR="00D316D7">
              <w:rPr>
                <w:rFonts w:eastAsiaTheme="minorEastAsia" w:cstheme="minorBidi"/>
                <w:b w:val="0"/>
                <w:bCs w:val="0"/>
                <w:caps w:val="0"/>
                <w:noProof/>
                <w:sz w:val="22"/>
                <w:szCs w:val="22"/>
                <w:lang w:eastAsia="fr-FR"/>
              </w:rPr>
              <w:tab/>
            </w:r>
            <w:r w:rsidR="00D316D7" w:rsidRPr="00254FF4">
              <w:rPr>
                <w:rStyle w:val="Lienhypertexte"/>
                <w:noProof/>
              </w:rPr>
              <w:t>Etude relative de la dose absorbée</w:t>
            </w:r>
            <w:r w:rsidR="00D316D7">
              <w:rPr>
                <w:noProof/>
                <w:webHidden/>
              </w:rPr>
              <w:tab/>
            </w:r>
            <w:r w:rsidR="00D316D7">
              <w:rPr>
                <w:noProof/>
                <w:webHidden/>
              </w:rPr>
              <w:fldChar w:fldCharType="begin"/>
            </w:r>
            <w:r w:rsidR="00D316D7">
              <w:rPr>
                <w:noProof/>
                <w:webHidden/>
              </w:rPr>
              <w:instrText xml:space="preserve"> PAGEREF _Toc115255630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4CEB4BFD" w14:textId="0D980A6F" w:rsidR="00D316D7" w:rsidRDefault="00A3128E"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1"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_Toc115255631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9CF0704" w14:textId="3235F982" w:rsidR="00D316D7" w:rsidRDefault="00A3128E"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2"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_Toc115255632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164D2A0E" w14:textId="4AB96CDA" w:rsidR="00D316D7" w:rsidRDefault="00A3128E"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3"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_Toc115255633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29530978" w14:textId="62C96F5E" w:rsidR="00D316D7" w:rsidRDefault="00A3128E" w:rsidP="00C1795B">
          <w:pPr>
            <w:pStyle w:val="TM3"/>
            <w:spacing w:line="240" w:lineRule="auto"/>
            <w:rPr>
              <w:rFonts w:eastAsiaTheme="minorEastAsia" w:cstheme="minorBidi"/>
              <w:i w:val="0"/>
              <w:iCs w:val="0"/>
              <w:noProof/>
              <w:sz w:val="22"/>
              <w:szCs w:val="22"/>
              <w:lang w:eastAsia="fr-FR"/>
            </w:rPr>
          </w:pPr>
          <w:hyperlink w:anchor="_Toc115255634"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Positionnement du matériel</w:t>
            </w:r>
            <w:r w:rsidR="00D316D7">
              <w:rPr>
                <w:noProof/>
                <w:webHidden/>
              </w:rPr>
              <w:tab/>
            </w:r>
            <w:r w:rsidR="00D316D7">
              <w:rPr>
                <w:noProof/>
                <w:webHidden/>
              </w:rPr>
              <w:fldChar w:fldCharType="begin"/>
            </w:r>
            <w:r w:rsidR="00D316D7">
              <w:rPr>
                <w:noProof/>
                <w:webHidden/>
              </w:rPr>
              <w:instrText xml:space="preserve"> PAGEREF _Toc115255634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19F04C7" w14:textId="0EE38F4E" w:rsidR="00D316D7" w:rsidRDefault="00A3128E" w:rsidP="00C1795B">
          <w:pPr>
            <w:pStyle w:val="TM3"/>
            <w:spacing w:line="240" w:lineRule="auto"/>
            <w:rPr>
              <w:rFonts w:eastAsiaTheme="minorEastAsia" w:cstheme="minorBidi"/>
              <w:i w:val="0"/>
              <w:iCs w:val="0"/>
              <w:noProof/>
              <w:sz w:val="22"/>
              <w:szCs w:val="22"/>
              <w:lang w:eastAsia="fr-FR"/>
            </w:rPr>
          </w:pPr>
          <w:hyperlink w:anchor="_Toc115255635"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Acquisition des données avec le logiciel</w:t>
            </w:r>
            <w:r w:rsidR="00D316D7">
              <w:rPr>
                <w:noProof/>
                <w:webHidden/>
              </w:rPr>
              <w:tab/>
            </w:r>
            <w:r w:rsidR="00D316D7">
              <w:rPr>
                <w:noProof/>
                <w:webHidden/>
              </w:rPr>
              <w:fldChar w:fldCharType="begin"/>
            </w:r>
            <w:r w:rsidR="00D316D7">
              <w:rPr>
                <w:noProof/>
                <w:webHidden/>
              </w:rPr>
              <w:instrText xml:space="preserve"> PAGEREF _Toc115255635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7C872B5E" w14:textId="7511EE8F" w:rsidR="00D316D7" w:rsidRDefault="00A3128E" w:rsidP="00C1795B">
          <w:pPr>
            <w:pStyle w:val="TM3"/>
            <w:spacing w:line="240" w:lineRule="auto"/>
            <w:rPr>
              <w:rFonts w:eastAsiaTheme="minorEastAsia" w:cstheme="minorBidi"/>
              <w:i w:val="0"/>
              <w:iCs w:val="0"/>
              <w:noProof/>
              <w:sz w:val="22"/>
              <w:szCs w:val="22"/>
              <w:lang w:eastAsia="fr-FR"/>
            </w:rPr>
          </w:pPr>
          <w:hyperlink w:anchor="_Toc115255636"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_Toc115255636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6897B6B3" w14:textId="4999219C" w:rsidR="00D316D7" w:rsidRDefault="00A3128E" w:rsidP="00C1795B">
          <w:pPr>
            <w:pStyle w:val="TM3"/>
            <w:spacing w:line="240" w:lineRule="auto"/>
            <w:rPr>
              <w:rFonts w:eastAsiaTheme="minorEastAsia" w:cstheme="minorBidi"/>
              <w:i w:val="0"/>
              <w:iCs w:val="0"/>
              <w:noProof/>
              <w:sz w:val="22"/>
              <w:szCs w:val="22"/>
              <w:lang w:eastAsia="fr-FR"/>
            </w:rPr>
          </w:pPr>
          <w:hyperlink w:anchor="_Toc115255637"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_Toc115255637 \h </w:instrText>
            </w:r>
            <w:r w:rsidR="00D316D7">
              <w:rPr>
                <w:noProof/>
                <w:webHidden/>
              </w:rPr>
            </w:r>
            <w:r w:rsidR="00D316D7">
              <w:rPr>
                <w:noProof/>
                <w:webHidden/>
              </w:rPr>
              <w:fldChar w:fldCharType="separate"/>
            </w:r>
            <w:r w:rsidR="00373D89">
              <w:rPr>
                <w:noProof/>
                <w:webHidden/>
              </w:rPr>
              <w:t>4</w:t>
            </w:r>
            <w:r w:rsidR="00D316D7">
              <w:rPr>
                <w:noProof/>
                <w:webHidden/>
              </w:rPr>
              <w:fldChar w:fldCharType="end"/>
            </w:r>
          </w:hyperlink>
        </w:p>
        <w:p w14:paraId="1F48CD1E" w14:textId="4C721A4A" w:rsidR="00D316D7" w:rsidRDefault="00A3128E" w:rsidP="00C1795B">
          <w:pPr>
            <w:pStyle w:val="TM3"/>
            <w:spacing w:line="240" w:lineRule="auto"/>
            <w:rPr>
              <w:rFonts w:eastAsiaTheme="minorEastAsia" w:cstheme="minorBidi"/>
              <w:i w:val="0"/>
              <w:iCs w:val="0"/>
              <w:noProof/>
              <w:sz w:val="22"/>
              <w:szCs w:val="22"/>
              <w:lang w:eastAsia="fr-FR"/>
            </w:rPr>
          </w:pPr>
          <w:hyperlink w:anchor="_Toc115255638" w:history="1">
            <w:r w:rsidR="00D316D7" w:rsidRPr="00254FF4">
              <w:rPr>
                <w:rStyle w:val="Lienhypertexte"/>
                <w:noProof/>
              </w:rPr>
              <w:t>5.</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 (FOC)</w:t>
            </w:r>
            <w:r w:rsidR="00D316D7">
              <w:rPr>
                <w:noProof/>
                <w:webHidden/>
              </w:rPr>
              <w:tab/>
            </w:r>
            <w:r w:rsidR="00D316D7">
              <w:rPr>
                <w:noProof/>
                <w:webHidden/>
              </w:rPr>
              <w:fldChar w:fldCharType="begin"/>
            </w:r>
            <w:r w:rsidR="00D316D7">
              <w:rPr>
                <w:noProof/>
                <w:webHidden/>
              </w:rPr>
              <w:instrText xml:space="preserve"> PAGEREF _Toc115255638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6F1B471" w14:textId="2923864E" w:rsidR="00D316D7" w:rsidRDefault="00A3128E"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9"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_Toc115255639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1A423E6" w14:textId="13863EFC" w:rsidR="00D316D7" w:rsidRDefault="00A3128E" w:rsidP="00C1795B">
          <w:pPr>
            <w:pStyle w:val="TM3"/>
            <w:spacing w:line="240" w:lineRule="auto"/>
            <w:rPr>
              <w:rFonts w:eastAsiaTheme="minorEastAsia" w:cstheme="minorBidi"/>
              <w:i w:val="0"/>
              <w:iCs w:val="0"/>
              <w:noProof/>
              <w:sz w:val="22"/>
              <w:szCs w:val="22"/>
              <w:lang w:eastAsia="fr-FR"/>
            </w:rPr>
          </w:pPr>
          <w:hyperlink w:anchor="_Toc115255640"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_Toc115255640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51020805" w14:textId="2FEB564E" w:rsidR="00D316D7" w:rsidRDefault="00A3128E" w:rsidP="00C1795B">
          <w:pPr>
            <w:pStyle w:val="TM3"/>
            <w:spacing w:line="240" w:lineRule="auto"/>
            <w:rPr>
              <w:rFonts w:eastAsiaTheme="minorEastAsia" w:cstheme="minorBidi"/>
              <w:i w:val="0"/>
              <w:iCs w:val="0"/>
              <w:noProof/>
              <w:sz w:val="22"/>
              <w:szCs w:val="22"/>
              <w:lang w:eastAsia="fr-FR"/>
            </w:rPr>
          </w:pPr>
          <w:hyperlink w:anchor="_Toc115255641"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_Toc115255641 \h </w:instrText>
            </w:r>
            <w:r w:rsidR="00D316D7">
              <w:rPr>
                <w:noProof/>
                <w:webHidden/>
              </w:rPr>
            </w:r>
            <w:r w:rsidR="00D316D7">
              <w:rPr>
                <w:noProof/>
                <w:webHidden/>
              </w:rPr>
              <w:fldChar w:fldCharType="separate"/>
            </w:r>
            <w:r w:rsidR="00373D89">
              <w:rPr>
                <w:noProof/>
                <w:webHidden/>
              </w:rPr>
              <w:t>8</w:t>
            </w:r>
            <w:r w:rsidR="00D316D7">
              <w:rPr>
                <w:noProof/>
                <w:webHidden/>
              </w:rPr>
              <w:fldChar w:fldCharType="end"/>
            </w:r>
          </w:hyperlink>
        </w:p>
        <w:p w14:paraId="55FA7D02" w14:textId="1DB5EF6E" w:rsidR="00D316D7" w:rsidRDefault="00A3128E" w:rsidP="00C1795B">
          <w:pPr>
            <w:pStyle w:val="TM3"/>
            <w:spacing w:line="240" w:lineRule="auto"/>
            <w:rPr>
              <w:rFonts w:eastAsiaTheme="minorEastAsia" w:cstheme="minorBidi"/>
              <w:i w:val="0"/>
              <w:iCs w:val="0"/>
              <w:noProof/>
              <w:sz w:val="22"/>
              <w:szCs w:val="22"/>
              <w:lang w:eastAsia="fr-FR"/>
            </w:rPr>
          </w:pPr>
          <w:hyperlink w:anchor="_Toc115255642"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w:t>
            </w:r>
            <w:r w:rsidR="00D316D7">
              <w:rPr>
                <w:noProof/>
                <w:webHidden/>
              </w:rPr>
              <w:tab/>
            </w:r>
            <w:r w:rsidR="00D316D7">
              <w:rPr>
                <w:noProof/>
                <w:webHidden/>
              </w:rPr>
              <w:fldChar w:fldCharType="begin"/>
            </w:r>
            <w:r w:rsidR="00D316D7">
              <w:rPr>
                <w:noProof/>
                <w:webHidden/>
              </w:rPr>
              <w:instrText xml:space="preserve"> PAGEREF _Toc115255642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059AA3BA" w14:textId="427B77A6" w:rsidR="00D316D7" w:rsidRDefault="00A3128E"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hyperlink w:anchor="_Toc115255643" w:history="1">
            <w:r w:rsidR="00D316D7" w:rsidRPr="00254FF4">
              <w:rPr>
                <w:rStyle w:val="Lienhypertexte"/>
                <w:noProof/>
              </w:rPr>
              <w:t>II.</w:t>
            </w:r>
            <w:r w:rsidR="00D316D7">
              <w:rPr>
                <w:rFonts w:eastAsiaTheme="minorEastAsia" w:cstheme="minorBidi"/>
                <w:b w:val="0"/>
                <w:bCs w:val="0"/>
                <w:caps w:val="0"/>
                <w:noProof/>
                <w:sz w:val="22"/>
                <w:szCs w:val="22"/>
                <w:lang w:eastAsia="fr-FR"/>
              </w:rPr>
              <w:tab/>
            </w:r>
            <w:r w:rsidR="00D316D7" w:rsidRPr="00254FF4">
              <w:rPr>
                <w:rStyle w:val="Lienhypertexte"/>
                <w:noProof/>
              </w:rPr>
              <w:t>Détermination de la dose absorbée dans les conditions de référence</w:t>
            </w:r>
            <w:r w:rsidR="00D316D7">
              <w:rPr>
                <w:noProof/>
                <w:webHidden/>
              </w:rPr>
              <w:tab/>
            </w:r>
            <w:r w:rsidR="00D316D7">
              <w:rPr>
                <w:noProof/>
                <w:webHidden/>
              </w:rPr>
              <w:fldChar w:fldCharType="begin"/>
            </w:r>
            <w:r w:rsidR="00D316D7">
              <w:rPr>
                <w:noProof/>
                <w:webHidden/>
              </w:rPr>
              <w:instrText xml:space="preserve"> PAGEREF _Toc115255643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1887BC90" w14:textId="34FD54CE" w:rsidR="00D316D7" w:rsidRDefault="00A3128E"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4"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_Toc115255644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A599750" w14:textId="40F97BEC" w:rsidR="00D316D7" w:rsidRDefault="00A3128E"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5"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_Toc115255645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4A0E97FA" w14:textId="1CA3E586" w:rsidR="00D316D7" w:rsidRDefault="00A3128E"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6"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_Toc115255646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CE92957" w14:textId="2F7056E8" w:rsidR="00D316D7" w:rsidRDefault="00A3128E" w:rsidP="00C1795B">
          <w:pPr>
            <w:pStyle w:val="TM3"/>
            <w:spacing w:line="240" w:lineRule="auto"/>
            <w:rPr>
              <w:rFonts w:eastAsiaTheme="minorEastAsia" w:cstheme="minorBidi"/>
              <w:i w:val="0"/>
              <w:iCs w:val="0"/>
              <w:noProof/>
              <w:sz w:val="22"/>
              <w:szCs w:val="22"/>
              <w:lang w:eastAsia="fr-FR"/>
            </w:rPr>
          </w:pPr>
          <w:hyperlink w:anchor="_Toc115255647"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Facteurs correctifs</w:t>
            </w:r>
            <w:r w:rsidR="00D316D7">
              <w:rPr>
                <w:noProof/>
                <w:webHidden/>
              </w:rPr>
              <w:tab/>
            </w:r>
            <w:r w:rsidR="00D316D7">
              <w:rPr>
                <w:noProof/>
                <w:webHidden/>
              </w:rPr>
              <w:fldChar w:fldCharType="begin"/>
            </w:r>
            <w:r w:rsidR="00D316D7">
              <w:rPr>
                <w:noProof/>
                <w:webHidden/>
              </w:rPr>
              <w:instrText xml:space="preserve"> PAGEREF _Toc115255647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07E3A814" w14:textId="62D181F8" w:rsidR="00D316D7" w:rsidRDefault="00A3128E" w:rsidP="00C1795B">
          <w:pPr>
            <w:pStyle w:val="TM3"/>
            <w:spacing w:line="240" w:lineRule="auto"/>
            <w:rPr>
              <w:rFonts w:eastAsiaTheme="minorEastAsia" w:cstheme="minorBidi"/>
              <w:i w:val="0"/>
              <w:iCs w:val="0"/>
              <w:noProof/>
              <w:sz w:val="22"/>
              <w:szCs w:val="22"/>
              <w:lang w:eastAsia="fr-FR"/>
            </w:rPr>
          </w:pPr>
          <w:hyperlink w:anchor="_Toc115255648"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Protocole TRS 277</w:t>
            </w:r>
            <w:r w:rsidR="00D316D7">
              <w:rPr>
                <w:noProof/>
                <w:webHidden/>
              </w:rPr>
              <w:tab/>
            </w:r>
            <w:r w:rsidR="00D316D7">
              <w:rPr>
                <w:noProof/>
                <w:webHidden/>
              </w:rPr>
              <w:fldChar w:fldCharType="begin"/>
            </w:r>
            <w:r w:rsidR="00D316D7">
              <w:rPr>
                <w:noProof/>
                <w:webHidden/>
              </w:rPr>
              <w:instrText xml:space="preserve"> PAGEREF _Toc115255648 \h </w:instrText>
            </w:r>
            <w:r w:rsidR="00D316D7">
              <w:rPr>
                <w:noProof/>
                <w:webHidden/>
              </w:rPr>
            </w:r>
            <w:r w:rsidR="00D316D7">
              <w:rPr>
                <w:noProof/>
                <w:webHidden/>
              </w:rPr>
              <w:fldChar w:fldCharType="separate"/>
            </w:r>
            <w:r w:rsidR="00373D89">
              <w:rPr>
                <w:noProof/>
                <w:webHidden/>
              </w:rPr>
              <w:t>16</w:t>
            </w:r>
            <w:r w:rsidR="00D316D7">
              <w:rPr>
                <w:noProof/>
                <w:webHidden/>
              </w:rPr>
              <w:fldChar w:fldCharType="end"/>
            </w:r>
          </w:hyperlink>
        </w:p>
        <w:p w14:paraId="43B3C6F4" w14:textId="6EF58F8A" w:rsidR="00D316D7" w:rsidRDefault="00A3128E" w:rsidP="00C1795B">
          <w:pPr>
            <w:pStyle w:val="TM3"/>
            <w:spacing w:line="240" w:lineRule="auto"/>
            <w:rPr>
              <w:rFonts w:eastAsiaTheme="minorEastAsia" w:cstheme="minorBidi"/>
              <w:i w:val="0"/>
              <w:iCs w:val="0"/>
              <w:noProof/>
              <w:sz w:val="22"/>
              <w:szCs w:val="22"/>
              <w:lang w:eastAsia="fr-FR"/>
            </w:rPr>
          </w:pPr>
          <w:hyperlink w:anchor="_Toc115255649"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Protocole TRS 398</w:t>
            </w:r>
            <w:r w:rsidR="00D316D7">
              <w:rPr>
                <w:noProof/>
                <w:webHidden/>
              </w:rPr>
              <w:tab/>
            </w:r>
            <w:r w:rsidR="00D316D7">
              <w:rPr>
                <w:noProof/>
                <w:webHidden/>
              </w:rPr>
              <w:fldChar w:fldCharType="begin"/>
            </w:r>
            <w:r w:rsidR="00D316D7">
              <w:rPr>
                <w:noProof/>
                <w:webHidden/>
              </w:rPr>
              <w:instrText xml:space="preserve"> PAGEREF _Toc115255649 \h </w:instrText>
            </w:r>
            <w:r w:rsidR="00D316D7">
              <w:rPr>
                <w:noProof/>
                <w:webHidden/>
              </w:rPr>
            </w:r>
            <w:r w:rsidR="00D316D7">
              <w:rPr>
                <w:noProof/>
                <w:webHidden/>
              </w:rPr>
              <w:fldChar w:fldCharType="separate"/>
            </w:r>
            <w:r w:rsidR="00373D89">
              <w:rPr>
                <w:noProof/>
                <w:webHidden/>
              </w:rPr>
              <w:t>17</w:t>
            </w:r>
            <w:r w:rsidR="00D316D7">
              <w:rPr>
                <w:noProof/>
                <w:webHidden/>
              </w:rPr>
              <w:fldChar w:fldCharType="end"/>
            </w:r>
          </w:hyperlink>
        </w:p>
        <w:p w14:paraId="62E4679D" w14:textId="0E9BC83D" w:rsidR="00D316D7" w:rsidRDefault="00A3128E" w:rsidP="00C1795B">
          <w:pPr>
            <w:pStyle w:val="TM3"/>
            <w:spacing w:line="240" w:lineRule="auto"/>
            <w:rPr>
              <w:rFonts w:eastAsiaTheme="minorEastAsia" w:cstheme="minorBidi"/>
              <w:i w:val="0"/>
              <w:iCs w:val="0"/>
              <w:noProof/>
              <w:sz w:val="22"/>
              <w:szCs w:val="22"/>
              <w:lang w:eastAsia="fr-FR"/>
            </w:rPr>
          </w:pPr>
          <w:hyperlink w:anchor="_Toc115255650"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Incertitudes de mesures</w:t>
            </w:r>
            <w:r w:rsidR="00D316D7">
              <w:rPr>
                <w:noProof/>
                <w:webHidden/>
              </w:rPr>
              <w:tab/>
            </w:r>
            <w:r w:rsidR="00D316D7">
              <w:rPr>
                <w:noProof/>
                <w:webHidden/>
              </w:rPr>
              <w:fldChar w:fldCharType="begin"/>
            </w:r>
            <w:r w:rsidR="00D316D7">
              <w:rPr>
                <w:noProof/>
                <w:webHidden/>
              </w:rPr>
              <w:instrText xml:space="preserve"> PAGEREF _Toc115255650 \h </w:instrText>
            </w:r>
            <w:r w:rsidR="00D316D7">
              <w:rPr>
                <w:noProof/>
                <w:webHidden/>
              </w:rPr>
            </w:r>
            <w:r w:rsidR="00D316D7">
              <w:rPr>
                <w:noProof/>
                <w:webHidden/>
              </w:rPr>
              <w:fldChar w:fldCharType="separate"/>
            </w:r>
            <w:r w:rsidR="00373D89">
              <w:rPr>
                <w:noProof/>
                <w:webHidden/>
              </w:rPr>
              <w:t>18</w:t>
            </w:r>
            <w:r w:rsidR="00D316D7">
              <w:rPr>
                <w:noProof/>
                <w:webHidden/>
              </w:rPr>
              <w:fldChar w:fldCharType="end"/>
            </w:r>
          </w:hyperlink>
        </w:p>
        <w:p w14:paraId="6F67DE3B" w14:textId="60EE194B" w:rsidR="00D316D7" w:rsidRDefault="00A3128E"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51"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_Toc115255651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EC5625C" w14:textId="131C5D16" w:rsidR="00D316D7" w:rsidRDefault="00A3128E" w:rsidP="00C1795B">
          <w:pPr>
            <w:pStyle w:val="TM3"/>
            <w:spacing w:line="240" w:lineRule="auto"/>
            <w:rPr>
              <w:rFonts w:eastAsiaTheme="minorEastAsia" w:cstheme="minorBidi"/>
              <w:i w:val="0"/>
              <w:iCs w:val="0"/>
              <w:noProof/>
              <w:sz w:val="22"/>
              <w:szCs w:val="22"/>
              <w:lang w:eastAsia="fr-FR"/>
            </w:rPr>
          </w:pPr>
          <w:hyperlink w:anchor="_Toc115255652"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Etalonnage croisé</w:t>
            </w:r>
            <w:r w:rsidR="00D316D7">
              <w:rPr>
                <w:noProof/>
                <w:webHidden/>
              </w:rPr>
              <w:tab/>
            </w:r>
            <w:r w:rsidR="00D316D7">
              <w:rPr>
                <w:noProof/>
                <w:webHidden/>
              </w:rPr>
              <w:fldChar w:fldCharType="begin"/>
            </w:r>
            <w:r w:rsidR="00D316D7">
              <w:rPr>
                <w:noProof/>
                <w:webHidden/>
              </w:rPr>
              <w:instrText xml:space="preserve"> PAGEREF _Toc115255652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55B5709" w14:textId="262384D8" w:rsidR="00D316D7" w:rsidRDefault="00A3128E" w:rsidP="00C1795B">
          <w:pPr>
            <w:pStyle w:val="TM3"/>
            <w:spacing w:line="240" w:lineRule="auto"/>
            <w:rPr>
              <w:rFonts w:eastAsiaTheme="minorEastAsia" w:cstheme="minorBidi"/>
              <w:i w:val="0"/>
              <w:iCs w:val="0"/>
              <w:noProof/>
              <w:sz w:val="22"/>
              <w:szCs w:val="22"/>
              <w:lang w:eastAsia="fr-FR"/>
            </w:rPr>
          </w:pPr>
          <w:hyperlink w:anchor="_Toc115255653"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Mesures de dose absolue</w:t>
            </w:r>
            <w:r w:rsidR="00D316D7">
              <w:rPr>
                <w:noProof/>
                <w:webHidden/>
              </w:rPr>
              <w:tab/>
            </w:r>
            <w:r w:rsidR="00D316D7">
              <w:rPr>
                <w:noProof/>
                <w:webHidden/>
              </w:rPr>
              <w:fldChar w:fldCharType="begin"/>
            </w:r>
            <w:r w:rsidR="00D316D7">
              <w:rPr>
                <w:noProof/>
                <w:webHidden/>
              </w:rPr>
              <w:instrText xml:space="preserve"> PAGEREF _Toc115255653 \h </w:instrText>
            </w:r>
            <w:r w:rsidR="00D316D7">
              <w:rPr>
                <w:noProof/>
                <w:webHidden/>
              </w:rPr>
            </w:r>
            <w:r w:rsidR="00D316D7">
              <w:rPr>
                <w:noProof/>
                <w:webHidden/>
              </w:rPr>
              <w:fldChar w:fldCharType="separate"/>
            </w:r>
            <w:r w:rsidR="00373D89">
              <w:rPr>
                <w:noProof/>
                <w:webHidden/>
              </w:rPr>
              <w:t>20</w:t>
            </w:r>
            <w:r w:rsidR="00D316D7">
              <w:rPr>
                <w:noProof/>
                <w:webHidden/>
              </w:rPr>
              <w:fldChar w:fldCharType="end"/>
            </w:r>
          </w:hyperlink>
        </w:p>
        <w:p w14:paraId="4C26D899" w14:textId="5369AFB2" w:rsidR="00D316D7" w:rsidRDefault="00A3128E" w:rsidP="00C1795B">
          <w:pPr>
            <w:pStyle w:val="TM1"/>
            <w:tabs>
              <w:tab w:val="right" w:leader="dot" w:pos="9060"/>
            </w:tabs>
            <w:spacing w:line="240" w:lineRule="auto"/>
            <w:rPr>
              <w:rFonts w:eastAsiaTheme="minorEastAsia" w:cstheme="minorBidi"/>
              <w:b w:val="0"/>
              <w:bCs w:val="0"/>
              <w:caps w:val="0"/>
              <w:noProof/>
              <w:sz w:val="22"/>
              <w:szCs w:val="22"/>
              <w:lang w:eastAsia="fr-FR"/>
            </w:rPr>
          </w:pPr>
          <w:hyperlink w:anchor="_Toc115255654" w:history="1">
            <w:r w:rsidR="00D316D7" w:rsidRPr="00254FF4">
              <w:rPr>
                <w:rStyle w:val="Lienhypertexte"/>
                <w:noProof/>
              </w:rPr>
              <w:t>Bibliographie</w:t>
            </w:r>
            <w:r w:rsidR="00D316D7">
              <w:rPr>
                <w:noProof/>
                <w:webHidden/>
              </w:rPr>
              <w:tab/>
            </w:r>
            <w:r w:rsidR="00D316D7">
              <w:rPr>
                <w:noProof/>
                <w:webHidden/>
              </w:rPr>
              <w:fldChar w:fldCharType="begin"/>
            </w:r>
            <w:r w:rsidR="00D316D7">
              <w:rPr>
                <w:noProof/>
                <w:webHidden/>
              </w:rPr>
              <w:instrText xml:space="preserve"> PAGEREF _Toc115255654 \h </w:instrText>
            </w:r>
            <w:r w:rsidR="00D316D7">
              <w:rPr>
                <w:noProof/>
                <w:webHidden/>
              </w:rPr>
            </w:r>
            <w:r w:rsidR="00D316D7">
              <w:rPr>
                <w:noProof/>
                <w:webHidden/>
              </w:rPr>
              <w:fldChar w:fldCharType="separate"/>
            </w:r>
            <w:r w:rsidR="00373D89">
              <w:rPr>
                <w:noProof/>
                <w:webHidden/>
              </w:rPr>
              <w:t>23</w:t>
            </w:r>
            <w:r w:rsidR="00D316D7">
              <w:rPr>
                <w:noProof/>
                <w:webHidden/>
              </w:rPr>
              <w:fldChar w:fldCharType="end"/>
            </w:r>
          </w:hyperlink>
        </w:p>
        <w:p w14:paraId="2128E6C2" w14:textId="6852369E" w:rsidR="00405C02" w:rsidRDefault="00405C02" w:rsidP="00C1795B">
          <w:pPr>
            <w:spacing w:line="240" w:lineRule="auto"/>
          </w:pPr>
          <w:r>
            <w:rPr>
              <w:b/>
              <w:bCs/>
            </w:rPr>
            <w:fldChar w:fldCharType="end"/>
          </w:r>
        </w:p>
      </w:sdtContent>
    </w:sdt>
    <w:p w14:paraId="2970C44B" w14:textId="77777777" w:rsidR="00405C02" w:rsidRDefault="00405C02"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20D5206A" w14:textId="140F4903" w:rsidR="002C4809" w:rsidRPr="002C4809" w:rsidRDefault="002C4809" w:rsidP="00C1795B">
      <w:pPr>
        <w:pStyle w:val="Titre1"/>
        <w:spacing w:line="240" w:lineRule="auto"/>
      </w:pPr>
      <w:bookmarkStart w:id="4" w:name="_Toc115255630"/>
      <w:r>
        <w:lastRenderedPageBreak/>
        <w:t>Etude relative de la dose absorbée</w:t>
      </w:r>
      <w:bookmarkEnd w:id="4"/>
      <w:bookmarkEnd w:id="3"/>
      <w:bookmarkEnd w:id="2"/>
      <w:bookmarkEnd w:id="1"/>
      <w:bookmarkEnd w:id="0"/>
      <w:r>
        <w:t xml:space="preserve"> </w:t>
      </w:r>
    </w:p>
    <w:p w14:paraId="3E9E7E97" w14:textId="77777777" w:rsidR="00E00120" w:rsidRDefault="00E00120" w:rsidP="00C1795B">
      <w:pPr>
        <w:spacing w:line="240" w:lineRule="auto"/>
      </w:pPr>
    </w:p>
    <w:p w14:paraId="616B32D5" w14:textId="77777777" w:rsidR="00E00120" w:rsidRDefault="00E00120" w:rsidP="00C1795B">
      <w:pPr>
        <w:pStyle w:val="Titre2"/>
        <w:spacing w:line="240" w:lineRule="auto"/>
      </w:pPr>
      <w:bookmarkStart w:id="5" w:name="_Toc109036146"/>
      <w:bookmarkStart w:id="6" w:name="_Toc109317163"/>
      <w:bookmarkStart w:id="7" w:name="_Toc110266426"/>
      <w:bookmarkStart w:id="8" w:name="_Toc110266526"/>
      <w:bookmarkStart w:id="9" w:name="_Toc110266582"/>
      <w:bookmarkStart w:id="10" w:name="_Toc110268661"/>
      <w:bookmarkStart w:id="11" w:name="_Toc110268683"/>
      <w:bookmarkStart w:id="12" w:name="_Toc110268705"/>
      <w:bookmarkStart w:id="13" w:name="_Toc110269065"/>
      <w:bookmarkStart w:id="14" w:name="_Toc115255631"/>
      <w:r>
        <w:t>Introduction</w:t>
      </w:r>
      <w:bookmarkEnd w:id="5"/>
      <w:bookmarkEnd w:id="6"/>
      <w:bookmarkEnd w:id="7"/>
      <w:bookmarkEnd w:id="8"/>
      <w:bookmarkEnd w:id="9"/>
      <w:bookmarkEnd w:id="10"/>
      <w:bookmarkEnd w:id="11"/>
      <w:bookmarkEnd w:id="12"/>
      <w:bookmarkEnd w:id="13"/>
      <w:bookmarkEnd w:id="14"/>
    </w:p>
    <w:p w14:paraId="0FB93CDD" w14:textId="0A910E8A" w:rsidR="00E00120" w:rsidRPr="001044F2" w:rsidRDefault="00E00120" w:rsidP="00C1795B">
      <w:pPr>
        <w:spacing w:line="240" w:lineRule="auto"/>
        <w:rPr>
          <w:u w:val="single"/>
        </w:rPr>
      </w:pPr>
      <w:r w:rsidRPr="00786B64">
        <w:t xml:space="preserve">L’objectif de cette fiche est d’étudier </w:t>
      </w:r>
      <w:r w:rsidRPr="00321BCF">
        <w:t xml:space="preserve">les faisceaux d’électrons de haute énergie en analysant d’une part la variation relative de la dose absorbée dans différentes conditions expérimentales et d’autre part en mesurant la dose absorbée dans les conditions de référence selon les protocoles internationaux de l’IAEA. </w:t>
      </w:r>
      <w:bookmarkStart w:id="15" w:name="_Toc109036147"/>
      <w:bookmarkStart w:id="16" w:name="_Toc109317164"/>
      <w:bookmarkStart w:id="17" w:name="_Toc110266427"/>
      <w:bookmarkStart w:id="18" w:name="_Toc110266527"/>
      <w:bookmarkStart w:id="19" w:name="_Toc110266583"/>
    </w:p>
    <w:p w14:paraId="50609990" w14:textId="77777777" w:rsidR="00E00120" w:rsidRDefault="00E00120" w:rsidP="00C1795B">
      <w:pPr>
        <w:pStyle w:val="Titre2"/>
        <w:spacing w:line="240" w:lineRule="auto"/>
      </w:pPr>
      <w:bookmarkStart w:id="20" w:name="_Toc110268662"/>
      <w:bookmarkStart w:id="21" w:name="_Toc110268684"/>
      <w:bookmarkStart w:id="22" w:name="_Toc110268706"/>
      <w:bookmarkStart w:id="23" w:name="_Toc110269066"/>
      <w:bookmarkStart w:id="24" w:name="_Toc115255632"/>
      <w:r>
        <w:t>Matériel</w:t>
      </w:r>
      <w:bookmarkEnd w:id="15"/>
      <w:bookmarkEnd w:id="16"/>
      <w:bookmarkEnd w:id="17"/>
      <w:bookmarkEnd w:id="18"/>
      <w:bookmarkEnd w:id="19"/>
      <w:bookmarkEnd w:id="20"/>
      <w:bookmarkEnd w:id="21"/>
      <w:bookmarkEnd w:id="22"/>
      <w:bookmarkEnd w:id="23"/>
      <w:bookmarkEnd w:id="24"/>
    </w:p>
    <w:p w14:paraId="24F01AC2" w14:textId="62E13332" w:rsidR="00E00120" w:rsidRDefault="00E00120" w:rsidP="00C1795B">
      <w:pPr>
        <w:pStyle w:val="Paragraphedeliste"/>
        <w:numPr>
          <w:ilvl w:val="0"/>
          <w:numId w:val="1"/>
        </w:numPr>
        <w:spacing w:line="240" w:lineRule="auto"/>
      </w:pPr>
      <w:r>
        <w:t xml:space="preserve">Accélérateur linéaire VARIAN </w:t>
      </w:r>
      <w:r w:rsidR="00C14722">
        <w:t xml:space="preserve">2100 </w:t>
      </w:r>
      <w:proofErr w:type="spellStart"/>
      <w:r w:rsidR="00C14722">
        <w:t>iX</w:t>
      </w:r>
      <w:proofErr w:type="spellEnd"/>
      <w:r w:rsidR="00C14722">
        <w:t xml:space="preserve"> (</w:t>
      </w:r>
      <w:r>
        <w:t>CLINAC 3</w:t>
      </w:r>
      <w:r w:rsidR="00C14722">
        <w:t>)</w:t>
      </w:r>
      <w:r>
        <w:t xml:space="preserve"> </w:t>
      </w:r>
    </w:p>
    <w:p w14:paraId="2A3F381B" w14:textId="77777777" w:rsidR="00E00120" w:rsidRDefault="00E00120" w:rsidP="00C1795B">
      <w:pPr>
        <w:pStyle w:val="Paragraphedeliste"/>
        <w:numPr>
          <w:ilvl w:val="0"/>
          <w:numId w:val="1"/>
        </w:numPr>
        <w:spacing w:line="240" w:lineRule="auto"/>
      </w:pPr>
      <w:r>
        <w:t>Explorateur de faisceau IBA Blue Phantom² n°8174</w:t>
      </w:r>
    </w:p>
    <w:p w14:paraId="56581D0E" w14:textId="77777777" w:rsidR="00E00120" w:rsidRDefault="00E00120" w:rsidP="00C1795B">
      <w:pPr>
        <w:pStyle w:val="Paragraphedeliste"/>
        <w:numPr>
          <w:ilvl w:val="0"/>
          <w:numId w:val="1"/>
        </w:numPr>
        <w:spacing w:line="240" w:lineRule="auto"/>
      </w:pPr>
      <w:r>
        <w:t>Réservoir d’eau IBA n°8263</w:t>
      </w:r>
    </w:p>
    <w:p w14:paraId="0D5F733D" w14:textId="77777777" w:rsidR="00E00120" w:rsidRDefault="00E00120" w:rsidP="00C1795B">
      <w:pPr>
        <w:pStyle w:val="Paragraphedeliste"/>
        <w:numPr>
          <w:ilvl w:val="0"/>
          <w:numId w:val="1"/>
        </w:numPr>
        <w:spacing w:line="240" w:lineRule="auto"/>
      </w:pPr>
      <w:r>
        <w:t>Détecteurs :</w:t>
      </w:r>
    </w:p>
    <w:p w14:paraId="21D493C6" w14:textId="4762A78F" w:rsidR="00E00120" w:rsidRDefault="00E00120" w:rsidP="00C1795B">
      <w:pPr>
        <w:pStyle w:val="Paragraphedeliste"/>
        <w:numPr>
          <w:ilvl w:val="1"/>
          <w:numId w:val="1"/>
        </w:numPr>
        <w:spacing w:line="240" w:lineRule="auto"/>
      </w:pPr>
      <w:r>
        <w:t xml:space="preserve">CI cylindrique IBA </w:t>
      </w:r>
      <w:proofErr w:type="spellStart"/>
      <w:r>
        <w:t>Wellhöfer</w:t>
      </w:r>
      <w:proofErr w:type="spellEnd"/>
      <w:r>
        <w:t xml:space="preserve"> CC13 (volume sensible V = 0.13 cc, n°</w:t>
      </w:r>
      <w:r w:rsidR="007F683F">
        <w:t>3922</w:t>
      </w:r>
      <w:r>
        <w:t xml:space="preserve"> pour la référence et </w:t>
      </w:r>
      <w:r w:rsidR="00D316D7">
        <w:t>n°</w:t>
      </w:r>
      <w:r w:rsidR="007F683F">
        <w:t>3924</w:t>
      </w:r>
      <w:r>
        <w:t xml:space="preserve"> pour le champ)</w:t>
      </w:r>
    </w:p>
    <w:p w14:paraId="7335D7A3" w14:textId="738FE589" w:rsidR="00E00120" w:rsidRDefault="00E00120" w:rsidP="00C1795B">
      <w:pPr>
        <w:pStyle w:val="Paragraphedeliste"/>
        <w:numPr>
          <w:ilvl w:val="1"/>
          <w:numId w:val="1"/>
        </w:numPr>
        <w:spacing w:line="240" w:lineRule="auto"/>
      </w:pPr>
      <w:r>
        <w:t>CI plate</w:t>
      </w:r>
      <w:r w:rsidR="00BE70AD">
        <w:t xml:space="preserve"> PTW </w:t>
      </w:r>
      <w:proofErr w:type="spellStart"/>
      <w:r w:rsidR="00BE70AD">
        <w:t>Roos</w:t>
      </w:r>
      <w:proofErr w:type="spellEnd"/>
      <w:r w:rsidR="00BE70AD">
        <w:t xml:space="preserve"> (volume sensible</w:t>
      </w:r>
      <w:del w:id="25" w:author="Marsac Thomas" w:date="2022-11-09T12:04:00Z">
        <w:r w:rsidR="00BE70AD" w:rsidDel="00A3128E">
          <w:delText> </w:delText>
        </w:r>
      </w:del>
      <w:ins w:id="26" w:author="Marsac Thomas" w:date="2022-11-09T12:04:00Z">
        <w:r w:rsidR="00A3128E">
          <w:t> ?</w:t>
        </w:r>
      </w:ins>
      <w:r w:rsidR="00BE70AD">
        <w:t>: rayon = 7,8 mm et profondeur = 2 mm</w:t>
      </w:r>
      <w:r w:rsidR="00EA6FD5">
        <w:t>, n°001689</w:t>
      </w:r>
      <w:r w:rsidR="00BE70AD">
        <w:t>)</w:t>
      </w:r>
    </w:p>
    <w:p w14:paraId="739E77B5" w14:textId="77777777" w:rsidR="00E00120" w:rsidRDefault="00E00120" w:rsidP="00C1795B">
      <w:pPr>
        <w:pStyle w:val="Paragraphedeliste"/>
        <w:numPr>
          <w:ilvl w:val="0"/>
          <w:numId w:val="1"/>
        </w:numPr>
        <w:spacing w:line="240" w:lineRule="auto"/>
      </w:pPr>
      <w:r>
        <w:t>Electromètre PTW UNIDOS n°00110</w:t>
      </w:r>
    </w:p>
    <w:p w14:paraId="21633F63" w14:textId="77777777" w:rsidR="00E00120" w:rsidRDefault="00E00120" w:rsidP="00C1795B">
      <w:pPr>
        <w:pStyle w:val="Paragraphedeliste"/>
        <w:numPr>
          <w:ilvl w:val="0"/>
          <w:numId w:val="1"/>
        </w:numPr>
        <w:spacing w:line="240" w:lineRule="auto"/>
      </w:pPr>
      <w:r>
        <w:t xml:space="preserve">Logiciel d’analyse </w:t>
      </w:r>
      <w:proofErr w:type="spellStart"/>
      <w:r>
        <w:t>myQA</w:t>
      </w:r>
      <w:proofErr w:type="spellEnd"/>
      <w:r>
        <w:t xml:space="preserve"> </w:t>
      </w:r>
      <w:proofErr w:type="spellStart"/>
      <w:r>
        <w:t>Accept</w:t>
      </w:r>
      <w:proofErr w:type="spellEnd"/>
      <w:r>
        <w:t xml:space="preserve"> v.9.0.9.0</w:t>
      </w:r>
    </w:p>
    <w:p w14:paraId="07938059" w14:textId="589C62CC" w:rsidR="00E00120" w:rsidRDefault="00E00120" w:rsidP="00C1795B">
      <w:pPr>
        <w:pStyle w:val="Paragraphedeliste"/>
        <w:numPr>
          <w:ilvl w:val="0"/>
          <w:numId w:val="1"/>
        </w:numPr>
        <w:spacing w:line="240" w:lineRule="auto"/>
      </w:pPr>
      <w:r>
        <w:t>Niveau à bulle</w:t>
      </w:r>
    </w:p>
    <w:p w14:paraId="02870E45" w14:textId="77777777" w:rsidR="001044F2" w:rsidRDefault="001044F2" w:rsidP="00C1795B">
      <w:pPr>
        <w:pStyle w:val="Paragraphedeliste"/>
        <w:spacing w:line="240" w:lineRule="auto"/>
      </w:pPr>
    </w:p>
    <w:p w14:paraId="40AF89CF" w14:textId="77777777" w:rsidR="00E00120" w:rsidRDefault="00E00120" w:rsidP="00C1795B">
      <w:pPr>
        <w:pStyle w:val="Titre2"/>
        <w:spacing w:line="240" w:lineRule="auto"/>
      </w:pPr>
      <w:bookmarkStart w:id="27" w:name="_Toc109036148"/>
      <w:bookmarkStart w:id="28" w:name="_Toc109317165"/>
      <w:bookmarkStart w:id="29" w:name="_Toc110266428"/>
      <w:bookmarkStart w:id="30" w:name="_Toc110266528"/>
      <w:bookmarkStart w:id="31" w:name="_Toc110266584"/>
      <w:bookmarkStart w:id="32" w:name="_Toc110268663"/>
      <w:bookmarkStart w:id="33" w:name="_Toc110268685"/>
      <w:bookmarkStart w:id="34" w:name="_Toc110268707"/>
      <w:bookmarkStart w:id="35" w:name="_Toc110269067"/>
      <w:bookmarkStart w:id="36" w:name="_Toc115255633"/>
      <w:r>
        <w:t>Méthode</w:t>
      </w:r>
      <w:bookmarkEnd w:id="27"/>
      <w:bookmarkEnd w:id="28"/>
      <w:bookmarkEnd w:id="29"/>
      <w:bookmarkEnd w:id="30"/>
      <w:bookmarkEnd w:id="31"/>
      <w:bookmarkEnd w:id="32"/>
      <w:bookmarkEnd w:id="33"/>
      <w:bookmarkEnd w:id="34"/>
      <w:bookmarkEnd w:id="35"/>
      <w:bookmarkEnd w:id="36"/>
      <w:r>
        <w:t xml:space="preserve"> </w:t>
      </w:r>
    </w:p>
    <w:p w14:paraId="29469BDF" w14:textId="6E770E4F" w:rsidR="00E00120" w:rsidRDefault="00E00120" w:rsidP="00C1795B">
      <w:pPr>
        <w:spacing w:line="240" w:lineRule="auto"/>
      </w:pPr>
      <w:r>
        <w:t>Des mesures de rendement</w:t>
      </w:r>
      <w:r w:rsidR="00373D89">
        <w:t>s</w:t>
      </w:r>
      <w:r>
        <w:t xml:space="preserve"> en profondeur (RP), de profils de doses et de courbes de FOC ont été réalisées. Ces mesures ont pour objectif d’étudier l’impact de paramètres tels que : l’énergie, la taille de champ,</w:t>
      </w:r>
      <w:r w:rsidR="002F7804">
        <w:t xml:space="preserve"> la distance source-peau (DSP)</w:t>
      </w:r>
      <w:r w:rsidR="00373D89">
        <w:t>, le détecteur,</w:t>
      </w:r>
      <w:r>
        <w:t xml:space="preserve"> la profondeur de mesure</w:t>
      </w:r>
      <w:r w:rsidR="00373D89">
        <w:t>, la vitesse d’acquisition et l’orientation</w:t>
      </w:r>
      <w:r>
        <w:t xml:space="preserve">. </w:t>
      </w:r>
    </w:p>
    <w:p w14:paraId="14D69367" w14:textId="77777777" w:rsidR="00E00120" w:rsidRDefault="00E00120" w:rsidP="00C1795B">
      <w:pPr>
        <w:spacing w:line="240" w:lineRule="auto"/>
      </w:pPr>
      <w:r>
        <w:t xml:space="preserve">Pour cela, nous avons fait varier qu’un paramètre à la fois en gardant les autres fixes. Les paramètres de référence étaient : </w:t>
      </w:r>
    </w:p>
    <w:p w14:paraId="06E1A4A6" w14:textId="4332E248" w:rsidR="00E00120" w:rsidRDefault="0085457B" w:rsidP="00C1795B">
      <w:pPr>
        <w:pStyle w:val="Paragraphedeliste"/>
        <w:numPr>
          <w:ilvl w:val="0"/>
          <w:numId w:val="6"/>
        </w:numPr>
        <w:spacing w:line="240" w:lineRule="auto"/>
      </w:pPr>
      <w:proofErr w:type="spellStart"/>
      <w:r>
        <w:t>Clinac</w:t>
      </w:r>
      <w:proofErr w:type="spellEnd"/>
      <w:r>
        <w:t xml:space="preserve"> 3 – 12</w:t>
      </w:r>
      <w:r w:rsidR="00E00120">
        <w:t xml:space="preserve"> MV</w:t>
      </w:r>
    </w:p>
    <w:p w14:paraId="197619B2" w14:textId="2D92974C" w:rsidR="00E00120" w:rsidRDefault="00E00120" w:rsidP="00C1795B">
      <w:pPr>
        <w:pStyle w:val="Paragraphedeliste"/>
        <w:numPr>
          <w:ilvl w:val="0"/>
          <w:numId w:val="6"/>
        </w:numPr>
        <w:spacing w:line="240" w:lineRule="auto"/>
      </w:pPr>
      <w:r>
        <w:t>Champ 10 cm x</w:t>
      </w:r>
      <w:r w:rsidR="00AD4A3C">
        <w:t xml:space="preserve"> </w:t>
      </w:r>
      <w:r>
        <w:t>10 cm à 1 mètre de la source</w:t>
      </w:r>
    </w:p>
    <w:p w14:paraId="62C48DA4" w14:textId="77777777" w:rsidR="00E00120" w:rsidRDefault="00E00120" w:rsidP="00C1795B">
      <w:pPr>
        <w:pStyle w:val="Paragraphedeliste"/>
        <w:numPr>
          <w:ilvl w:val="0"/>
          <w:numId w:val="6"/>
        </w:numPr>
        <w:spacing w:line="240" w:lineRule="auto"/>
      </w:pPr>
      <w:r>
        <w:t>DSP 100 cm</w:t>
      </w:r>
    </w:p>
    <w:p w14:paraId="297AAD76" w14:textId="415A4D2E" w:rsidR="00E00120" w:rsidRDefault="00E00120" w:rsidP="00C1795B">
      <w:pPr>
        <w:pStyle w:val="Paragraphedeliste"/>
        <w:numPr>
          <w:ilvl w:val="0"/>
          <w:numId w:val="6"/>
        </w:numPr>
        <w:spacing w:line="240" w:lineRule="auto"/>
      </w:pPr>
      <w:r>
        <w:t xml:space="preserve">Profondeur de mesure </w:t>
      </w:r>
      <w:proofErr w:type="spellStart"/>
      <w:r w:rsidR="009D26F5">
        <w:t>z</w:t>
      </w:r>
      <w:r w:rsidR="009D26F5">
        <w:rPr>
          <w:vertAlign w:val="subscript"/>
        </w:rPr>
        <w:t>max</w:t>
      </w:r>
      <w:proofErr w:type="spellEnd"/>
      <w:r w:rsidR="009D26F5">
        <w:t xml:space="preserve"> (</w:t>
      </w:r>
      <w:r w:rsidR="0085457B">
        <w:t xml:space="preserve">2,8 </w:t>
      </w:r>
      <w:r w:rsidR="009D26F5">
        <w:t>cm)</w:t>
      </w:r>
    </w:p>
    <w:p w14:paraId="625D5C62" w14:textId="3BF85E80" w:rsidR="00E00120" w:rsidRDefault="00E00120" w:rsidP="00C1795B">
      <w:pPr>
        <w:pStyle w:val="Paragraphedeliste"/>
        <w:numPr>
          <w:ilvl w:val="0"/>
          <w:numId w:val="6"/>
        </w:numPr>
        <w:spacing w:line="240" w:lineRule="auto"/>
      </w:pPr>
      <w:r>
        <w:t xml:space="preserve">Chambre d’ionisation </w:t>
      </w:r>
      <w:r w:rsidR="00F45D8A">
        <w:t xml:space="preserve">PTW </w:t>
      </w:r>
      <w:proofErr w:type="spellStart"/>
      <w:r w:rsidR="00F45D8A">
        <w:t>Roos</w:t>
      </w:r>
      <w:proofErr w:type="spellEnd"/>
      <w:r w:rsidR="00F45D8A">
        <w:t xml:space="preserve"> </w:t>
      </w:r>
    </w:p>
    <w:p w14:paraId="32AE179C" w14:textId="686CDA51" w:rsidR="00E00120" w:rsidRDefault="00E00120" w:rsidP="00C1795B">
      <w:pPr>
        <w:spacing w:line="240" w:lineRule="auto"/>
      </w:pPr>
      <w:r>
        <w:t>Tout d’abord, nous commencerons par analyser les courbes de rendement</w:t>
      </w:r>
      <w:r w:rsidR="00373D89">
        <w:t>s</w:t>
      </w:r>
      <w:r>
        <w:t xml:space="preserve"> en profondeur en discutant de l’impact des différents paramètres. Nous étudierons ensuite les profils de dose avant de nous intéresser aux courbes de FOC. Un descriptif des conditions sera ajouté sous les courbes de chaque grandeur dosimétrique.</w:t>
      </w:r>
    </w:p>
    <w:p w14:paraId="3EF9A0EE" w14:textId="6E11A15C" w:rsidR="009E4D43" w:rsidRPr="009E4D43" w:rsidRDefault="00166F74" w:rsidP="001D3942">
      <w:pPr>
        <w:spacing w:line="240" w:lineRule="auto"/>
        <w:rPr>
          <w:color w:val="C45911" w:themeColor="accent2" w:themeShade="BF"/>
        </w:rPr>
      </w:pPr>
      <w:r w:rsidRPr="00166F74">
        <w:t xml:space="preserve">Nous avons utilisé la chambre plate </w:t>
      </w:r>
      <w:proofErr w:type="spellStart"/>
      <w:r w:rsidRPr="00166F74">
        <w:t>Roos</w:t>
      </w:r>
      <w:proofErr w:type="spellEnd"/>
      <w:r w:rsidRPr="00166F74">
        <w:t xml:space="preserve"> pour la mesure des rendements en profondeur, comme préconisé par le TRS 398. Cette chambre possède l’avantage d’avoir une meilleure résolution spatiale en profondeur que les chambres d’ionisation cylindrique. </w:t>
      </w:r>
      <w:r w:rsidR="001D3942">
        <w:t xml:space="preserve">De plus, le facteur de correction </w:t>
      </w:r>
      <w:proofErr w:type="spellStart"/>
      <w:r w:rsidR="001D3942">
        <w:t>p</w:t>
      </w:r>
      <w:r w:rsidR="001D3942">
        <w:rPr>
          <w:vertAlign w:val="subscript"/>
        </w:rPr>
        <w:t>cav</w:t>
      </w:r>
      <w:proofErr w:type="spellEnd"/>
      <w:r w:rsidR="001D3942">
        <w:t xml:space="preserve"> est négligeable avec ce type de chambre. </w:t>
      </w:r>
    </w:p>
    <w:p w14:paraId="5BCC86C0" w14:textId="77777777" w:rsidR="00E00120" w:rsidRPr="00C2059E" w:rsidRDefault="00E00120" w:rsidP="00C1795B">
      <w:pPr>
        <w:spacing w:line="240" w:lineRule="auto"/>
      </w:pPr>
    </w:p>
    <w:p w14:paraId="505A4DBD" w14:textId="50D36DC3" w:rsidR="00E00120" w:rsidRDefault="00E00120" w:rsidP="00C1795B">
      <w:pPr>
        <w:pStyle w:val="Titre3"/>
        <w:spacing w:line="240" w:lineRule="auto"/>
      </w:pPr>
      <w:bookmarkStart w:id="37" w:name="_Toc109036149"/>
      <w:bookmarkStart w:id="38" w:name="_Toc109317166"/>
      <w:bookmarkStart w:id="39" w:name="_Toc110266429"/>
      <w:bookmarkStart w:id="40" w:name="_Toc110266529"/>
      <w:bookmarkStart w:id="41" w:name="_Toc110266585"/>
      <w:bookmarkStart w:id="42" w:name="_Toc110268664"/>
      <w:bookmarkStart w:id="43" w:name="_Toc110268686"/>
      <w:bookmarkStart w:id="44" w:name="_Toc110268708"/>
      <w:bookmarkStart w:id="45" w:name="_Toc110269068"/>
      <w:bookmarkStart w:id="46" w:name="_Toc115255634"/>
      <w:r>
        <w:t>Positionnement du matériel</w:t>
      </w:r>
      <w:bookmarkEnd w:id="37"/>
      <w:bookmarkEnd w:id="38"/>
      <w:bookmarkEnd w:id="39"/>
      <w:bookmarkEnd w:id="40"/>
      <w:bookmarkEnd w:id="41"/>
      <w:bookmarkEnd w:id="42"/>
      <w:bookmarkEnd w:id="43"/>
      <w:bookmarkEnd w:id="44"/>
      <w:bookmarkEnd w:id="45"/>
      <w:bookmarkEnd w:id="46"/>
      <w:r>
        <w:t xml:space="preserve"> </w:t>
      </w:r>
      <w:ins w:id="47" w:author="Marsac Thomas" w:date="2022-11-09T12:14:00Z">
        <w:r w:rsidR="006440F1">
          <w:t>Pas besoin dans cette fiche je pense, garde le juste en note pour toi</w:t>
        </w:r>
      </w:ins>
    </w:p>
    <w:p w14:paraId="33652B45" w14:textId="77777777" w:rsidR="00E00120" w:rsidRDefault="00E00120" w:rsidP="00C1795B">
      <w:pPr>
        <w:spacing w:line="240" w:lineRule="auto"/>
        <w:rPr>
          <w:rFonts w:cstheme="minorHAnsi"/>
          <w:color w:val="FF7C80"/>
        </w:rPr>
      </w:pPr>
      <w:r>
        <w:t>Le positionnement de l’explorateur de faisceau doit être reproductible à chaque contrôle ou mesures. Une procédure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4B39C737" w14:textId="2B642040" w:rsidR="00E00120" w:rsidRDefault="00E00120" w:rsidP="00C1795B">
      <w:pPr>
        <w:spacing w:line="240" w:lineRule="auto"/>
      </w:pPr>
      <w:r w:rsidRPr="009E57B6">
        <w:rPr>
          <w:rFonts w:cstheme="minorHAnsi"/>
        </w:rPr>
        <w:t>Avant le placement de l’explorateur de faisceau, n</w:t>
      </w:r>
      <w:r w:rsidRPr="009E57B6">
        <w:t xml:space="preserve">ous devons nous assurer que le collimateur ainsi que le bras soient à 0°. </w:t>
      </w:r>
      <w:r>
        <w:t xml:space="preserve">La cuve est placée avec un niveau à bulle puis bloquée à l’aide des freins. </w:t>
      </w:r>
      <w:r>
        <w:lastRenderedPageBreak/>
        <w:t xml:space="preserve">L’explorateur, le réservoir d’eau, le dispositif de montée et l’électromètre CCU sont raccordés au secteur. Le remplissage de l’explorateur est ensuite réalisé. Puis, nous pouvons connecter les chambres CC13 de champ et de référence. La hauteur d’eau est réglée à DSP = 100 cm. Le capuchon </w:t>
      </w:r>
      <w:r w:rsidR="00373D89">
        <w:t>d’alignement</w:t>
      </w:r>
      <w:r>
        <w:t xml:space="preserve"> est placé sur la chambre</w:t>
      </w:r>
      <w:r w:rsidR="00CF0503">
        <w:t xml:space="preserve"> de champ</w:t>
      </w:r>
      <w:r>
        <w:t xml:space="preserve">. La croix sur le capuchon est alignée sur le niveau d’eau et la chambre est déplacée le long de la paroi. On s’assure qu’à chaque angle de l’explorateur, le niveau d’eau coïncide avec le centre de la croix en vissant/dévissant la vis. </w:t>
      </w:r>
    </w:p>
    <w:p w14:paraId="029C57F5" w14:textId="77777777" w:rsidR="00E00120" w:rsidRDefault="00E00120" w:rsidP="00C1795B">
      <w:pPr>
        <w:pStyle w:val="Default"/>
        <w:rPr>
          <w:sz w:val="22"/>
          <w:szCs w:val="22"/>
        </w:rPr>
      </w:pPr>
    </w:p>
    <w:p w14:paraId="42E716B7" w14:textId="2F138637" w:rsidR="00E00120" w:rsidRDefault="00E00120" w:rsidP="00C1795B">
      <w:pPr>
        <w:pStyle w:val="Titre3"/>
        <w:spacing w:line="240" w:lineRule="auto"/>
      </w:pPr>
      <w:bookmarkStart w:id="48" w:name="_Toc109036150"/>
      <w:bookmarkStart w:id="49" w:name="_Toc109317167"/>
      <w:bookmarkStart w:id="50" w:name="_Toc110266430"/>
      <w:bookmarkStart w:id="51" w:name="_Toc110266530"/>
      <w:bookmarkStart w:id="52" w:name="_Toc110266586"/>
      <w:bookmarkStart w:id="53" w:name="_Toc110268665"/>
      <w:bookmarkStart w:id="54" w:name="_Toc110268687"/>
      <w:bookmarkStart w:id="55" w:name="_Toc110268709"/>
      <w:bookmarkStart w:id="56" w:name="_Toc110269069"/>
      <w:bookmarkStart w:id="57" w:name="_Toc115255635"/>
      <w:r>
        <w:t>Acquisition des données avec le logiciel</w:t>
      </w:r>
      <w:bookmarkEnd w:id="48"/>
      <w:bookmarkEnd w:id="49"/>
      <w:bookmarkEnd w:id="50"/>
      <w:bookmarkEnd w:id="51"/>
      <w:bookmarkEnd w:id="52"/>
      <w:bookmarkEnd w:id="53"/>
      <w:bookmarkEnd w:id="54"/>
      <w:bookmarkEnd w:id="55"/>
      <w:bookmarkEnd w:id="56"/>
      <w:bookmarkEnd w:id="57"/>
      <w:ins w:id="58" w:author="Marsac Thomas" w:date="2022-11-09T12:16:00Z">
        <w:r w:rsidR="006440F1">
          <w:t xml:space="preserve"> idem</w:t>
        </w:r>
      </w:ins>
    </w:p>
    <w:p w14:paraId="365F339D" w14:textId="5DFE7723" w:rsidR="00E00120" w:rsidRDefault="00E00120" w:rsidP="00C1795B">
      <w:pPr>
        <w:spacing w:line="240" w:lineRule="auto"/>
        <w:rPr>
          <w:rFonts w:cstheme="minorHAnsi"/>
          <w:i/>
          <w:iCs/>
        </w:rPr>
      </w:pPr>
      <w:r>
        <w:t xml:space="preserve">L’électromètre est relié au PC portable. Dans le logiciel </w:t>
      </w:r>
      <w:proofErr w:type="spellStart"/>
      <w:r>
        <w:t>OmniProAccept</w:t>
      </w:r>
      <w:proofErr w:type="spellEnd"/>
      <w:r>
        <w:t>, une série de mesures peut être préparée en complétant manuellement les champs ou en chargeant une série existante. Les chambres sont mises sous tension. La chambre de champ est placée à</w:t>
      </w:r>
      <w:r w:rsidRPr="00992B11">
        <w:rPr>
          <w:rFonts w:cstheme="minorHAnsi"/>
        </w:rPr>
        <w:t xml:space="preserve"> la profondeur du maximum pour une mesure de rendement e</w:t>
      </w:r>
      <w:r>
        <w:rPr>
          <w:rFonts w:cstheme="minorHAnsi"/>
        </w:rPr>
        <w:t>n profondeur et à</w:t>
      </w:r>
      <w:r w:rsidRPr="00992B11">
        <w:rPr>
          <w:rFonts w:cstheme="minorHAnsi"/>
        </w:rPr>
        <w:t xml:space="preserve"> la profondeur </w:t>
      </w:r>
      <w:r w:rsidR="00373D89">
        <w:rPr>
          <w:rFonts w:cstheme="minorHAnsi"/>
        </w:rPr>
        <w:t>du maximum de dose</w:t>
      </w:r>
      <w:r w:rsidRPr="00992B11">
        <w:rPr>
          <w:rFonts w:cstheme="minorHAnsi"/>
        </w:rPr>
        <w:t xml:space="preserve"> pour un profil de dose. </w:t>
      </w:r>
      <w:r>
        <w:rPr>
          <w:rFonts w:cstheme="minorHAnsi"/>
        </w:rPr>
        <w:t>On irradie la chambre de 200 UM et m</w:t>
      </w:r>
      <w:r w:rsidRPr="00992B11">
        <w:rPr>
          <w:rFonts w:cstheme="minorHAnsi"/>
        </w:rPr>
        <w:t>esure le bruit de fond lo</w:t>
      </w:r>
      <w:r>
        <w:rPr>
          <w:rFonts w:cstheme="minorHAnsi"/>
        </w:rPr>
        <w:t>rsque le faisceau est interrompu</w:t>
      </w:r>
      <w:r>
        <w:rPr>
          <w:rFonts w:cstheme="minorHAnsi"/>
          <w:i/>
          <w:iCs/>
        </w:rPr>
        <w:t xml:space="preserve">. </w:t>
      </w:r>
    </w:p>
    <w:p w14:paraId="7D4BE34D" w14:textId="22F213D3" w:rsidR="00E00120" w:rsidRDefault="00E00120" w:rsidP="00C1795B">
      <w:pPr>
        <w:spacing w:line="240" w:lineRule="auto"/>
        <w:rPr>
          <w:rFonts w:cstheme="minorHAnsi"/>
        </w:rPr>
      </w:pPr>
      <w:r>
        <w:rPr>
          <w:rFonts w:cstheme="minorHAnsi"/>
          <w:iCs/>
        </w:rPr>
        <w:t>Le signal est ensuite normalisé en présence du faisceau. Deux profils de dose orthogonaux sont réalisés (</w:t>
      </w:r>
      <w:proofErr w:type="spellStart"/>
      <w:r>
        <w:rPr>
          <w:rFonts w:cstheme="minorHAnsi"/>
          <w:iCs/>
        </w:rPr>
        <w:t>inline</w:t>
      </w:r>
      <w:proofErr w:type="spellEnd"/>
      <w:r>
        <w:rPr>
          <w:rFonts w:cstheme="minorHAnsi"/>
          <w:iCs/>
        </w:rPr>
        <w:t xml:space="preserve"> et </w:t>
      </w:r>
      <w:proofErr w:type="spellStart"/>
      <w:r>
        <w:rPr>
          <w:rFonts w:cstheme="minorHAnsi"/>
          <w:iCs/>
        </w:rPr>
        <w:t>crossline</w:t>
      </w:r>
      <w:proofErr w:type="spellEnd"/>
      <w:r>
        <w:rPr>
          <w:rFonts w:cstheme="minorHAnsi"/>
          <w:iCs/>
        </w:rPr>
        <w:t>) et on vérifie qu’ils soient centrés. On peut alors acquérir les données. Les courbes acquises sont ensuite lissées et normalisées (</w:t>
      </w:r>
      <w:r w:rsidRPr="00992B11">
        <w:rPr>
          <w:rFonts w:cstheme="minorHAnsi"/>
        </w:rPr>
        <w:t>au maximum de dose p</w:t>
      </w:r>
      <w:r>
        <w:rPr>
          <w:rFonts w:cstheme="minorHAnsi"/>
        </w:rPr>
        <w:t>our un rendement en profondeur et</w:t>
      </w:r>
      <w:r w:rsidRPr="00992B11">
        <w:rPr>
          <w:rFonts w:cstheme="minorHAnsi"/>
        </w:rPr>
        <w:t xml:space="preserve"> à l’axe pour un profil de dose</w:t>
      </w:r>
      <w:r>
        <w:rPr>
          <w:rFonts w:cstheme="minorHAnsi"/>
        </w:rPr>
        <w:t>)</w:t>
      </w:r>
      <w:r w:rsidRPr="00992B11">
        <w:rPr>
          <w:rFonts w:cstheme="minorHAnsi"/>
        </w:rPr>
        <w:t xml:space="preserve">. </w:t>
      </w:r>
    </w:p>
    <w:p w14:paraId="635BF5EF" w14:textId="1AC58F93" w:rsidR="00E00120" w:rsidRDefault="00E00120" w:rsidP="00C1795B">
      <w:pPr>
        <w:spacing w:line="240" w:lineRule="auto"/>
        <w:rPr>
          <w:rFonts w:cstheme="minorHAnsi"/>
        </w:rPr>
      </w:pPr>
    </w:p>
    <w:p w14:paraId="59F6C07E" w14:textId="77777777" w:rsidR="00E00120" w:rsidRDefault="00E00120" w:rsidP="00C1795B">
      <w:pPr>
        <w:pStyle w:val="Titre3"/>
        <w:spacing w:line="240" w:lineRule="auto"/>
      </w:pPr>
      <w:bookmarkStart w:id="59" w:name="_Toc109317168"/>
      <w:bookmarkStart w:id="60" w:name="_Toc110266431"/>
      <w:bookmarkStart w:id="61" w:name="_Toc110266531"/>
      <w:bookmarkStart w:id="62" w:name="_Toc110266587"/>
      <w:bookmarkStart w:id="63" w:name="_Toc110268666"/>
      <w:bookmarkStart w:id="64" w:name="_Toc110268688"/>
      <w:bookmarkStart w:id="65" w:name="_Toc110268710"/>
      <w:bookmarkStart w:id="66" w:name="_Toc110269070"/>
      <w:bookmarkStart w:id="67" w:name="_Toc115255636"/>
      <w:r>
        <w:t>Rendement en profondeur</w:t>
      </w:r>
      <w:bookmarkEnd w:id="59"/>
      <w:bookmarkEnd w:id="60"/>
      <w:bookmarkEnd w:id="61"/>
      <w:bookmarkEnd w:id="62"/>
      <w:bookmarkEnd w:id="63"/>
      <w:bookmarkEnd w:id="64"/>
      <w:bookmarkEnd w:id="65"/>
      <w:bookmarkEnd w:id="66"/>
      <w:bookmarkEnd w:id="67"/>
      <w:r>
        <w:t xml:space="preserve"> </w:t>
      </w:r>
    </w:p>
    <w:p w14:paraId="6A43867A" w14:textId="6001BA45" w:rsidR="00E00120" w:rsidRDefault="00E00120" w:rsidP="00C1795B">
      <w:pPr>
        <w:spacing w:line="240" w:lineRule="auto"/>
      </w:pPr>
      <w:r>
        <w:t>Le rendement en profondeur correspond à la variation de la dose sur l’axe du faisceau en fonction de la profondeur du point de mesure, pour différentes tailles de champ. La distance source-surface (DSP) du fantôme est constante et la distance source-détecteur varie avec la profondeur du point de mesure. La normalisation est effectuée au point du maximum de dose.</w:t>
      </w:r>
      <w:r w:rsidRPr="009A1E32">
        <w:rPr>
          <w:color w:val="FF7C80"/>
          <w:vertAlign w:val="superscript"/>
        </w:rPr>
        <w:t>2</w:t>
      </w:r>
      <w:r>
        <w:t xml:space="preserve"> </w:t>
      </w:r>
    </w:p>
    <w:p w14:paraId="594BD8FE" w14:textId="73FA51DD" w:rsidR="005C126F" w:rsidRPr="00FD4A7C" w:rsidRDefault="00E00120" w:rsidP="00C1795B">
      <w:pPr>
        <w:spacing w:line="240" w:lineRule="auto"/>
        <w:rPr>
          <w:rFonts w:eastAsiaTheme="minorEastAsia"/>
          <w:szCs w:val="24"/>
        </w:rPr>
      </w:pPr>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w:bookmarkStart w:id="68" w:name="_Toc109317170"/>
      <w:bookmarkStart w:id="69" w:name="_Toc110266433"/>
      <w:bookmarkStart w:id="70" w:name="_Toc110266533"/>
      <w:bookmarkStart w:id="71" w:name="_Toc110266589"/>
      <w:bookmarkStart w:id="72" w:name="_Toc110268668"/>
      <w:bookmarkStart w:id="73" w:name="_Toc110268690"/>
      <w:bookmarkStart w:id="74" w:name="_Toc110268712"/>
      <w:bookmarkStart w:id="75" w:name="_Toc110269071"/>
      <w:ins w:id="76" w:author="Marsac Thomas" w:date="2022-11-09T12:18:00Z">
        <w:r w:rsidR="006440F1">
          <w:rPr>
            <w:rFonts w:eastAsiaTheme="minorEastAsia"/>
            <w:szCs w:val="24"/>
          </w:rPr>
          <w:t xml:space="preserve"> </w:t>
        </w:r>
        <w:proofErr w:type="gramStart"/>
        <w:r w:rsidR="006440F1">
          <w:rPr>
            <w:rFonts w:eastAsiaTheme="minorEastAsia"/>
            <w:szCs w:val="24"/>
          </w:rPr>
          <w:t>à</w:t>
        </w:r>
        <w:proofErr w:type="gramEnd"/>
        <w:r w:rsidR="006440F1">
          <w:rPr>
            <w:rFonts w:eastAsiaTheme="minorEastAsia"/>
            <w:szCs w:val="24"/>
          </w:rPr>
          <w:t xml:space="preserve"> quoi correspond c</w:t>
        </w:r>
      </w:ins>
      <w:ins w:id="77" w:author="Marsac Thomas" w:date="2022-11-09T12:19:00Z">
        <w:r w:rsidR="006440F1">
          <w:rPr>
            <w:rFonts w:eastAsiaTheme="minorEastAsia"/>
            <w:szCs w:val="24"/>
          </w:rPr>
          <w:t> ? As ?</w:t>
        </w:r>
      </w:ins>
      <w:ins w:id="78" w:author="Marsac Thomas" w:date="2022-11-09T12:21:00Z">
        <w:r w:rsidR="006440F1">
          <w:rPr>
            <w:rFonts w:eastAsiaTheme="minorEastAsia"/>
            <w:szCs w:val="24"/>
          </w:rPr>
          <w:t xml:space="preserve"> manque un x100</w:t>
        </w:r>
      </w:ins>
    </w:p>
    <w:p w14:paraId="5B7541AC" w14:textId="77777777" w:rsidR="00FD4A7C" w:rsidRDefault="005C126F" w:rsidP="00C1795B">
      <w:pPr>
        <w:keepNext/>
        <w:spacing w:line="240" w:lineRule="auto"/>
        <w:jc w:val="center"/>
      </w:pPr>
      <w:r w:rsidRPr="005C126F">
        <w:rPr>
          <w:rFonts w:eastAsiaTheme="minorEastAsia"/>
          <w:noProof/>
          <w:szCs w:val="24"/>
          <w:lang w:eastAsia="fr-FR"/>
        </w:rPr>
        <mc:AlternateContent>
          <mc:Choice Requires="wpg">
            <w:drawing>
              <wp:inline distT="0" distB="0" distL="0" distR="0" wp14:anchorId="2D36608A" wp14:editId="657746D8">
                <wp:extent cx="3508531" cy="2976113"/>
                <wp:effectExtent l="0" t="0" r="0" b="0"/>
                <wp:docPr id="79" name="Groupe 15"/>
                <wp:cNvGraphicFramePr/>
                <a:graphic xmlns:a="http://schemas.openxmlformats.org/drawingml/2006/main">
                  <a:graphicData uri="http://schemas.microsoft.com/office/word/2010/wordprocessingGroup">
                    <wpg:wgp>
                      <wpg:cNvGrpSpPr/>
                      <wpg:grpSpPr>
                        <a:xfrm>
                          <a:off x="0" y="0"/>
                          <a:ext cx="3508531" cy="2976113"/>
                          <a:chOff x="0" y="0"/>
                          <a:chExt cx="3991707" cy="3138925"/>
                        </a:xfrm>
                      </wpg:grpSpPr>
                      <wpg:grpSp>
                        <wpg:cNvPr id="80" name="Groupe 80"/>
                        <wpg:cNvGrpSpPr/>
                        <wpg:grpSpPr>
                          <a:xfrm>
                            <a:off x="0" y="0"/>
                            <a:ext cx="3991707" cy="3138925"/>
                            <a:chOff x="0" y="0"/>
                            <a:chExt cx="3991707" cy="3138925"/>
                          </a:xfrm>
                        </wpg:grpSpPr>
                        <wpg:grpSp>
                          <wpg:cNvPr id="81" name="Groupe 81"/>
                          <wpg:cNvGrpSpPr/>
                          <wpg:grpSpPr>
                            <a:xfrm>
                              <a:off x="0" y="0"/>
                              <a:ext cx="3991707" cy="3138925"/>
                              <a:chOff x="0" y="0"/>
                              <a:chExt cx="6093752" cy="4959456"/>
                            </a:xfrm>
                          </wpg:grpSpPr>
                          <pic:pic xmlns:pic="http://schemas.openxmlformats.org/drawingml/2006/picture">
                            <pic:nvPicPr>
                              <pic:cNvPr id="82" name="Image 82"/>
                              <pic:cNvPicPr/>
                            </pic:nvPicPr>
                            <pic:blipFill>
                              <a:blip r:embed="rId8"/>
                              <a:stretch>
                                <a:fillRect/>
                              </a:stretch>
                            </pic:blipFill>
                            <pic:spPr>
                              <a:xfrm>
                                <a:off x="0" y="155143"/>
                                <a:ext cx="6093752" cy="4804313"/>
                              </a:xfrm>
                              <a:prstGeom prst="rect">
                                <a:avLst/>
                              </a:prstGeom>
                            </pic:spPr>
                          </pic:pic>
                          <wps:wsp>
                            <wps:cNvPr id="83" name="Rectangle 83"/>
                            <wps:cNvSpPr/>
                            <wps:spPr>
                              <a:xfrm>
                                <a:off x="296135" y="1099605"/>
                                <a:ext cx="282037" cy="413340"/>
                              </a:xfrm>
                              <a:prstGeom prst="rect">
                                <a:avLst/>
                              </a:prstGeom>
                            </wps:spPr>
                            <wps:bodyPr wrap="square">
                              <a:noAutofit/>
                            </wps:bodyPr>
                          </wps:wsp>
                          <wps:wsp>
                            <wps:cNvPr id="84" name="Rectangle 84"/>
                            <wps:cNvSpPr/>
                            <wps:spPr>
                              <a:xfrm>
                                <a:off x="1365765" y="325347"/>
                                <a:ext cx="536074" cy="403323"/>
                              </a:xfrm>
                              <a:prstGeom prst="rect">
                                <a:avLst/>
                              </a:prstGeom>
                            </wps:spPr>
                            <wps:txbx>
                              <w:txbxContent>
                                <w:p w14:paraId="22A73811" w14:textId="77777777" w:rsidR="00A3128E" w:rsidRDefault="00A3128E"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wps:txbx>
                            <wps:bodyPr wrap="square">
                              <a:noAutofit/>
                            </wps:bodyPr>
                          </wps:wsp>
                          <wps:wsp>
                            <wps:cNvPr id="85" name="Rectangle 85"/>
                            <wps:cNvSpPr/>
                            <wps:spPr>
                              <a:xfrm>
                                <a:off x="2419881" y="0"/>
                                <a:ext cx="536074" cy="403323"/>
                              </a:xfrm>
                              <a:prstGeom prst="rect">
                                <a:avLst/>
                              </a:prstGeom>
                            </wps:spPr>
                            <wps:txbx>
                              <w:txbxContent>
                                <w:p w14:paraId="041EA61E" w14:textId="77777777" w:rsidR="00A3128E" w:rsidRDefault="00A3128E"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wps:txbx>
                            <wps:bodyPr wrap="square">
                              <a:noAutofit/>
                            </wps:bodyPr>
                          </wps:wsp>
                          <wps:wsp>
                            <wps:cNvPr id="86" name="Rectangle 86"/>
                            <wps:cNvSpPr/>
                            <wps:spPr>
                              <a:xfrm>
                                <a:off x="3897002" y="2055904"/>
                                <a:ext cx="536074" cy="403323"/>
                              </a:xfrm>
                              <a:prstGeom prst="rect">
                                <a:avLst/>
                              </a:prstGeom>
                            </wps:spPr>
                            <wps:txbx>
                              <w:txbxContent>
                                <w:p w14:paraId="26D77A62" w14:textId="77777777" w:rsidR="00A3128E" w:rsidRDefault="00A3128E" w:rsidP="005C126F">
                                  <w:pPr>
                                    <w:pStyle w:val="NormalWeb"/>
                                    <w:spacing w:before="0" w:beforeAutospacing="0" w:after="0" w:afterAutospacing="0"/>
                                  </w:pPr>
                                  <w:r>
                                    <w:rPr>
                                      <w:rFonts w:ascii="Cambria Math" w:hAnsi="Cambria Math" w:cs="Cambria Math"/>
                                      <w:color w:val="FF0066"/>
                                      <w:kern w:val="24"/>
                                      <w:sz w:val="22"/>
                                      <w:szCs w:val="22"/>
                                    </w:rPr>
                                    <w:t>④</w:t>
                                  </w:r>
                                </w:p>
                              </w:txbxContent>
                            </wps:txbx>
                            <wps:bodyPr wrap="square">
                              <a:noAutofit/>
                            </wps:bodyPr>
                          </wps:wsp>
                          <wps:wsp>
                            <wps:cNvPr id="87" name="Rectangle 87"/>
                            <wps:cNvSpPr/>
                            <wps:spPr>
                              <a:xfrm>
                                <a:off x="5110247" y="3763924"/>
                                <a:ext cx="282011" cy="413340"/>
                              </a:xfrm>
                              <a:prstGeom prst="rect">
                                <a:avLst/>
                              </a:prstGeom>
                            </wps:spPr>
                            <wps:bodyPr wrap="square">
                              <a:noAutofit/>
                            </wps:bodyPr>
                          </wps:wsp>
                        </wpg:grpSp>
                        <wps:wsp>
                          <wps:cNvPr id="88" name="Rectangle 88"/>
                          <wps:cNvSpPr/>
                          <wps:spPr>
                            <a:xfrm>
                              <a:off x="170581" y="695932"/>
                              <a:ext cx="351155" cy="255270"/>
                            </a:xfrm>
                            <a:prstGeom prst="rect">
                              <a:avLst/>
                            </a:prstGeom>
                          </wps:spPr>
                          <wps:txbx>
                            <w:txbxContent>
                              <w:p w14:paraId="337EBEE5" w14:textId="77777777" w:rsidR="00A3128E" w:rsidRDefault="00A3128E" w:rsidP="005C126F">
                                <w:pPr>
                                  <w:pStyle w:val="NormalWeb"/>
                                  <w:spacing w:before="0" w:beforeAutospacing="0" w:after="0" w:afterAutospacing="0"/>
                                </w:pPr>
                                <w:r>
                                  <w:rPr>
                                    <w:rFonts w:ascii="Cambria Math" w:hAnsi="Cambria Math" w:cs="Cambria Math"/>
                                    <w:color w:val="009999"/>
                                    <w:kern w:val="24"/>
                                    <w:sz w:val="22"/>
                                    <w:szCs w:val="22"/>
                                  </w:rPr>
                                  <w:t>①</w:t>
                                </w:r>
                              </w:p>
                            </w:txbxContent>
                          </wps:txbx>
                          <wps:bodyPr wrap="square">
                            <a:noAutofit/>
                          </wps:bodyPr>
                        </wps:wsp>
                      </wpg:grpSp>
                      <wps:wsp>
                        <wps:cNvPr id="89" name="Rectangle 89"/>
                        <wps:cNvSpPr/>
                        <wps:spPr>
                          <a:xfrm>
                            <a:off x="3262457" y="2373369"/>
                            <a:ext cx="351155" cy="255270"/>
                          </a:xfrm>
                          <a:prstGeom prst="rect">
                            <a:avLst/>
                          </a:prstGeom>
                        </wps:spPr>
                        <wps:txbx>
                          <w:txbxContent>
                            <w:p w14:paraId="206E20FF" w14:textId="77777777" w:rsidR="00A3128E" w:rsidRDefault="00A3128E" w:rsidP="005C126F">
                              <w:pPr>
                                <w:pStyle w:val="NormalWeb"/>
                                <w:spacing w:before="0" w:beforeAutospacing="0" w:after="0" w:afterAutospacing="0"/>
                              </w:pPr>
                              <w:r>
                                <w:rPr>
                                  <w:rFonts w:ascii="Cambria Math" w:hAnsi="Cambria Math" w:cs="Cambria Math"/>
                                  <w:color w:val="7030A0"/>
                                  <w:kern w:val="24"/>
                                  <w:sz w:val="22"/>
                                  <w:szCs w:val="22"/>
                                </w:rPr>
                                <w:t>⑤</w:t>
                              </w:r>
                            </w:p>
                          </w:txbxContent>
                        </wps:txbx>
                        <wps:bodyPr wrap="square">
                          <a:noAutofit/>
                        </wps:bodyPr>
                      </wps:wsp>
                    </wpg:wgp>
                  </a:graphicData>
                </a:graphic>
              </wp:inline>
            </w:drawing>
          </mc:Choice>
          <mc:Fallback>
            <w:pict>
              <v:group w14:anchorId="2D36608A" id="Groupe 15" o:spid="_x0000_s1026" style="width:276.25pt;height:234.35pt;mso-position-horizontal-relative:char;mso-position-vertical-relative:line" coordsize="39917,31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">
                <v:group id="Groupe 80" o:spid="_x0000_s1027" style="position:absolute;width:39917;height:31389" coordsize="39917,3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81" o:spid="_x0000_s1028" style="position:absolute;width:39917;height:31389" coordsize="60937,4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2" o:spid="_x0000_s1029" type="#_x0000_t75" style="position:absolute;top:1551;width:60937;height:48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">
                      <v:imagedata r:id="rId9" o:title=""/>
                    </v:shape>
                    <v:rect id="Rectangle 83" o:spid="_x0000_s1030" style="position:absolute;left:2961;top:10996;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v:rect id="Rectangle 84" o:spid="_x0000_s1031" style="position:absolute;left:13657;top:3253;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v:textbox>
                        <w:txbxContent>
                          <w:p w14:paraId="22A73811" w14:textId="77777777" w:rsidR="00A3128E" w:rsidRDefault="00A3128E"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v:textbox>
                    </v:rect>
                    <v:rect id="Rectangle 85" o:spid="_x0000_s1032" style="position:absolute;left:24198;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textbox>
                        <w:txbxContent>
                          <w:p w14:paraId="041EA61E" w14:textId="77777777" w:rsidR="00A3128E" w:rsidRDefault="00A3128E"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v:textbox>
                    </v:rect>
                    <v:rect id="Rectangle 86" o:spid="_x0000_s1033" style="position:absolute;left:38970;top:20559;width:5360;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14:paraId="26D77A62" w14:textId="77777777" w:rsidR="00A3128E" w:rsidRDefault="00A3128E" w:rsidP="005C126F">
                            <w:pPr>
                              <w:pStyle w:val="NormalWeb"/>
                              <w:spacing w:before="0" w:beforeAutospacing="0" w:after="0" w:afterAutospacing="0"/>
                            </w:pPr>
                            <w:r>
                              <w:rPr>
                                <w:rFonts w:ascii="Cambria Math" w:hAnsi="Cambria Math" w:cs="Cambria Math"/>
                                <w:color w:val="FF0066"/>
                                <w:kern w:val="24"/>
                                <w:sz w:val="22"/>
                                <w:szCs w:val="22"/>
                              </w:rPr>
                              <w:t>④</w:t>
                            </w:r>
                          </w:p>
                        </w:txbxContent>
                      </v:textbox>
                    </v:rect>
                    <v:rect id="Rectangle 87" o:spid="_x0000_s1034" style="position:absolute;left:51102;top:37639;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" filled="f" stroked="f"/>
                  </v:group>
                  <v:rect id="Rectangle 88" o:spid="_x0000_s1035" style="position:absolute;left:1705;top:6959;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" filled="f" stroked="f">
                    <v:textbox>
                      <w:txbxContent>
                        <w:p w14:paraId="337EBEE5" w14:textId="77777777" w:rsidR="00A3128E" w:rsidRDefault="00A3128E" w:rsidP="005C126F">
                          <w:pPr>
                            <w:pStyle w:val="NormalWeb"/>
                            <w:spacing w:before="0" w:beforeAutospacing="0" w:after="0" w:afterAutospacing="0"/>
                          </w:pPr>
                          <w:r>
                            <w:rPr>
                              <w:rFonts w:ascii="Cambria Math" w:hAnsi="Cambria Math" w:cs="Cambria Math"/>
                              <w:color w:val="009999"/>
                              <w:kern w:val="24"/>
                              <w:sz w:val="22"/>
                              <w:szCs w:val="22"/>
                            </w:rPr>
                            <w:t>①</w:t>
                          </w:r>
                        </w:p>
                      </w:txbxContent>
                    </v:textbox>
                  </v:rect>
                </v:group>
                <v:rect id="Rectangle 89" o:spid="_x0000_s1036" style="position:absolute;left:32624;top:23733;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v:textbox>
                    <w:txbxContent>
                      <w:p w14:paraId="206E20FF" w14:textId="77777777" w:rsidR="00A3128E" w:rsidRDefault="00A3128E" w:rsidP="005C126F">
                        <w:pPr>
                          <w:pStyle w:val="NormalWeb"/>
                          <w:spacing w:before="0" w:beforeAutospacing="0" w:after="0" w:afterAutospacing="0"/>
                        </w:pPr>
                        <w:r>
                          <w:rPr>
                            <w:rFonts w:ascii="Cambria Math" w:hAnsi="Cambria Math" w:cs="Cambria Math"/>
                            <w:color w:val="7030A0"/>
                            <w:kern w:val="24"/>
                            <w:sz w:val="22"/>
                            <w:szCs w:val="22"/>
                          </w:rPr>
                          <w:t>⑤</w:t>
                        </w:r>
                      </w:p>
                    </w:txbxContent>
                  </v:textbox>
                </v:rect>
                <w10:anchorlock/>
              </v:group>
            </w:pict>
          </mc:Fallback>
        </mc:AlternateContent>
      </w:r>
    </w:p>
    <w:p w14:paraId="7A81002C" w14:textId="6F49803C" w:rsidR="005C126F" w:rsidRDefault="00FD4A7C" w:rsidP="00C1795B">
      <w:pPr>
        <w:pStyle w:val="Lgende"/>
        <w:jc w:val="center"/>
      </w:pPr>
      <w:r>
        <w:t xml:space="preserve">Figure </w:t>
      </w:r>
      <w:fldSimple w:instr=" SEQ Figure \* ARABIC ">
        <w:r w:rsidR="00A15AE7">
          <w:rPr>
            <w:noProof/>
          </w:rPr>
          <w:t>1</w:t>
        </w:r>
      </w:fldSimple>
      <w:r>
        <w:t xml:space="preserve"> : </w:t>
      </w:r>
      <w:r w:rsidR="00E722CA">
        <w:t xml:space="preserve">Schéma représentant les zones caractéristiques d’un rendement en profondeur. </w:t>
      </w:r>
    </w:p>
    <w:p w14:paraId="178DD80B" w14:textId="77777777" w:rsidR="00297213" w:rsidRPr="00297213" w:rsidRDefault="00297213" w:rsidP="00C1795B">
      <w:pPr>
        <w:spacing w:line="240" w:lineRule="auto"/>
      </w:pPr>
    </w:p>
    <w:p w14:paraId="382D2B59" w14:textId="1E15732E" w:rsidR="005C126F" w:rsidRDefault="005C126F" w:rsidP="00C1795B">
      <w:pPr>
        <w:spacing w:line="240" w:lineRule="auto"/>
        <w:jc w:val="left"/>
        <w:rPr>
          <w:rFonts w:eastAsiaTheme="minorEastAsia"/>
          <w:szCs w:val="24"/>
        </w:rPr>
      </w:pPr>
      <w:r>
        <w:rPr>
          <w:rFonts w:eastAsiaTheme="minorEastAsia"/>
          <w:szCs w:val="24"/>
        </w:rPr>
        <w:t>Les zones caractéristiques du rendement en profondeur sont</w:t>
      </w:r>
      <w:r w:rsidR="00520B7C">
        <w:rPr>
          <w:color w:val="FF7C80"/>
          <w:vertAlign w:val="superscript"/>
        </w:rPr>
        <w:t>3</w:t>
      </w:r>
      <w:r>
        <w:rPr>
          <w:rFonts w:eastAsiaTheme="minorEastAsia"/>
          <w:szCs w:val="24"/>
        </w:rPr>
        <w:t xml:space="preserve"> : </w:t>
      </w:r>
    </w:p>
    <w:p w14:paraId="74308850" w14:textId="3D33275B" w:rsidR="005C126F" w:rsidRPr="005C126F" w:rsidRDefault="005C126F" w:rsidP="00C1795B">
      <w:pPr>
        <w:pStyle w:val="Paragraphedeliste"/>
        <w:numPr>
          <w:ilvl w:val="0"/>
          <w:numId w:val="6"/>
        </w:numPr>
        <w:spacing w:line="240" w:lineRule="auto"/>
        <w:jc w:val="left"/>
        <w:rPr>
          <w:rFonts w:eastAsiaTheme="minorEastAsia"/>
          <w:color w:val="009999"/>
          <w:szCs w:val="24"/>
        </w:rPr>
      </w:pPr>
      <w:r w:rsidRPr="005D7DBE">
        <w:rPr>
          <w:rFonts w:eastAsiaTheme="minorEastAsia"/>
          <w:color w:val="009999"/>
          <w:sz w:val="20"/>
          <w:szCs w:val="24"/>
        </w:rPr>
        <w:t>①</w:t>
      </w:r>
      <w:r w:rsidRPr="005C126F">
        <w:rPr>
          <w:rFonts w:eastAsiaTheme="minorEastAsia"/>
          <w:color w:val="009999"/>
          <w:szCs w:val="24"/>
        </w:rPr>
        <w:t xml:space="preserve"> </w:t>
      </w:r>
      <w:r w:rsidRPr="005C126F">
        <w:rPr>
          <w:rFonts w:eastAsiaTheme="minorEastAsia"/>
          <w:szCs w:val="24"/>
        </w:rPr>
        <w:t>La dose à la surface</w:t>
      </w:r>
      <w:r>
        <w:rPr>
          <w:rFonts w:eastAsiaTheme="minorEastAsia"/>
          <w:szCs w:val="24"/>
        </w:rPr>
        <w:t xml:space="preserve"> : </w:t>
      </w:r>
    </w:p>
    <w:p w14:paraId="6E79A4C0" w14:textId="5B1610EF" w:rsidR="005C126F" w:rsidRDefault="005C126F" w:rsidP="00C1795B">
      <w:pPr>
        <w:spacing w:line="240" w:lineRule="auto"/>
      </w:pPr>
      <w:r w:rsidRPr="005C126F">
        <w:rPr>
          <w:rFonts w:eastAsiaTheme="minorEastAsia"/>
          <w:szCs w:val="24"/>
        </w:rPr>
        <w:lastRenderedPageBreak/>
        <w:t xml:space="preserve">La </w:t>
      </w:r>
      <w:r>
        <w:rPr>
          <w:rFonts w:eastAsiaTheme="minorEastAsia"/>
          <w:szCs w:val="24"/>
        </w:rPr>
        <w:t xml:space="preserve">dose à la surface est plus élevée pour un faisceau d’électrons que pour un faisceau de photons. En effet, </w:t>
      </w:r>
      <w:r>
        <w:t xml:space="preserve">les électrons étant des particules chargées, ils </w:t>
      </w:r>
      <w:r w:rsidR="008D3ACE">
        <w:t>interagissent</w:t>
      </w:r>
      <w:r>
        <w:t xml:space="preserve"> dès leur entrée dans la matière. </w:t>
      </w:r>
    </w:p>
    <w:p w14:paraId="69F43E92" w14:textId="27782F61" w:rsidR="005D7DBE" w:rsidRPr="008D3ACE" w:rsidRDefault="005D7DBE" w:rsidP="00C1795B">
      <w:pPr>
        <w:pStyle w:val="Paragraphedeliste"/>
        <w:numPr>
          <w:ilvl w:val="0"/>
          <w:numId w:val="6"/>
        </w:numPr>
        <w:spacing w:line="240" w:lineRule="auto"/>
        <w:rPr>
          <w:rFonts w:eastAsiaTheme="minorEastAsia"/>
          <w:color w:val="ED7D31" w:themeColor="accent2"/>
          <w:sz w:val="20"/>
          <w:szCs w:val="24"/>
        </w:rPr>
      </w:pPr>
      <w:r w:rsidRPr="005D7DBE">
        <w:rPr>
          <w:rFonts w:eastAsiaTheme="minorEastAsia"/>
          <w:color w:val="ED7D31" w:themeColor="accent2"/>
          <w:sz w:val="20"/>
          <w:szCs w:val="24"/>
        </w:rPr>
        <w:t>②</w:t>
      </w:r>
      <w:r>
        <w:rPr>
          <w:rFonts w:eastAsiaTheme="minorEastAsia"/>
          <w:color w:val="ED7D31" w:themeColor="accent2"/>
          <w:sz w:val="20"/>
          <w:szCs w:val="24"/>
        </w:rPr>
        <w:t xml:space="preserve"> </w:t>
      </w:r>
      <w:r w:rsidRPr="005D7DBE">
        <w:rPr>
          <w:rFonts w:eastAsiaTheme="minorEastAsia"/>
          <w:szCs w:val="24"/>
        </w:rPr>
        <w:t xml:space="preserve">Région </w:t>
      </w:r>
      <w:r>
        <w:rPr>
          <w:rFonts w:eastAsiaTheme="minorEastAsia"/>
          <w:szCs w:val="24"/>
        </w:rPr>
        <w:t>d’augmentation de la dose </w:t>
      </w:r>
      <w:r w:rsidR="008D3ACE">
        <w:rPr>
          <w:rFonts w:eastAsiaTheme="minorEastAsia"/>
          <w:szCs w:val="24"/>
        </w:rPr>
        <w:t>(</w:t>
      </w:r>
      <w:proofErr w:type="spellStart"/>
      <w:r w:rsidR="008D3ACE">
        <w:rPr>
          <w:rFonts w:eastAsiaTheme="minorEastAsia"/>
          <w:szCs w:val="24"/>
        </w:rPr>
        <w:t>build</w:t>
      </w:r>
      <w:proofErr w:type="spellEnd"/>
      <w:r w:rsidR="008D3ACE">
        <w:rPr>
          <w:rFonts w:eastAsiaTheme="minorEastAsia"/>
          <w:szCs w:val="24"/>
        </w:rPr>
        <w:t xml:space="preserve">-up) </w:t>
      </w:r>
      <w:r>
        <w:rPr>
          <w:rFonts w:eastAsiaTheme="minorEastAsia"/>
          <w:szCs w:val="24"/>
        </w:rPr>
        <w:t xml:space="preserve">: </w:t>
      </w:r>
    </w:p>
    <w:p w14:paraId="48BE50EA" w14:textId="70A6F82F" w:rsidR="008D3ACE" w:rsidRPr="008D3ACE" w:rsidRDefault="00AF5730" w:rsidP="00C1795B">
      <w:pPr>
        <w:spacing w:line="240" w:lineRule="auto"/>
        <w:rPr>
          <w:rFonts w:eastAsiaTheme="minorEastAsia"/>
          <w:szCs w:val="24"/>
        </w:rPr>
      </w:pPr>
      <w:r>
        <w:t>Les électrons secondaires du milieu sont mis en mouvement et les électrons primaires sont diffusés</w:t>
      </w:r>
      <w:r w:rsidR="008D3ACE">
        <w:t>, la fluence augmente sur l’axe jusqu’à atteindre le maximum de dépôt de dose.</w:t>
      </w:r>
    </w:p>
    <w:p w14:paraId="5C3439F5" w14:textId="56110A9E" w:rsidR="005D7DBE" w:rsidRDefault="00AF5730" w:rsidP="00C1795B">
      <w:pPr>
        <w:pStyle w:val="Paragraphedeliste"/>
        <w:numPr>
          <w:ilvl w:val="0"/>
          <w:numId w:val="6"/>
        </w:numPr>
        <w:spacing w:line="240" w:lineRule="auto"/>
        <w:rPr>
          <w:rFonts w:eastAsiaTheme="minorEastAsia"/>
          <w:szCs w:val="24"/>
        </w:rPr>
      </w:pPr>
      <w:r w:rsidRPr="00AF5730">
        <w:rPr>
          <w:rFonts w:eastAsiaTheme="minorEastAsia"/>
          <w:color w:val="5B9BD5" w:themeColor="accent1"/>
          <w:sz w:val="20"/>
          <w:szCs w:val="24"/>
        </w:rPr>
        <w:t>③</w:t>
      </w:r>
      <w:r>
        <w:rPr>
          <w:rFonts w:eastAsiaTheme="minorEastAsia"/>
          <w:szCs w:val="24"/>
        </w:rPr>
        <w:t xml:space="preserve"> </w:t>
      </w:r>
      <w:r w:rsidRPr="00AF5730">
        <w:rPr>
          <w:rFonts w:eastAsiaTheme="minorEastAsia"/>
          <w:szCs w:val="24"/>
        </w:rPr>
        <w:t>Maximum du dépôt de dose :</w:t>
      </w:r>
    </w:p>
    <w:p w14:paraId="5AFA3CFA" w14:textId="6DF4A3BE" w:rsidR="006B6164" w:rsidRPr="008F10DD" w:rsidRDefault="002263D3" w:rsidP="00C1795B">
      <w:pPr>
        <w:spacing w:line="240" w:lineRule="auto"/>
        <w:rPr>
          <w:rFonts w:eastAsiaTheme="minorEastAsia"/>
          <w:szCs w:val="24"/>
          <w:vertAlign w:val="subscript"/>
        </w:rPr>
      </w:pPr>
      <w:r>
        <w:t>La fluence augmentant, le dépôt de dose sur l’axe augmente jusqu’à ce que l’atténuation des électrons provoque une diminution de la dose déposée sur l’axe. Le maximum de dépôt de dose est alors atteint. Ce point est caractérisé par la profondeur du maximum R</w:t>
      </w:r>
      <w:r w:rsidR="006B6164">
        <w:rPr>
          <w:rFonts w:eastAsiaTheme="minorEastAsia"/>
          <w:szCs w:val="24"/>
          <w:vertAlign w:val="subscript"/>
        </w:rPr>
        <w:t>100</w:t>
      </w:r>
      <w:r>
        <w:rPr>
          <w:rFonts w:eastAsiaTheme="minorEastAsia"/>
          <w:szCs w:val="24"/>
        </w:rPr>
        <w:t xml:space="preserve">. </w:t>
      </w:r>
      <w:r w:rsidR="008F10DD">
        <w:rPr>
          <w:rFonts w:eastAsiaTheme="minorEastAsia"/>
          <w:szCs w:val="24"/>
        </w:rPr>
        <w:t xml:space="preserve">S’il y a un plateau autour de cette valeur maximale, on calcule la moyenne entre les deux profondeurs correspondant à 98% de la dose maximale situées à gauche et à droite du maximum de dose. </w:t>
      </w:r>
    </w:p>
    <w:p w14:paraId="318845CD" w14:textId="74894F21" w:rsidR="00814462" w:rsidRDefault="00814462" w:rsidP="00C1795B">
      <w:pPr>
        <w:pStyle w:val="Paragraphedeliste"/>
        <w:numPr>
          <w:ilvl w:val="0"/>
          <w:numId w:val="6"/>
        </w:numPr>
        <w:spacing w:line="240" w:lineRule="auto"/>
        <w:rPr>
          <w:rFonts w:eastAsiaTheme="minorEastAsia"/>
          <w:szCs w:val="24"/>
        </w:rPr>
      </w:pPr>
      <w:r w:rsidRPr="00814462">
        <w:rPr>
          <w:rFonts w:eastAsiaTheme="minorEastAsia"/>
          <w:color w:val="FF0066"/>
          <w:sz w:val="20"/>
          <w:szCs w:val="24"/>
        </w:rPr>
        <w:t>④</w:t>
      </w:r>
      <w:r>
        <w:rPr>
          <w:rFonts w:eastAsiaTheme="minorEastAsia"/>
          <w:szCs w:val="24"/>
        </w:rPr>
        <w:t xml:space="preserve"> </w:t>
      </w:r>
      <w:r w:rsidRPr="00814462">
        <w:rPr>
          <w:rFonts w:eastAsiaTheme="minorEastAsia"/>
          <w:szCs w:val="24"/>
        </w:rPr>
        <w:t xml:space="preserve">Région de décroissance rapide de la dose : </w:t>
      </w:r>
    </w:p>
    <w:p w14:paraId="5CBEDEF6" w14:textId="6E39D67C" w:rsidR="00087BB5" w:rsidRPr="00C57FFD" w:rsidRDefault="00EC1476" w:rsidP="00C1795B">
      <w:pPr>
        <w:spacing w:line="240" w:lineRule="auto"/>
        <w:rPr>
          <w:rFonts w:eastAsiaTheme="minorEastAsia"/>
          <w:szCs w:val="24"/>
        </w:rPr>
      </w:pPr>
      <w:r>
        <w:t>Après avoir atteint le point du maximum de dose, l’énergie des électrons décroit continuellement dans le milieu traversé. En dessous d’un seuil en énergie</w:t>
      </w:r>
      <w:r w:rsidR="0095185E">
        <w:t xml:space="preserve"> environ égal à 0,5 MeV, l</w:t>
      </w:r>
      <w:r>
        <w:t>a perte d’énergie s’accentue et la dose déposée sur l’axe décroit rapidement.</w:t>
      </w:r>
      <w:r w:rsidR="00087BB5">
        <w:t xml:space="preserve"> Plusieurs parcours relevés sur la courbe sont caractéristiques :</w:t>
      </w:r>
    </w:p>
    <w:p w14:paraId="531BBD62" w14:textId="5BC85AB9" w:rsidR="006B6164" w:rsidRDefault="00087BB5" w:rsidP="00C1795B">
      <w:pPr>
        <w:spacing w:line="240" w:lineRule="auto"/>
      </w:pPr>
      <w:r w:rsidRPr="00F20120">
        <w:rPr>
          <w:rFonts w:eastAsiaTheme="minorEastAsia"/>
          <w:szCs w:val="24"/>
          <w:u w:val="single"/>
        </w:rPr>
        <w:t xml:space="preserve">Le parcours thérapeutique </w:t>
      </w:r>
      <w:r w:rsidR="006B6164" w:rsidRPr="00F20120">
        <w:rPr>
          <w:rFonts w:eastAsiaTheme="minorEastAsia"/>
          <w:szCs w:val="24"/>
          <w:u w:val="single"/>
        </w:rPr>
        <w:t>R</w:t>
      </w:r>
      <w:r w:rsidR="006B6164" w:rsidRPr="00F20120">
        <w:rPr>
          <w:rFonts w:eastAsiaTheme="minorEastAsia"/>
          <w:szCs w:val="24"/>
          <w:u w:val="single"/>
          <w:vertAlign w:val="subscript"/>
        </w:rPr>
        <w:t>85</w:t>
      </w:r>
      <w:r w:rsidR="006B6164">
        <w:rPr>
          <w:rFonts w:eastAsiaTheme="minorEastAsia"/>
          <w:szCs w:val="24"/>
          <w:vertAlign w:val="subscript"/>
        </w:rPr>
        <w:t> </w:t>
      </w:r>
      <w:r w:rsidR="006B6164">
        <w:rPr>
          <w:rFonts w:eastAsiaTheme="minorEastAsia"/>
          <w:szCs w:val="24"/>
        </w:rPr>
        <w:t xml:space="preserve">: </w:t>
      </w:r>
      <w:r>
        <w:rPr>
          <w:rFonts w:eastAsiaTheme="minorEastAsia"/>
          <w:szCs w:val="24"/>
        </w:rPr>
        <w:t xml:space="preserve">profondeur </w:t>
      </w:r>
      <w:r>
        <w:t xml:space="preserve">à laquelle la décroissance de dose atteint 85% de la dose maximale. Elle correspond également à la profondeur du volume cible sur lequel </w:t>
      </w:r>
      <w:r w:rsidR="008C346F">
        <w:t>est</w:t>
      </w:r>
      <w:r>
        <w:t xml:space="preserve"> réalisé la prescription. </w:t>
      </w:r>
    </w:p>
    <w:p w14:paraId="7719FF9B" w14:textId="58BE2349" w:rsidR="006B6164" w:rsidRPr="008128A5" w:rsidRDefault="00F20120" w:rsidP="00C1795B">
      <w:pPr>
        <w:spacing w:line="240" w:lineRule="auto"/>
        <w:rPr>
          <w:rFonts w:eastAsiaTheme="minorEastAsia"/>
          <w:szCs w:val="24"/>
        </w:rPr>
      </w:pPr>
      <w:r w:rsidRPr="00F20120">
        <w:rPr>
          <w:u w:val="single"/>
        </w:rPr>
        <w:t xml:space="preserve">Le parcours </w:t>
      </w:r>
      <w:r w:rsidR="006B6164" w:rsidRPr="00F20120">
        <w:rPr>
          <w:rFonts w:eastAsiaTheme="minorEastAsia"/>
          <w:szCs w:val="24"/>
          <w:u w:val="single"/>
        </w:rPr>
        <w:t>R</w:t>
      </w:r>
      <w:r w:rsidR="006B6164" w:rsidRPr="00F20120">
        <w:rPr>
          <w:rFonts w:eastAsiaTheme="minorEastAsia"/>
          <w:szCs w:val="24"/>
          <w:u w:val="single"/>
          <w:vertAlign w:val="subscript"/>
        </w:rPr>
        <w:t>50</w:t>
      </w:r>
      <w:r w:rsidR="006B6164">
        <w:rPr>
          <w:rFonts w:eastAsiaTheme="minorEastAsia"/>
          <w:szCs w:val="24"/>
        </w:rPr>
        <w:t xml:space="preserve"> : </w:t>
      </w:r>
      <w:r>
        <w:rPr>
          <w:rFonts w:eastAsiaTheme="minorEastAsia"/>
          <w:szCs w:val="24"/>
        </w:rPr>
        <w:t xml:space="preserve">profondeur </w:t>
      </w:r>
      <w:r>
        <w:t xml:space="preserve">à laquelle la décroissance de dose atteint 50% de la dose maximale. Ce parcours permet de spécifier la qualité du faisceau. </w:t>
      </w:r>
      <w:r w:rsidR="008128A5">
        <w:t>Une relation lie le R</w:t>
      </w:r>
      <w:r w:rsidR="008128A5">
        <w:rPr>
          <w:vertAlign w:val="subscript"/>
        </w:rPr>
        <w:t>50</w:t>
      </w:r>
      <w:r w:rsidR="008128A5">
        <w:t xml:space="preserve"> et l’énergie moyenne à la surface du fantôme E</w:t>
      </w:r>
      <w:r w:rsidR="008128A5">
        <w:rPr>
          <w:vertAlign w:val="subscript"/>
        </w:rPr>
        <w:t>0</w:t>
      </w:r>
      <w:r w:rsidR="008128A5">
        <w:t> : E</w:t>
      </w:r>
      <w:r w:rsidR="008128A5">
        <w:rPr>
          <w:vertAlign w:val="subscript"/>
        </w:rPr>
        <w:t>0</w:t>
      </w:r>
      <w:r w:rsidR="008128A5">
        <w:t xml:space="preserve"> = 2,33 MeV.cm².g</w:t>
      </w:r>
      <w:r w:rsidR="008128A5">
        <w:rPr>
          <w:vertAlign w:val="superscript"/>
        </w:rPr>
        <w:t>-1</w:t>
      </w:r>
      <w:r w:rsidR="008128A5">
        <w:t xml:space="preserve"> x R</w:t>
      </w:r>
      <w:r w:rsidR="008128A5">
        <w:rPr>
          <w:vertAlign w:val="subscript"/>
        </w:rPr>
        <w:t>50</w:t>
      </w:r>
      <w:r w:rsidR="008128A5">
        <w:t xml:space="preserve">. </w:t>
      </w:r>
    </w:p>
    <w:p w14:paraId="706EF266" w14:textId="304D4486" w:rsidR="006B6164" w:rsidRPr="00F20120" w:rsidRDefault="00F20120" w:rsidP="00C1795B">
      <w:pPr>
        <w:spacing w:line="240" w:lineRule="auto"/>
        <w:rPr>
          <w:rFonts w:eastAsiaTheme="minorEastAsia"/>
          <w:szCs w:val="24"/>
        </w:rPr>
      </w:pPr>
      <w:r w:rsidRPr="00F20120">
        <w:rPr>
          <w:rFonts w:eastAsiaTheme="minorEastAsia"/>
          <w:szCs w:val="24"/>
          <w:u w:val="single"/>
        </w:rPr>
        <w:t xml:space="preserve">Le parcours pratique </w:t>
      </w:r>
      <w:proofErr w:type="spellStart"/>
      <w:r w:rsidR="006B6164" w:rsidRPr="00F20120">
        <w:rPr>
          <w:rFonts w:eastAsiaTheme="minorEastAsia"/>
          <w:szCs w:val="24"/>
          <w:u w:val="single"/>
        </w:rPr>
        <w:t>R</w:t>
      </w:r>
      <w:r w:rsidR="006B6164" w:rsidRPr="00F20120">
        <w:rPr>
          <w:rFonts w:eastAsiaTheme="minorEastAsia"/>
          <w:szCs w:val="24"/>
          <w:u w:val="single"/>
          <w:vertAlign w:val="subscript"/>
        </w:rPr>
        <w:t>p</w:t>
      </w:r>
      <w:proofErr w:type="spellEnd"/>
      <w:r>
        <w:rPr>
          <w:rFonts w:eastAsiaTheme="minorEastAsia"/>
          <w:szCs w:val="24"/>
          <w:vertAlign w:val="subscript"/>
        </w:rPr>
        <w:t> </w:t>
      </w:r>
      <w:r>
        <w:rPr>
          <w:rFonts w:eastAsiaTheme="minorEastAsia"/>
          <w:szCs w:val="24"/>
        </w:rPr>
        <w:t xml:space="preserve">: </w:t>
      </w:r>
      <w:r w:rsidR="00EF3F1B">
        <w:rPr>
          <w:rFonts w:eastAsiaTheme="minorEastAsia"/>
          <w:szCs w:val="24"/>
        </w:rPr>
        <w:t>profondeur déterminée par l’intersection de la partie linéaire de la courbe (</w:t>
      </w:r>
      <w:proofErr w:type="spellStart"/>
      <w:r w:rsidR="00EF3F1B">
        <w:rPr>
          <w:rFonts w:eastAsiaTheme="minorEastAsia"/>
          <w:szCs w:val="24"/>
        </w:rPr>
        <w:t>Dx</w:t>
      </w:r>
      <w:proofErr w:type="spellEnd"/>
      <w:r w:rsidR="00EF3F1B">
        <w:rPr>
          <w:rFonts w:eastAsiaTheme="minorEastAsia"/>
          <w:szCs w:val="24"/>
        </w:rPr>
        <w:t>) et de la tangente de la région de décroissance de dose. Ce parcours c</w:t>
      </w:r>
      <w:r w:rsidR="00CD5929">
        <w:t>orrespond à la profondeur à laquelle il n’y plus d’électrons primaire</w:t>
      </w:r>
      <w:r w:rsidR="008C346F">
        <w:t>s</w:t>
      </w:r>
      <w:r w:rsidR="00CD5929">
        <w:t xml:space="preserve"> en interaction avec le milieu</w:t>
      </w:r>
      <w:r w:rsidR="00EF3F1B">
        <w:t xml:space="preserve">. </w:t>
      </w:r>
    </w:p>
    <w:p w14:paraId="36A9FFAD" w14:textId="6F847C36" w:rsidR="009075F5" w:rsidRDefault="00CA3CFA" w:rsidP="00C1795B">
      <w:pPr>
        <w:pStyle w:val="Paragraphedeliste"/>
        <w:numPr>
          <w:ilvl w:val="0"/>
          <w:numId w:val="6"/>
        </w:numPr>
        <w:spacing w:line="240" w:lineRule="auto"/>
      </w:pPr>
      <w:r w:rsidRPr="00CA3CFA">
        <w:rPr>
          <w:color w:val="7030A0"/>
          <w:sz w:val="20"/>
        </w:rPr>
        <w:t>⑤</w:t>
      </w:r>
      <w:r>
        <w:t xml:space="preserve"> </w:t>
      </w:r>
      <w:r w:rsidR="009075F5">
        <w:t xml:space="preserve">Région </w:t>
      </w:r>
      <w:r w:rsidR="0024382C">
        <w:t>finale du rendement en profondeur :</w:t>
      </w:r>
    </w:p>
    <w:p w14:paraId="2621C6EB" w14:textId="39B5ABCF" w:rsidR="009075F5" w:rsidRDefault="009075F5" w:rsidP="00C1795B">
      <w:pPr>
        <w:spacing w:line="240" w:lineRule="auto"/>
      </w:pPr>
      <w:r>
        <w:t xml:space="preserve">La dose </w:t>
      </w:r>
      <w:proofErr w:type="spellStart"/>
      <w:r>
        <w:t>Dx</w:t>
      </w:r>
      <w:proofErr w:type="spellEnd"/>
      <w:r>
        <w:t xml:space="preserve"> déposée après </w:t>
      </w:r>
      <w:r w:rsidR="00EF3F1B">
        <w:t>le parcours pratique (</w:t>
      </w:r>
      <w:proofErr w:type="spellStart"/>
      <w:r w:rsidR="00EF3F1B">
        <w:t>R</w:t>
      </w:r>
      <w:r w:rsidR="00EF3F1B">
        <w:rPr>
          <w:vertAlign w:val="subscript"/>
        </w:rPr>
        <w:t>p</w:t>
      </w:r>
      <w:proofErr w:type="spellEnd"/>
      <w:r w:rsidR="00EF3F1B">
        <w:t>)</w:t>
      </w:r>
      <w:r>
        <w:t xml:space="preserve"> est due</w:t>
      </w:r>
      <w:r w:rsidR="00EF3F1B">
        <w:t xml:space="preserve"> au rayonnement de freinage créé</w:t>
      </w:r>
      <w:r>
        <w:t xml:space="preserve"> dans la tête de l’accélérateur et, pour une part minime, par les photons de freinage créés dans l’eau. Lorsque les électrons ont perdu toute leur énergie dans le milieu (i.e. après le parcours pratique </w:t>
      </w:r>
      <w:proofErr w:type="spellStart"/>
      <w:r>
        <w:t>Rp</w:t>
      </w:r>
      <w:proofErr w:type="spellEnd"/>
      <w:r>
        <w:t>)</w:t>
      </w:r>
      <w:r w:rsidR="00EF3F1B">
        <w:t>,</w:t>
      </w:r>
      <w:r>
        <w:t xml:space="preserve"> seule la composante de </w:t>
      </w:r>
      <w:r w:rsidR="00EF3F1B">
        <w:t xml:space="preserve">rayonnement </w:t>
      </w:r>
      <w:r>
        <w:t>de freinage contribue à la dose déposée sur l’axe.</w:t>
      </w:r>
    </w:p>
    <w:p w14:paraId="0CB97323" w14:textId="6F780938" w:rsidR="00C9650C" w:rsidRDefault="00816C68" w:rsidP="00C1795B">
      <w:pPr>
        <w:spacing w:line="240" w:lineRule="auto"/>
      </w:pPr>
      <w:r>
        <w:t>Ordre de grandeur pour les R</w:t>
      </w:r>
      <w:r>
        <w:rPr>
          <w:vertAlign w:val="subscript"/>
        </w:rPr>
        <w:t>100</w:t>
      </w:r>
      <w:r>
        <w:t>, R</w:t>
      </w:r>
      <w:r>
        <w:rPr>
          <w:vertAlign w:val="subscript"/>
        </w:rPr>
        <w:t>85</w:t>
      </w:r>
      <w:r>
        <w:t>, R</w:t>
      </w:r>
      <w:r>
        <w:rPr>
          <w:vertAlign w:val="subscript"/>
        </w:rPr>
        <w:t>50</w:t>
      </w:r>
      <w:r>
        <w:t xml:space="preserve"> et </w:t>
      </w:r>
      <w:proofErr w:type="spellStart"/>
      <w:r>
        <w:t>R</w:t>
      </w:r>
      <w:r>
        <w:rPr>
          <w:vertAlign w:val="subscript"/>
        </w:rPr>
        <w:t>p</w:t>
      </w:r>
      <w:proofErr w:type="spellEnd"/>
      <w:r>
        <w:t xml:space="preserve"> : </w:t>
      </w:r>
    </w:p>
    <w:p w14:paraId="079BC064" w14:textId="65DC8C86" w:rsidR="00816C68" w:rsidRPr="003C7C66" w:rsidRDefault="00816C68" w:rsidP="00C1795B">
      <w:pPr>
        <w:spacing w:line="240" w:lineRule="auto"/>
        <w:jc w:val="center"/>
        <w:rPr>
          <w:lang w:val="en-US"/>
        </w:rPr>
      </w:pPr>
      <w:r w:rsidRPr="003C7C66">
        <w:rPr>
          <w:lang w:val="en-US"/>
        </w:rPr>
        <w:t>R</w:t>
      </w:r>
      <w:r w:rsidRPr="003C7C66">
        <w:rPr>
          <w:vertAlign w:val="subscript"/>
          <w:lang w:val="en-US"/>
        </w:rPr>
        <w:t>100</w:t>
      </w:r>
      <w:r w:rsidRPr="003C7C66">
        <w:rPr>
          <w:lang w:val="en-US"/>
        </w:rPr>
        <w:t xml:space="preserve"> (mm) </w:t>
      </w:r>
      <w:r w:rsidRPr="003C7C66">
        <w:rPr>
          <w:rFonts w:cstheme="minorHAnsi"/>
          <w:lang w:val="en-US"/>
        </w:rPr>
        <w:t>≈</w:t>
      </w:r>
      <w:r w:rsidRPr="003C7C66">
        <w:rPr>
          <w:lang w:val="en-US"/>
        </w:rPr>
        <w:t xml:space="preserve"> 2 x E</w:t>
      </w:r>
      <w:r>
        <w:rPr>
          <w:lang w:val="en-US"/>
        </w:rPr>
        <w:t xml:space="preserve"> </w:t>
      </w:r>
      <w:r w:rsidRPr="003C7C66">
        <w:rPr>
          <w:lang w:val="en-US"/>
        </w:rPr>
        <w:t>(MeV)</w:t>
      </w:r>
      <w:r>
        <w:rPr>
          <w:lang w:val="en-US"/>
        </w:rPr>
        <w:tab/>
      </w:r>
      <w:r>
        <w:rPr>
          <w:lang w:val="en-US"/>
        </w:rPr>
        <w:tab/>
      </w:r>
      <w:r>
        <w:rPr>
          <w:lang w:val="en-US"/>
        </w:rPr>
        <w:tab/>
      </w:r>
      <w:r w:rsidRPr="003C7C66">
        <w:rPr>
          <w:lang w:val="en-US"/>
        </w:rPr>
        <w:t>R</w:t>
      </w:r>
      <w:r>
        <w:rPr>
          <w:vertAlign w:val="subscript"/>
          <w:lang w:val="en-US"/>
        </w:rPr>
        <w:t>85</w:t>
      </w:r>
      <w:r w:rsidRPr="003C7C66">
        <w:rPr>
          <w:lang w:val="en-US"/>
        </w:rPr>
        <w:t xml:space="preserve"> (mm) </w:t>
      </w:r>
      <w:r w:rsidRPr="003C7C66">
        <w:rPr>
          <w:rFonts w:cstheme="minorHAnsi"/>
          <w:lang w:val="en-US"/>
        </w:rPr>
        <w:t>≈</w:t>
      </w:r>
      <w:r w:rsidRPr="003C7C66">
        <w:rPr>
          <w:lang w:val="en-US"/>
        </w:rPr>
        <w:t xml:space="preserve"> 3 x E</w:t>
      </w:r>
      <w:r>
        <w:rPr>
          <w:lang w:val="en-US"/>
        </w:rPr>
        <w:t xml:space="preserve"> </w:t>
      </w:r>
      <w:r w:rsidRPr="003C7C66">
        <w:rPr>
          <w:lang w:val="en-US"/>
        </w:rPr>
        <w:t>(MeV)</w:t>
      </w:r>
    </w:p>
    <w:p w14:paraId="7D306FF3" w14:textId="0FDD269E" w:rsidR="00816C68" w:rsidRPr="003C7C66" w:rsidRDefault="00816C68" w:rsidP="00C1795B">
      <w:pPr>
        <w:spacing w:line="240" w:lineRule="auto"/>
        <w:jc w:val="center"/>
        <w:rPr>
          <w:lang w:val="en-US"/>
        </w:rPr>
      </w:pPr>
      <w:r w:rsidRPr="003C7C66">
        <w:rPr>
          <w:lang w:val="en-US"/>
        </w:rPr>
        <w:t>R</w:t>
      </w:r>
      <w:r w:rsidRPr="003C7C66">
        <w:rPr>
          <w:vertAlign w:val="subscript"/>
          <w:lang w:val="en-US"/>
        </w:rPr>
        <w:t>50</w:t>
      </w:r>
      <w:r w:rsidRPr="003C7C66">
        <w:rPr>
          <w:lang w:val="en-US"/>
        </w:rPr>
        <w:t xml:space="preserve"> (mm) </w:t>
      </w:r>
      <w:r w:rsidRPr="003C7C66">
        <w:rPr>
          <w:rFonts w:cstheme="minorHAnsi"/>
          <w:lang w:val="en-US"/>
        </w:rPr>
        <w:t>≈</w:t>
      </w:r>
      <w:r w:rsidRPr="003C7C66">
        <w:rPr>
          <w:lang w:val="en-US"/>
        </w:rPr>
        <w:t xml:space="preserve"> 4 x E</w:t>
      </w:r>
      <w:r>
        <w:rPr>
          <w:lang w:val="en-US"/>
        </w:rPr>
        <w:t xml:space="preserve"> </w:t>
      </w:r>
      <w:r w:rsidRPr="003C7C66">
        <w:rPr>
          <w:lang w:val="en-US"/>
        </w:rPr>
        <w:t xml:space="preserve">(MeV) </w:t>
      </w:r>
      <w:r>
        <w:rPr>
          <w:lang w:val="en-US"/>
        </w:rPr>
        <w:tab/>
      </w:r>
      <w:r>
        <w:rPr>
          <w:lang w:val="en-US"/>
        </w:rPr>
        <w:tab/>
      </w:r>
      <w:r>
        <w:rPr>
          <w:lang w:val="en-US"/>
        </w:rPr>
        <w:tab/>
      </w:r>
      <w:r w:rsidRPr="003C7C66">
        <w:rPr>
          <w:lang w:val="en-US"/>
        </w:rPr>
        <w:t>R</w:t>
      </w:r>
      <w:r w:rsidRPr="003C7C66">
        <w:rPr>
          <w:vertAlign w:val="subscript"/>
          <w:lang w:val="en-US"/>
        </w:rPr>
        <w:t>P</w:t>
      </w:r>
      <w:r w:rsidRPr="003C7C66">
        <w:rPr>
          <w:lang w:val="en-US"/>
        </w:rPr>
        <w:t xml:space="preserve"> (mm) </w:t>
      </w:r>
      <w:r w:rsidRPr="003C7C66">
        <w:rPr>
          <w:rFonts w:cstheme="minorHAnsi"/>
          <w:lang w:val="en-US"/>
        </w:rPr>
        <w:t>≈</w:t>
      </w:r>
      <w:r w:rsidRPr="003C7C66">
        <w:rPr>
          <w:lang w:val="en-US"/>
        </w:rPr>
        <w:t xml:space="preserve"> 5 x E</w:t>
      </w:r>
      <w:r>
        <w:rPr>
          <w:lang w:val="en-US"/>
        </w:rPr>
        <w:t xml:space="preserve"> </w:t>
      </w:r>
      <w:r w:rsidRPr="003C7C66">
        <w:rPr>
          <w:lang w:val="en-US"/>
        </w:rPr>
        <w:t>(MeV)</w:t>
      </w:r>
    </w:p>
    <w:p w14:paraId="6B06AA71" w14:textId="77777777" w:rsidR="00816C68" w:rsidRPr="00816C68" w:rsidRDefault="00816C68" w:rsidP="00C1795B">
      <w:pPr>
        <w:spacing w:line="240" w:lineRule="auto"/>
      </w:pPr>
    </w:p>
    <w:p w14:paraId="3FE163A3" w14:textId="1937F7EE" w:rsidR="00BE33E8" w:rsidRDefault="00BE33E8" w:rsidP="00C1795B">
      <w:pPr>
        <w:spacing w:line="240" w:lineRule="auto"/>
      </w:pPr>
      <w:r w:rsidRPr="009D0AA5">
        <w:rPr>
          <w:b/>
          <w:i/>
        </w:rPr>
        <w:t>Remarque</w:t>
      </w:r>
      <w:r>
        <w:t> :</w:t>
      </w:r>
      <w:ins w:id="79" w:author="Marsac Thomas" w:date="2022-11-09T12:22:00Z">
        <w:r w:rsidR="006440F1">
          <w:t xml:space="preserve"> </w:t>
        </w:r>
      </w:ins>
      <w:ins w:id="80" w:author="Marsac Thomas" w:date="2022-11-16T18:25:00Z">
        <w:r w:rsidR="00796905">
          <w:t>Oui</w:t>
        </w:r>
      </w:ins>
      <w:ins w:id="81" w:author="Marsac Thomas" w:date="2022-11-09T12:22:00Z">
        <w:r w:rsidR="006440F1">
          <w:t> !</w:t>
        </w:r>
      </w:ins>
      <w:ins w:id="82" w:author="Marsac Thomas" w:date="2022-11-09T12:28:00Z">
        <w:r w:rsidR="000F4694">
          <w:t xml:space="preserve"> (</w:t>
        </w:r>
        <w:proofErr w:type="gramStart"/>
        <w:r w:rsidR="000F4694">
          <w:t>tu</w:t>
        </w:r>
        <w:proofErr w:type="gramEnd"/>
        <w:r w:rsidR="000F4694">
          <w:t xml:space="preserve"> peux rajouter une courbe avec et sans correction si tu veux pour te rendre compte de l’influence de cette conversion si on oublie de la faire)</w:t>
        </w:r>
      </w:ins>
      <w:r>
        <w:t xml:space="preserve"> les courbes de rendement</w:t>
      </w:r>
      <w:r w:rsidR="007F69AF">
        <w:t>s</w:t>
      </w:r>
      <w:r>
        <w:t xml:space="preserve"> en profondeur en ionisations doivent être converties en courbes de rendement</w:t>
      </w:r>
      <w:r w:rsidR="007F69AF">
        <w:t>s</w:t>
      </w:r>
      <w:r>
        <w:t xml:space="preserve"> en profondeur en dose. </w:t>
      </w:r>
      <w:r w:rsidR="00894C68">
        <w:t>En effet, le rapport des pouvoirs d’arrêt eau</w:t>
      </w:r>
      <w:r w:rsidR="007F69AF">
        <w:t>/air n’est pas constant avec un</w:t>
      </w:r>
      <w:r w:rsidR="00894C68">
        <w:t xml:space="preserve"> faisceau d’électrons contrairement aux faisceaux de photons. Le logiciel </w:t>
      </w:r>
      <w:proofErr w:type="spellStart"/>
      <w:r w:rsidR="00894C68">
        <w:t>myQA</w:t>
      </w:r>
      <w:proofErr w:type="spellEnd"/>
      <w:r w:rsidR="00894C68">
        <w:t xml:space="preserve"> </w:t>
      </w:r>
      <w:proofErr w:type="spellStart"/>
      <w:r w:rsidR="00894C68">
        <w:t>Accept</w:t>
      </w:r>
      <w:proofErr w:type="spellEnd"/>
      <w:r w:rsidR="00894C68">
        <w:t xml:space="preserve"> convertit les courbes de rendement</w:t>
      </w:r>
      <w:r w:rsidR="007F69AF">
        <w:t>s</w:t>
      </w:r>
      <w:r w:rsidR="00894C68">
        <w:t xml:space="preserve"> en profondeur en utilisant les tables de</w:t>
      </w:r>
      <w:r w:rsidR="007F69AF">
        <w:t>s rapports des pouvoirs d’arrêt</w:t>
      </w:r>
      <w:r w:rsidR="00894C68">
        <w:t xml:space="preserve"> de l’AAPM 32. </w:t>
      </w:r>
      <w:r w:rsidR="00346896" w:rsidRPr="005F7800">
        <w:rPr>
          <w:rFonts w:eastAsiaTheme="minorEastAsia" w:cstheme="minorHAnsi"/>
        </w:rPr>
        <w:t>Cette conversion n’est pas nécessaire lors de l’acquisition de profils puisque ceux-ci sont acquis à une profondeur fixe.</w:t>
      </w:r>
    </w:p>
    <w:p w14:paraId="59EABB89" w14:textId="77777777" w:rsidR="00BE33E8" w:rsidRPr="00CC0BFC" w:rsidRDefault="00BE33E8" w:rsidP="00C1795B">
      <w:pPr>
        <w:spacing w:line="240" w:lineRule="auto"/>
      </w:pPr>
    </w:p>
    <w:p w14:paraId="2C8E7449" w14:textId="573EA54A" w:rsidR="00E00120" w:rsidRDefault="00E00120" w:rsidP="00C1795B">
      <w:pPr>
        <w:pStyle w:val="Titre3"/>
        <w:spacing w:line="240" w:lineRule="auto"/>
      </w:pPr>
      <w:bookmarkStart w:id="83" w:name="_Toc115255637"/>
      <w:r>
        <w:lastRenderedPageBreak/>
        <w:t>Profil de dose</w:t>
      </w:r>
      <w:bookmarkEnd w:id="68"/>
      <w:bookmarkEnd w:id="69"/>
      <w:bookmarkEnd w:id="70"/>
      <w:bookmarkEnd w:id="71"/>
      <w:bookmarkEnd w:id="72"/>
      <w:bookmarkEnd w:id="73"/>
      <w:bookmarkEnd w:id="74"/>
      <w:bookmarkEnd w:id="75"/>
      <w:bookmarkEnd w:id="83"/>
    </w:p>
    <w:p w14:paraId="700FDCBF" w14:textId="77777777" w:rsidR="00E00120" w:rsidRDefault="00E00120" w:rsidP="00C1795B">
      <w:pPr>
        <w:spacing w:line="240" w:lineRule="auto"/>
      </w:pPr>
      <w:r>
        <w:t>Le profil de dose représente la variation de la dose dans un plan perpendiculaire à l’axe du faisceau. La taille de champ est définie au niveau de l’</w:t>
      </w:r>
      <w:proofErr w:type="spellStart"/>
      <w:r>
        <w:t>isodose</w:t>
      </w:r>
      <w:proofErr w:type="spellEnd"/>
      <w:r>
        <w:t xml:space="preserve"> 50%. Le profil de dose est composé de trois zones caractéristiques : </w:t>
      </w:r>
    </w:p>
    <w:p w14:paraId="2B948F7D" w14:textId="77777777" w:rsidR="00E00120" w:rsidRDefault="00E00120" w:rsidP="00C1795B">
      <w:pPr>
        <w:pStyle w:val="Paragraphedeliste"/>
        <w:numPr>
          <w:ilvl w:val="0"/>
          <w:numId w:val="9"/>
        </w:numPr>
        <w:spacing w:line="240" w:lineRule="auto"/>
      </w:pPr>
      <w:r>
        <w:t>La zone homogène : située au-delà de l’</w:t>
      </w:r>
      <w:proofErr w:type="spellStart"/>
      <w:r>
        <w:t>isodose</w:t>
      </w:r>
      <w:proofErr w:type="spellEnd"/>
      <w:r>
        <w:t xml:space="preserve"> 80%.</w:t>
      </w:r>
    </w:p>
    <w:p w14:paraId="7D516AE0" w14:textId="77777777" w:rsidR="00E00120" w:rsidRDefault="00E00120" w:rsidP="00C1795B">
      <w:pPr>
        <w:pStyle w:val="Paragraphedeliste"/>
        <w:numPr>
          <w:ilvl w:val="0"/>
          <w:numId w:val="8"/>
        </w:numPr>
        <w:spacing w:line="240" w:lineRule="auto"/>
      </w:pPr>
      <w:r>
        <w:t xml:space="preserve">La pénombre : distance qui sépare les points correspondants aux </w:t>
      </w:r>
      <w:proofErr w:type="spellStart"/>
      <w:r>
        <w:t>isodoses</w:t>
      </w:r>
      <w:proofErr w:type="spellEnd"/>
      <w:r>
        <w:t xml:space="preserve"> 80% et 20%. Cette pénombre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377E039E" w14:textId="77777777" w:rsidR="00E00120" w:rsidRDefault="00E00120" w:rsidP="00C1795B">
      <w:pPr>
        <w:pStyle w:val="Paragraphedeliste"/>
        <w:numPr>
          <w:ilvl w:val="0"/>
          <w:numId w:val="8"/>
        </w:numPr>
        <w:spacing w:line="240" w:lineRule="auto"/>
      </w:pPr>
      <w:r>
        <w:t>Les queues de distribution : situées au-delà de l’</w:t>
      </w:r>
      <w:proofErr w:type="spellStart"/>
      <w:r>
        <w:t>isodose</w:t>
      </w:r>
      <w:proofErr w:type="spellEnd"/>
      <w:r>
        <w:t xml:space="preserve"> 20%. La dose dans cette zone provient du diffusé dans le patient, du diffusé du collimateur et de la transmission à travers le collimateur.</w:t>
      </w:r>
      <w:r w:rsidRPr="000B3C52">
        <w:rPr>
          <w:color w:val="FF7C80"/>
          <w:vertAlign w:val="superscript"/>
        </w:rPr>
        <w:t xml:space="preserve"> 2</w:t>
      </w:r>
      <w:r>
        <w:t xml:space="preserve"> </w:t>
      </w:r>
    </w:p>
    <w:p w14:paraId="785DA221" w14:textId="77777777" w:rsidR="00E00120" w:rsidRPr="00FA053D" w:rsidRDefault="00E00120" w:rsidP="00C1795B">
      <w:pPr>
        <w:spacing w:line="240" w:lineRule="auto"/>
      </w:pPr>
    </w:p>
    <w:p w14:paraId="3B21D51C" w14:textId="77777777" w:rsidR="00E00120" w:rsidRDefault="00E00120" w:rsidP="00C1795B">
      <w:pPr>
        <w:pStyle w:val="Titre3"/>
        <w:spacing w:line="240" w:lineRule="auto"/>
      </w:pPr>
      <w:bookmarkStart w:id="84" w:name="_Toc109317171"/>
      <w:bookmarkStart w:id="85" w:name="_Toc110266434"/>
      <w:bookmarkStart w:id="86" w:name="_Toc110266534"/>
      <w:bookmarkStart w:id="87" w:name="_Toc110266590"/>
      <w:bookmarkStart w:id="88" w:name="_Toc110268669"/>
      <w:bookmarkStart w:id="89" w:name="_Toc110268691"/>
      <w:bookmarkStart w:id="90" w:name="_Toc110268713"/>
      <w:bookmarkStart w:id="91" w:name="_Toc110269072"/>
      <w:bookmarkStart w:id="92" w:name="_Toc115255638"/>
      <w:r>
        <w:t>Facteur d’ouverture du collimateur (FOC)</w:t>
      </w:r>
      <w:bookmarkEnd w:id="84"/>
      <w:bookmarkEnd w:id="85"/>
      <w:bookmarkEnd w:id="86"/>
      <w:bookmarkEnd w:id="87"/>
      <w:bookmarkEnd w:id="88"/>
      <w:bookmarkEnd w:id="89"/>
      <w:bookmarkEnd w:id="90"/>
      <w:bookmarkEnd w:id="91"/>
      <w:bookmarkEnd w:id="92"/>
    </w:p>
    <w:p w14:paraId="1BF9563C" w14:textId="342932F9" w:rsidR="00E00120" w:rsidRDefault="00E00120" w:rsidP="00C1795B">
      <w:pPr>
        <w:spacing w:line="240" w:lineRule="auto"/>
        <w:rPr>
          <w:rFonts w:cstheme="minorHAnsi"/>
        </w:rPr>
      </w:pPr>
      <w:r>
        <w:rPr>
          <w:rFonts w:cstheme="minorHAnsi"/>
        </w:rPr>
        <w:t xml:space="preserve">Le facteur d’ouverture du collimateur (FOC) permet de calculer le débit de dose sur l’axe du faisceau pour chaque taille de champ à partir du débit de référence. Il est 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w:t>
      </w:r>
      <w:r w:rsidR="00B3611D">
        <w:rPr>
          <w:rFonts w:cstheme="minorHAnsi"/>
        </w:rPr>
        <w:t>DSP 100 cm</w:t>
      </w:r>
      <w:r>
        <w:rPr>
          <w:rFonts w:cstheme="minorHAnsi"/>
        </w:rPr>
        <w:t xml:space="preserve"> : </w:t>
      </w:r>
    </w:p>
    <w:p w14:paraId="62C59C77" w14:textId="1EB9CA1D" w:rsidR="00E00120" w:rsidRPr="00227A20" w:rsidRDefault="00A3128E" w:rsidP="00C1795B">
      <w:pPr>
        <w:spacing w:line="240" w:lineRule="auto"/>
        <w:rPr>
          <w:rFonts w:eastAsiaTheme="minorEastAsia"/>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p>
    <w:p w14:paraId="588B6FCF" w14:textId="77777777" w:rsidR="00227A20" w:rsidRDefault="00227A20" w:rsidP="00C1795B">
      <w:pPr>
        <w:spacing w:line="240" w:lineRule="auto"/>
      </w:pPr>
    </w:p>
    <w:p w14:paraId="52107704" w14:textId="77777777" w:rsidR="00E00120" w:rsidRDefault="00E00120" w:rsidP="00C1795B">
      <w:pPr>
        <w:pStyle w:val="Titre2"/>
        <w:spacing w:line="240" w:lineRule="auto"/>
      </w:pPr>
      <w:bookmarkStart w:id="93" w:name="_Toc109036151"/>
      <w:bookmarkStart w:id="94" w:name="_Toc109317172"/>
      <w:bookmarkStart w:id="95" w:name="_Toc110266435"/>
      <w:bookmarkStart w:id="96" w:name="_Toc110266535"/>
      <w:bookmarkStart w:id="97" w:name="_Toc110266591"/>
      <w:bookmarkStart w:id="98" w:name="_Toc110268670"/>
      <w:bookmarkStart w:id="99" w:name="_Toc110268692"/>
      <w:bookmarkStart w:id="100" w:name="_Toc110268714"/>
      <w:bookmarkStart w:id="101" w:name="_Toc110269073"/>
      <w:bookmarkStart w:id="102" w:name="_Toc115255639"/>
      <w:r>
        <w:t>Résultats et discussion</w:t>
      </w:r>
      <w:bookmarkEnd w:id="93"/>
      <w:bookmarkEnd w:id="94"/>
      <w:bookmarkEnd w:id="95"/>
      <w:bookmarkEnd w:id="96"/>
      <w:bookmarkEnd w:id="97"/>
      <w:bookmarkEnd w:id="98"/>
      <w:bookmarkEnd w:id="99"/>
      <w:bookmarkEnd w:id="100"/>
      <w:bookmarkEnd w:id="101"/>
      <w:bookmarkEnd w:id="102"/>
    </w:p>
    <w:p w14:paraId="5CB2C2F9" w14:textId="77777777" w:rsidR="00E00120" w:rsidRDefault="00E00120" w:rsidP="00C1795B">
      <w:pPr>
        <w:pStyle w:val="Titre3"/>
        <w:numPr>
          <w:ilvl w:val="0"/>
          <w:numId w:val="5"/>
        </w:numPr>
        <w:spacing w:line="240" w:lineRule="auto"/>
      </w:pPr>
      <w:bookmarkStart w:id="103" w:name="_Toc109036152"/>
      <w:bookmarkStart w:id="104" w:name="_Toc109317173"/>
      <w:bookmarkStart w:id="105" w:name="_Toc110266436"/>
      <w:bookmarkStart w:id="106" w:name="_Toc110266536"/>
      <w:bookmarkStart w:id="107" w:name="_Toc110266592"/>
      <w:bookmarkStart w:id="108" w:name="_Toc110268671"/>
      <w:bookmarkStart w:id="109" w:name="_Toc110268693"/>
      <w:bookmarkStart w:id="110" w:name="_Toc110268715"/>
      <w:bookmarkStart w:id="111" w:name="_Toc110269074"/>
      <w:bookmarkStart w:id="112" w:name="_Toc115255640"/>
      <w:r w:rsidRPr="009A711D">
        <w:t>Rendement en profondeur</w:t>
      </w:r>
      <w:bookmarkEnd w:id="103"/>
      <w:bookmarkEnd w:id="104"/>
      <w:bookmarkEnd w:id="105"/>
      <w:bookmarkEnd w:id="106"/>
      <w:bookmarkEnd w:id="107"/>
      <w:bookmarkEnd w:id="108"/>
      <w:bookmarkEnd w:id="109"/>
      <w:bookmarkEnd w:id="110"/>
      <w:bookmarkEnd w:id="111"/>
      <w:bookmarkEnd w:id="112"/>
      <w:r w:rsidRPr="009A711D">
        <w:t xml:space="preserve"> </w:t>
      </w:r>
    </w:p>
    <w:p w14:paraId="50EEA139" w14:textId="164109FC" w:rsidR="00E00120" w:rsidRDefault="00E00120" w:rsidP="00C1795B">
      <w:pPr>
        <w:pStyle w:val="Titre4"/>
        <w:spacing w:line="240" w:lineRule="auto"/>
      </w:pPr>
      <w:r w:rsidRPr="00911D70">
        <w:t>Influence de l’énergie</w:t>
      </w:r>
    </w:p>
    <w:p w14:paraId="5828BD4C" w14:textId="77777777" w:rsidR="000F7766" w:rsidRPr="000F7766" w:rsidRDefault="000F7766" w:rsidP="00C1795B">
      <w:pPr>
        <w:spacing w:line="240" w:lineRule="auto"/>
      </w:pPr>
    </w:p>
    <w:p w14:paraId="54992430" w14:textId="75E29548" w:rsidR="00CF00F6" w:rsidRDefault="00EB4A82" w:rsidP="00C1795B">
      <w:pPr>
        <w:keepNext/>
        <w:spacing w:line="240" w:lineRule="auto"/>
        <w:jc w:val="center"/>
      </w:pPr>
      <w:r>
        <w:rPr>
          <w:noProof/>
          <w:lang w:eastAsia="fr-FR"/>
        </w:rPr>
        <w:drawing>
          <wp:inline distT="0" distB="0" distL="0" distR="0" wp14:anchorId="1085E691" wp14:editId="33590DA7">
            <wp:extent cx="4572000" cy="2587925"/>
            <wp:effectExtent l="0" t="0" r="0" b="3175"/>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ABEE95" w14:textId="6B304252" w:rsidR="00E00120" w:rsidRDefault="00CF00F6" w:rsidP="00C1795B">
      <w:pPr>
        <w:pStyle w:val="Lgende"/>
        <w:jc w:val="center"/>
      </w:pPr>
      <w:r>
        <w:t xml:space="preserve">Figure </w:t>
      </w:r>
      <w:fldSimple w:instr=" SEQ Figure \* ARABIC ">
        <w:r w:rsidR="00A15AE7">
          <w:rPr>
            <w:noProof/>
          </w:rPr>
          <w:t>2</w:t>
        </w:r>
      </w:fldSimple>
      <w:r>
        <w:t xml:space="preserve"> : </w:t>
      </w:r>
      <w:r w:rsidR="00A8450A">
        <w:t xml:space="preserve">Rendement en profondeur, </w:t>
      </w:r>
      <w:r w:rsidR="0021587B">
        <w:t xml:space="preserve">chambre </w:t>
      </w:r>
      <w:proofErr w:type="spellStart"/>
      <w:r w:rsidR="0021587B">
        <w:t>Roos</w:t>
      </w:r>
      <w:proofErr w:type="spellEnd"/>
      <w:r w:rsidR="0021587B">
        <w:t xml:space="preserve">, </w:t>
      </w:r>
      <w:r w:rsidR="00A8450A">
        <w:t>DSP 100 cm, appl</w:t>
      </w:r>
      <w:r w:rsidR="0021587B">
        <w:t>icateur et insert 10 cm x 10 cm.</w:t>
      </w:r>
      <w:r w:rsidR="00A8450A">
        <w:t xml:space="preserve">. </w:t>
      </w:r>
    </w:p>
    <w:p w14:paraId="4A73F5D8" w14:textId="346EF5EA" w:rsidR="00B34484" w:rsidRPr="00056D83" w:rsidRDefault="00B34484" w:rsidP="00C1795B">
      <w:pPr>
        <w:spacing w:line="240" w:lineRule="auto"/>
      </w:pPr>
    </w:p>
    <w:tbl>
      <w:tblPr>
        <w:tblStyle w:val="Grilledutableau"/>
        <w:tblW w:w="8589" w:type="dxa"/>
        <w:jc w:val="center"/>
        <w:tblLook w:val="04A0" w:firstRow="1" w:lastRow="0" w:firstColumn="1" w:lastColumn="0" w:noHBand="0" w:noVBand="1"/>
      </w:tblPr>
      <w:tblGrid>
        <w:gridCol w:w="1972"/>
        <w:gridCol w:w="1041"/>
        <w:gridCol w:w="1455"/>
        <w:gridCol w:w="1333"/>
        <w:gridCol w:w="1333"/>
        <w:gridCol w:w="1455"/>
      </w:tblGrid>
      <w:tr w:rsidR="00EB4A82" w14:paraId="09E65896" w14:textId="77777777" w:rsidTr="00EB4A82">
        <w:trPr>
          <w:trHeight w:val="225"/>
          <w:jc w:val="center"/>
        </w:trPr>
        <w:tc>
          <w:tcPr>
            <w:tcW w:w="1972" w:type="dxa"/>
            <w:vAlign w:val="center"/>
          </w:tcPr>
          <w:p w14:paraId="7E738EF3" w14:textId="77777777" w:rsidR="00EB4A82" w:rsidRPr="00D2539E" w:rsidRDefault="00EB4A82" w:rsidP="00C1795B">
            <w:pPr>
              <w:jc w:val="center"/>
              <w:rPr>
                <w:sz w:val="20"/>
              </w:rPr>
            </w:pPr>
          </w:p>
        </w:tc>
        <w:tc>
          <w:tcPr>
            <w:tcW w:w="1041" w:type="dxa"/>
            <w:vAlign w:val="center"/>
          </w:tcPr>
          <w:p w14:paraId="323FF1CB" w14:textId="1B5B7B2E" w:rsidR="00EB4A82" w:rsidRPr="00D2539E" w:rsidRDefault="00EB4A82" w:rsidP="00C1795B">
            <w:pPr>
              <w:jc w:val="center"/>
              <w:rPr>
                <w:color w:val="009999"/>
                <w:sz w:val="20"/>
              </w:rPr>
            </w:pPr>
            <w:r w:rsidRPr="00D2539E">
              <w:rPr>
                <w:color w:val="009999"/>
                <w:sz w:val="20"/>
              </w:rPr>
              <w:t xml:space="preserve">6 </w:t>
            </w:r>
            <w:r>
              <w:rPr>
                <w:color w:val="009999"/>
                <w:sz w:val="20"/>
              </w:rPr>
              <w:t>MeV</w:t>
            </w:r>
          </w:p>
        </w:tc>
        <w:tc>
          <w:tcPr>
            <w:tcW w:w="1455" w:type="dxa"/>
            <w:vAlign w:val="center"/>
          </w:tcPr>
          <w:p w14:paraId="5A2BD9C7" w14:textId="348D0005" w:rsidR="00EB4A82" w:rsidRPr="00D2539E" w:rsidRDefault="00EB4A82" w:rsidP="00C1795B">
            <w:pPr>
              <w:jc w:val="center"/>
              <w:rPr>
                <w:sz w:val="20"/>
              </w:rPr>
            </w:pPr>
            <w:r>
              <w:rPr>
                <w:color w:val="ED7D31" w:themeColor="accent2"/>
                <w:sz w:val="20"/>
              </w:rPr>
              <w:t>9 MeV</w:t>
            </w:r>
          </w:p>
        </w:tc>
        <w:tc>
          <w:tcPr>
            <w:tcW w:w="1333" w:type="dxa"/>
          </w:tcPr>
          <w:p w14:paraId="4FC25D44" w14:textId="557413C7" w:rsidR="00EB4A82" w:rsidRDefault="00EB4A82" w:rsidP="00C1795B">
            <w:pPr>
              <w:jc w:val="center"/>
              <w:rPr>
                <w:color w:val="5B9BD5" w:themeColor="accent1"/>
                <w:sz w:val="20"/>
              </w:rPr>
            </w:pPr>
            <w:r>
              <w:rPr>
                <w:color w:val="5B9BD5" w:themeColor="accent1"/>
                <w:sz w:val="20"/>
              </w:rPr>
              <w:t>12 MeV</w:t>
            </w:r>
          </w:p>
        </w:tc>
        <w:tc>
          <w:tcPr>
            <w:tcW w:w="1333" w:type="dxa"/>
          </w:tcPr>
          <w:p w14:paraId="5F4E89BF" w14:textId="6B41A0CA" w:rsidR="00EB4A82" w:rsidRPr="00EB4A82" w:rsidRDefault="00EB4A82" w:rsidP="00C1795B">
            <w:pPr>
              <w:jc w:val="center"/>
              <w:rPr>
                <w:color w:val="FF0066"/>
                <w:sz w:val="20"/>
              </w:rPr>
            </w:pPr>
            <w:r w:rsidRPr="00EB4A82">
              <w:rPr>
                <w:color w:val="FF0066"/>
                <w:sz w:val="20"/>
              </w:rPr>
              <w:t>15 MeV</w:t>
            </w:r>
          </w:p>
        </w:tc>
        <w:tc>
          <w:tcPr>
            <w:tcW w:w="1455" w:type="dxa"/>
            <w:vAlign w:val="center"/>
          </w:tcPr>
          <w:p w14:paraId="63075826" w14:textId="3FBFD7AD" w:rsidR="00EB4A82" w:rsidRPr="00D2539E" w:rsidRDefault="00EB4A82" w:rsidP="00C1795B">
            <w:pPr>
              <w:jc w:val="center"/>
              <w:rPr>
                <w:color w:val="FF0066"/>
                <w:sz w:val="20"/>
              </w:rPr>
            </w:pPr>
            <w:r w:rsidRPr="00EB4A82">
              <w:rPr>
                <w:color w:val="7030A0"/>
                <w:sz w:val="20"/>
              </w:rPr>
              <w:t>18 MeV</w:t>
            </w:r>
          </w:p>
        </w:tc>
      </w:tr>
      <w:tr w:rsidR="00EB4A82" w14:paraId="0EAA837E" w14:textId="77777777" w:rsidTr="00EB4A82">
        <w:trPr>
          <w:trHeight w:val="225"/>
          <w:jc w:val="center"/>
        </w:trPr>
        <w:tc>
          <w:tcPr>
            <w:tcW w:w="1972" w:type="dxa"/>
            <w:vAlign w:val="center"/>
          </w:tcPr>
          <w:p w14:paraId="64E128E3" w14:textId="660A2B5D" w:rsidR="00EB4A82" w:rsidRPr="00EF4C00" w:rsidRDefault="00EB4A82" w:rsidP="00C1795B">
            <w:pPr>
              <w:jc w:val="center"/>
              <w:rPr>
                <w:sz w:val="20"/>
              </w:rPr>
            </w:pPr>
            <w:proofErr w:type="spellStart"/>
            <w:r>
              <w:rPr>
                <w:sz w:val="20"/>
              </w:rPr>
              <w:t>D</w:t>
            </w:r>
            <w:r>
              <w:rPr>
                <w:sz w:val="20"/>
                <w:vertAlign w:val="subscript"/>
              </w:rPr>
              <w:t>surface</w:t>
            </w:r>
            <w:proofErr w:type="spellEnd"/>
            <w:r>
              <w:rPr>
                <w:sz w:val="20"/>
                <w:vertAlign w:val="subscript"/>
              </w:rPr>
              <w:t xml:space="preserve"> </w:t>
            </w:r>
            <w:r>
              <w:rPr>
                <w:sz w:val="20"/>
              </w:rPr>
              <w:t>(%)</w:t>
            </w:r>
          </w:p>
        </w:tc>
        <w:tc>
          <w:tcPr>
            <w:tcW w:w="1041" w:type="dxa"/>
            <w:vAlign w:val="center"/>
          </w:tcPr>
          <w:p w14:paraId="2CEA87B9" w14:textId="0E1F0B1B" w:rsidR="00EB4A82" w:rsidRPr="00D2539E" w:rsidRDefault="00EB4A82" w:rsidP="00C1795B">
            <w:pPr>
              <w:jc w:val="center"/>
              <w:rPr>
                <w:sz w:val="20"/>
              </w:rPr>
            </w:pPr>
            <w:r>
              <w:rPr>
                <w:sz w:val="20"/>
              </w:rPr>
              <w:t>80,3</w:t>
            </w:r>
          </w:p>
        </w:tc>
        <w:tc>
          <w:tcPr>
            <w:tcW w:w="1455" w:type="dxa"/>
            <w:vAlign w:val="center"/>
          </w:tcPr>
          <w:p w14:paraId="3C659654" w14:textId="23872DE0" w:rsidR="00EB4A82" w:rsidRPr="00D2539E" w:rsidRDefault="00EB4A82" w:rsidP="00C1795B">
            <w:pPr>
              <w:jc w:val="center"/>
              <w:rPr>
                <w:sz w:val="20"/>
              </w:rPr>
            </w:pPr>
            <w:r>
              <w:rPr>
                <w:sz w:val="20"/>
              </w:rPr>
              <w:t>83,9</w:t>
            </w:r>
          </w:p>
        </w:tc>
        <w:tc>
          <w:tcPr>
            <w:tcW w:w="1333" w:type="dxa"/>
          </w:tcPr>
          <w:p w14:paraId="62D823C8" w14:textId="63C9530A" w:rsidR="00EB4A82" w:rsidRDefault="00B845F5" w:rsidP="00C1795B">
            <w:pPr>
              <w:jc w:val="center"/>
              <w:rPr>
                <w:sz w:val="20"/>
              </w:rPr>
            </w:pPr>
            <w:r>
              <w:rPr>
                <w:sz w:val="20"/>
              </w:rPr>
              <w:t>89,27</w:t>
            </w:r>
          </w:p>
        </w:tc>
        <w:tc>
          <w:tcPr>
            <w:tcW w:w="1333" w:type="dxa"/>
            <w:vAlign w:val="center"/>
          </w:tcPr>
          <w:p w14:paraId="2044F15B" w14:textId="6E80EB84" w:rsidR="00EB4A82" w:rsidRPr="00D2539E" w:rsidRDefault="00EB4A82" w:rsidP="00C1795B">
            <w:pPr>
              <w:jc w:val="center"/>
              <w:rPr>
                <w:sz w:val="20"/>
              </w:rPr>
            </w:pPr>
            <w:r>
              <w:rPr>
                <w:sz w:val="20"/>
              </w:rPr>
              <w:t>93,4</w:t>
            </w:r>
          </w:p>
        </w:tc>
        <w:tc>
          <w:tcPr>
            <w:tcW w:w="1455" w:type="dxa"/>
            <w:vAlign w:val="center"/>
          </w:tcPr>
          <w:p w14:paraId="0FEBE590" w14:textId="0AFDC89F" w:rsidR="00EB4A82" w:rsidRPr="00D2539E" w:rsidRDefault="00EB4A82" w:rsidP="00C1795B">
            <w:pPr>
              <w:jc w:val="center"/>
              <w:rPr>
                <w:sz w:val="20"/>
              </w:rPr>
            </w:pPr>
            <w:r>
              <w:rPr>
                <w:sz w:val="20"/>
              </w:rPr>
              <w:t>95,5</w:t>
            </w:r>
          </w:p>
        </w:tc>
      </w:tr>
      <w:tr w:rsidR="00EB4A82" w14:paraId="3E17A015" w14:textId="77777777" w:rsidTr="00EB4A82">
        <w:trPr>
          <w:trHeight w:val="225"/>
          <w:jc w:val="center"/>
        </w:trPr>
        <w:tc>
          <w:tcPr>
            <w:tcW w:w="1972" w:type="dxa"/>
            <w:vAlign w:val="center"/>
          </w:tcPr>
          <w:p w14:paraId="5B598871" w14:textId="2959D819" w:rsidR="00EB4A82" w:rsidRPr="00D2539E" w:rsidRDefault="00EB4A8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14D43BE8" w14:textId="1B8B0F19" w:rsidR="00EB4A82" w:rsidRPr="00D2539E" w:rsidRDefault="00EB4A82" w:rsidP="00C1795B">
            <w:pPr>
              <w:jc w:val="center"/>
              <w:rPr>
                <w:sz w:val="20"/>
              </w:rPr>
            </w:pPr>
            <w:r>
              <w:rPr>
                <w:sz w:val="20"/>
              </w:rPr>
              <w:t>1,26</w:t>
            </w:r>
          </w:p>
        </w:tc>
        <w:tc>
          <w:tcPr>
            <w:tcW w:w="1455" w:type="dxa"/>
            <w:vAlign w:val="center"/>
          </w:tcPr>
          <w:p w14:paraId="2D0AF97E" w14:textId="5FCD2824" w:rsidR="00EB4A82" w:rsidRPr="00D2539E" w:rsidRDefault="00EB4A82" w:rsidP="00C1795B">
            <w:pPr>
              <w:jc w:val="center"/>
              <w:rPr>
                <w:sz w:val="20"/>
              </w:rPr>
            </w:pPr>
            <w:r>
              <w:rPr>
                <w:sz w:val="20"/>
              </w:rPr>
              <w:t>2,15</w:t>
            </w:r>
          </w:p>
        </w:tc>
        <w:tc>
          <w:tcPr>
            <w:tcW w:w="1333" w:type="dxa"/>
          </w:tcPr>
          <w:p w14:paraId="22F0F5F2" w14:textId="1E672A80" w:rsidR="00EB4A82" w:rsidRDefault="00B845F5" w:rsidP="00C1795B">
            <w:pPr>
              <w:jc w:val="center"/>
              <w:rPr>
                <w:sz w:val="20"/>
              </w:rPr>
            </w:pPr>
            <w:r>
              <w:rPr>
                <w:sz w:val="20"/>
              </w:rPr>
              <w:t>2,60</w:t>
            </w:r>
          </w:p>
        </w:tc>
        <w:tc>
          <w:tcPr>
            <w:tcW w:w="1333" w:type="dxa"/>
            <w:vAlign w:val="center"/>
          </w:tcPr>
          <w:p w14:paraId="191211D2" w14:textId="18E1A12D" w:rsidR="00EB4A82" w:rsidRPr="00D2539E" w:rsidRDefault="00EB4A82" w:rsidP="00C1795B">
            <w:pPr>
              <w:jc w:val="center"/>
              <w:rPr>
                <w:sz w:val="20"/>
              </w:rPr>
            </w:pPr>
            <w:r>
              <w:rPr>
                <w:sz w:val="20"/>
              </w:rPr>
              <w:t>3,12</w:t>
            </w:r>
          </w:p>
        </w:tc>
        <w:tc>
          <w:tcPr>
            <w:tcW w:w="1455" w:type="dxa"/>
            <w:vAlign w:val="center"/>
          </w:tcPr>
          <w:p w14:paraId="65425DDC" w14:textId="28B54C1C" w:rsidR="00EB4A82" w:rsidRPr="00D2539E" w:rsidRDefault="00EB4A82" w:rsidP="00C1795B">
            <w:pPr>
              <w:jc w:val="center"/>
              <w:rPr>
                <w:sz w:val="20"/>
              </w:rPr>
            </w:pPr>
            <w:r>
              <w:rPr>
                <w:sz w:val="20"/>
              </w:rPr>
              <w:t>2,13</w:t>
            </w:r>
          </w:p>
        </w:tc>
      </w:tr>
      <w:tr w:rsidR="00EB4A82" w14:paraId="3A375768" w14:textId="77777777" w:rsidTr="00EB4A82">
        <w:trPr>
          <w:trHeight w:val="225"/>
          <w:jc w:val="center"/>
        </w:trPr>
        <w:tc>
          <w:tcPr>
            <w:tcW w:w="1972" w:type="dxa"/>
            <w:vAlign w:val="center"/>
          </w:tcPr>
          <w:p w14:paraId="3E832AC0" w14:textId="2074CCF1" w:rsidR="00EB4A82" w:rsidRPr="00D2539E" w:rsidRDefault="00EB4A8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041" w:type="dxa"/>
            <w:vAlign w:val="center"/>
          </w:tcPr>
          <w:p w14:paraId="490BE782" w14:textId="786A9011" w:rsidR="00EB4A82" w:rsidRPr="00D2539E" w:rsidRDefault="00EB4A82" w:rsidP="00C1795B">
            <w:pPr>
              <w:jc w:val="center"/>
              <w:rPr>
                <w:sz w:val="20"/>
              </w:rPr>
            </w:pPr>
            <w:r>
              <w:rPr>
                <w:sz w:val="20"/>
              </w:rPr>
              <w:t>1,88</w:t>
            </w:r>
          </w:p>
        </w:tc>
        <w:tc>
          <w:tcPr>
            <w:tcW w:w="1455" w:type="dxa"/>
            <w:vAlign w:val="center"/>
          </w:tcPr>
          <w:p w14:paraId="68BD454F" w14:textId="6293544D" w:rsidR="00EB4A82" w:rsidRPr="00D2539E" w:rsidRDefault="00EB4A82" w:rsidP="00C1795B">
            <w:pPr>
              <w:jc w:val="center"/>
              <w:rPr>
                <w:sz w:val="20"/>
              </w:rPr>
            </w:pPr>
            <w:r>
              <w:rPr>
                <w:sz w:val="20"/>
              </w:rPr>
              <w:t>2,92</w:t>
            </w:r>
          </w:p>
        </w:tc>
        <w:tc>
          <w:tcPr>
            <w:tcW w:w="1333" w:type="dxa"/>
          </w:tcPr>
          <w:p w14:paraId="5FE02327" w14:textId="11DBA1E2" w:rsidR="00EB4A82" w:rsidRDefault="00B845F5" w:rsidP="00C1795B">
            <w:pPr>
              <w:jc w:val="center"/>
              <w:rPr>
                <w:sz w:val="20"/>
              </w:rPr>
            </w:pPr>
            <w:r>
              <w:rPr>
                <w:sz w:val="20"/>
              </w:rPr>
              <w:t>3,97</w:t>
            </w:r>
          </w:p>
        </w:tc>
        <w:tc>
          <w:tcPr>
            <w:tcW w:w="1333" w:type="dxa"/>
            <w:vAlign w:val="center"/>
          </w:tcPr>
          <w:p w14:paraId="4018D4CC" w14:textId="1117FA0B" w:rsidR="00EB4A82" w:rsidRPr="00D2539E" w:rsidRDefault="00EB4A82" w:rsidP="00C1795B">
            <w:pPr>
              <w:jc w:val="center"/>
              <w:rPr>
                <w:sz w:val="20"/>
              </w:rPr>
            </w:pPr>
            <w:r>
              <w:rPr>
                <w:sz w:val="20"/>
              </w:rPr>
              <w:t>5,07</w:t>
            </w:r>
          </w:p>
        </w:tc>
        <w:tc>
          <w:tcPr>
            <w:tcW w:w="1455" w:type="dxa"/>
            <w:vAlign w:val="center"/>
          </w:tcPr>
          <w:p w14:paraId="13A85B92" w14:textId="43F87AA5" w:rsidR="00EB4A82" w:rsidRPr="00D2539E" w:rsidRDefault="00EB4A82" w:rsidP="00C1795B">
            <w:pPr>
              <w:jc w:val="center"/>
              <w:rPr>
                <w:sz w:val="20"/>
              </w:rPr>
            </w:pPr>
            <w:r>
              <w:rPr>
                <w:sz w:val="20"/>
              </w:rPr>
              <w:t>5,86</w:t>
            </w:r>
          </w:p>
        </w:tc>
      </w:tr>
      <w:tr w:rsidR="00EB4A82" w14:paraId="1EE69BC2" w14:textId="77777777" w:rsidTr="00EB4A82">
        <w:trPr>
          <w:trHeight w:val="235"/>
          <w:jc w:val="center"/>
        </w:trPr>
        <w:tc>
          <w:tcPr>
            <w:tcW w:w="1972" w:type="dxa"/>
            <w:vAlign w:val="center"/>
          </w:tcPr>
          <w:p w14:paraId="567C19D0" w14:textId="3BE7005C" w:rsidR="00EB4A82" w:rsidRPr="00D2539E" w:rsidRDefault="00EB4A82" w:rsidP="00C1795B">
            <w:pPr>
              <w:jc w:val="center"/>
              <w:rPr>
                <w:sz w:val="20"/>
              </w:rPr>
            </w:pPr>
            <w:r w:rsidRPr="00D2539E">
              <w:rPr>
                <w:sz w:val="20"/>
              </w:rPr>
              <w:lastRenderedPageBreak/>
              <w:t>R</w:t>
            </w:r>
            <w:r w:rsidRPr="00D2539E">
              <w:rPr>
                <w:sz w:val="20"/>
                <w:vertAlign w:val="subscript"/>
              </w:rPr>
              <w:t xml:space="preserve">50 </w:t>
            </w:r>
            <w:r w:rsidRPr="00D2539E">
              <w:rPr>
                <w:sz w:val="20"/>
              </w:rPr>
              <w:t>(cm)</w:t>
            </w:r>
          </w:p>
        </w:tc>
        <w:tc>
          <w:tcPr>
            <w:tcW w:w="1041" w:type="dxa"/>
            <w:vAlign w:val="center"/>
          </w:tcPr>
          <w:p w14:paraId="71F7245D" w14:textId="620F185A" w:rsidR="00EB4A82" w:rsidRPr="00D2539E" w:rsidRDefault="00EB4A82" w:rsidP="00C1795B">
            <w:pPr>
              <w:jc w:val="center"/>
              <w:rPr>
                <w:sz w:val="20"/>
              </w:rPr>
            </w:pPr>
            <w:r>
              <w:rPr>
                <w:sz w:val="20"/>
              </w:rPr>
              <w:t>2,35</w:t>
            </w:r>
          </w:p>
        </w:tc>
        <w:tc>
          <w:tcPr>
            <w:tcW w:w="1455" w:type="dxa"/>
            <w:vAlign w:val="center"/>
          </w:tcPr>
          <w:p w14:paraId="313B01E4" w14:textId="6A022D2B" w:rsidR="00EB4A82" w:rsidRPr="00D2539E" w:rsidRDefault="00EB4A82" w:rsidP="00C1795B">
            <w:pPr>
              <w:jc w:val="center"/>
              <w:rPr>
                <w:sz w:val="20"/>
              </w:rPr>
            </w:pPr>
            <w:r>
              <w:rPr>
                <w:sz w:val="20"/>
              </w:rPr>
              <w:t>3,58</w:t>
            </w:r>
          </w:p>
        </w:tc>
        <w:tc>
          <w:tcPr>
            <w:tcW w:w="1333" w:type="dxa"/>
          </w:tcPr>
          <w:p w14:paraId="18AE1A04" w14:textId="53ED7586" w:rsidR="00EB4A82" w:rsidRDefault="00B845F5" w:rsidP="00C1795B">
            <w:pPr>
              <w:jc w:val="center"/>
              <w:rPr>
                <w:sz w:val="20"/>
              </w:rPr>
            </w:pPr>
            <w:r>
              <w:rPr>
                <w:sz w:val="20"/>
              </w:rPr>
              <w:t>4,88</w:t>
            </w:r>
          </w:p>
        </w:tc>
        <w:tc>
          <w:tcPr>
            <w:tcW w:w="1333" w:type="dxa"/>
            <w:vAlign w:val="center"/>
          </w:tcPr>
          <w:p w14:paraId="3FC45647" w14:textId="34B180FC" w:rsidR="00EB4A82" w:rsidRPr="00D2539E" w:rsidRDefault="00EB4A82" w:rsidP="00C1795B">
            <w:pPr>
              <w:jc w:val="center"/>
              <w:rPr>
                <w:sz w:val="20"/>
              </w:rPr>
            </w:pPr>
            <w:r>
              <w:rPr>
                <w:sz w:val="20"/>
              </w:rPr>
              <w:t>6,25</w:t>
            </w:r>
          </w:p>
        </w:tc>
        <w:tc>
          <w:tcPr>
            <w:tcW w:w="1455" w:type="dxa"/>
            <w:vAlign w:val="center"/>
          </w:tcPr>
          <w:p w14:paraId="6A2EC273" w14:textId="2A8F57FD" w:rsidR="00EB4A82" w:rsidRPr="00D2539E" w:rsidRDefault="00EB4A82" w:rsidP="00C1795B">
            <w:pPr>
              <w:jc w:val="center"/>
              <w:rPr>
                <w:sz w:val="20"/>
              </w:rPr>
            </w:pPr>
            <w:r>
              <w:rPr>
                <w:sz w:val="20"/>
              </w:rPr>
              <w:t>7,42</w:t>
            </w:r>
          </w:p>
        </w:tc>
      </w:tr>
      <w:tr w:rsidR="00EB4A82" w14:paraId="17A0BC42" w14:textId="77777777" w:rsidTr="00EB4A82">
        <w:trPr>
          <w:trHeight w:val="235"/>
          <w:jc w:val="center"/>
        </w:trPr>
        <w:tc>
          <w:tcPr>
            <w:tcW w:w="1972" w:type="dxa"/>
            <w:vAlign w:val="center"/>
          </w:tcPr>
          <w:p w14:paraId="78210C31" w14:textId="4434F84F" w:rsidR="00EB4A82" w:rsidRPr="00D2539E" w:rsidRDefault="00EB4A82" w:rsidP="00C1795B">
            <w:pPr>
              <w:jc w:val="center"/>
              <w:rPr>
                <w:sz w:val="20"/>
              </w:rPr>
            </w:pPr>
            <w:proofErr w:type="spellStart"/>
            <w:r w:rsidRPr="00D2539E">
              <w:rPr>
                <w:sz w:val="20"/>
              </w:rPr>
              <w:t>R</w:t>
            </w:r>
            <w:r>
              <w:rPr>
                <w:sz w:val="20"/>
                <w:vertAlign w:val="subscript"/>
              </w:rPr>
              <w:t>p</w:t>
            </w:r>
            <w:proofErr w:type="spellEnd"/>
            <w:r w:rsidRPr="00D2539E">
              <w:rPr>
                <w:sz w:val="20"/>
              </w:rPr>
              <w:t xml:space="preserve"> (cm)</w:t>
            </w:r>
          </w:p>
        </w:tc>
        <w:tc>
          <w:tcPr>
            <w:tcW w:w="1041" w:type="dxa"/>
            <w:vAlign w:val="center"/>
          </w:tcPr>
          <w:p w14:paraId="26DDA4B8" w14:textId="2B448994" w:rsidR="00EB4A82" w:rsidRPr="00D2539E" w:rsidRDefault="00EB4A82" w:rsidP="00C1795B">
            <w:pPr>
              <w:jc w:val="center"/>
              <w:rPr>
                <w:sz w:val="20"/>
              </w:rPr>
            </w:pPr>
            <w:r>
              <w:rPr>
                <w:sz w:val="20"/>
              </w:rPr>
              <w:t>2,93</w:t>
            </w:r>
          </w:p>
        </w:tc>
        <w:tc>
          <w:tcPr>
            <w:tcW w:w="1455" w:type="dxa"/>
            <w:vAlign w:val="center"/>
          </w:tcPr>
          <w:p w14:paraId="2004F67F" w14:textId="735AA24A" w:rsidR="00EB4A82" w:rsidRPr="00D2539E" w:rsidRDefault="00EB4A82" w:rsidP="00C1795B">
            <w:pPr>
              <w:jc w:val="center"/>
              <w:rPr>
                <w:sz w:val="20"/>
              </w:rPr>
            </w:pPr>
            <w:r>
              <w:rPr>
                <w:sz w:val="20"/>
              </w:rPr>
              <w:t>4,39</w:t>
            </w:r>
          </w:p>
        </w:tc>
        <w:tc>
          <w:tcPr>
            <w:tcW w:w="1333" w:type="dxa"/>
          </w:tcPr>
          <w:p w14:paraId="3BB81986" w14:textId="16CBC917" w:rsidR="00EB4A82" w:rsidRDefault="00B845F5" w:rsidP="00C1795B">
            <w:pPr>
              <w:jc w:val="center"/>
              <w:rPr>
                <w:sz w:val="20"/>
              </w:rPr>
            </w:pPr>
            <w:r>
              <w:rPr>
                <w:sz w:val="20"/>
              </w:rPr>
              <w:t>5,94</w:t>
            </w:r>
          </w:p>
        </w:tc>
        <w:tc>
          <w:tcPr>
            <w:tcW w:w="1333" w:type="dxa"/>
            <w:vAlign w:val="center"/>
          </w:tcPr>
          <w:p w14:paraId="79711CD5" w14:textId="6A28D674" w:rsidR="00EB4A82" w:rsidRPr="00D2539E" w:rsidRDefault="00EB4A82" w:rsidP="00C1795B">
            <w:pPr>
              <w:jc w:val="center"/>
              <w:rPr>
                <w:sz w:val="20"/>
              </w:rPr>
            </w:pPr>
            <w:r>
              <w:rPr>
                <w:sz w:val="20"/>
              </w:rPr>
              <w:t>7,58</w:t>
            </w:r>
          </w:p>
        </w:tc>
        <w:tc>
          <w:tcPr>
            <w:tcW w:w="1455" w:type="dxa"/>
            <w:vAlign w:val="center"/>
          </w:tcPr>
          <w:p w14:paraId="036C0826" w14:textId="39309E8D" w:rsidR="00EB4A82" w:rsidRPr="00D2539E" w:rsidRDefault="00EB4A82" w:rsidP="00C1795B">
            <w:pPr>
              <w:jc w:val="center"/>
              <w:rPr>
                <w:sz w:val="20"/>
              </w:rPr>
            </w:pPr>
            <w:r>
              <w:rPr>
                <w:sz w:val="20"/>
              </w:rPr>
              <w:t>9,05</w:t>
            </w:r>
          </w:p>
        </w:tc>
      </w:tr>
      <w:tr w:rsidR="00EB4A82" w14:paraId="258BAC4C" w14:textId="77777777" w:rsidTr="00EB4A82">
        <w:trPr>
          <w:trHeight w:val="285"/>
          <w:jc w:val="center"/>
        </w:trPr>
        <w:tc>
          <w:tcPr>
            <w:tcW w:w="1972" w:type="dxa"/>
            <w:vAlign w:val="center"/>
          </w:tcPr>
          <w:p w14:paraId="0C62F9A2" w14:textId="338D107C" w:rsidR="00EB4A82" w:rsidRPr="00A8306C" w:rsidRDefault="00EB4A82" w:rsidP="00C1795B">
            <w:pPr>
              <w:jc w:val="center"/>
              <w:rPr>
                <w:sz w:val="20"/>
              </w:rPr>
            </w:pPr>
            <w:r>
              <w:rPr>
                <w:sz w:val="20"/>
              </w:rPr>
              <w:t>E</w:t>
            </w:r>
            <w:r>
              <w:rPr>
                <w:sz w:val="20"/>
                <w:vertAlign w:val="subscript"/>
              </w:rPr>
              <w:t>0</w:t>
            </w:r>
            <w:r>
              <w:rPr>
                <w:sz w:val="20"/>
              </w:rPr>
              <w:t xml:space="preserve"> (MeV)</w:t>
            </w:r>
          </w:p>
        </w:tc>
        <w:tc>
          <w:tcPr>
            <w:tcW w:w="1041" w:type="dxa"/>
            <w:vAlign w:val="center"/>
          </w:tcPr>
          <w:p w14:paraId="4C0F8488" w14:textId="2FC63120" w:rsidR="00EB4A82" w:rsidRPr="00D2539E" w:rsidRDefault="00EB4A82" w:rsidP="00C1795B">
            <w:pPr>
              <w:jc w:val="center"/>
              <w:rPr>
                <w:sz w:val="20"/>
              </w:rPr>
            </w:pPr>
            <w:r>
              <w:rPr>
                <w:sz w:val="20"/>
              </w:rPr>
              <w:t>5,47</w:t>
            </w:r>
          </w:p>
        </w:tc>
        <w:tc>
          <w:tcPr>
            <w:tcW w:w="1455" w:type="dxa"/>
            <w:vAlign w:val="center"/>
          </w:tcPr>
          <w:p w14:paraId="0A5C3698" w14:textId="6E2EC62F" w:rsidR="00EB4A82" w:rsidRPr="00D2539E" w:rsidRDefault="00EB4A82" w:rsidP="00C1795B">
            <w:pPr>
              <w:jc w:val="center"/>
              <w:rPr>
                <w:sz w:val="20"/>
              </w:rPr>
            </w:pPr>
            <w:r>
              <w:rPr>
                <w:sz w:val="20"/>
              </w:rPr>
              <w:t>8,35</w:t>
            </w:r>
          </w:p>
        </w:tc>
        <w:tc>
          <w:tcPr>
            <w:tcW w:w="1333" w:type="dxa"/>
          </w:tcPr>
          <w:p w14:paraId="4FE745EB" w14:textId="3F243728" w:rsidR="00EB4A82" w:rsidRDefault="00B845F5" w:rsidP="00C1795B">
            <w:pPr>
              <w:jc w:val="center"/>
              <w:rPr>
                <w:sz w:val="20"/>
              </w:rPr>
            </w:pPr>
            <w:r>
              <w:rPr>
                <w:sz w:val="20"/>
              </w:rPr>
              <w:t>11,38</w:t>
            </w:r>
          </w:p>
        </w:tc>
        <w:tc>
          <w:tcPr>
            <w:tcW w:w="1333" w:type="dxa"/>
            <w:vAlign w:val="center"/>
          </w:tcPr>
          <w:p w14:paraId="0EA708E3" w14:textId="20B80D69" w:rsidR="00EB4A82" w:rsidRPr="00D2539E" w:rsidRDefault="00EB4A82" w:rsidP="00C1795B">
            <w:pPr>
              <w:jc w:val="center"/>
              <w:rPr>
                <w:sz w:val="20"/>
              </w:rPr>
            </w:pPr>
            <w:r>
              <w:rPr>
                <w:sz w:val="20"/>
              </w:rPr>
              <w:t>14,55</w:t>
            </w:r>
          </w:p>
        </w:tc>
        <w:tc>
          <w:tcPr>
            <w:tcW w:w="1455" w:type="dxa"/>
            <w:vAlign w:val="center"/>
          </w:tcPr>
          <w:p w14:paraId="390CB1A0" w14:textId="2B935C76" w:rsidR="00EB4A82" w:rsidRPr="00D2539E" w:rsidRDefault="00EB4A82" w:rsidP="00C1795B">
            <w:pPr>
              <w:jc w:val="center"/>
              <w:rPr>
                <w:sz w:val="20"/>
              </w:rPr>
            </w:pPr>
            <w:r>
              <w:rPr>
                <w:sz w:val="20"/>
              </w:rPr>
              <w:t>17,29</w:t>
            </w:r>
          </w:p>
        </w:tc>
      </w:tr>
      <w:tr w:rsidR="00EB4A82" w14:paraId="2C536570" w14:textId="77777777" w:rsidTr="00EB4A82">
        <w:trPr>
          <w:trHeight w:val="285"/>
          <w:jc w:val="center"/>
        </w:trPr>
        <w:tc>
          <w:tcPr>
            <w:tcW w:w="1972" w:type="dxa"/>
            <w:vAlign w:val="center"/>
          </w:tcPr>
          <w:p w14:paraId="08D578FE" w14:textId="387496CE" w:rsidR="00EB4A82" w:rsidRDefault="00EB4A82" w:rsidP="00C1795B">
            <w:pPr>
              <w:jc w:val="center"/>
              <w:rPr>
                <w:sz w:val="20"/>
              </w:rPr>
            </w:pPr>
            <w:r>
              <w:rPr>
                <w:sz w:val="20"/>
              </w:rPr>
              <w:t>E</w:t>
            </w:r>
            <w:r>
              <w:rPr>
                <w:sz w:val="20"/>
                <w:vertAlign w:val="subscript"/>
              </w:rPr>
              <w:t>p0</w:t>
            </w:r>
            <w:r>
              <w:rPr>
                <w:sz w:val="20"/>
              </w:rPr>
              <w:t xml:space="preserve"> (MeV)</w:t>
            </w:r>
          </w:p>
        </w:tc>
        <w:tc>
          <w:tcPr>
            <w:tcW w:w="1041" w:type="dxa"/>
            <w:vAlign w:val="center"/>
          </w:tcPr>
          <w:p w14:paraId="008F5A7B" w14:textId="78241ACF" w:rsidR="00EB4A82" w:rsidRDefault="00EB4A82" w:rsidP="00C1795B">
            <w:pPr>
              <w:jc w:val="center"/>
              <w:rPr>
                <w:sz w:val="20"/>
              </w:rPr>
            </w:pPr>
            <w:r>
              <w:rPr>
                <w:sz w:val="20"/>
              </w:rPr>
              <w:t>6,04</w:t>
            </w:r>
          </w:p>
        </w:tc>
        <w:tc>
          <w:tcPr>
            <w:tcW w:w="1455" w:type="dxa"/>
            <w:vAlign w:val="center"/>
          </w:tcPr>
          <w:p w14:paraId="168EC8A0" w14:textId="092175C0" w:rsidR="00EB4A82" w:rsidRDefault="00EB4A82" w:rsidP="00C1795B">
            <w:pPr>
              <w:jc w:val="center"/>
              <w:rPr>
                <w:sz w:val="20"/>
              </w:rPr>
            </w:pPr>
            <w:r>
              <w:rPr>
                <w:sz w:val="20"/>
              </w:rPr>
              <w:t>8,97</w:t>
            </w:r>
          </w:p>
        </w:tc>
        <w:tc>
          <w:tcPr>
            <w:tcW w:w="1333" w:type="dxa"/>
          </w:tcPr>
          <w:p w14:paraId="127D8FF7" w14:textId="51F5BABC" w:rsidR="00EB4A82" w:rsidRDefault="00B845F5" w:rsidP="00C1795B">
            <w:pPr>
              <w:jc w:val="center"/>
              <w:rPr>
                <w:sz w:val="20"/>
              </w:rPr>
            </w:pPr>
            <w:r>
              <w:rPr>
                <w:sz w:val="20"/>
              </w:rPr>
              <w:t>12,06</w:t>
            </w:r>
          </w:p>
        </w:tc>
        <w:tc>
          <w:tcPr>
            <w:tcW w:w="1333" w:type="dxa"/>
            <w:vAlign w:val="center"/>
          </w:tcPr>
          <w:p w14:paraId="7EB34E7B" w14:textId="76721ADD" w:rsidR="00EB4A82" w:rsidRDefault="00EB4A82" w:rsidP="00C1795B">
            <w:pPr>
              <w:jc w:val="center"/>
              <w:rPr>
                <w:sz w:val="20"/>
              </w:rPr>
            </w:pPr>
            <w:r>
              <w:rPr>
                <w:sz w:val="20"/>
              </w:rPr>
              <w:t>15,38</w:t>
            </w:r>
          </w:p>
        </w:tc>
        <w:tc>
          <w:tcPr>
            <w:tcW w:w="1455" w:type="dxa"/>
            <w:vAlign w:val="center"/>
          </w:tcPr>
          <w:p w14:paraId="3FD6BE68" w14:textId="54EF4C37" w:rsidR="00EB4A82" w:rsidRDefault="00EB4A82" w:rsidP="00C1795B">
            <w:pPr>
              <w:jc w:val="center"/>
              <w:rPr>
                <w:sz w:val="20"/>
              </w:rPr>
            </w:pPr>
            <w:r>
              <w:rPr>
                <w:sz w:val="20"/>
              </w:rPr>
              <w:t>18,35</w:t>
            </w:r>
          </w:p>
        </w:tc>
      </w:tr>
    </w:tbl>
    <w:p w14:paraId="20D15E3A" w14:textId="7B66ECDD" w:rsidR="001B3B07" w:rsidRDefault="001B3B07" w:rsidP="00C1795B">
      <w:pPr>
        <w:spacing w:line="240" w:lineRule="auto"/>
        <w:jc w:val="center"/>
      </w:pPr>
    </w:p>
    <w:p w14:paraId="10BBD59C" w14:textId="77777777" w:rsidR="00620D69" w:rsidRDefault="00E60E2B" w:rsidP="00C1795B">
      <w:pPr>
        <w:spacing w:line="240" w:lineRule="auto"/>
      </w:pPr>
      <w:r>
        <w:t xml:space="preserve">Lorsque l’énergie diminue, la diffusion des électrons et les angles de diffusion augmentent ce qui a pour conséquence d’augmenter la fluence. </w:t>
      </w:r>
      <w:r w:rsidR="00680BB1">
        <w:t>La fluence devient alors maximale à de faibles profondeurs et le maximum de dose est atteint plus rapidement</w:t>
      </w:r>
      <w:r w:rsidR="006F1DA0">
        <w:t xml:space="preserve"> (le R</w:t>
      </w:r>
      <w:r w:rsidR="006F1DA0">
        <w:rPr>
          <w:vertAlign w:val="subscript"/>
        </w:rPr>
        <w:t>100</w:t>
      </w:r>
      <w:r w:rsidR="006F1DA0">
        <w:t xml:space="preserve"> augmente avec l’énergie)</w:t>
      </w:r>
      <w:r w:rsidR="00680BB1">
        <w:t>.</w:t>
      </w:r>
      <w:r w:rsidR="006F1DA0">
        <w:t xml:space="preserve"> </w:t>
      </w:r>
    </w:p>
    <w:p w14:paraId="3699D35F" w14:textId="10FE7D65" w:rsidR="00F50E78" w:rsidRDefault="00E356D2" w:rsidP="00C1795B">
      <w:pPr>
        <w:spacing w:line="240" w:lineRule="auto"/>
      </w:pPr>
      <w:r>
        <w:t xml:space="preserve">Plus l’énergie augmente, plus la région du maximum de dose prend une forme de plateau. C’est le cas pour le faisceau </w:t>
      </w:r>
      <w:r w:rsidR="002B37BB">
        <w:t>du 18 MeV.</w:t>
      </w:r>
      <w:r>
        <w:t xml:space="preserve"> L</w:t>
      </w:r>
      <w:r w:rsidR="002B37BB">
        <w:t>a détermination du R</w:t>
      </w:r>
      <w:r w:rsidR="002B37BB">
        <w:rPr>
          <w:vertAlign w:val="subscript"/>
        </w:rPr>
        <w:t>100</w:t>
      </w:r>
      <w:r w:rsidR="002B37BB">
        <w:t xml:space="preserve"> est complexe</w:t>
      </w:r>
      <w:r>
        <w:t xml:space="preserve"> est imprécise</w:t>
      </w:r>
      <w:r w:rsidR="002B37BB">
        <w:t xml:space="preserve"> </w:t>
      </w:r>
      <w:r>
        <w:t xml:space="preserve">vu la forme de large plateau concernant </w:t>
      </w:r>
      <w:r w:rsidR="002B37BB">
        <w:t xml:space="preserve">la région du maximum de dose. </w:t>
      </w:r>
    </w:p>
    <w:p w14:paraId="0E1D3641" w14:textId="22BCB2A3" w:rsidR="00620D69" w:rsidRDefault="005935F0" w:rsidP="00C1795B">
      <w:pPr>
        <w:spacing w:line="240" w:lineRule="auto"/>
      </w:pPr>
      <w:r>
        <w:t>La dose au-delà du parcours pratique augmente avec l’énergie. Ceci provient du fait que la part de dose due au rayonnement de freinage devient plus importante. Les électrons étant plus énergétiques, leur nombre d’interactions augmente et ils ont « plus de chance » d’interagir avec un noyau et de créer un rayonnement de freinage.</w:t>
      </w:r>
    </w:p>
    <w:p w14:paraId="1FD5C702" w14:textId="77777777" w:rsidR="00E60E2B" w:rsidRPr="00911D70" w:rsidRDefault="00E60E2B" w:rsidP="00C1795B">
      <w:pPr>
        <w:spacing w:line="240" w:lineRule="auto"/>
        <w:jc w:val="left"/>
      </w:pPr>
    </w:p>
    <w:p w14:paraId="77ECB307" w14:textId="0B3D1134" w:rsidR="00E00120" w:rsidRDefault="00E00120" w:rsidP="00C1795B">
      <w:pPr>
        <w:pStyle w:val="Titre4"/>
        <w:spacing w:line="240" w:lineRule="auto"/>
      </w:pPr>
      <w:r>
        <w:t>Influence de la taille de champ</w:t>
      </w:r>
    </w:p>
    <w:p w14:paraId="40C9BC13" w14:textId="77777777" w:rsidR="000F7766" w:rsidRPr="000F7766" w:rsidRDefault="000F7766" w:rsidP="00C1795B">
      <w:pPr>
        <w:spacing w:line="240" w:lineRule="auto"/>
      </w:pPr>
    </w:p>
    <w:p w14:paraId="48B6552F" w14:textId="2766CFB1" w:rsidR="00CF00F6" w:rsidRDefault="00AF22D5" w:rsidP="00C1795B">
      <w:pPr>
        <w:keepNext/>
        <w:spacing w:line="240" w:lineRule="auto"/>
        <w:jc w:val="center"/>
      </w:pPr>
      <w:r>
        <w:rPr>
          <w:noProof/>
          <w:lang w:eastAsia="fr-FR"/>
        </w:rPr>
        <w:drawing>
          <wp:inline distT="0" distB="0" distL="0" distR="0" wp14:anchorId="2E3A704D" wp14:editId="3D0DAC47">
            <wp:extent cx="4572000" cy="2346385"/>
            <wp:effectExtent l="0" t="0" r="0" b="15875"/>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8B585B" w14:textId="1E246AF7" w:rsidR="0021587B" w:rsidRDefault="00CF00F6" w:rsidP="00C1795B">
      <w:pPr>
        <w:pStyle w:val="Lgende"/>
        <w:jc w:val="center"/>
      </w:pPr>
      <w:r>
        <w:t xml:space="preserve">Figure </w:t>
      </w:r>
      <w:fldSimple w:instr=" SEQ Figure \* ARABIC ">
        <w:r w:rsidR="00A15AE7">
          <w:rPr>
            <w:noProof/>
          </w:rPr>
          <w:t>3</w:t>
        </w:r>
      </w:fldSimple>
      <w:r>
        <w:t xml:space="preserve"> : </w:t>
      </w:r>
      <w:r w:rsidR="0021587B">
        <w:t xml:space="preserve">Rendement en profondeur, </w:t>
      </w:r>
      <w:r w:rsidR="00FF4F46">
        <w:t xml:space="preserve">chambre </w:t>
      </w:r>
      <w:proofErr w:type="spellStart"/>
      <w:r w:rsidR="00FF4F46">
        <w:t>Roos</w:t>
      </w:r>
      <w:proofErr w:type="spellEnd"/>
      <w:r w:rsidR="00FF4F46">
        <w:t xml:space="preserve"> </w:t>
      </w:r>
      <w:r w:rsidR="0021587B">
        <w:t xml:space="preserve">énergie de 12 MeV, DSP 100 cm. </w:t>
      </w:r>
    </w:p>
    <w:p w14:paraId="4E9CF8C5" w14:textId="64128026" w:rsidR="00E00120" w:rsidRDefault="00E00120" w:rsidP="00C1795B">
      <w:pPr>
        <w:pStyle w:val="Lgende"/>
        <w:jc w:val="center"/>
      </w:pPr>
    </w:p>
    <w:tbl>
      <w:tblPr>
        <w:tblStyle w:val="Grilledutableau"/>
        <w:tblW w:w="9060" w:type="dxa"/>
        <w:jc w:val="center"/>
        <w:tblLook w:val="04A0" w:firstRow="1" w:lastRow="0" w:firstColumn="1" w:lastColumn="0" w:noHBand="0" w:noVBand="1"/>
      </w:tblPr>
      <w:tblGrid>
        <w:gridCol w:w="2460"/>
        <w:gridCol w:w="1305"/>
        <w:gridCol w:w="1809"/>
        <w:gridCol w:w="1819"/>
        <w:gridCol w:w="1667"/>
      </w:tblGrid>
      <w:tr w:rsidR="00AF22D5" w:rsidRPr="00D2539E" w14:paraId="64BBEA19" w14:textId="77777777" w:rsidTr="00AF22D5">
        <w:trPr>
          <w:trHeight w:val="235"/>
          <w:jc w:val="center"/>
        </w:trPr>
        <w:tc>
          <w:tcPr>
            <w:tcW w:w="2460" w:type="dxa"/>
            <w:vAlign w:val="center"/>
          </w:tcPr>
          <w:p w14:paraId="4321F311" w14:textId="77777777" w:rsidR="00AF22D5" w:rsidRPr="00D2539E" w:rsidRDefault="00AF22D5" w:rsidP="00C1795B">
            <w:pPr>
              <w:jc w:val="center"/>
              <w:rPr>
                <w:sz w:val="20"/>
              </w:rPr>
            </w:pPr>
          </w:p>
        </w:tc>
        <w:tc>
          <w:tcPr>
            <w:tcW w:w="1305" w:type="dxa"/>
            <w:vAlign w:val="center"/>
          </w:tcPr>
          <w:p w14:paraId="0876BDCD" w14:textId="13D4377F" w:rsidR="00AF22D5" w:rsidRPr="00D2539E" w:rsidRDefault="00AF22D5" w:rsidP="00C1795B">
            <w:pPr>
              <w:jc w:val="center"/>
              <w:rPr>
                <w:color w:val="009999"/>
                <w:sz w:val="20"/>
              </w:rPr>
            </w:pPr>
            <w:r>
              <w:rPr>
                <w:color w:val="009999"/>
                <w:sz w:val="20"/>
              </w:rPr>
              <w:t>6 x 6</w:t>
            </w:r>
          </w:p>
        </w:tc>
        <w:tc>
          <w:tcPr>
            <w:tcW w:w="1809" w:type="dxa"/>
          </w:tcPr>
          <w:p w14:paraId="7BE6947D" w14:textId="14E37A51" w:rsidR="00AF22D5" w:rsidRDefault="00EE3586" w:rsidP="00C1795B">
            <w:pPr>
              <w:jc w:val="center"/>
              <w:rPr>
                <w:color w:val="ED7D31" w:themeColor="accent2"/>
                <w:sz w:val="20"/>
              </w:rPr>
            </w:pPr>
            <w:r>
              <w:rPr>
                <w:color w:val="ED7D31" w:themeColor="accent2"/>
                <w:sz w:val="20"/>
              </w:rPr>
              <w:t>10 x 10</w:t>
            </w:r>
          </w:p>
        </w:tc>
        <w:tc>
          <w:tcPr>
            <w:tcW w:w="1819" w:type="dxa"/>
            <w:vAlign w:val="center"/>
          </w:tcPr>
          <w:p w14:paraId="4E5C2728" w14:textId="7A2F1932" w:rsidR="00AF22D5" w:rsidRPr="00D2539E" w:rsidRDefault="00AF22D5" w:rsidP="00C1795B">
            <w:pPr>
              <w:jc w:val="center"/>
              <w:rPr>
                <w:sz w:val="20"/>
              </w:rPr>
            </w:pPr>
            <w:r w:rsidRPr="00EE3586">
              <w:rPr>
                <w:color w:val="5B9BD5" w:themeColor="accent1"/>
                <w:sz w:val="20"/>
              </w:rPr>
              <w:t>15 x 15</w:t>
            </w:r>
          </w:p>
        </w:tc>
        <w:tc>
          <w:tcPr>
            <w:tcW w:w="1667" w:type="dxa"/>
          </w:tcPr>
          <w:p w14:paraId="40570086" w14:textId="689C8169" w:rsidR="00AF22D5" w:rsidRPr="00D2539E" w:rsidRDefault="00AF22D5" w:rsidP="00C1795B">
            <w:pPr>
              <w:jc w:val="center"/>
              <w:rPr>
                <w:color w:val="FF0066"/>
                <w:sz w:val="20"/>
              </w:rPr>
            </w:pPr>
            <w:r w:rsidRPr="00EE3586">
              <w:rPr>
                <w:color w:val="FF0066"/>
                <w:sz w:val="20"/>
              </w:rPr>
              <w:t xml:space="preserve">20 x 20 </w:t>
            </w:r>
          </w:p>
        </w:tc>
      </w:tr>
      <w:tr w:rsidR="00B65B12" w:rsidRPr="00D2539E" w14:paraId="565606A7" w14:textId="77777777" w:rsidTr="00AF22D5">
        <w:trPr>
          <w:trHeight w:val="235"/>
          <w:jc w:val="center"/>
        </w:trPr>
        <w:tc>
          <w:tcPr>
            <w:tcW w:w="2460" w:type="dxa"/>
            <w:vAlign w:val="center"/>
          </w:tcPr>
          <w:p w14:paraId="18109D9F" w14:textId="210CCBAB" w:rsidR="00B65B12" w:rsidRPr="00EF4C00" w:rsidRDefault="00B65B12" w:rsidP="00C1795B">
            <w:pPr>
              <w:jc w:val="center"/>
              <w:rPr>
                <w:sz w:val="20"/>
              </w:rPr>
            </w:pPr>
            <w:proofErr w:type="spellStart"/>
            <w:r>
              <w:rPr>
                <w:sz w:val="20"/>
              </w:rPr>
              <w:t>D</w:t>
            </w:r>
            <w:r>
              <w:rPr>
                <w:sz w:val="20"/>
                <w:vertAlign w:val="subscript"/>
              </w:rPr>
              <w:t>surface</w:t>
            </w:r>
            <w:proofErr w:type="spellEnd"/>
            <w:r>
              <w:rPr>
                <w:sz w:val="20"/>
              </w:rPr>
              <w:t xml:space="preserve"> (%)</w:t>
            </w:r>
          </w:p>
        </w:tc>
        <w:tc>
          <w:tcPr>
            <w:tcW w:w="1305" w:type="dxa"/>
            <w:vAlign w:val="center"/>
          </w:tcPr>
          <w:p w14:paraId="507B9CC0" w14:textId="20F50D9D" w:rsidR="00B65B12" w:rsidRPr="00D2539E" w:rsidRDefault="00B65B12" w:rsidP="00C1795B">
            <w:pPr>
              <w:jc w:val="center"/>
              <w:rPr>
                <w:sz w:val="20"/>
              </w:rPr>
            </w:pPr>
            <w:r>
              <w:rPr>
                <w:sz w:val="20"/>
              </w:rPr>
              <w:t>90,3</w:t>
            </w:r>
          </w:p>
        </w:tc>
        <w:tc>
          <w:tcPr>
            <w:tcW w:w="1809" w:type="dxa"/>
          </w:tcPr>
          <w:p w14:paraId="17F29BDC" w14:textId="3CAA5C57" w:rsidR="00B65B12" w:rsidRDefault="00B65B12" w:rsidP="00C1795B">
            <w:pPr>
              <w:jc w:val="center"/>
              <w:rPr>
                <w:sz w:val="20"/>
              </w:rPr>
            </w:pPr>
            <w:r>
              <w:rPr>
                <w:sz w:val="20"/>
              </w:rPr>
              <w:t>89,27</w:t>
            </w:r>
          </w:p>
        </w:tc>
        <w:tc>
          <w:tcPr>
            <w:tcW w:w="1819" w:type="dxa"/>
            <w:vAlign w:val="center"/>
          </w:tcPr>
          <w:p w14:paraId="3139503C" w14:textId="57DB6D07" w:rsidR="00B65B12" w:rsidRPr="00D2539E" w:rsidRDefault="00B65B12" w:rsidP="00C1795B">
            <w:pPr>
              <w:jc w:val="center"/>
              <w:rPr>
                <w:sz w:val="20"/>
              </w:rPr>
            </w:pPr>
            <w:r>
              <w:rPr>
                <w:sz w:val="20"/>
              </w:rPr>
              <w:t>89,0</w:t>
            </w:r>
          </w:p>
        </w:tc>
        <w:tc>
          <w:tcPr>
            <w:tcW w:w="1667" w:type="dxa"/>
            <w:vAlign w:val="center"/>
          </w:tcPr>
          <w:p w14:paraId="7EC7E981" w14:textId="5655D538" w:rsidR="00B65B12" w:rsidRPr="00D2539E" w:rsidRDefault="00B65B12" w:rsidP="00C1795B">
            <w:pPr>
              <w:jc w:val="center"/>
              <w:rPr>
                <w:sz w:val="20"/>
              </w:rPr>
            </w:pPr>
            <w:r>
              <w:rPr>
                <w:sz w:val="20"/>
              </w:rPr>
              <w:t>90,6</w:t>
            </w:r>
          </w:p>
        </w:tc>
      </w:tr>
      <w:tr w:rsidR="00B65B12" w:rsidRPr="00D2539E" w14:paraId="40E3B265" w14:textId="77777777" w:rsidTr="00AF22D5">
        <w:trPr>
          <w:trHeight w:val="235"/>
          <w:jc w:val="center"/>
        </w:trPr>
        <w:tc>
          <w:tcPr>
            <w:tcW w:w="2460" w:type="dxa"/>
            <w:vAlign w:val="center"/>
          </w:tcPr>
          <w:p w14:paraId="3D4A1A32"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5" w:type="dxa"/>
            <w:vAlign w:val="center"/>
          </w:tcPr>
          <w:p w14:paraId="5EDBCEB9" w14:textId="2A7F6CF0" w:rsidR="00B65B12" w:rsidRPr="00D2539E" w:rsidRDefault="00B65B12" w:rsidP="00C1795B">
            <w:pPr>
              <w:jc w:val="center"/>
              <w:rPr>
                <w:sz w:val="20"/>
              </w:rPr>
            </w:pPr>
            <w:r>
              <w:rPr>
                <w:sz w:val="20"/>
              </w:rPr>
              <w:t>2,63</w:t>
            </w:r>
          </w:p>
        </w:tc>
        <w:tc>
          <w:tcPr>
            <w:tcW w:w="1809" w:type="dxa"/>
          </w:tcPr>
          <w:p w14:paraId="4FE91945" w14:textId="6EA54EEB" w:rsidR="00B65B12" w:rsidRDefault="00B65B12" w:rsidP="00C1795B">
            <w:pPr>
              <w:jc w:val="center"/>
              <w:rPr>
                <w:sz w:val="20"/>
              </w:rPr>
            </w:pPr>
            <w:r>
              <w:rPr>
                <w:sz w:val="20"/>
              </w:rPr>
              <w:t>2,60</w:t>
            </w:r>
          </w:p>
        </w:tc>
        <w:tc>
          <w:tcPr>
            <w:tcW w:w="1819" w:type="dxa"/>
            <w:vAlign w:val="center"/>
          </w:tcPr>
          <w:p w14:paraId="319671E4" w14:textId="5151F321" w:rsidR="00B65B12" w:rsidRPr="00D2539E" w:rsidRDefault="00B65B12" w:rsidP="00C1795B">
            <w:pPr>
              <w:jc w:val="center"/>
              <w:rPr>
                <w:sz w:val="20"/>
              </w:rPr>
            </w:pPr>
            <w:r>
              <w:rPr>
                <w:sz w:val="20"/>
              </w:rPr>
              <w:t>2,75</w:t>
            </w:r>
          </w:p>
        </w:tc>
        <w:tc>
          <w:tcPr>
            <w:tcW w:w="1667" w:type="dxa"/>
            <w:vAlign w:val="center"/>
          </w:tcPr>
          <w:p w14:paraId="739BF3C5" w14:textId="385BEECD" w:rsidR="00B65B12" w:rsidRPr="00D2539E" w:rsidRDefault="00B65B12" w:rsidP="00C1795B">
            <w:pPr>
              <w:jc w:val="center"/>
              <w:rPr>
                <w:sz w:val="20"/>
              </w:rPr>
            </w:pPr>
            <w:r>
              <w:rPr>
                <w:sz w:val="20"/>
              </w:rPr>
              <w:t>2,75</w:t>
            </w:r>
          </w:p>
        </w:tc>
      </w:tr>
      <w:tr w:rsidR="00B65B12" w:rsidRPr="00D2539E" w14:paraId="441BBF6A" w14:textId="77777777" w:rsidTr="00AF22D5">
        <w:trPr>
          <w:trHeight w:val="235"/>
          <w:jc w:val="center"/>
        </w:trPr>
        <w:tc>
          <w:tcPr>
            <w:tcW w:w="2460" w:type="dxa"/>
            <w:vAlign w:val="center"/>
          </w:tcPr>
          <w:p w14:paraId="7A3FA0D5"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5" w:type="dxa"/>
            <w:vAlign w:val="center"/>
          </w:tcPr>
          <w:p w14:paraId="760A0AE7" w14:textId="226B7783" w:rsidR="00B65B12" w:rsidRPr="00D2539E" w:rsidRDefault="00B65B12" w:rsidP="00C1795B">
            <w:pPr>
              <w:jc w:val="center"/>
              <w:rPr>
                <w:sz w:val="20"/>
              </w:rPr>
            </w:pPr>
            <w:r>
              <w:rPr>
                <w:sz w:val="20"/>
              </w:rPr>
              <w:t>4,02</w:t>
            </w:r>
          </w:p>
        </w:tc>
        <w:tc>
          <w:tcPr>
            <w:tcW w:w="1809" w:type="dxa"/>
          </w:tcPr>
          <w:p w14:paraId="628E6BEC" w14:textId="56D17AFD" w:rsidR="00B65B12" w:rsidRDefault="00B65B12" w:rsidP="00C1795B">
            <w:pPr>
              <w:jc w:val="center"/>
              <w:rPr>
                <w:sz w:val="20"/>
              </w:rPr>
            </w:pPr>
            <w:r>
              <w:rPr>
                <w:sz w:val="20"/>
              </w:rPr>
              <w:t>3,97</w:t>
            </w:r>
          </w:p>
        </w:tc>
        <w:tc>
          <w:tcPr>
            <w:tcW w:w="1819" w:type="dxa"/>
            <w:vAlign w:val="center"/>
          </w:tcPr>
          <w:p w14:paraId="7A51461C" w14:textId="3C7B5591" w:rsidR="00B65B12" w:rsidRPr="00D2539E" w:rsidRDefault="00B65B12" w:rsidP="00C1795B">
            <w:pPr>
              <w:jc w:val="center"/>
              <w:rPr>
                <w:sz w:val="20"/>
              </w:rPr>
            </w:pPr>
            <w:r>
              <w:rPr>
                <w:sz w:val="20"/>
              </w:rPr>
              <w:t>4,09</w:t>
            </w:r>
          </w:p>
        </w:tc>
        <w:tc>
          <w:tcPr>
            <w:tcW w:w="1667" w:type="dxa"/>
            <w:vAlign w:val="center"/>
          </w:tcPr>
          <w:p w14:paraId="1AFBACAA" w14:textId="6C79D5B3" w:rsidR="00B65B12" w:rsidRPr="00D2539E" w:rsidRDefault="00B65B12" w:rsidP="00C1795B">
            <w:pPr>
              <w:jc w:val="center"/>
              <w:rPr>
                <w:sz w:val="20"/>
              </w:rPr>
            </w:pPr>
            <w:r>
              <w:rPr>
                <w:sz w:val="20"/>
              </w:rPr>
              <w:t>4,09</w:t>
            </w:r>
          </w:p>
        </w:tc>
      </w:tr>
      <w:tr w:rsidR="00B65B12" w:rsidRPr="00D2539E" w14:paraId="228B77C0" w14:textId="77777777" w:rsidTr="00AF22D5">
        <w:trPr>
          <w:trHeight w:val="245"/>
          <w:jc w:val="center"/>
        </w:trPr>
        <w:tc>
          <w:tcPr>
            <w:tcW w:w="2460" w:type="dxa"/>
            <w:vAlign w:val="center"/>
          </w:tcPr>
          <w:p w14:paraId="778B0E2F"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5" w:type="dxa"/>
            <w:vAlign w:val="center"/>
          </w:tcPr>
          <w:p w14:paraId="2CAC289F" w14:textId="6B32E851" w:rsidR="00B65B12" w:rsidRPr="00D2539E" w:rsidRDefault="00B65B12" w:rsidP="00C1795B">
            <w:pPr>
              <w:jc w:val="center"/>
              <w:rPr>
                <w:sz w:val="20"/>
              </w:rPr>
            </w:pPr>
            <w:r>
              <w:rPr>
                <w:sz w:val="20"/>
              </w:rPr>
              <w:t>4,98</w:t>
            </w:r>
          </w:p>
        </w:tc>
        <w:tc>
          <w:tcPr>
            <w:tcW w:w="1809" w:type="dxa"/>
          </w:tcPr>
          <w:p w14:paraId="02B85383" w14:textId="3D683239" w:rsidR="00B65B12" w:rsidRDefault="00B65B12" w:rsidP="00C1795B">
            <w:pPr>
              <w:jc w:val="center"/>
              <w:rPr>
                <w:sz w:val="20"/>
              </w:rPr>
            </w:pPr>
            <w:r>
              <w:rPr>
                <w:sz w:val="20"/>
              </w:rPr>
              <w:t>4,88</w:t>
            </w:r>
          </w:p>
        </w:tc>
        <w:tc>
          <w:tcPr>
            <w:tcW w:w="1819" w:type="dxa"/>
            <w:vAlign w:val="center"/>
          </w:tcPr>
          <w:p w14:paraId="639F25DD" w14:textId="0CCF2B2F" w:rsidR="00B65B12" w:rsidRPr="00D2539E" w:rsidRDefault="00B65B12" w:rsidP="00C1795B">
            <w:pPr>
              <w:jc w:val="center"/>
              <w:rPr>
                <w:sz w:val="20"/>
              </w:rPr>
            </w:pPr>
            <w:r>
              <w:rPr>
                <w:sz w:val="20"/>
              </w:rPr>
              <w:t>5,00</w:t>
            </w:r>
          </w:p>
        </w:tc>
        <w:tc>
          <w:tcPr>
            <w:tcW w:w="1667" w:type="dxa"/>
            <w:vAlign w:val="center"/>
          </w:tcPr>
          <w:p w14:paraId="6B7C81C6" w14:textId="1CB36D6B" w:rsidR="00B65B12" w:rsidRPr="00D2539E" w:rsidRDefault="00B65B12" w:rsidP="00C1795B">
            <w:pPr>
              <w:jc w:val="center"/>
              <w:rPr>
                <w:sz w:val="20"/>
              </w:rPr>
            </w:pPr>
            <w:r>
              <w:rPr>
                <w:sz w:val="20"/>
              </w:rPr>
              <w:t>5,00</w:t>
            </w:r>
          </w:p>
        </w:tc>
      </w:tr>
      <w:tr w:rsidR="00B65B12" w:rsidRPr="00D2539E" w14:paraId="124F168F" w14:textId="77777777" w:rsidTr="00AF22D5">
        <w:trPr>
          <w:trHeight w:val="245"/>
          <w:jc w:val="center"/>
        </w:trPr>
        <w:tc>
          <w:tcPr>
            <w:tcW w:w="2460" w:type="dxa"/>
            <w:vAlign w:val="center"/>
          </w:tcPr>
          <w:p w14:paraId="5B7DCD1A" w14:textId="77777777" w:rsidR="00B65B12" w:rsidRPr="00D2539E" w:rsidRDefault="00B65B12" w:rsidP="00C1795B">
            <w:pPr>
              <w:jc w:val="center"/>
              <w:rPr>
                <w:sz w:val="20"/>
              </w:rPr>
            </w:pPr>
            <w:proofErr w:type="spellStart"/>
            <w:r w:rsidRPr="00D2539E">
              <w:rPr>
                <w:sz w:val="20"/>
              </w:rPr>
              <w:t>R</w:t>
            </w:r>
            <w:r>
              <w:rPr>
                <w:sz w:val="20"/>
                <w:vertAlign w:val="subscript"/>
              </w:rPr>
              <w:t>p</w:t>
            </w:r>
            <w:proofErr w:type="spellEnd"/>
            <w:r w:rsidRPr="00D2539E">
              <w:rPr>
                <w:sz w:val="20"/>
              </w:rPr>
              <w:t xml:space="preserve"> (cm)</w:t>
            </w:r>
          </w:p>
        </w:tc>
        <w:tc>
          <w:tcPr>
            <w:tcW w:w="1305" w:type="dxa"/>
            <w:vAlign w:val="center"/>
          </w:tcPr>
          <w:p w14:paraId="04323BCF" w14:textId="06CCF069" w:rsidR="00B65B12" w:rsidRPr="00D2539E" w:rsidRDefault="00B65B12" w:rsidP="00C1795B">
            <w:pPr>
              <w:jc w:val="center"/>
              <w:rPr>
                <w:sz w:val="20"/>
              </w:rPr>
            </w:pPr>
            <w:r>
              <w:rPr>
                <w:sz w:val="20"/>
              </w:rPr>
              <w:t>6,09</w:t>
            </w:r>
          </w:p>
        </w:tc>
        <w:tc>
          <w:tcPr>
            <w:tcW w:w="1809" w:type="dxa"/>
          </w:tcPr>
          <w:p w14:paraId="69FEAC3B" w14:textId="615B8747" w:rsidR="00B65B12" w:rsidRDefault="00B65B12" w:rsidP="00C1795B">
            <w:pPr>
              <w:jc w:val="center"/>
              <w:rPr>
                <w:sz w:val="20"/>
              </w:rPr>
            </w:pPr>
            <w:r>
              <w:rPr>
                <w:sz w:val="20"/>
              </w:rPr>
              <w:t>5,94</w:t>
            </w:r>
          </w:p>
        </w:tc>
        <w:tc>
          <w:tcPr>
            <w:tcW w:w="1819" w:type="dxa"/>
            <w:vAlign w:val="center"/>
          </w:tcPr>
          <w:p w14:paraId="162D341E" w14:textId="74688D39" w:rsidR="00B65B12" w:rsidRPr="00D2539E" w:rsidRDefault="00B65B12" w:rsidP="00C1795B">
            <w:pPr>
              <w:jc w:val="center"/>
              <w:rPr>
                <w:sz w:val="20"/>
              </w:rPr>
            </w:pPr>
            <w:r>
              <w:rPr>
                <w:sz w:val="20"/>
              </w:rPr>
              <w:t>6,08</w:t>
            </w:r>
          </w:p>
        </w:tc>
        <w:tc>
          <w:tcPr>
            <w:tcW w:w="1667" w:type="dxa"/>
            <w:vAlign w:val="center"/>
          </w:tcPr>
          <w:p w14:paraId="5F35140D" w14:textId="66C33802" w:rsidR="00B65B12" w:rsidRPr="00D2539E" w:rsidRDefault="00B65B12" w:rsidP="00C1795B">
            <w:pPr>
              <w:jc w:val="center"/>
              <w:rPr>
                <w:sz w:val="20"/>
              </w:rPr>
            </w:pPr>
            <w:r>
              <w:rPr>
                <w:sz w:val="20"/>
              </w:rPr>
              <w:t>6,04</w:t>
            </w:r>
          </w:p>
        </w:tc>
      </w:tr>
      <w:tr w:rsidR="00B65B12" w:rsidRPr="00D2539E" w14:paraId="40D35CB9" w14:textId="77777777" w:rsidTr="00AF22D5">
        <w:trPr>
          <w:trHeight w:val="297"/>
          <w:jc w:val="center"/>
        </w:trPr>
        <w:tc>
          <w:tcPr>
            <w:tcW w:w="2460" w:type="dxa"/>
            <w:vAlign w:val="center"/>
          </w:tcPr>
          <w:p w14:paraId="7F212BA2"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5" w:type="dxa"/>
            <w:vAlign w:val="center"/>
          </w:tcPr>
          <w:p w14:paraId="3693F531" w14:textId="7C263B95" w:rsidR="00B65B12" w:rsidRPr="00D2539E" w:rsidRDefault="00B65B12" w:rsidP="00C1795B">
            <w:pPr>
              <w:jc w:val="center"/>
              <w:rPr>
                <w:sz w:val="20"/>
              </w:rPr>
            </w:pPr>
            <w:r>
              <w:rPr>
                <w:sz w:val="20"/>
              </w:rPr>
              <w:t>11,59</w:t>
            </w:r>
          </w:p>
        </w:tc>
        <w:tc>
          <w:tcPr>
            <w:tcW w:w="1809" w:type="dxa"/>
          </w:tcPr>
          <w:p w14:paraId="41DE26AA" w14:textId="0F618F14" w:rsidR="00B65B12" w:rsidRDefault="00B65B12" w:rsidP="00C1795B">
            <w:pPr>
              <w:jc w:val="center"/>
              <w:rPr>
                <w:sz w:val="20"/>
              </w:rPr>
            </w:pPr>
            <w:r>
              <w:rPr>
                <w:sz w:val="20"/>
              </w:rPr>
              <w:t>11,38</w:t>
            </w:r>
          </w:p>
        </w:tc>
        <w:tc>
          <w:tcPr>
            <w:tcW w:w="1819" w:type="dxa"/>
            <w:vAlign w:val="center"/>
          </w:tcPr>
          <w:p w14:paraId="65321EB5" w14:textId="6A22532F" w:rsidR="00B65B12" w:rsidRPr="00D2539E" w:rsidRDefault="00B65B12" w:rsidP="00C1795B">
            <w:pPr>
              <w:jc w:val="center"/>
              <w:rPr>
                <w:sz w:val="20"/>
              </w:rPr>
            </w:pPr>
            <w:r>
              <w:rPr>
                <w:sz w:val="20"/>
              </w:rPr>
              <w:t>11,65</w:t>
            </w:r>
          </w:p>
        </w:tc>
        <w:tc>
          <w:tcPr>
            <w:tcW w:w="1667" w:type="dxa"/>
            <w:vAlign w:val="center"/>
          </w:tcPr>
          <w:p w14:paraId="4ED0F1A6" w14:textId="0B8E06AC" w:rsidR="00B65B12" w:rsidRPr="00D2539E" w:rsidRDefault="00B65B12" w:rsidP="00C1795B">
            <w:pPr>
              <w:jc w:val="center"/>
              <w:rPr>
                <w:sz w:val="20"/>
              </w:rPr>
            </w:pPr>
            <w:r>
              <w:rPr>
                <w:sz w:val="20"/>
              </w:rPr>
              <w:t>11,64</w:t>
            </w:r>
          </w:p>
        </w:tc>
      </w:tr>
      <w:tr w:rsidR="00B65B12" w:rsidRPr="00D2539E" w14:paraId="47217B48" w14:textId="77777777" w:rsidTr="00AF22D5">
        <w:trPr>
          <w:trHeight w:val="297"/>
          <w:jc w:val="center"/>
        </w:trPr>
        <w:tc>
          <w:tcPr>
            <w:tcW w:w="2460" w:type="dxa"/>
            <w:vAlign w:val="center"/>
          </w:tcPr>
          <w:p w14:paraId="652F02E5" w14:textId="14BF2732" w:rsidR="00B65B12" w:rsidRDefault="00B65B12" w:rsidP="00C1795B">
            <w:pPr>
              <w:jc w:val="center"/>
              <w:rPr>
                <w:sz w:val="20"/>
              </w:rPr>
            </w:pPr>
            <w:r>
              <w:rPr>
                <w:sz w:val="20"/>
              </w:rPr>
              <w:t>E</w:t>
            </w:r>
            <w:r>
              <w:rPr>
                <w:sz w:val="20"/>
                <w:vertAlign w:val="subscript"/>
              </w:rPr>
              <w:t>p0</w:t>
            </w:r>
            <w:r>
              <w:rPr>
                <w:sz w:val="20"/>
              </w:rPr>
              <w:t xml:space="preserve"> (MeV)</w:t>
            </w:r>
          </w:p>
        </w:tc>
        <w:tc>
          <w:tcPr>
            <w:tcW w:w="1305" w:type="dxa"/>
            <w:vAlign w:val="center"/>
          </w:tcPr>
          <w:p w14:paraId="578EF344" w14:textId="6D09D3CC" w:rsidR="00B65B12" w:rsidRDefault="00B65B12" w:rsidP="00C1795B">
            <w:pPr>
              <w:jc w:val="center"/>
              <w:rPr>
                <w:sz w:val="20"/>
              </w:rPr>
            </w:pPr>
            <w:r>
              <w:rPr>
                <w:sz w:val="20"/>
              </w:rPr>
              <w:t>12,38</w:t>
            </w:r>
          </w:p>
        </w:tc>
        <w:tc>
          <w:tcPr>
            <w:tcW w:w="1809" w:type="dxa"/>
          </w:tcPr>
          <w:p w14:paraId="39BF5491" w14:textId="2CBAB567" w:rsidR="00B65B12" w:rsidRDefault="00B65B12" w:rsidP="00C1795B">
            <w:pPr>
              <w:jc w:val="center"/>
              <w:rPr>
                <w:sz w:val="20"/>
              </w:rPr>
            </w:pPr>
            <w:r>
              <w:rPr>
                <w:sz w:val="20"/>
              </w:rPr>
              <w:t>12,06</w:t>
            </w:r>
          </w:p>
        </w:tc>
        <w:tc>
          <w:tcPr>
            <w:tcW w:w="1819" w:type="dxa"/>
            <w:vAlign w:val="center"/>
          </w:tcPr>
          <w:p w14:paraId="22175D02" w14:textId="027E1384" w:rsidR="00B65B12" w:rsidRDefault="00B65B12" w:rsidP="00C1795B">
            <w:pPr>
              <w:jc w:val="center"/>
              <w:rPr>
                <w:sz w:val="20"/>
              </w:rPr>
            </w:pPr>
            <w:r>
              <w:rPr>
                <w:sz w:val="20"/>
              </w:rPr>
              <w:t>12,34</w:t>
            </w:r>
          </w:p>
        </w:tc>
        <w:tc>
          <w:tcPr>
            <w:tcW w:w="1667" w:type="dxa"/>
            <w:vAlign w:val="center"/>
          </w:tcPr>
          <w:p w14:paraId="7557DF61" w14:textId="41E7D862" w:rsidR="00B65B12" w:rsidRDefault="00B65B12" w:rsidP="00C1795B">
            <w:pPr>
              <w:jc w:val="center"/>
              <w:rPr>
                <w:sz w:val="20"/>
              </w:rPr>
            </w:pPr>
            <w:r>
              <w:rPr>
                <w:sz w:val="20"/>
              </w:rPr>
              <w:t>12,26</w:t>
            </w:r>
          </w:p>
        </w:tc>
      </w:tr>
    </w:tbl>
    <w:p w14:paraId="49DBA096" w14:textId="1726E735" w:rsidR="00DE6FC5" w:rsidRDefault="00DE6FC5" w:rsidP="00C1795B">
      <w:pPr>
        <w:spacing w:line="240" w:lineRule="auto"/>
        <w:jc w:val="center"/>
      </w:pPr>
    </w:p>
    <w:p w14:paraId="3DB39661" w14:textId="5B2AF88F" w:rsidR="00AB560C" w:rsidRDefault="00456CD3" w:rsidP="00C1795B">
      <w:pPr>
        <w:spacing w:line="240" w:lineRule="auto"/>
      </w:pPr>
      <w:r>
        <w:t xml:space="preserve">Aux plus petites tailles de champs, on </w:t>
      </w:r>
      <w:r w:rsidR="00E755B2">
        <w:t xml:space="preserve">s’attend </w:t>
      </w:r>
      <w:r>
        <w:t xml:space="preserve">à ce que le manque d’équilibre de diffusion induise une perte de dépôt d’énergie sur l’axe. </w:t>
      </w:r>
      <w:r w:rsidR="00E755B2">
        <w:t xml:space="preserve">Avec le plus petit champ (6 cm x 6 cm), la profondeur du </w:t>
      </w:r>
      <w:r w:rsidR="00E755B2" w:rsidRPr="00E755B2">
        <w:t>R</w:t>
      </w:r>
      <w:r w:rsidR="00E755B2">
        <w:rPr>
          <w:vertAlign w:val="subscript"/>
        </w:rPr>
        <w:t>100</w:t>
      </w:r>
      <w:r w:rsidR="00E755B2">
        <w:t xml:space="preserve"> et R</w:t>
      </w:r>
      <w:r w:rsidR="00E755B2">
        <w:rPr>
          <w:vertAlign w:val="subscript"/>
        </w:rPr>
        <w:t>50</w:t>
      </w:r>
      <w:r w:rsidR="00E755B2">
        <w:t xml:space="preserve"> est diminuée.  </w:t>
      </w:r>
      <w:r>
        <w:t>A l’inverse, pour les champs de grandes dimensions, l’équilibre</w:t>
      </w:r>
      <w:r w:rsidR="00E755B2">
        <w:t xml:space="preserve"> électronique latéral</w:t>
      </w:r>
      <w:r>
        <w:t xml:space="preserve"> est atteint et la dose sur l’axe devient indépendante de la taille de champ.</w:t>
      </w:r>
      <w:r w:rsidR="003C1D42">
        <w:t xml:space="preserve"> </w:t>
      </w:r>
      <w:r>
        <w:t>Les modifications sur le parcours pratique sont mineures.</w:t>
      </w:r>
    </w:p>
    <w:p w14:paraId="1A8E6470" w14:textId="60CA1214" w:rsidR="009F7E48" w:rsidRDefault="009F7E48" w:rsidP="00C1795B">
      <w:pPr>
        <w:spacing w:line="240" w:lineRule="auto"/>
      </w:pPr>
    </w:p>
    <w:p w14:paraId="43247D54" w14:textId="69E8E737" w:rsidR="00025461" w:rsidRDefault="00025461" w:rsidP="00C1795B">
      <w:pPr>
        <w:spacing w:line="240" w:lineRule="auto"/>
      </w:pPr>
    </w:p>
    <w:p w14:paraId="26FB11CF" w14:textId="77777777" w:rsidR="00025461" w:rsidRDefault="00025461" w:rsidP="00C1795B">
      <w:pPr>
        <w:spacing w:line="240" w:lineRule="auto"/>
      </w:pPr>
    </w:p>
    <w:p w14:paraId="770086B0" w14:textId="6DA5FEE1" w:rsidR="00E00120" w:rsidRDefault="00E00120" w:rsidP="00C1795B">
      <w:pPr>
        <w:pStyle w:val="Titre4"/>
        <w:spacing w:line="240" w:lineRule="auto"/>
      </w:pPr>
      <w:r>
        <w:t>Influence de la DSP</w:t>
      </w:r>
    </w:p>
    <w:p w14:paraId="142FDCFA" w14:textId="77777777" w:rsidR="000F7766" w:rsidRPr="000F7766" w:rsidRDefault="000F7766" w:rsidP="00C1795B">
      <w:pPr>
        <w:spacing w:line="240" w:lineRule="auto"/>
      </w:pPr>
    </w:p>
    <w:p w14:paraId="3D530FE9" w14:textId="25A3AA53" w:rsidR="00CF00F6" w:rsidRDefault="001C647C" w:rsidP="00C1795B">
      <w:pPr>
        <w:keepNext/>
        <w:spacing w:line="240" w:lineRule="auto"/>
        <w:jc w:val="center"/>
      </w:pPr>
      <w:r>
        <w:rPr>
          <w:noProof/>
          <w:lang w:eastAsia="fr-FR"/>
        </w:rPr>
        <w:drawing>
          <wp:inline distT="0" distB="0" distL="0" distR="0" wp14:anchorId="12C9F19F" wp14:editId="1A04858F">
            <wp:extent cx="4572000" cy="2199736"/>
            <wp:effectExtent l="0" t="0" r="0" b="1016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3C0812" w14:textId="7970FD1A" w:rsidR="00E00120" w:rsidRDefault="00CF00F6" w:rsidP="00C1795B">
      <w:pPr>
        <w:pStyle w:val="Lgende"/>
        <w:jc w:val="center"/>
      </w:pPr>
      <w:r>
        <w:t xml:space="preserve">Figure </w:t>
      </w:r>
      <w:fldSimple w:instr=" SEQ Figure \* ARABIC ">
        <w:r w:rsidR="00A15AE7">
          <w:rPr>
            <w:noProof/>
          </w:rPr>
          <w:t>4</w:t>
        </w:r>
      </w:fldSimple>
      <w:r>
        <w:t> :</w:t>
      </w:r>
      <w:r w:rsidR="00980888">
        <w:t xml:space="preserve"> Rendement en profondeur,</w:t>
      </w:r>
      <w:r w:rsidR="00977E84">
        <w:t xml:space="preserve"> chambre </w:t>
      </w:r>
      <w:proofErr w:type="spellStart"/>
      <w:r w:rsidR="00977E84">
        <w:t>Roos</w:t>
      </w:r>
      <w:proofErr w:type="spellEnd"/>
      <w:r w:rsidR="00977E84">
        <w:t>,</w:t>
      </w:r>
      <w:r>
        <w:t xml:space="preserve"> </w:t>
      </w:r>
      <w:r w:rsidR="009339E9">
        <w:t xml:space="preserve">énergie </w:t>
      </w:r>
      <w:r w:rsidR="00977E84">
        <w:t xml:space="preserve">de </w:t>
      </w:r>
      <w:r w:rsidR="009339E9">
        <w:t xml:space="preserve">12 MeV, </w:t>
      </w:r>
      <w:r w:rsidR="00980888">
        <w:t xml:space="preserve">applicateur et insert </w:t>
      </w:r>
      <w:r w:rsidR="00977E84">
        <w:t>10 cm x 10 cm</w:t>
      </w:r>
      <w:r w:rsidR="009339E9">
        <w:t xml:space="preserve">. </w:t>
      </w:r>
    </w:p>
    <w:p w14:paraId="4CFFD9E7" w14:textId="77777777" w:rsidR="009E60D8" w:rsidRPr="009E60D8" w:rsidRDefault="009E60D8" w:rsidP="00C1795B">
      <w:pPr>
        <w:spacing w:line="240" w:lineRule="auto"/>
      </w:pPr>
    </w:p>
    <w:tbl>
      <w:tblPr>
        <w:tblStyle w:val="Grilledutableau"/>
        <w:tblW w:w="6891" w:type="dxa"/>
        <w:jc w:val="center"/>
        <w:tblLook w:val="04A0" w:firstRow="1" w:lastRow="0" w:firstColumn="1" w:lastColumn="0" w:noHBand="0" w:noVBand="1"/>
      </w:tblPr>
      <w:tblGrid>
        <w:gridCol w:w="2467"/>
        <w:gridCol w:w="1302"/>
        <w:gridCol w:w="1302"/>
        <w:gridCol w:w="1820"/>
      </w:tblGrid>
      <w:tr w:rsidR="001C647C" w:rsidRPr="00D2539E" w14:paraId="196285D8" w14:textId="77777777" w:rsidTr="001C647C">
        <w:trPr>
          <w:trHeight w:val="225"/>
          <w:jc w:val="center"/>
        </w:trPr>
        <w:tc>
          <w:tcPr>
            <w:tcW w:w="2467" w:type="dxa"/>
            <w:vAlign w:val="center"/>
          </w:tcPr>
          <w:p w14:paraId="2BC0C122" w14:textId="77777777" w:rsidR="001C647C" w:rsidRPr="00D2539E" w:rsidRDefault="001C647C" w:rsidP="00C1795B">
            <w:pPr>
              <w:jc w:val="center"/>
              <w:rPr>
                <w:sz w:val="20"/>
              </w:rPr>
            </w:pPr>
          </w:p>
        </w:tc>
        <w:tc>
          <w:tcPr>
            <w:tcW w:w="1302" w:type="dxa"/>
          </w:tcPr>
          <w:p w14:paraId="4EEC420C" w14:textId="420AD35A" w:rsidR="001C647C" w:rsidRDefault="001C647C" w:rsidP="00C1795B">
            <w:pPr>
              <w:jc w:val="center"/>
              <w:rPr>
                <w:color w:val="009999"/>
                <w:sz w:val="20"/>
              </w:rPr>
            </w:pPr>
            <w:r>
              <w:rPr>
                <w:color w:val="009999"/>
                <w:sz w:val="20"/>
              </w:rPr>
              <w:t>100</w:t>
            </w:r>
          </w:p>
        </w:tc>
        <w:tc>
          <w:tcPr>
            <w:tcW w:w="1302" w:type="dxa"/>
            <w:vAlign w:val="center"/>
          </w:tcPr>
          <w:p w14:paraId="1CBE1184" w14:textId="7F933F31" w:rsidR="001C647C" w:rsidRPr="00D2539E" w:rsidRDefault="001C647C" w:rsidP="00C1795B">
            <w:pPr>
              <w:jc w:val="center"/>
              <w:rPr>
                <w:color w:val="009999"/>
                <w:sz w:val="20"/>
              </w:rPr>
            </w:pPr>
            <w:r w:rsidRPr="001C647C">
              <w:rPr>
                <w:color w:val="ED7D31" w:themeColor="accent2"/>
                <w:sz w:val="20"/>
              </w:rPr>
              <w:t>105</w:t>
            </w:r>
          </w:p>
        </w:tc>
        <w:tc>
          <w:tcPr>
            <w:tcW w:w="1820" w:type="dxa"/>
            <w:vAlign w:val="center"/>
          </w:tcPr>
          <w:p w14:paraId="42B2B877" w14:textId="5D9719B3" w:rsidR="001C647C" w:rsidRPr="00D2539E" w:rsidRDefault="001C647C" w:rsidP="00C1795B">
            <w:pPr>
              <w:jc w:val="center"/>
              <w:rPr>
                <w:sz w:val="20"/>
              </w:rPr>
            </w:pPr>
            <w:r w:rsidRPr="001C647C">
              <w:rPr>
                <w:color w:val="5B9BD5" w:themeColor="accent1"/>
                <w:sz w:val="20"/>
              </w:rPr>
              <w:t>110</w:t>
            </w:r>
          </w:p>
        </w:tc>
      </w:tr>
      <w:tr w:rsidR="00B65B12" w:rsidRPr="00D2539E" w14:paraId="76F2E7DC" w14:textId="77777777" w:rsidTr="001C647C">
        <w:trPr>
          <w:trHeight w:val="225"/>
          <w:jc w:val="center"/>
        </w:trPr>
        <w:tc>
          <w:tcPr>
            <w:tcW w:w="2467" w:type="dxa"/>
            <w:vAlign w:val="center"/>
          </w:tcPr>
          <w:p w14:paraId="73B58123" w14:textId="4F0C7463" w:rsidR="00B65B12" w:rsidRPr="00EF4C00" w:rsidRDefault="00B65B12" w:rsidP="00C1795B">
            <w:pPr>
              <w:jc w:val="center"/>
              <w:rPr>
                <w:sz w:val="20"/>
              </w:rPr>
            </w:pPr>
            <w:proofErr w:type="spellStart"/>
            <w:r>
              <w:rPr>
                <w:sz w:val="20"/>
              </w:rPr>
              <w:t>D</w:t>
            </w:r>
            <w:r>
              <w:rPr>
                <w:sz w:val="20"/>
                <w:vertAlign w:val="subscript"/>
              </w:rPr>
              <w:t>surface</w:t>
            </w:r>
            <w:proofErr w:type="spellEnd"/>
            <w:r>
              <w:rPr>
                <w:sz w:val="20"/>
              </w:rPr>
              <w:t xml:space="preserve"> (%)</w:t>
            </w:r>
          </w:p>
        </w:tc>
        <w:tc>
          <w:tcPr>
            <w:tcW w:w="1302" w:type="dxa"/>
          </w:tcPr>
          <w:p w14:paraId="3D7B5F41" w14:textId="587F8D59" w:rsidR="00B65B12" w:rsidRDefault="00B65B12" w:rsidP="00C1795B">
            <w:pPr>
              <w:jc w:val="center"/>
              <w:rPr>
                <w:sz w:val="20"/>
              </w:rPr>
            </w:pPr>
            <w:r>
              <w:rPr>
                <w:sz w:val="20"/>
              </w:rPr>
              <w:t>89,27</w:t>
            </w:r>
          </w:p>
        </w:tc>
        <w:tc>
          <w:tcPr>
            <w:tcW w:w="1302" w:type="dxa"/>
            <w:vAlign w:val="center"/>
          </w:tcPr>
          <w:p w14:paraId="15281B78" w14:textId="58AE9AF4" w:rsidR="00B65B12" w:rsidRPr="00D2539E" w:rsidRDefault="00B65B12" w:rsidP="00C1795B">
            <w:pPr>
              <w:jc w:val="center"/>
              <w:rPr>
                <w:sz w:val="20"/>
              </w:rPr>
            </w:pPr>
            <w:r>
              <w:rPr>
                <w:sz w:val="20"/>
              </w:rPr>
              <w:t>87,6</w:t>
            </w:r>
          </w:p>
        </w:tc>
        <w:tc>
          <w:tcPr>
            <w:tcW w:w="1820" w:type="dxa"/>
            <w:vAlign w:val="center"/>
          </w:tcPr>
          <w:p w14:paraId="3EB298E5" w14:textId="66D68D4D" w:rsidR="00B65B12" w:rsidRPr="00D2539E" w:rsidRDefault="00B65B12" w:rsidP="00C1795B">
            <w:pPr>
              <w:jc w:val="center"/>
              <w:rPr>
                <w:sz w:val="20"/>
              </w:rPr>
            </w:pPr>
            <w:r>
              <w:rPr>
                <w:sz w:val="20"/>
              </w:rPr>
              <w:t>86,7</w:t>
            </w:r>
          </w:p>
        </w:tc>
      </w:tr>
      <w:tr w:rsidR="00B65B12" w:rsidRPr="00D2539E" w14:paraId="7D0085D5" w14:textId="77777777" w:rsidTr="001C647C">
        <w:trPr>
          <w:trHeight w:val="225"/>
          <w:jc w:val="center"/>
        </w:trPr>
        <w:tc>
          <w:tcPr>
            <w:tcW w:w="2467" w:type="dxa"/>
            <w:vAlign w:val="center"/>
          </w:tcPr>
          <w:p w14:paraId="5FB5EA8A"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tcPr>
          <w:p w14:paraId="05E94668" w14:textId="305E7815" w:rsidR="00B65B12" w:rsidRDefault="00B65B12" w:rsidP="00C1795B">
            <w:pPr>
              <w:jc w:val="center"/>
              <w:rPr>
                <w:sz w:val="20"/>
              </w:rPr>
            </w:pPr>
            <w:r>
              <w:rPr>
                <w:sz w:val="20"/>
              </w:rPr>
              <w:t>2,60</w:t>
            </w:r>
          </w:p>
        </w:tc>
        <w:tc>
          <w:tcPr>
            <w:tcW w:w="1302" w:type="dxa"/>
            <w:vAlign w:val="center"/>
          </w:tcPr>
          <w:p w14:paraId="60F3A7A4" w14:textId="41020792" w:rsidR="00B65B12" w:rsidRPr="00D2539E" w:rsidRDefault="00B65B12" w:rsidP="00C1795B">
            <w:pPr>
              <w:jc w:val="center"/>
              <w:rPr>
                <w:sz w:val="20"/>
              </w:rPr>
            </w:pPr>
            <w:r>
              <w:rPr>
                <w:sz w:val="20"/>
              </w:rPr>
              <w:t>2,87</w:t>
            </w:r>
          </w:p>
        </w:tc>
        <w:tc>
          <w:tcPr>
            <w:tcW w:w="1820" w:type="dxa"/>
            <w:vAlign w:val="center"/>
          </w:tcPr>
          <w:p w14:paraId="7E7333EA" w14:textId="0E703DF8" w:rsidR="00B65B12" w:rsidRPr="00D2539E" w:rsidRDefault="00B65B12" w:rsidP="00C1795B">
            <w:pPr>
              <w:jc w:val="center"/>
              <w:rPr>
                <w:sz w:val="20"/>
              </w:rPr>
            </w:pPr>
            <w:r>
              <w:rPr>
                <w:sz w:val="20"/>
              </w:rPr>
              <w:t>2,88</w:t>
            </w:r>
          </w:p>
        </w:tc>
      </w:tr>
      <w:tr w:rsidR="00B65B12" w:rsidRPr="00D2539E" w14:paraId="7A495CDE" w14:textId="77777777" w:rsidTr="001C647C">
        <w:trPr>
          <w:trHeight w:val="225"/>
          <w:jc w:val="center"/>
        </w:trPr>
        <w:tc>
          <w:tcPr>
            <w:tcW w:w="2467" w:type="dxa"/>
            <w:vAlign w:val="center"/>
          </w:tcPr>
          <w:p w14:paraId="181B27FB"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tcPr>
          <w:p w14:paraId="3E5F6CC5" w14:textId="333194EC" w:rsidR="00B65B12" w:rsidRDefault="00B65B12" w:rsidP="00C1795B">
            <w:pPr>
              <w:jc w:val="center"/>
              <w:rPr>
                <w:sz w:val="20"/>
              </w:rPr>
            </w:pPr>
            <w:r>
              <w:rPr>
                <w:sz w:val="20"/>
              </w:rPr>
              <w:t>3,97</w:t>
            </w:r>
          </w:p>
        </w:tc>
        <w:tc>
          <w:tcPr>
            <w:tcW w:w="1302" w:type="dxa"/>
            <w:vAlign w:val="center"/>
          </w:tcPr>
          <w:p w14:paraId="64D9755D" w14:textId="613EB981" w:rsidR="00B65B12" w:rsidRPr="00D2539E" w:rsidRDefault="00B65B12" w:rsidP="00C1795B">
            <w:pPr>
              <w:jc w:val="center"/>
              <w:rPr>
                <w:sz w:val="20"/>
              </w:rPr>
            </w:pPr>
            <w:r>
              <w:rPr>
                <w:sz w:val="20"/>
              </w:rPr>
              <w:t>4,10</w:t>
            </w:r>
          </w:p>
        </w:tc>
        <w:tc>
          <w:tcPr>
            <w:tcW w:w="1820" w:type="dxa"/>
            <w:vAlign w:val="center"/>
          </w:tcPr>
          <w:p w14:paraId="05785EEF" w14:textId="274A60F8" w:rsidR="00B65B12" w:rsidRPr="00D2539E" w:rsidRDefault="00B65B12" w:rsidP="00C1795B">
            <w:pPr>
              <w:jc w:val="center"/>
              <w:rPr>
                <w:sz w:val="20"/>
              </w:rPr>
            </w:pPr>
            <w:r>
              <w:rPr>
                <w:sz w:val="20"/>
              </w:rPr>
              <w:t>4,10</w:t>
            </w:r>
          </w:p>
        </w:tc>
      </w:tr>
      <w:tr w:rsidR="00B65B12" w:rsidRPr="00D2539E" w14:paraId="430074C9" w14:textId="77777777" w:rsidTr="001C647C">
        <w:trPr>
          <w:trHeight w:val="235"/>
          <w:jc w:val="center"/>
        </w:trPr>
        <w:tc>
          <w:tcPr>
            <w:tcW w:w="2467" w:type="dxa"/>
            <w:vAlign w:val="center"/>
          </w:tcPr>
          <w:p w14:paraId="6B7C97AC"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tcPr>
          <w:p w14:paraId="41E9C5F9" w14:textId="102AECAA" w:rsidR="00B65B12" w:rsidRDefault="00B65B12" w:rsidP="00C1795B">
            <w:pPr>
              <w:jc w:val="center"/>
              <w:rPr>
                <w:sz w:val="20"/>
              </w:rPr>
            </w:pPr>
            <w:r>
              <w:rPr>
                <w:sz w:val="20"/>
              </w:rPr>
              <w:t>4,88</w:t>
            </w:r>
          </w:p>
        </w:tc>
        <w:tc>
          <w:tcPr>
            <w:tcW w:w="1302" w:type="dxa"/>
            <w:vAlign w:val="center"/>
          </w:tcPr>
          <w:p w14:paraId="25D39866" w14:textId="6DDC9269" w:rsidR="00B65B12" w:rsidRPr="00D2539E" w:rsidRDefault="00B65B12" w:rsidP="00C1795B">
            <w:pPr>
              <w:jc w:val="center"/>
              <w:rPr>
                <w:sz w:val="20"/>
              </w:rPr>
            </w:pPr>
            <w:r>
              <w:rPr>
                <w:sz w:val="20"/>
              </w:rPr>
              <w:t>4,99</w:t>
            </w:r>
          </w:p>
        </w:tc>
        <w:tc>
          <w:tcPr>
            <w:tcW w:w="1820" w:type="dxa"/>
            <w:vAlign w:val="center"/>
          </w:tcPr>
          <w:p w14:paraId="418A3EB9" w14:textId="5DEB1C47" w:rsidR="00B65B12" w:rsidRPr="00D2539E" w:rsidRDefault="00B65B12" w:rsidP="00C1795B">
            <w:pPr>
              <w:jc w:val="center"/>
              <w:rPr>
                <w:sz w:val="20"/>
              </w:rPr>
            </w:pPr>
            <w:r>
              <w:rPr>
                <w:sz w:val="20"/>
              </w:rPr>
              <w:t>4,99</w:t>
            </w:r>
          </w:p>
        </w:tc>
      </w:tr>
      <w:tr w:rsidR="00B65B12" w:rsidRPr="00D2539E" w14:paraId="53712979" w14:textId="77777777" w:rsidTr="001C647C">
        <w:trPr>
          <w:trHeight w:val="235"/>
          <w:jc w:val="center"/>
        </w:trPr>
        <w:tc>
          <w:tcPr>
            <w:tcW w:w="2467" w:type="dxa"/>
            <w:vAlign w:val="center"/>
          </w:tcPr>
          <w:p w14:paraId="038D1DE9" w14:textId="77777777" w:rsidR="00B65B12" w:rsidRPr="00D2539E" w:rsidRDefault="00B65B12" w:rsidP="00C1795B">
            <w:pPr>
              <w:jc w:val="center"/>
              <w:rPr>
                <w:sz w:val="20"/>
              </w:rPr>
            </w:pPr>
            <w:proofErr w:type="spellStart"/>
            <w:r w:rsidRPr="00D2539E">
              <w:rPr>
                <w:sz w:val="20"/>
              </w:rPr>
              <w:t>R</w:t>
            </w:r>
            <w:r>
              <w:rPr>
                <w:sz w:val="20"/>
                <w:vertAlign w:val="subscript"/>
              </w:rPr>
              <w:t>p</w:t>
            </w:r>
            <w:proofErr w:type="spellEnd"/>
            <w:r w:rsidRPr="00D2539E">
              <w:rPr>
                <w:sz w:val="20"/>
              </w:rPr>
              <w:t xml:space="preserve"> (cm)</w:t>
            </w:r>
          </w:p>
        </w:tc>
        <w:tc>
          <w:tcPr>
            <w:tcW w:w="1302" w:type="dxa"/>
          </w:tcPr>
          <w:p w14:paraId="3FDDAC0B" w14:textId="59C601CF" w:rsidR="00B65B12" w:rsidRDefault="00B65B12" w:rsidP="00C1795B">
            <w:pPr>
              <w:jc w:val="center"/>
              <w:rPr>
                <w:sz w:val="20"/>
              </w:rPr>
            </w:pPr>
            <w:r>
              <w:rPr>
                <w:sz w:val="20"/>
              </w:rPr>
              <w:t>5,94</w:t>
            </w:r>
          </w:p>
        </w:tc>
        <w:tc>
          <w:tcPr>
            <w:tcW w:w="1302" w:type="dxa"/>
            <w:vAlign w:val="center"/>
          </w:tcPr>
          <w:p w14:paraId="57C133C8" w14:textId="405CB6CD" w:rsidR="00B65B12" w:rsidRPr="00D2539E" w:rsidRDefault="00B65B12" w:rsidP="00C1795B">
            <w:pPr>
              <w:jc w:val="center"/>
              <w:rPr>
                <w:sz w:val="20"/>
              </w:rPr>
            </w:pPr>
            <w:r>
              <w:rPr>
                <w:sz w:val="20"/>
              </w:rPr>
              <w:t>6,06</w:t>
            </w:r>
          </w:p>
        </w:tc>
        <w:tc>
          <w:tcPr>
            <w:tcW w:w="1820" w:type="dxa"/>
            <w:vAlign w:val="center"/>
          </w:tcPr>
          <w:p w14:paraId="29EC6C14" w14:textId="0516B9C2" w:rsidR="00B65B12" w:rsidRPr="00D2539E" w:rsidRDefault="00B65B12" w:rsidP="00C1795B">
            <w:pPr>
              <w:jc w:val="center"/>
              <w:rPr>
                <w:sz w:val="20"/>
              </w:rPr>
            </w:pPr>
            <w:r>
              <w:rPr>
                <w:sz w:val="20"/>
              </w:rPr>
              <w:t>6,06</w:t>
            </w:r>
          </w:p>
        </w:tc>
      </w:tr>
      <w:tr w:rsidR="00B65B12" w:rsidRPr="00D2539E" w14:paraId="0E421220" w14:textId="77777777" w:rsidTr="001C647C">
        <w:trPr>
          <w:trHeight w:val="285"/>
          <w:jc w:val="center"/>
        </w:trPr>
        <w:tc>
          <w:tcPr>
            <w:tcW w:w="2467" w:type="dxa"/>
            <w:vAlign w:val="center"/>
          </w:tcPr>
          <w:p w14:paraId="3750E571"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2" w:type="dxa"/>
          </w:tcPr>
          <w:p w14:paraId="341177EB" w14:textId="1C404A0D" w:rsidR="00B65B12" w:rsidRDefault="00B65B12" w:rsidP="00C1795B">
            <w:pPr>
              <w:jc w:val="center"/>
              <w:rPr>
                <w:sz w:val="20"/>
              </w:rPr>
            </w:pPr>
            <w:r>
              <w:rPr>
                <w:sz w:val="20"/>
              </w:rPr>
              <w:t>11,38</w:t>
            </w:r>
          </w:p>
        </w:tc>
        <w:tc>
          <w:tcPr>
            <w:tcW w:w="1302" w:type="dxa"/>
            <w:vAlign w:val="center"/>
          </w:tcPr>
          <w:p w14:paraId="357EFBC4" w14:textId="361DE61B" w:rsidR="00B65B12" w:rsidRPr="00D2539E" w:rsidRDefault="00B65B12" w:rsidP="00C1795B">
            <w:pPr>
              <w:jc w:val="center"/>
              <w:rPr>
                <w:sz w:val="20"/>
              </w:rPr>
            </w:pPr>
            <w:r>
              <w:rPr>
                <w:sz w:val="20"/>
              </w:rPr>
              <w:t>11,63</w:t>
            </w:r>
          </w:p>
        </w:tc>
        <w:tc>
          <w:tcPr>
            <w:tcW w:w="1820" w:type="dxa"/>
            <w:vAlign w:val="center"/>
          </w:tcPr>
          <w:p w14:paraId="638D4E44" w14:textId="7D58B189" w:rsidR="00B65B12" w:rsidRPr="00D2539E" w:rsidRDefault="00B65B12" w:rsidP="00C1795B">
            <w:pPr>
              <w:jc w:val="center"/>
              <w:rPr>
                <w:sz w:val="20"/>
              </w:rPr>
            </w:pPr>
            <w:r>
              <w:rPr>
                <w:sz w:val="20"/>
              </w:rPr>
              <w:t>11,62</w:t>
            </w:r>
          </w:p>
        </w:tc>
      </w:tr>
      <w:tr w:rsidR="00B65B12" w:rsidRPr="00D2539E" w14:paraId="2CAB6298" w14:textId="77777777" w:rsidTr="001C647C">
        <w:trPr>
          <w:trHeight w:val="285"/>
          <w:jc w:val="center"/>
        </w:trPr>
        <w:tc>
          <w:tcPr>
            <w:tcW w:w="2467" w:type="dxa"/>
            <w:vAlign w:val="center"/>
          </w:tcPr>
          <w:p w14:paraId="299166DC" w14:textId="429622BB" w:rsidR="00B65B12" w:rsidRDefault="00B65B12" w:rsidP="00C1795B">
            <w:pPr>
              <w:jc w:val="center"/>
              <w:rPr>
                <w:sz w:val="20"/>
              </w:rPr>
            </w:pPr>
            <w:r>
              <w:rPr>
                <w:sz w:val="20"/>
              </w:rPr>
              <w:t>E</w:t>
            </w:r>
            <w:r>
              <w:rPr>
                <w:sz w:val="20"/>
                <w:vertAlign w:val="subscript"/>
              </w:rPr>
              <w:t>p0</w:t>
            </w:r>
            <w:r>
              <w:rPr>
                <w:sz w:val="20"/>
              </w:rPr>
              <w:t xml:space="preserve"> (MeV)</w:t>
            </w:r>
          </w:p>
        </w:tc>
        <w:tc>
          <w:tcPr>
            <w:tcW w:w="1302" w:type="dxa"/>
          </w:tcPr>
          <w:p w14:paraId="2E717BFB" w14:textId="6965A51E" w:rsidR="00B65B12" w:rsidRDefault="00B65B12" w:rsidP="00C1795B">
            <w:pPr>
              <w:jc w:val="center"/>
              <w:rPr>
                <w:sz w:val="20"/>
              </w:rPr>
            </w:pPr>
            <w:r>
              <w:rPr>
                <w:sz w:val="20"/>
              </w:rPr>
              <w:t>12,06</w:t>
            </w:r>
          </w:p>
        </w:tc>
        <w:tc>
          <w:tcPr>
            <w:tcW w:w="1302" w:type="dxa"/>
            <w:vAlign w:val="center"/>
          </w:tcPr>
          <w:p w14:paraId="4A23CAC8" w14:textId="1D32519B" w:rsidR="00B65B12" w:rsidRDefault="00B65B12" w:rsidP="00C1795B">
            <w:pPr>
              <w:jc w:val="center"/>
              <w:rPr>
                <w:sz w:val="20"/>
              </w:rPr>
            </w:pPr>
            <w:r>
              <w:rPr>
                <w:sz w:val="20"/>
              </w:rPr>
              <w:t>12,31</w:t>
            </w:r>
          </w:p>
        </w:tc>
        <w:tc>
          <w:tcPr>
            <w:tcW w:w="1820" w:type="dxa"/>
            <w:vAlign w:val="center"/>
          </w:tcPr>
          <w:p w14:paraId="5A2731B9" w14:textId="32775D1A" w:rsidR="00B65B12" w:rsidRDefault="00B65B12" w:rsidP="00C1795B">
            <w:pPr>
              <w:jc w:val="center"/>
              <w:rPr>
                <w:sz w:val="20"/>
              </w:rPr>
            </w:pPr>
            <w:r>
              <w:rPr>
                <w:sz w:val="20"/>
              </w:rPr>
              <w:t>12,31</w:t>
            </w:r>
          </w:p>
        </w:tc>
      </w:tr>
    </w:tbl>
    <w:p w14:paraId="41B29EAA" w14:textId="0DA86FA3" w:rsidR="00347605" w:rsidRDefault="00347605" w:rsidP="00C1795B">
      <w:pPr>
        <w:spacing w:line="240" w:lineRule="auto"/>
        <w:jc w:val="center"/>
      </w:pPr>
    </w:p>
    <w:p w14:paraId="6F38F0F3" w14:textId="3169B0A7" w:rsidR="00E27F57" w:rsidRDefault="00B25EDD" w:rsidP="00C1795B">
      <w:pPr>
        <w:spacing w:line="240" w:lineRule="auto"/>
      </w:pPr>
      <w:r>
        <w:t>Lorsque la DSP augmente, la dose à la surface diminue. Ceci s’explique par la diminution de dose apportée par les électrons de contamination</w:t>
      </w:r>
      <w:r w:rsidR="00E133C7">
        <w:t>.</w:t>
      </w:r>
      <w:r>
        <w:t xml:space="preserve"> </w:t>
      </w:r>
      <w:r w:rsidR="00B77B56">
        <w:t>Les électrons sont utilisés pour traiter des tumeurs superficielles, la dose à la surface doit ainsi être importante ce qui explique qu’on utilise une DSP de 100 cm et non plus.</w:t>
      </w:r>
      <w:ins w:id="113" w:author="Marsac Thomas" w:date="2022-11-09T12:36:00Z">
        <w:r w:rsidR="00E74C26">
          <w:t xml:space="preserve"> Bonne remarque</w:t>
        </w:r>
      </w:ins>
      <w:r w:rsidR="00800BF7">
        <w:t xml:space="preserve"> </w:t>
      </w:r>
      <w:proofErr w:type="spellStart"/>
      <w:r w:rsidRPr="007346A8">
        <w:rPr>
          <w:b/>
        </w:rPr>
        <w:t>Remarque</w:t>
      </w:r>
      <w:proofErr w:type="spellEnd"/>
      <w:r w:rsidR="00E133C7">
        <w:t xml:space="preserve"> : p</w:t>
      </w:r>
      <w:r>
        <w:t xml:space="preserve">our </w:t>
      </w:r>
      <w:r w:rsidR="00E133C7">
        <w:t>les énergies inférieures</w:t>
      </w:r>
      <w:r>
        <w:t xml:space="preserve"> à 15 MeV, les modifications du rendement en profondeur ne sont pas </w:t>
      </w:r>
      <w:r w:rsidR="00E133C7">
        <w:t xml:space="preserve">significatives. </w:t>
      </w:r>
    </w:p>
    <w:p w14:paraId="401721CB" w14:textId="77777777" w:rsidR="000F7766" w:rsidRPr="00911D70" w:rsidRDefault="000F7766" w:rsidP="00C1795B">
      <w:pPr>
        <w:spacing w:line="240" w:lineRule="auto"/>
      </w:pPr>
    </w:p>
    <w:p w14:paraId="1C0E7761" w14:textId="52783E50" w:rsidR="00E00120" w:rsidRDefault="00E00120" w:rsidP="00C1795B">
      <w:pPr>
        <w:pStyle w:val="Titre4"/>
        <w:spacing w:line="240" w:lineRule="auto"/>
      </w:pPr>
      <w:r>
        <w:t>Influence du détecteur</w:t>
      </w:r>
    </w:p>
    <w:p w14:paraId="69FB6D89" w14:textId="77777777" w:rsidR="000F7766" w:rsidRPr="000F7766" w:rsidRDefault="000F7766" w:rsidP="00C1795B">
      <w:pPr>
        <w:spacing w:line="240" w:lineRule="auto"/>
      </w:pPr>
    </w:p>
    <w:p w14:paraId="05457333" w14:textId="77777777" w:rsidR="00CF00F6" w:rsidRDefault="004319DE" w:rsidP="00C1795B">
      <w:pPr>
        <w:keepNext/>
        <w:spacing w:line="240" w:lineRule="auto"/>
        <w:jc w:val="center"/>
      </w:pPr>
      <w:r>
        <w:rPr>
          <w:noProof/>
          <w:lang w:eastAsia="fr-FR"/>
        </w:rPr>
        <w:lastRenderedPageBreak/>
        <w:drawing>
          <wp:inline distT="0" distB="0" distL="0" distR="0" wp14:anchorId="417ED654" wp14:editId="79417925">
            <wp:extent cx="4928235" cy="2320505"/>
            <wp:effectExtent l="0" t="0" r="5715" b="381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0679BC" w14:textId="3008991B" w:rsidR="00E00120" w:rsidRDefault="00CF00F6" w:rsidP="00C1795B">
      <w:pPr>
        <w:pStyle w:val="Lgende"/>
        <w:jc w:val="center"/>
      </w:pPr>
      <w:r>
        <w:t xml:space="preserve">Figure </w:t>
      </w:r>
      <w:fldSimple w:instr=" SEQ Figure \* ARABIC ">
        <w:r w:rsidR="00A15AE7">
          <w:rPr>
            <w:noProof/>
          </w:rPr>
          <w:t>5</w:t>
        </w:r>
      </w:fldSimple>
      <w:r>
        <w:t xml:space="preserve"> : </w:t>
      </w:r>
      <w:r w:rsidR="00977E84">
        <w:t xml:space="preserve">Rendement en profondeur, énergie de </w:t>
      </w:r>
      <w:r w:rsidR="008F68A0">
        <w:t>15 MeV</w:t>
      </w:r>
      <w:r w:rsidR="00977E84">
        <w:t xml:space="preserve">, DSP 100 cm, applicateur et insert 10 cm x 10 cm. </w:t>
      </w:r>
    </w:p>
    <w:tbl>
      <w:tblPr>
        <w:tblStyle w:val="Grilledutableau"/>
        <w:tblW w:w="5589" w:type="dxa"/>
        <w:jc w:val="center"/>
        <w:tblLook w:val="04A0" w:firstRow="1" w:lastRow="0" w:firstColumn="1" w:lastColumn="0" w:noHBand="0" w:noVBand="1"/>
      </w:tblPr>
      <w:tblGrid>
        <w:gridCol w:w="2467"/>
        <w:gridCol w:w="1302"/>
        <w:gridCol w:w="1820"/>
      </w:tblGrid>
      <w:tr w:rsidR="00994FA7" w:rsidRPr="00D2539E" w14:paraId="0C58415E" w14:textId="77777777" w:rsidTr="00056D83">
        <w:trPr>
          <w:trHeight w:val="225"/>
          <w:jc w:val="center"/>
        </w:trPr>
        <w:tc>
          <w:tcPr>
            <w:tcW w:w="2467" w:type="dxa"/>
            <w:vAlign w:val="center"/>
          </w:tcPr>
          <w:p w14:paraId="476EEC70" w14:textId="77777777" w:rsidR="00994FA7" w:rsidRPr="00D2539E" w:rsidRDefault="00994FA7" w:rsidP="00C1795B">
            <w:pPr>
              <w:jc w:val="center"/>
              <w:rPr>
                <w:sz w:val="20"/>
              </w:rPr>
            </w:pPr>
          </w:p>
        </w:tc>
        <w:tc>
          <w:tcPr>
            <w:tcW w:w="1302" w:type="dxa"/>
            <w:vAlign w:val="center"/>
          </w:tcPr>
          <w:p w14:paraId="0571528B" w14:textId="7F14EE84" w:rsidR="00994FA7" w:rsidRPr="00D2539E" w:rsidRDefault="00994FA7" w:rsidP="00C1795B">
            <w:pPr>
              <w:jc w:val="center"/>
              <w:rPr>
                <w:color w:val="009999"/>
                <w:sz w:val="20"/>
              </w:rPr>
            </w:pPr>
            <w:proofErr w:type="spellStart"/>
            <w:r>
              <w:rPr>
                <w:color w:val="009999"/>
                <w:sz w:val="20"/>
              </w:rPr>
              <w:t>Roos</w:t>
            </w:r>
            <w:proofErr w:type="spellEnd"/>
          </w:p>
        </w:tc>
        <w:tc>
          <w:tcPr>
            <w:tcW w:w="1820" w:type="dxa"/>
            <w:vAlign w:val="center"/>
          </w:tcPr>
          <w:p w14:paraId="67784768" w14:textId="1A5147F4" w:rsidR="00994FA7" w:rsidRPr="00D2539E" w:rsidRDefault="00994FA7" w:rsidP="00C1795B">
            <w:pPr>
              <w:jc w:val="center"/>
              <w:rPr>
                <w:sz w:val="20"/>
              </w:rPr>
            </w:pPr>
            <w:r>
              <w:rPr>
                <w:color w:val="ED7D31" w:themeColor="accent2"/>
                <w:sz w:val="20"/>
              </w:rPr>
              <w:t>CC13</w:t>
            </w:r>
          </w:p>
        </w:tc>
      </w:tr>
      <w:tr w:rsidR="00994FA7" w:rsidRPr="00D2539E" w14:paraId="13DDDAB8" w14:textId="77777777" w:rsidTr="00056D83">
        <w:trPr>
          <w:trHeight w:val="225"/>
          <w:jc w:val="center"/>
        </w:trPr>
        <w:tc>
          <w:tcPr>
            <w:tcW w:w="2467" w:type="dxa"/>
            <w:vAlign w:val="center"/>
          </w:tcPr>
          <w:p w14:paraId="30D06BCC" w14:textId="2D5917B0" w:rsidR="00994FA7" w:rsidRPr="00EF4C00" w:rsidRDefault="00116990" w:rsidP="00C1795B">
            <w:pPr>
              <w:jc w:val="center"/>
              <w:rPr>
                <w:sz w:val="20"/>
              </w:rPr>
            </w:pPr>
            <w:proofErr w:type="spellStart"/>
            <w:r>
              <w:rPr>
                <w:sz w:val="20"/>
              </w:rPr>
              <w:t>D</w:t>
            </w:r>
            <w:r>
              <w:rPr>
                <w:sz w:val="20"/>
                <w:vertAlign w:val="subscript"/>
              </w:rPr>
              <w:t>surface</w:t>
            </w:r>
            <w:proofErr w:type="spellEnd"/>
            <w:r>
              <w:rPr>
                <w:sz w:val="20"/>
              </w:rPr>
              <w:t xml:space="preserve"> </w:t>
            </w:r>
            <w:r w:rsidR="00994FA7">
              <w:rPr>
                <w:sz w:val="20"/>
              </w:rPr>
              <w:t>(%)</w:t>
            </w:r>
          </w:p>
        </w:tc>
        <w:tc>
          <w:tcPr>
            <w:tcW w:w="1302" w:type="dxa"/>
            <w:vAlign w:val="center"/>
          </w:tcPr>
          <w:p w14:paraId="46C430E0" w14:textId="5705BC3A" w:rsidR="00994FA7" w:rsidRPr="00D2539E" w:rsidRDefault="002719F4" w:rsidP="00C1795B">
            <w:pPr>
              <w:jc w:val="center"/>
              <w:rPr>
                <w:sz w:val="20"/>
              </w:rPr>
            </w:pPr>
            <w:r>
              <w:rPr>
                <w:sz w:val="20"/>
              </w:rPr>
              <w:t>93</w:t>
            </w:r>
            <w:r w:rsidR="00BC3D3D">
              <w:rPr>
                <w:sz w:val="20"/>
              </w:rPr>
              <w:t>,</w:t>
            </w:r>
            <w:r w:rsidR="00AC79DE">
              <w:rPr>
                <w:sz w:val="20"/>
              </w:rPr>
              <w:t>4</w:t>
            </w:r>
          </w:p>
        </w:tc>
        <w:tc>
          <w:tcPr>
            <w:tcW w:w="1820" w:type="dxa"/>
            <w:vAlign w:val="center"/>
          </w:tcPr>
          <w:p w14:paraId="6F93CAF4" w14:textId="7949C91D" w:rsidR="00994FA7" w:rsidRPr="00D2539E" w:rsidRDefault="002719F4" w:rsidP="00C1795B">
            <w:pPr>
              <w:jc w:val="center"/>
              <w:rPr>
                <w:sz w:val="20"/>
              </w:rPr>
            </w:pPr>
            <w:r>
              <w:rPr>
                <w:sz w:val="20"/>
              </w:rPr>
              <w:t>89</w:t>
            </w:r>
            <w:r w:rsidR="00BC3D3D">
              <w:rPr>
                <w:sz w:val="20"/>
              </w:rPr>
              <w:t>,</w:t>
            </w:r>
            <w:r w:rsidR="00AC79DE">
              <w:rPr>
                <w:sz w:val="20"/>
              </w:rPr>
              <w:t>8</w:t>
            </w:r>
          </w:p>
        </w:tc>
      </w:tr>
      <w:tr w:rsidR="00994FA7" w:rsidRPr="00D2539E" w14:paraId="5939E480" w14:textId="77777777" w:rsidTr="00056D83">
        <w:trPr>
          <w:trHeight w:val="225"/>
          <w:jc w:val="center"/>
        </w:trPr>
        <w:tc>
          <w:tcPr>
            <w:tcW w:w="2467" w:type="dxa"/>
            <w:vAlign w:val="center"/>
          </w:tcPr>
          <w:p w14:paraId="411C83DC" w14:textId="77777777" w:rsidR="00994FA7" w:rsidRPr="00D2539E" w:rsidRDefault="00994FA7"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vAlign w:val="center"/>
          </w:tcPr>
          <w:p w14:paraId="7DFB5F8B" w14:textId="7D3E2199" w:rsidR="00994FA7" w:rsidRPr="00D2539E" w:rsidRDefault="002719F4" w:rsidP="00C1795B">
            <w:pPr>
              <w:jc w:val="center"/>
              <w:rPr>
                <w:sz w:val="20"/>
              </w:rPr>
            </w:pPr>
            <w:r>
              <w:rPr>
                <w:sz w:val="20"/>
              </w:rPr>
              <w:t>3</w:t>
            </w:r>
            <w:r w:rsidR="00BC3D3D">
              <w:rPr>
                <w:sz w:val="20"/>
              </w:rPr>
              <w:t>,</w:t>
            </w:r>
            <w:r>
              <w:rPr>
                <w:sz w:val="20"/>
              </w:rPr>
              <w:t>12</w:t>
            </w:r>
          </w:p>
        </w:tc>
        <w:tc>
          <w:tcPr>
            <w:tcW w:w="1820" w:type="dxa"/>
            <w:vAlign w:val="center"/>
          </w:tcPr>
          <w:p w14:paraId="2F8D426C" w14:textId="1EE9FA03" w:rsidR="00994FA7" w:rsidRPr="00D2539E" w:rsidRDefault="002719F4" w:rsidP="00C1795B">
            <w:pPr>
              <w:jc w:val="center"/>
              <w:rPr>
                <w:sz w:val="20"/>
              </w:rPr>
            </w:pPr>
            <w:r>
              <w:rPr>
                <w:sz w:val="20"/>
              </w:rPr>
              <w:t>3</w:t>
            </w:r>
            <w:r w:rsidR="00BC3D3D">
              <w:rPr>
                <w:sz w:val="20"/>
              </w:rPr>
              <w:t>,</w:t>
            </w:r>
            <w:r>
              <w:rPr>
                <w:sz w:val="20"/>
              </w:rPr>
              <w:t>36</w:t>
            </w:r>
          </w:p>
        </w:tc>
      </w:tr>
      <w:tr w:rsidR="00994FA7" w:rsidRPr="00D2539E" w14:paraId="737637A8" w14:textId="77777777" w:rsidTr="00056D83">
        <w:trPr>
          <w:trHeight w:val="225"/>
          <w:jc w:val="center"/>
        </w:trPr>
        <w:tc>
          <w:tcPr>
            <w:tcW w:w="2467" w:type="dxa"/>
            <w:vAlign w:val="center"/>
          </w:tcPr>
          <w:p w14:paraId="1CFFF657" w14:textId="77777777" w:rsidR="00994FA7" w:rsidRPr="00D2539E" w:rsidRDefault="00994FA7"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vAlign w:val="center"/>
          </w:tcPr>
          <w:p w14:paraId="229A3A67" w14:textId="6CE5B80F" w:rsidR="00994FA7" w:rsidRPr="00D2539E" w:rsidRDefault="002719F4" w:rsidP="00C1795B">
            <w:pPr>
              <w:jc w:val="center"/>
              <w:rPr>
                <w:sz w:val="20"/>
              </w:rPr>
            </w:pPr>
            <w:r>
              <w:rPr>
                <w:sz w:val="20"/>
              </w:rPr>
              <w:t>5</w:t>
            </w:r>
            <w:r w:rsidR="00BC3D3D">
              <w:rPr>
                <w:sz w:val="20"/>
              </w:rPr>
              <w:t>,</w:t>
            </w:r>
            <w:r>
              <w:rPr>
                <w:sz w:val="20"/>
              </w:rPr>
              <w:t>07</w:t>
            </w:r>
          </w:p>
        </w:tc>
        <w:tc>
          <w:tcPr>
            <w:tcW w:w="1820" w:type="dxa"/>
            <w:vAlign w:val="center"/>
          </w:tcPr>
          <w:p w14:paraId="11BF503F" w14:textId="130021B3" w:rsidR="00994FA7" w:rsidRPr="00D2539E" w:rsidRDefault="002719F4" w:rsidP="00C1795B">
            <w:pPr>
              <w:jc w:val="center"/>
              <w:rPr>
                <w:sz w:val="20"/>
              </w:rPr>
            </w:pPr>
            <w:r>
              <w:rPr>
                <w:sz w:val="20"/>
              </w:rPr>
              <w:t>5</w:t>
            </w:r>
            <w:r w:rsidR="00BC3D3D">
              <w:rPr>
                <w:sz w:val="20"/>
              </w:rPr>
              <w:t>,</w:t>
            </w:r>
            <w:r>
              <w:rPr>
                <w:sz w:val="20"/>
              </w:rPr>
              <w:t>12</w:t>
            </w:r>
          </w:p>
        </w:tc>
      </w:tr>
      <w:tr w:rsidR="00994FA7" w:rsidRPr="00D2539E" w14:paraId="653851A4" w14:textId="77777777" w:rsidTr="00056D83">
        <w:trPr>
          <w:trHeight w:val="235"/>
          <w:jc w:val="center"/>
        </w:trPr>
        <w:tc>
          <w:tcPr>
            <w:tcW w:w="2467" w:type="dxa"/>
            <w:vAlign w:val="center"/>
          </w:tcPr>
          <w:p w14:paraId="19421FC5" w14:textId="77777777" w:rsidR="00994FA7" w:rsidRPr="00D2539E" w:rsidRDefault="00994FA7"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vAlign w:val="center"/>
          </w:tcPr>
          <w:p w14:paraId="18C9863C" w14:textId="7855635A" w:rsidR="00994FA7" w:rsidRPr="00D2539E" w:rsidRDefault="002719F4" w:rsidP="00C1795B">
            <w:pPr>
              <w:jc w:val="center"/>
              <w:rPr>
                <w:sz w:val="20"/>
              </w:rPr>
            </w:pPr>
            <w:r>
              <w:rPr>
                <w:sz w:val="20"/>
              </w:rPr>
              <w:t>6</w:t>
            </w:r>
            <w:r w:rsidR="00BC3D3D">
              <w:rPr>
                <w:sz w:val="20"/>
              </w:rPr>
              <w:t>,</w:t>
            </w:r>
            <w:r>
              <w:rPr>
                <w:sz w:val="20"/>
              </w:rPr>
              <w:t>25</w:t>
            </w:r>
          </w:p>
        </w:tc>
        <w:tc>
          <w:tcPr>
            <w:tcW w:w="1820" w:type="dxa"/>
            <w:vAlign w:val="center"/>
          </w:tcPr>
          <w:p w14:paraId="062F7215" w14:textId="43527BFF" w:rsidR="00994FA7" w:rsidRPr="00D2539E" w:rsidRDefault="002719F4" w:rsidP="00C1795B">
            <w:pPr>
              <w:jc w:val="center"/>
              <w:rPr>
                <w:sz w:val="20"/>
              </w:rPr>
            </w:pPr>
            <w:r>
              <w:rPr>
                <w:sz w:val="20"/>
              </w:rPr>
              <w:t>6</w:t>
            </w:r>
            <w:r w:rsidR="00BC3D3D">
              <w:rPr>
                <w:sz w:val="20"/>
              </w:rPr>
              <w:t>,</w:t>
            </w:r>
            <w:r>
              <w:rPr>
                <w:sz w:val="20"/>
              </w:rPr>
              <w:t>27</w:t>
            </w:r>
          </w:p>
        </w:tc>
      </w:tr>
      <w:tr w:rsidR="00994FA7" w:rsidRPr="00D2539E" w14:paraId="65062A54" w14:textId="77777777" w:rsidTr="00056D83">
        <w:trPr>
          <w:trHeight w:val="235"/>
          <w:jc w:val="center"/>
        </w:trPr>
        <w:tc>
          <w:tcPr>
            <w:tcW w:w="2467" w:type="dxa"/>
            <w:vAlign w:val="center"/>
          </w:tcPr>
          <w:p w14:paraId="3CA0DB64" w14:textId="77777777" w:rsidR="00994FA7" w:rsidRPr="00D2539E" w:rsidRDefault="00994FA7" w:rsidP="00C1795B">
            <w:pPr>
              <w:jc w:val="center"/>
              <w:rPr>
                <w:sz w:val="20"/>
              </w:rPr>
            </w:pPr>
            <w:proofErr w:type="spellStart"/>
            <w:r w:rsidRPr="00D2539E">
              <w:rPr>
                <w:sz w:val="20"/>
              </w:rPr>
              <w:t>R</w:t>
            </w:r>
            <w:r>
              <w:rPr>
                <w:sz w:val="20"/>
                <w:vertAlign w:val="subscript"/>
              </w:rPr>
              <w:t>p</w:t>
            </w:r>
            <w:proofErr w:type="spellEnd"/>
            <w:r w:rsidRPr="00D2539E">
              <w:rPr>
                <w:sz w:val="20"/>
              </w:rPr>
              <w:t xml:space="preserve"> (cm)</w:t>
            </w:r>
          </w:p>
        </w:tc>
        <w:tc>
          <w:tcPr>
            <w:tcW w:w="1302" w:type="dxa"/>
            <w:vAlign w:val="center"/>
          </w:tcPr>
          <w:p w14:paraId="020D6ADE" w14:textId="15448C84" w:rsidR="00994FA7" w:rsidRPr="00D2539E" w:rsidRDefault="002719F4" w:rsidP="00C1795B">
            <w:pPr>
              <w:jc w:val="center"/>
              <w:rPr>
                <w:sz w:val="20"/>
              </w:rPr>
            </w:pPr>
            <w:r>
              <w:rPr>
                <w:sz w:val="20"/>
              </w:rPr>
              <w:t>7</w:t>
            </w:r>
            <w:r w:rsidR="00BC3D3D">
              <w:rPr>
                <w:sz w:val="20"/>
              </w:rPr>
              <w:t>,</w:t>
            </w:r>
            <w:r>
              <w:rPr>
                <w:sz w:val="20"/>
              </w:rPr>
              <w:t>58</w:t>
            </w:r>
          </w:p>
        </w:tc>
        <w:tc>
          <w:tcPr>
            <w:tcW w:w="1820" w:type="dxa"/>
            <w:vAlign w:val="center"/>
          </w:tcPr>
          <w:p w14:paraId="57C96A77" w14:textId="09A7B0A8" w:rsidR="00994FA7" w:rsidRPr="00D2539E" w:rsidRDefault="002719F4" w:rsidP="00C1795B">
            <w:pPr>
              <w:jc w:val="center"/>
              <w:rPr>
                <w:sz w:val="20"/>
              </w:rPr>
            </w:pPr>
            <w:r>
              <w:rPr>
                <w:sz w:val="20"/>
              </w:rPr>
              <w:t>7</w:t>
            </w:r>
            <w:r w:rsidR="00BC3D3D">
              <w:rPr>
                <w:sz w:val="20"/>
              </w:rPr>
              <w:t>,</w:t>
            </w:r>
            <w:r>
              <w:rPr>
                <w:sz w:val="20"/>
              </w:rPr>
              <w:t>58</w:t>
            </w:r>
          </w:p>
        </w:tc>
      </w:tr>
      <w:tr w:rsidR="00994FA7" w:rsidRPr="00D2539E" w14:paraId="13591383" w14:textId="77777777" w:rsidTr="00056D83">
        <w:trPr>
          <w:trHeight w:val="285"/>
          <w:jc w:val="center"/>
        </w:trPr>
        <w:tc>
          <w:tcPr>
            <w:tcW w:w="2467" w:type="dxa"/>
            <w:vAlign w:val="center"/>
          </w:tcPr>
          <w:p w14:paraId="3892B3DB" w14:textId="77777777" w:rsidR="00994FA7" w:rsidRPr="00A8306C" w:rsidRDefault="00994FA7" w:rsidP="00C1795B">
            <w:pPr>
              <w:jc w:val="center"/>
              <w:rPr>
                <w:sz w:val="20"/>
              </w:rPr>
            </w:pPr>
            <w:r>
              <w:rPr>
                <w:sz w:val="20"/>
              </w:rPr>
              <w:t>E</w:t>
            </w:r>
            <w:r>
              <w:rPr>
                <w:sz w:val="20"/>
                <w:vertAlign w:val="subscript"/>
              </w:rPr>
              <w:t>0</w:t>
            </w:r>
            <w:r>
              <w:rPr>
                <w:sz w:val="20"/>
              </w:rPr>
              <w:t xml:space="preserve"> (MeV)</w:t>
            </w:r>
          </w:p>
        </w:tc>
        <w:tc>
          <w:tcPr>
            <w:tcW w:w="1302" w:type="dxa"/>
            <w:vAlign w:val="center"/>
          </w:tcPr>
          <w:p w14:paraId="6F0A9C24" w14:textId="46B68B2C" w:rsidR="00994FA7" w:rsidRPr="00D2539E" w:rsidRDefault="002719F4" w:rsidP="00C1795B">
            <w:pPr>
              <w:jc w:val="center"/>
              <w:rPr>
                <w:sz w:val="20"/>
              </w:rPr>
            </w:pPr>
            <w:r>
              <w:rPr>
                <w:sz w:val="20"/>
              </w:rPr>
              <w:t>14</w:t>
            </w:r>
            <w:r w:rsidR="00BC3D3D">
              <w:rPr>
                <w:sz w:val="20"/>
              </w:rPr>
              <w:t>,</w:t>
            </w:r>
            <w:r>
              <w:rPr>
                <w:sz w:val="20"/>
              </w:rPr>
              <w:t>55</w:t>
            </w:r>
          </w:p>
        </w:tc>
        <w:tc>
          <w:tcPr>
            <w:tcW w:w="1820" w:type="dxa"/>
            <w:vAlign w:val="center"/>
          </w:tcPr>
          <w:p w14:paraId="05150B24" w14:textId="512CB450" w:rsidR="00994FA7" w:rsidRPr="00D2539E" w:rsidRDefault="002719F4" w:rsidP="00C1795B">
            <w:pPr>
              <w:jc w:val="center"/>
              <w:rPr>
                <w:sz w:val="20"/>
              </w:rPr>
            </w:pPr>
            <w:r>
              <w:rPr>
                <w:sz w:val="20"/>
              </w:rPr>
              <w:t>14</w:t>
            </w:r>
            <w:r w:rsidR="00BC3D3D">
              <w:rPr>
                <w:sz w:val="20"/>
              </w:rPr>
              <w:t>,</w:t>
            </w:r>
            <w:r>
              <w:rPr>
                <w:sz w:val="20"/>
              </w:rPr>
              <w:t>61</w:t>
            </w:r>
          </w:p>
        </w:tc>
      </w:tr>
      <w:tr w:rsidR="00056D83" w:rsidRPr="00D2539E" w14:paraId="756A93E6" w14:textId="77777777" w:rsidTr="00056D83">
        <w:trPr>
          <w:trHeight w:val="285"/>
          <w:jc w:val="center"/>
        </w:trPr>
        <w:tc>
          <w:tcPr>
            <w:tcW w:w="2467" w:type="dxa"/>
            <w:vAlign w:val="center"/>
          </w:tcPr>
          <w:p w14:paraId="2C722838" w14:textId="4449AABB" w:rsidR="00056D83" w:rsidRPr="00056D83" w:rsidRDefault="00056D83" w:rsidP="00C1795B">
            <w:pPr>
              <w:jc w:val="center"/>
              <w:rPr>
                <w:sz w:val="20"/>
              </w:rPr>
            </w:pPr>
            <w:r>
              <w:rPr>
                <w:sz w:val="20"/>
              </w:rPr>
              <w:t>E</w:t>
            </w:r>
            <w:r>
              <w:rPr>
                <w:sz w:val="20"/>
                <w:vertAlign w:val="subscript"/>
              </w:rPr>
              <w:t>p0</w:t>
            </w:r>
            <w:r>
              <w:rPr>
                <w:sz w:val="20"/>
              </w:rPr>
              <w:t xml:space="preserve"> (MeV)</w:t>
            </w:r>
          </w:p>
        </w:tc>
        <w:tc>
          <w:tcPr>
            <w:tcW w:w="1302" w:type="dxa"/>
            <w:vAlign w:val="center"/>
          </w:tcPr>
          <w:p w14:paraId="327DA5E4" w14:textId="6DAFBDB5" w:rsidR="00056D83" w:rsidRDefault="00A81307" w:rsidP="00C1795B">
            <w:pPr>
              <w:jc w:val="center"/>
              <w:rPr>
                <w:sz w:val="20"/>
              </w:rPr>
            </w:pPr>
            <w:r>
              <w:rPr>
                <w:sz w:val="20"/>
              </w:rPr>
              <w:t>15,38</w:t>
            </w:r>
          </w:p>
        </w:tc>
        <w:tc>
          <w:tcPr>
            <w:tcW w:w="1820" w:type="dxa"/>
            <w:vAlign w:val="center"/>
          </w:tcPr>
          <w:p w14:paraId="1951E27D" w14:textId="2127D205" w:rsidR="00056D83" w:rsidRDefault="00056D83" w:rsidP="00C1795B">
            <w:pPr>
              <w:jc w:val="center"/>
              <w:rPr>
                <w:sz w:val="20"/>
              </w:rPr>
            </w:pPr>
            <w:r>
              <w:rPr>
                <w:sz w:val="20"/>
              </w:rPr>
              <w:t>15,30</w:t>
            </w:r>
          </w:p>
        </w:tc>
      </w:tr>
    </w:tbl>
    <w:p w14:paraId="502043EF" w14:textId="00DB0EA1" w:rsidR="00994FA7" w:rsidRDefault="00994FA7" w:rsidP="00C1795B">
      <w:pPr>
        <w:spacing w:line="240" w:lineRule="auto"/>
        <w:jc w:val="center"/>
      </w:pPr>
    </w:p>
    <w:p w14:paraId="6ECCF20E" w14:textId="40604DDE" w:rsidR="00994FA7" w:rsidRDefault="00215A00" w:rsidP="00C1795B">
      <w:pPr>
        <w:spacing w:line="240" w:lineRule="auto"/>
      </w:pPr>
      <w:r>
        <w:t>La différence majeure se situe à la dose à la surface qui est inférieure pour la chambre d’ionisation cylindrique.</w:t>
      </w:r>
      <w:r w:rsidR="005F0295">
        <w:t xml:space="preserve"> Ceci peut s’expliquer par</w:t>
      </w:r>
      <w:r w:rsidR="005F0295" w:rsidRPr="00FC45B4">
        <w:t> </w:t>
      </w:r>
      <w:r w:rsidR="00FC45B4" w:rsidRPr="00FC45B4">
        <w:t>la différence de placement et d’alignement avec le niveau d’eau entre ces deux chambres</w:t>
      </w:r>
      <w:r w:rsidR="005F0295" w:rsidRPr="00FC45B4">
        <w:t xml:space="preserve">. </w:t>
      </w:r>
      <w:r w:rsidR="00FC45B4">
        <w:t xml:space="preserve">Le niveau d’eau est réalisé à la surface de la chambre plate et au centre du volume sensible pour la CC13. </w:t>
      </w:r>
      <w:r>
        <w:t xml:space="preserve">Les autres profondeurs caractéristiques sont similaires pour les deux chambres d’ionisation. </w:t>
      </w:r>
      <w:ins w:id="114" w:author="Marsac Thomas" w:date="2022-11-09T12:41:00Z">
        <w:r w:rsidR="00E74C26">
          <w:t>Différence juste dans les premiers cm normalement</w:t>
        </w:r>
      </w:ins>
      <w:ins w:id="115" w:author="Marsac Thomas" w:date="2022-11-16T18:44:00Z">
        <w:r w:rsidR="001C02F9">
          <w:t> ?</w:t>
        </w:r>
      </w:ins>
      <w:bookmarkStart w:id="116" w:name="_GoBack"/>
      <w:bookmarkEnd w:id="116"/>
    </w:p>
    <w:p w14:paraId="3F40DB01" w14:textId="77777777" w:rsidR="00C1795B" w:rsidRDefault="00C1795B" w:rsidP="00C1795B">
      <w:pPr>
        <w:spacing w:line="240" w:lineRule="auto"/>
      </w:pPr>
    </w:p>
    <w:p w14:paraId="244B2002" w14:textId="77777777" w:rsidR="00E00120" w:rsidRDefault="00E00120" w:rsidP="00C1795B">
      <w:pPr>
        <w:pStyle w:val="Titre3"/>
        <w:spacing w:line="240" w:lineRule="auto"/>
      </w:pPr>
      <w:bookmarkStart w:id="117" w:name="_Toc109036154"/>
      <w:bookmarkStart w:id="118" w:name="_Toc109317175"/>
      <w:bookmarkStart w:id="119" w:name="_Toc110266438"/>
      <w:bookmarkStart w:id="120" w:name="_Toc110266538"/>
      <w:bookmarkStart w:id="121" w:name="_Toc110266594"/>
      <w:bookmarkStart w:id="122" w:name="_Toc110268673"/>
      <w:bookmarkStart w:id="123" w:name="_Toc110268695"/>
      <w:bookmarkStart w:id="124" w:name="_Toc110268717"/>
      <w:bookmarkStart w:id="125" w:name="_Toc110269076"/>
      <w:bookmarkStart w:id="126" w:name="_Toc115255641"/>
      <w:r>
        <w:t>Profil de dose</w:t>
      </w:r>
      <w:bookmarkEnd w:id="117"/>
      <w:bookmarkEnd w:id="118"/>
      <w:bookmarkEnd w:id="119"/>
      <w:bookmarkEnd w:id="120"/>
      <w:bookmarkEnd w:id="121"/>
      <w:bookmarkEnd w:id="122"/>
      <w:bookmarkEnd w:id="123"/>
      <w:bookmarkEnd w:id="124"/>
      <w:bookmarkEnd w:id="125"/>
      <w:bookmarkEnd w:id="126"/>
      <w:r>
        <w:t xml:space="preserve"> </w:t>
      </w:r>
    </w:p>
    <w:p w14:paraId="7117BF25" w14:textId="7B8CB5EC" w:rsidR="00E00120" w:rsidRDefault="00E00120" w:rsidP="00C1795B">
      <w:pPr>
        <w:pStyle w:val="Titre4"/>
        <w:numPr>
          <w:ilvl w:val="0"/>
          <w:numId w:val="3"/>
        </w:numPr>
        <w:spacing w:line="240" w:lineRule="auto"/>
      </w:pPr>
      <w:r>
        <w:t>Influence de l’énergie</w:t>
      </w:r>
    </w:p>
    <w:p w14:paraId="602C0F5A" w14:textId="77777777" w:rsidR="00F70D32" w:rsidRPr="00F70D32" w:rsidRDefault="00F70D32" w:rsidP="00C1795B">
      <w:pPr>
        <w:spacing w:line="240" w:lineRule="auto"/>
      </w:pPr>
    </w:p>
    <w:p w14:paraId="66772980" w14:textId="77777777" w:rsidR="00B74D0F" w:rsidRDefault="00CD01F5" w:rsidP="00C1795B">
      <w:pPr>
        <w:keepNext/>
        <w:spacing w:line="240" w:lineRule="auto"/>
        <w:jc w:val="center"/>
      </w:pPr>
      <w:r>
        <w:rPr>
          <w:noProof/>
          <w:lang w:eastAsia="fr-FR"/>
        </w:rPr>
        <w:drawing>
          <wp:inline distT="0" distB="0" distL="0" distR="0" wp14:anchorId="3088BE6E" wp14:editId="56E5EAC1">
            <wp:extent cx="4928235" cy="2449902"/>
            <wp:effectExtent l="0" t="0" r="5715" b="762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0CE727" w14:textId="5F0AD8E1" w:rsidR="00E00120" w:rsidRPr="007908EB" w:rsidRDefault="00B74D0F" w:rsidP="00C1795B">
      <w:pPr>
        <w:pStyle w:val="Lgende"/>
        <w:jc w:val="center"/>
      </w:pPr>
      <w:r>
        <w:t xml:space="preserve">Figure </w:t>
      </w:r>
      <w:fldSimple w:instr=" SEQ Figure \* ARABIC ">
        <w:r w:rsidR="00A15AE7">
          <w:rPr>
            <w:noProof/>
          </w:rPr>
          <w:t>6</w:t>
        </w:r>
      </w:fldSimple>
      <w:r>
        <w:t> :</w:t>
      </w:r>
      <w:r w:rsidR="00153504">
        <w:t xml:space="preserve"> Profils </w:t>
      </w:r>
      <w:proofErr w:type="spellStart"/>
      <w:r w:rsidR="00153504">
        <w:t>inline</w:t>
      </w:r>
      <w:proofErr w:type="spellEnd"/>
      <w:r w:rsidR="00153504">
        <w:t>, chambre</w:t>
      </w:r>
      <w:r>
        <w:t xml:space="preserve"> CC13, DSP 100 cm, champ 10 cm x 10 cm</w:t>
      </w:r>
      <w:r w:rsidR="007908EB">
        <w:t xml:space="preserve">, </w:t>
      </w:r>
      <w:proofErr w:type="spellStart"/>
      <w:r w:rsidR="007908EB">
        <w:t>z</w:t>
      </w:r>
      <w:r w:rsidR="007908EB">
        <w:rPr>
          <w:vertAlign w:val="subscript"/>
        </w:rPr>
        <w:t>mesure</w:t>
      </w:r>
      <w:proofErr w:type="spellEnd"/>
      <w:r w:rsidR="007908EB">
        <w:t xml:space="preserve"> = </w:t>
      </w:r>
      <w:proofErr w:type="spellStart"/>
      <w:r w:rsidR="007908EB">
        <w:t>z</w:t>
      </w:r>
      <w:r w:rsidR="007908EB">
        <w:rPr>
          <w:vertAlign w:val="subscript"/>
        </w:rPr>
        <w:t>max</w:t>
      </w:r>
      <w:proofErr w:type="spellEnd"/>
      <w:r w:rsidR="007908EB">
        <w:t xml:space="preserve"> de chaque énergie. </w:t>
      </w:r>
    </w:p>
    <w:tbl>
      <w:tblPr>
        <w:tblStyle w:val="Grilledutableau"/>
        <w:tblW w:w="0" w:type="auto"/>
        <w:jc w:val="center"/>
        <w:tblLook w:val="04A0" w:firstRow="1" w:lastRow="0" w:firstColumn="1" w:lastColumn="0" w:noHBand="0" w:noVBand="1"/>
      </w:tblPr>
      <w:tblGrid>
        <w:gridCol w:w="3128"/>
        <w:gridCol w:w="1446"/>
        <w:gridCol w:w="1130"/>
        <w:gridCol w:w="1130"/>
      </w:tblGrid>
      <w:tr w:rsidR="004A5B68" w14:paraId="13507D6D" w14:textId="77777777" w:rsidTr="00071FCF">
        <w:trPr>
          <w:trHeight w:val="185"/>
          <w:jc w:val="center"/>
        </w:trPr>
        <w:tc>
          <w:tcPr>
            <w:tcW w:w="3128" w:type="dxa"/>
            <w:vAlign w:val="center"/>
          </w:tcPr>
          <w:p w14:paraId="27A3FDA6" w14:textId="367895C3" w:rsidR="004A5B68" w:rsidRPr="00D2539E" w:rsidRDefault="001C02F9" w:rsidP="00C1795B">
            <w:pPr>
              <w:jc w:val="center"/>
              <w:rPr>
                <w:sz w:val="20"/>
              </w:rPr>
            </w:pPr>
            <w:ins w:id="127" w:author="Marsac Thomas" w:date="2022-11-16T18:43:00Z">
              <w:r>
                <w:rPr>
                  <w:sz w:val="20"/>
                </w:rPr>
                <w:lastRenderedPageBreak/>
                <w:t>Energie (MeV)</w:t>
              </w:r>
            </w:ins>
          </w:p>
        </w:tc>
        <w:tc>
          <w:tcPr>
            <w:tcW w:w="1446" w:type="dxa"/>
            <w:vAlign w:val="center"/>
          </w:tcPr>
          <w:p w14:paraId="59469B0D" w14:textId="558B561D" w:rsidR="004A5B68" w:rsidRPr="00D2539E" w:rsidRDefault="004A5B68" w:rsidP="00C1795B">
            <w:pPr>
              <w:jc w:val="center"/>
              <w:rPr>
                <w:color w:val="009999"/>
                <w:sz w:val="20"/>
              </w:rPr>
            </w:pPr>
            <w:r>
              <w:rPr>
                <w:color w:val="009999"/>
                <w:sz w:val="20"/>
              </w:rPr>
              <w:t>E6</w:t>
            </w:r>
            <w:ins w:id="128" w:author="Marsac Thomas" w:date="2022-11-09T12:42:00Z">
              <w:r w:rsidR="00E74C26">
                <w:rPr>
                  <w:color w:val="009999"/>
                  <w:sz w:val="20"/>
                </w:rPr>
                <w:t xml:space="preserve"> (ou conserve 6 MeV comme ton écriture pour les </w:t>
              </w:r>
            </w:ins>
            <w:ins w:id="129" w:author="Marsac Thomas" w:date="2022-11-09T12:43:00Z">
              <w:r w:rsidR="00E74C26">
                <w:rPr>
                  <w:color w:val="009999"/>
                  <w:sz w:val="20"/>
                </w:rPr>
                <w:t>RP</w:t>
              </w:r>
            </w:ins>
          </w:p>
        </w:tc>
        <w:tc>
          <w:tcPr>
            <w:tcW w:w="1130" w:type="dxa"/>
          </w:tcPr>
          <w:p w14:paraId="04B72216" w14:textId="7E8E29EF" w:rsidR="004A5B68" w:rsidRDefault="004A5B68" w:rsidP="00C1795B">
            <w:pPr>
              <w:jc w:val="center"/>
              <w:rPr>
                <w:color w:val="ED7D31" w:themeColor="accent2"/>
                <w:sz w:val="20"/>
              </w:rPr>
            </w:pPr>
            <w:r>
              <w:rPr>
                <w:color w:val="ED7D31" w:themeColor="accent2"/>
                <w:sz w:val="20"/>
              </w:rPr>
              <w:t>E12</w:t>
            </w:r>
          </w:p>
        </w:tc>
        <w:tc>
          <w:tcPr>
            <w:tcW w:w="1130" w:type="dxa"/>
          </w:tcPr>
          <w:p w14:paraId="00A349BD" w14:textId="1FD06AF1" w:rsidR="004A5B68" w:rsidRDefault="004A5B68" w:rsidP="00C1795B">
            <w:pPr>
              <w:jc w:val="center"/>
              <w:rPr>
                <w:color w:val="ED7D31" w:themeColor="accent2"/>
                <w:sz w:val="20"/>
              </w:rPr>
            </w:pPr>
            <w:r w:rsidRPr="004A5B68">
              <w:rPr>
                <w:color w:val="5B9BD5" w:themeColor="accent1"/>
                <w:sz w:val="20"/>
              </w:rPr>
              <w:t>E18</w:t>
            </w:r>
          </w:p>
        </w:tc>
      </w:tr>
      <w:tr w:rsidR="004A5B68" w14:paraId="530CBBA7" w14:textId="77777777" w:rsidTr="00071FCF">
        <w:trPr>
          <w:trHeight w:val="184"/>
          <w:jc w:val="center"/>
        </w:trPr>
        <w:tc>
          <w:tcPr>
            <w:tcW w:w="3128" w:type="dxa"/>
            <w:vAlign w:val="center"/>
          </w:tcPr>
          <w:p w14:paraId="11E8870F" w14:textId="77777777" w:rsidR="004A5B68" w:rsidRPr="00D2539E" w:rsidRDefault="004A5B68" w:rsidP="00C1795B">
            <w:pPr>
              <w:jc w:val="center"/>
              <w:rPr>
                <w:sz w:val="20"/>
              </w:rPr>
            </w:pPr>
            <w:r>
              <w:rPr>
                <w:sz w:val="20"/>
              </w:rPr>
              <w:t>Pénombre gauche – droite (cm)</w:t>
            </w:r>
          </w:p>
        </w:tc>
        <w:tc>
          <w:tcPr>
            <w:tcW w:w="1446" w:type="dxa"/>
            <w:vAlign w:val="center"/>
          </w:tcPr>
          <w:p w14:paraId="2091FBDE" w14:textId="03876D53" w:rsidR="004A5B68" w:rsidRPr="00D2539E" w:rsidRDefault="00145A3F" w:rsidP="00C1795B">
            <w:pPr>
              <w:jc w:val="center"/>
              <w:rPr>
                <w:sz w:val="20"/>
              </w:rPr>
            </w:pPr>
            <w:r>
              <w:rPr>
                <w:sz w:val="20"/>
              </w:rPr>
              <w:t>1,20 – 1,18</w:t>
            </w:r>
          </w:p>
        </w:tc>
        <w:tc>
          <w:tcPr>
            <w:tcW w:w="1130" w:type="dxa"/>
          </w:tcPr>
          <w:p w14:paraId="1B783254" w14:textId="445A063C" w:rsidR="004A5B68" w:rsidRDefault="00145A3F" w:rsidP="00C1795B">
            <w:pPr>
              <w:jc w:val="center"/>
              <w:rPr>
                <w:sz w:val="20"/>
              </w:rPr>
            </w:pPr>
            <w:r>
              <w:rPr>
                <w:sz w:val="20"/>
              </w:rPr>
              <w:t>1,36 – 1,35</w:t>
            </w:r>
          </w:p>
        </w:tc>
        <w:tc>
          <w:tcPr>
            <w:tcW w:w="1130" w:type="dxa"/>
          </w:tcPr>
          <w:p w14:paraId="6D2F84F6" w14:textId="59367BF3" w:rsidR="004A5B68" w:rsidRDefault="00145A3F" w:rsidP="00C1795B">
            <w:pPr>
              <w:jc w:val="center"/>
              <w:rPr>
                <w:sz w:val="20"/>
              </w:rPr>
            </w:pPr>
            <w:r>
              <w:rPr>
                <w:sz w:val="20"/>
              </w:rPr>
              <w:t>0,7 – 0,69</w:t>
            </w:r>
          </w:p>
        </w:tc>
      </w:tr>
      <w:tr w:rsidR="004A5B68" w14:paraId="7E770216" w14:textId="77777777" w:rsidTr="00071FCF">
        <w:trPr>
          <w:trHeight w:val="185"/>
          <w:jc w:val="center"/>
        </w:trPr>
        <w:tc>
          <w:tcPr>
            <w:tcW w:w="3128" w:type="dxa"/>
            <w:vAlign w:val="center"/>
          </w:tcPr>
          <w:p w14:paraId="2A87D5A7" w14:textId="77777777" w:rsidR="004A5B68" w:rsidRPr="00D2539E" w:rsidRDefault="004A5B68" w:rsidP="00C1795B">
            <w:pPr>
              <w:jc w:val="center"/>
              <w:rPr>
                <w:sz w:val="20"/>
              </w:rPr>
            </w:pPr>
            <w:r>
              <w:rPr>
                <w:sz w:val="20"/>
              </w:rPr>
              <w:t>Homogénéité (%)</w:t>
            </w:r>
          </w:p>
        </w:tc>
        <w:tc>
          <w:tcPr>
            <w:tcW w:w="1446" w:type="dxa"/>
            <w:vAlign w:val="center"/>
          </w:tcPr>
          <w:p w14:paraId="381C354B" w14:textId="565C8F4B" w:rsidR="004A5B68" w:rsidRPr="00D2539E" w:rsidRDefault="00145A3F" w:rsidP="00C1795B">
            <w:pPr>
              <w:jc w:val="center"/>
              <w:rPr>
                <w:sz w:val="20"/>
              </w:rPr>
            </w:pPr>
            <w:r>
              <w:rPr>
                <w:sz w:val="20"/>
              </w:rPr>
              <w:t>5,21</w:t>
            </w:r>
          </w:p>
        </w:tc>
        <w:tc>
          <w:tcPr>
            <w:tcW w:w="1130" w:type="dxa"/>
          </w:tcPr>
          <w:p w14:paraId="2D355EFB" w14:textId="5C207829" w:rsidR="004A5B68" w:rsidRDefault="00145A3F" w:rsidP="00C1795B">
            <w:pPr>
              <w:jc w:val="center"/>
              <w:rPr>
                <w:sz w:val="20"/>
              </w:rPr>
            </w:pPr>
            <w:r>
              <w:rPr>
                <w:sz w:val="20"/>
              </w:rPr>
              <w:t>5,94</w:t>
            </w:r>
          </w:p>
        </w:tc>
        <w:tc>
          <w:tcPr>
            <w:tcW w:w="1130" w:type="dxa"/>
          </w:tcPr>
          <w:p w14:paraId="738989C3" w14:textId="1D34C9CB" w:rsidR="004A5B68" w:rsidRDefault="00145A3F" w:rsidP="00C1795B">
            <w:pPr>
              <w:jc w:val="center"/>
              <w:rPr>
                <w:sz w:val="20"/>
              </w:rPr>
            </w:pPr>
            <w:r>
              <w:rPr>
                <w:sz w:val="20"/>
              </w:rPr>
              <w:t>1,82</w:t>
            </w:r>
          </w:p>
        </w:tc>
      </w:tr>
      <w:tr w:rsidR="004A5B68" w14:paraId="1A0E7DB6" w14:textId="77777777" w:rsidTr="00071FCF">
        <w:trPr>
          <w:trHeight w:val="185"/>
          <w:jc w:val="center"/>
        </w:trPr>
        <w:tc>
          <w:tcPr>
            <w:tcW w:w="3128" w:type="dxa"/>
            <w:vAlign w:val="center"/>
          </w:tcPr>
          <w:p w14:paraId="3697F6C3" w14:textId="77777777" w:rsidR="004A5B68" w:rsidRDefault="004A5B68" w:rsidP="00C1795B">
            <w:pPr>
              <w:jc w:val="center"/>
              <w:rPr>
                <w:sz w:val="20"/>
              </w:rPr>
            </w:pPr>
            <w:r>
              <w:rPr>
                <w:sz w:val="20"/>
              </w:rPr>
              <w:t>Symétrie (%)</w:t>
            </w:r>
          </w:p>
        </w:tc>
        <w:tc>
          <w:tcPr>
            <w:tcW w:w="1446" w:type="dxa"/>
            <w:vAlign w:val="center"/>
          </w:tcPr>
          <w:p w14:paraId="7EE2588C" w14:textId="086B290A" w:rsidR="004A5B68" w:rsidRPr="00D2539E" w:rsidRDefault="00F7362F" w:rsidP="00C1795B">
            <w:pPr>
              <w:jc w:val="center"/>
              <w:rPr>
                <w:sz w:val="20"/>
              </w:rPr>
            </w:pPr>
            <w:r>
              <w:rPr>
                <w:sz w:val="20"/>
              </w:rPr>
              <w:t>10</w:t>
            </w:r>
            <w:r w:rsidR="00145A3F">
              <w:rPr>
                <w:sz w:val="20"/>
              </w:rPr>
              <w:t>2,54</w:t>
            </w:r>
          </w:p>
        </w:tc>
        <w:tc>
          <w:tcPr>
            <w:tcW w:w="1130" w:type="dxa"/>
          </w:tcPr>
          <w:p w14:paraId="4C6BFE86" w14:textId="5BE313F4" w:rsidR="004A5B68" w:rsidRDefault="00F7362F" w:rsidP="00C1795B">
            <w:pPr>
              <w:jc w:val="center"/>
              <w:rPr>
                <w:sz w:val="20"/>
              </w:rPr>
            </w:pPr>
            <w:r>
              <w:rPr>
                <w:sz w:val="20"/>
              </w:rPr>
              <w:t>10</w:t>
            </w:r>
            <w:r w:rsidR="00145A3F">
              <w:rPr>
                <w:sz w:val="20"/>
              </w:rPr>
              <w:t>4,19</w:t>
            </w:r>
          </w:p>
        </w:tc>
        <w:tc>
          <w:tcPr>
            <w:tcW w:w="1130" w:type="dxa"/>
          </w:tcPr>
          <w:p w14:paraId="66104AB2" w14:textId="4BA0B084" w:rsidR="004A5B68" w:rsidRDefault="00F7362F" w:rsidP="00C1795B">
            <w:pPr>
              <w:jc w:val="center"/>
              <w:rPr>
                <w:sz w:val="20"/>
              </w:rPr>
            </w:pPr>
            <w:r>
              <w:rPr>
                <w:sz w:val="20"/>
              </w:rPr>
              <w:t>10</w:t>
            </w:r>
            <w:r w:rsidR="00145A3F">
              <w:rPr>
                <w:sz w:val="20"/>
              </w:rPr>
              <w:t>0,5</w:t>
            </w:r>
          </w:p>
        </w:tc>
      </w:tr>
    </w:tbl>
    <w:p w14:paraId="1172D839" w14:textId="46C58C0C" w:rsidR="00CD01F5" w:rsidRDefault="00CD01F5" w:rsidP="00C1795B">
      <w:pPr>
        <w:spacing w:line="240" w:lineRule="auto"/>
        <w:jc w:val="center"/>
      </w:pPr>
    </w:p>
    <w:p w14:paraId="77BF485B" w14:textId="1D223AA7" w:rsidR="00384551" w:rsidRDefault="00A12BF8" w:rsidP="00C1795B">
      <w:pPr>
        <w:spacing w:line="240" w:lineRule="auto"/>
      </w:pPr>
      <w:r>
        <w:t>Lorsque l’énergie augmente, la pénombre</w:t>
      </w:r>
      <w:r w:rsidR="007017DE">
        <w:t xml:space="preserve"> de diffusion augmente et la pénombre géométrique diminue.</w:t>
      </w:r>
      <w:r w:rsidR="00384551">
        <w:t xml:space="preserve"> Nous avons effectué les mesures à une profondeur correspond</w:t>
      </w:r>
      <w:r w:rsidR="007D190C">
        <w:t>ant</w:t>
      </w:r>
      <w:r w:rsidR="00384551">
        <w:t xml:space="preserve"> au maximum de dose de chaque énergie. </w:t>
      </w:r>
      <w:r w:rsidR="009A402E">
        <w:t>Nous</w:t>
      </w:r>
      <w:r w:rsidR="00384551">
        <w:t xml:space="preserve"> pouvons remarquer que la pénombre augmente avec l’énergie. </w:t>
      </w:r>
      <w:r w:rsidR="009A402E">
        <w:t xml:space="preserve">Cette augmentation est due à l’augmentation du parcours dans le milieu des particules d’énergies plus importante déposant ainsi plus de dose. </w:t>
      </w:r>
    </w:p>
    <w:p w14:paraId="34FDCF3C" w14:textId="671024B5" w:rsidR="00C71C4B" w:rsidRDefault="00812E30" w:rsidP="00C1795B">
      <w:pPr>
        <w:spacing w:line="240" w:lineRule="auto"/>
      </w:pPr>
      <w:r>
        <w:t xml:space="preserve">De plus, plus l’énergie est faible, plus la profondeur de mesure devient un paramètre critique car les </w:t>
      </w:r>
      <w:proofErr w:type="spellStart"/>
      <w:r>
        <w:t>isodoses</w:t>
      </w:r>
      <w:proofErr w:type="spellEnd"/>
      <w:r>
        <w:t xml:space="preserve"> sont plus resserrées.</w:t>
      </w:r>
      <w:r w:rsidR="00425543">
        <w:t xml:space="preserve"> </w:t>
      </w:r>
      <w:r w:rsidR="007075C8">
        <w:t>Nous aurions pu mesurer ces profils avec une profondeur de mesure constante et indépendante de l’énergie</w:t>
      </w:r>
      <w:r w:rsidR="001642E8">
        <w:t xml:space="preserve"> afin de ne pas prendre en compte l’impact de celle-ci. </w:t>
      </w:r>
      <w:r w:rsidR="00C71C4B">
        <w:t xml:space="preserve">L’homogénéité et la symétrie se dégradent lorsque l’énergie augmente. </w:t>
      </w:r>
    </w:p>
    <w:p w14:paraId="6BAC904D" w14:textId="4C9C353F" w:rsidR="00901A82" w:rsidRDefault="00644C65" w:rsidP="000041A1">
      <w:pPr>
        <w:spacing w:before="240"/>
      </w:pPr>
      <w:r>
        <w:t>N</w:t>
      </w:r>
      <w:r w:rsidR="00901A82">
        <w:t xml:space="preserve">ous observons une amélioration de la symétrie, de la pénombre et de l’homogénéité pour </w:t>
      </w:r>
      <w:r w:rsidR="000041A1">
        <w:t>le faisceau</w:t>
      </w:r>
      <w:r w:rsidR="00901A82">
        <w:t xml:space="preserve"> de 18 MeV. </w:t>
      </w:r>
      <w:r w:rsidR="000041A1">
        <w:t xml:space="preserve">Cela peut s’expliquer par le fait que la profondeur de mesure pour ce faisceau est plus faible que pour le 12 MeV. </w:t>
      </w:r>
    </w:p>
    <w:p w14:paraId="40BC570D" w14:textId="77777777" w:rsidR="00CD01F5" w:rsidRPr="00EE19A3" w:rsidRDefault="00CD01F5" w:rsidP="00C1795B">
      <w:pPr>
        <w:spacing w:line="240" w:lineRule="auto"/>
        <w:jc w:val="center"/>
      </w:pPr>
    </w:p>
    <w:p w14:paraId="050C8EA0" w14:textId="7311C65F" w:rsidR="00E00120" w:rsidRDefault="00E00120" w:rsidP="00C1795B">
      <w:pPr>
        <w:pStyle w:val="Titre4"/>
        <w:spacing w:line="240" w:lineRule="auto"/>
      </w:pPr>
      <w:r>
        <w:t>Influence de la taille de champ</w:t>
      </w:r>
    </w:p>
    <w:p w14:paraId="0BF42E77" w14:textId="31A739C3" w:rsidR="00AA235E" w:rsidRDefault="00AA235E" w:rsidP="00C1795B">
      <w:pPr>
        <w:spacing w:line="240" w:lineRule="auto"/>
      </w:pPr>
    </w:p>
    <w:p w14:paraId="2A4A939B" w14:textId="6603CE61" w:rsidR="00763880" w:rsidRDefault="00B450B7" w:rsidP="00C1795B">
      <w:pPr>
        <w:keepNext/>
        <w:spacing w:line="240" w:lineRule="auto"/>
        <w:jc w:val="center"/>
      </w:pPr>
      <w:r>
        <w:rPr>
          <w:noProof/>
          <w:lang w:eastAsia="fr-FR"/>
        </w:rPr>
        <w:drawing>
          <wp:inline distT="0" distB="0" distL="0" distR="0" wp14:anchorId="3B1156C0" wp14:editId="5AA65DCA">
            <wp:extent cx="4928235" cy="1940944"/>
            <wp:effectExtent l="0" t="0" r="5715" b="254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5FBFF5" w14:textId="2B3C04AF" w:rsidR="00AA235E" w:rsidRPr="008401E1" w:rsidRDefault="00763880" w:rsidP="00C1795B">
      <w:pPr>
        <w:pStyle w:val="Lgende"/>
        <w:jc w:val="center"/>
      </w:pPr>
      <w:r>
        <w:t xml:space="preserve">Figure </w:t>
      </w:r>
      <w:fldSimple w:instr=" SEQ Figure \* ARABIC ">
        <w:r w:rsidR="00A15AE7">
          <w:rPr>
            <w:noProof/>
          </w:rPr>
          <w:t>7</w:t>
        </w:r>
      </w:fldSimple>
      <w:r>
        <w:t xml:space="preserve"> : </w:t>
      </w:r>
      <w:r w:rsidR="008401E1">
        <w:t xml:space="preserve">Profils </w:t>
      </w:r>
      <w:proofErr w:type="spellStart"/>
      <w:r w:rsidR="008401E1">
        <w:t>inline</w:t>
      </w:r>
      <w:proofErr w:type="spellEnd"/>
      <w:r w:rsidR="008401E1">
        <w:t xml:space="preserve">, chambre </w:t>
      </w:r>
      <w:r>
        <w:t>CC13</w:t>
      </w:r>
      <w:r w:rsidR="00D04BB3">
        <w:t xml:space="preserve">, </w:t>
      </w:r>
      <w:r w:rsidR="008401E1">
        <w:t xml:space="preserve">énergie de </w:t>
      </w:r>
      <w:r w:rsidR="00D04BB3">
        <w:t>12 MeV, DSP 100 cm</w:t>
      </w:r>
      <w:r w:rsidR="008401E1">
        <w:t xml:space="preserve">, </w:t>
      </w:r>
      <w:proofErr w:type="spellStart"/>
      <w:r w:rsidR="008401E1">
        <w:t>z</w:t>
      </w:r>
      <w:r w:rsidR="008401E1">
        <w:rPr>
          <w:vertAlign w:val="subscript"/>
        </w:rPr>
        <w:t>mesure</w:t>
      </w:r>
      <w:proofErr w:type="spellEnd"/>
      <w:r w:rsidR="008401E1">
        <w:rPr>
          <w:vertAlign w:val="subscript"/>
        </w:rPr>
        <w:t xml:space="preserve"> </w:t>
      </w:r>
      <w:r w:rsidR="008401E1">
        <w:t xml:space="preserve"> = 2,8 cm.</w:t>
      </w:r>
    </w:p>
    <w:tbl>
      <w:tblPr>
        <w:tblStyle w:val="Grilledutableau"/>
        <w:tblW w:w="0" w:type="auto"/>
        <w:jc w:val="center"/>
        <w:tblLook w:val="04A0" w:firstRow="1" w:lastRow="0" w:firstColumn="1" w:lastColumn="0" w:noHBand="0" w:noVBand="1"/>
      </w:tblPr>
      <w:tblGrid>
        <w:gridCol w:w="3117"/>
        <w:gridCol w:w="1441"/>
        <w:gridCol w:w="1127"/>
        <w:gridCol w:w="1124"/>
        <w:gridCol w:w="1124"/>
        <w:gridCol w:w="1127"/>
      </w:tblGrid>
      <w:tr w:rsidR="00B450B7" w14:paraId="26FD49CC" w14:textId="77777777" w:rsidTr="00B450B7">
        <w:trPr>
          <w:trHeight w:val="185"/>
          <w:jc w:val="center"/>
        </w:trPr>
        <w:tc>
          <w:tcPr>
            <w:tcW w:w="3117" w:type="dxa"/>
            <w:vAlign w:val="center"/>
          </w:tcPr>
          <w:p w14:paraId="6EF7C6B9" w14:textId="1751912F" w:rsidR="00B450B7" w:rsidRPr="00D2539E" w:rsidRDefault="001C02F9" w:rsidP="00C1795B">
            <w:pPr>
              <w:jc w:val="center"/>
              <w:rPr>
                <w:sz w:val="20"/>
              </w:rPr>
            </w:pPr>
            <w:ins w:id="130" w:author="Marsac Thomas" w:date="2022-11-16T18:43:00Z">
              <w:r>
                <w:rPr>
                  <w:sz w:val="20"/>
                </w:rPr>
                <w:t>Taille de champ (</w:t>
              </w:r>
              <w:proofErr w:type="spellStart"/>
              <w:r>
                <w:rPr>
                  <w:sz w:val="20"/>
                </w:rPr>
                <w:t>cmxcm</w:t>
              </w:r>
              <w:proofErr w:type="spellEnd"/>
              <w:r>
                <w:rPr>
                  <w:sz w:val="20"/>
                </w:rPr>
                <w:t>)</w:t>
              </w:r>
            </w:ins>
          </w:p>
        </w:tc>
        <w:tc>
          <w:tcPr>
            <w:tcW w:w="1441" w:type="dxa"/>
            <w:vAlign w:val="center"/>
          </w:tcPr>
          <w:p w14:paraId="328FA670" w14:textId="75EFEF79" w:rsidR="00B450B7" w:rsidRPr="00D2539E" w:rsidRDefault="00B450B7" w:rsidP="00C1795B">
            <w:pPr>
              <w:jc w:val="center"/>
              <w:rPr>
                <w:color w:val="009999"/>
                <w:sz w:val="20"/>
              </w:rPr>
            </w:pPr>
            <w:r>
              <w:rPr>
                <w:color w:val="009999"/>
                <w:sz w:val="20"/>
              </w:rPr>
              <w:t>5 x 5</w:t>
            </w:r>
          </w:p>
        </w:tc>
        <w:tc>
          <w:tcPr>
            <w:tcW w:w="1127" w:type="dxa"/>
          </w:tcPr>
          <w:p w14:paraId="4BF0DAA6" w14:textId="72CFB9FF" w:rsidR="00B450B7" w:rsidRDefault="00B450B7" w:rsidP="00C1795B">
            <w:pPr>
              <w:jc w:val="center"/>
              <w:rPr>
                <w:color w:val="ED7D31" w:themeColor="accent2"/>
                <w:sz w:val="20"/>
              </w:rPr>
            </w:pPr>
            <w:r>
              <w:rPr>
                <w:color w:val="ED7D31" w:themeColor="accent2"/>
                <w:sz w:val="20"/>
              </w:rPr>
              <w:t>10 x 10</w:t>
            </w:r>
          </w:p>
        </w:tc>
        <w:tc>
          <w:tcPr>
            <w:tcW w:w="1124" w:type="dxa"/>
          </w:tcPr>
          <w:p w14:paraId="0D2DB4B5" w14:textId="3C86F107" w:rsidR="00B450B7" w:rsidRPr="001D4A92" w:rsidRDefault="00B450B7" w:rsidP="00C1795B">
            <w:pPr>
              <w:jc w:val="center"/>
              <w:rPr>
                <w:color w:val="5B9BD5" w:themeColor="accent1"/>
                <w:sz w:val="20"/>
              </w:rPr>
            </w:pPr>
            <w:r>
              <w:rPr>
                <w:color w:val="5B9BD5" w:themeColor="accent1"/>
                <w:sz w:val="20"/>
              </w:rPr>
              <w:t>15 x 15</w:t>
            </w:r>
          </w:p>
        </w:tc>
        <w:tc>
          <w:tcPr>
            <w:tcW w:w="1124" w:type="dxa"/>
          </w:tcPr>
          <w:p w14:paraId="477D0B27" w14:textId="747889E9" w:rsidR="00B450B7" w:rsidRPr="00B450B7" w:rsidRDefault="00B450B7" w:rsidP="00C1795B">
            <w:pPr>
              <w:jc w:val="center"/>
              <w:rPr>
                <w:color w:val="FF0066"/>
                <w:sz w:val="20"/>
              </w:rPr>
            </w:pPr>
            <w:r w:rsidRPr="00B450B7">
              <w:rPr>
                <w:color w:val="FF0066"/>
                <w:sz w:val="20"/>
              </w:rPr>
              <w:t>20 x 20</w:t>
            </w:r>
          </w:p>
        </w:tc>
        <w:tc>
          <w:tcPr>
            <w:tcW w:w="1127" w:type="dxa"/>
          </w:tcPr>
          <w:p w14:paraId="7200E27A" w14:textId="31A9505F" w:rsidR="00B450B7" w:rsidRDefault="00B450B7" w:rsidP="00C1795B">
            <w:pPr>
              <w:jc w:val="center"/>
              <w:rPr>
                <w:color w:val="ED7D31" w:themeColor="accent2"/>
                <w:sz w:val="20"/>
              </w:rPr>
            </w:pPr>
            <w:r w:rsidRPr="00B450B7">
              <w:rPr>
                <w:color w:val="7030A0"/>
                <w:sz w:val="20"/>
              </w:rPr>
              <w:t>25 x 25</w:t>
            </w:r>
          </w:p>
        </w:tc>
      </w:tr>
      <w:tr w:rsidR="00B450B7" w14:paraId="3A300B2D" w14:textId="77777777" w:rsidTr="00B450B7">
        <w:trPr>
          <w:trHeight w:val="184"/>
          <w:jc w:val="center"/>
        </w:trPr>
        <w:tc>
          <w:tcPr>
            <w:tcW w:w="3117" w:type="dxa"/>
            <w:vAlign w:val="center"/>
          </w:tcPr>
          <w:p w14:paraId="5E04EB1A" w14:textId="77777777" w:rsidR="00B450B7" w:rsidRPr="00D2539E" w:rsidRDefault="00B450B7" w:rsidP="00C1795B">
            <w:pPr>
              <w:jc w:val="center"/>
              <w:rPr>
                <w:sz w:val="20"/>
              </w:rPr>
            </w:pPr>
            <w:r>
              <w:rPr>
                <w:sz w:val="20"/>
              </w:rPr>
              <w:t>Pénombre gauche – droite (cm)</w:t>
            </w:r>
          </w:p>
        </w:tc>
        <w:tc>
          <w:tcPr>
            <w:tcW w:w="1441" w:type="dxa"/>
            <w:vAlign w:val="center"/>
          </w:tcPr>
          <w:p w14:paraId="7DBC3608" w14:textId="44E66DCD" w:rsidR="00B450B7" w:rsidRPr="00D2539E" w:rsidRDefault="00B450B7" w:rsidP="00C1795B">
            <w:pPr>
              <w:jc w:val="center"/>
              <w:rPr>
                <w:sz w:val="20"/>
              </w:rPr>
            </w:pPr>
            <w:r>
              <w:rPr>
                <w:sz w:val="20"/>
              </w:rPr>
              <w:t>1,22 – 1,2</w:t>
            </w:r>
          </w:p>
        </w:tc>
        <w:tc>
          <w:tcPr>
            <w:tcW w:w="1127" w:type="dxa"/>
          </w:tcPr>
          <w:p w14:paraId="3871DF32" w14:textId="3DB5DA43" w:rsidR="00B450B7" w:rsidRDefault="00B450B7" w:rsidP="00C1795B">
            <w:pPr>
              <w:jc w:val="center"/>
              <w:rPr>
                <w:sz w:val="20"/>
              </w:rPr>
            </w:pPr>
            <w:r>
              <w:rPr>
                <w:sz w:val="20"/>
              </w:rPr>
              <w:t>1,27 – 1,28</w:t>
            </w:r>
          </w:p>
        </w:tc>
        <w:tc>
          <w:tcPr>
            <w:tcW w:w="1124" w:type="dxa"/>
          </w:tcPr>
          <w:p w14:paraId="44BF82F1" w14:textId="1AE63A13" w:rsidR="00B450B7" w:rsidRDefault="008764F1" w:rsidP="00C1795B">
            <w:pPr>
              <w:jc w:val="center"/>
              <w:rPr>
                <w:sz w:val="20"/>
              </w:rPr>
            </w:pPr>
            <w:r>
              <w:rPr>
                <w:sz w:val="20"/>
              </w:rPr>
              <w:t>1,38 – 1,39</w:t>
            </w:r>
          </w:p>
        </w:tc>
        <w:tc>
          <w:tcPr>
            <w:tcW w:w="1124" w:type="dxa"/>
          </w:tcPr>
          <w:p w14:paraId="5DB5F53A" w14:textId="58142276" w:rsidR="00B450B7" w:rsidRDefault="008764F1" w:rsidP="00C1795B">
            <w:pPr>
              <w:jc w:val="center"/>
              <w:rPr>
                <w:sz w:val="20"/>
              </w:rPr>
            </w:pPr>
            <w:r>
              <w:rPr>
                <w:sz w:val="20"/>
              </w:rPr>
              <w:t>1,34 – 1,35</w:t>
            </w:r>
          </w:p>
        </w:tc>
        <w:tc>
          <w:tcPr>
            <w:tcW w:w="1127" w:type="dxa"/>
          </w:tcPr>
          <w:p w14:paraId="038C589C" w14:textId="5AAD039E" w:rsidR="00B450B7" w:rsidRDefault="00B450B7" w:rsidP="00C1795B">
            <w:pPr>
              <w:jc w:val="center"/>
              <w:rPr>
                <w:sz w:val="20"/>
              </w:rPr>
            </w:pPr>
            <w:r>
              <w:rPr>
                <w:sz w:val="20"/>
              </w:rPr>
              <w:t>1,28 – 1,28</w:t>
            </w:r>
          </w:p>
        </w:tc>
      </w:tr>
      <w:tr w:rsidR="00B450B7" w14:paraId="3F65B667" w14:textId="77777777" w:rsidTr="00B450B7">
        <w:trPr>
          <w:trHeight w:val="185"/>
          <w:jc w:val="center"/>
        </w:trPr>
        <w:tc>
          <w:tcPr>
            <w:tcW w:w="3117" w:type="dxa"/>
            <w:vAlign w:val="center"/>
          </w:tcPr>
          <w:p w14:paraId="60298128" w14:textId="77777777" w:rsidR="00B450B7" w:rsidRPr="00D2539E" w:rsidRDefault="00B450B7" w:rsidP="00C1795B">
            <w:pPr>
              <w:jc w:val="center"/>
              <w:rPr>
                <w:sz w:val="20"/>
              </w:rPr>
            </w:pPr>
            <w:r>
              <w:rPr>
                <w:sz w:val="20"/>
              </w:rPr>
              <w:t>Homogénéité (%)</w:t>
            </w:r>
          </w:p>
        </w:tc>
        <w:tc>
          <w:tcPr>
            <w:tcW w:w="1441" w:type="dxa"/>
            <w:vAlign w:val="center"/>
          </w:tcPr>
          <w:p w14:paraId="334CC422" w14:textId="0A5BD6BB" w:rsidR="00B450B7" w:rsidRPr="00D2539E" w:rsidRDefault="00B450B7" w:rsidP="00C1795B">
            <w:pPr>
              <w:jc w:val="center"/>
              <w:rPr>
                <w:sz w:val="20"/>
              </w:rPr>
            </w:pPr>
            <w:r>
              <w:rPr>
                <w:sz w:val="20"/>
              </w:rPr>
              <w:t>10,66</w:t>
            </w:r>
          </w:p>
        </w:tc>
        <w:tc>
          <w:tcPr>
            <w:tcW w:w="1127" w:type="dxa"/>
          </w:tcPr>
          <w:p w14:paraId="230D15B5" w14:textId="2950BF68" w:rsidR="00B450B7" w:rsidRDefault="00B450B7" w:rsidP="00C1795B">
            <w:pPr>
              <w:jc w:val="center"/>
              <w:rPr>
                <w:sz w:val="20"/>
              </w:rPr>
            </w:pPr>
            <w:r>
              <w:rPr>
                <w:sz w:val="20"/>
              </w:rPr>
              <w:t>5,59</w:t>
            </w:r>
          </w:p>
        </w:tc>
        <w:tc>
          <w:tcPr>
            <w:tcW w:w="1124" w:type="dxa"/>
          </w:tcPr>
          <w:p w14:paraId="1C063994" w14:textId="20FAB829" w:rsidR="00B450B7" w:rsidRDefault="008764F1" w:rsidP="00C1795B">
            <w:pPr>
              <w:jc w:val="center"/>
              <w:rPr>
                <w:sz w:val="20"/>
              </w:rPr>
            </w:pPr>
            <w:r>
              <w:rPr>
                <w:sz w:val="20"/>
              </w:rPr>
              <w:t>3,56</w:t>
            </w:r>
          </w:p>
        </w:tc>
        <w:tc>
          <w:tcPr>
            <w:tcW w:w="1124" w:type="dxa"/>
          </w:tcPr>
          <w:p w14:paraId="5A1D713A" w14:textId="227468A9" w:rsidR="00B450B7" w:rsidRDefault="008764F1" w:rsidP="00C1795B">
            <w:pPr>
              <w:jc w:val="center"/>
              <w:rPr>
                <w:sz w:val="20"/>
              </w:rPr>
            </w:pPr>
            <w:r>
              <w:rPr>
                <w:sz w:val="20"/>
              </w:rPr>
              <w:t>1,17</w:t>
            </w:r>
          </w:p>
        </w:tc>
        <w:tc>
          <w:tcPr>
            <w:tcW w:w="1127" w:type="dxa"/>
          </w:tcPr>
          <w:p w14:paraId="480693ED" w14:textId="3A70B17F" w:rsidR="00B450B7" w:rsidRDefault="00B450B7" w:rsidP="00C1795B">
            <w:pPr>
              <w:jc w:val="center"/>
              <w:rPr>
                <w:sz w:val="20"/>
              </w:rPr>
            </w:pPr>
            <w:r>
              <w:rPr>
                <w:sz w:val="20"/>
              </w:rPr>
              <w:t>1,15</w:t>
            </w:r>
          </w:p>
        </w:tc>
      </w:tr>
      <w:tr w:rsidR="00B450B7" w14:paraId="38D4D358" w14:textId="77777777" w:rsidTr="00B450B7">
        <w:trPr>
          <w:trHeight w:val="185"/>
          <w:jc w:val="center"/>
        </w:trPr>
        <w:tc>
          <w:tcPr>
            <w:tcW w:w="3117" w:type="dxa"/>
            <w:vAlign w:val="center"/>
          </w:tcPr>
          <w:p w14:paraId="3C1355F3" w14:textId="77777777" w:rsidR="00B450B7" w:rsidRDefault="00B450B7" w:rsidP="00C1795B">
            <w:pPr>
              <w:jc w:val="center"/>
              <w:rPr>
                <w:sz w:val="20"/>
              </w:rPr>
            </w:pPr>
            <w:r>
              <w:rPr>
                <w:sz w:val="20"/>
              </w:rPr>
              <w:t>Symétrie (%)</w:t>
            </w:r>
          </w:p>
        </w:tc>
        <w:tc>
          <w:tcPr>
            <w:tcW w:w="1441" w:type="dxa"/>
            <w:vAlign w:val="center"/>
          </w:tcPr>
          <w:p w14:paraId="4CD51E86" w14:textId="093CE3E7" w:rsidR="00B450B7" w:rsidRPr="00D2539E" w:rsidRDefault="00F7362F" w:rsidP="00C1795B">
            <w:pPr>
              <w:jc w:val="center"/>
              <w:rPr>
                <w:sz w:val="20"/>
              </w:rPr>
            </w:pPr>
            <w:r>
              <w:rPr>
                <w:sz w:val="20"/>
              </w:rPr>
              <w:t>10</w:t>
            </w:r>
            <w:r w:rsidR="00B450B7">
              <w:rPr>
                <w:sz w:val="20"/>
              </w:rPr>
              <w:t>3,01</w:t>
            </w:r>
          </w:p>
        </w:tc>
        <w:tc>
          <w:tcPr>
            <w:tcW w:w="1127" w:type="dxa"/>
          </w:tcPr>
          <w:p w14:paraId="2700CCF4" w14:textId="115EABE3" w:rsidR="00B450B7" w:rsidRDefault="00F7362F" w:rsidP="00C1795B">
            <w:pPr>
              <w:jc w:val="center"/>
              <w:rPr>
                <w:sz w:val="20"/>
              </w:rPr>
            </w:pPr>
            <w:r>
              <w:rPr>
                <w:sz w:val="20"/>
              </w:rPr>
              <w:t>10</w:t>
            </w:r>
            <w:r w:rsidR="00B450B7">
              <w:rPr>
                <w:sz w:val="20"/>
              </w:rPr>
              <w:t>4,09</w:t>
            </w:r>
          </w:p>
        </w:tc>
        <w:tc>
          <w:tcPr>
            <w:tcW w:w="1124" w:type="dxa"/>
          </w:tcPr>
          <w:p w14:paraId="48C2DBC9" w14:textId="063A34FC" w:rsidR="00B450B7" w:rsidRDefault="00F7362F" w:rsidP="00C1795B">
            <w:pPr>
              <w:jc w:val="center"/>
              <w:rPr>
                <w:sz w:val="20"/>
              </w:rPr>
            </w:pPr>
            <w:r>
              <w:rPr>
                <w:sz w:val="20"/>
              </w:rPr>
              <w:t>10</w:t>
            </w:r>
            <w:r w:rsidR="008764F1">
              <w:rPr>
                <w:sz w:val="20"/>
              </w:rPr>
              <w:t>1,76</w:t>
            </w:r>
          </w:p>
        </w:tc>
        <w:tc>
          <w:tcPr>
            <w:tcW w:w="1124" w:type="dxa"/>
          </w:tcPr>
          <w:p w14:paraId="748A6EF7" w14:textId="24A7A9E2" w:rsidR="00B450B7" w:rsidRDefault="00F7362F" w:rsidP="00C1795B">
            <w:pPr>
              <w:jc w:val="center"/>
              <w:rPr>
                <w:sz w:val="20"/>
              </w:rPr>
            </w:pPr>
            <w:r>
              <w:rPr>
                <w:sz w:val="20"/>
              </w:rPr>
              <w:t>10</w:t>
            </w:r>
            <w:r w:rsidR="008764F1">
              <w:rPr>
                <w:sz w:val="20"/>
              </w:rPr>
              <w:t>0,60</w:t>
            </w:r>
          </w:p>
        </w:tc>
        <w:tc>
          <w:tcPr>
            <w:tcW w:w="1127" w:type="dxa"/>
          </w:tcPr>
          <w:p w14:paraId="64C3710C" w14:textId="104EF725" w:rsidR="00B450B7" w:rsidRDefault="00F7362F" w:rsidP="00C1795B">
            <w:pPr>
              <w:jc w:val="center"/>
              <w:rPr>
                <w:sz w:val="20"/>
              </w:rPr>
            </w:pPr>
            <w:r>
              <w:rPr>
                <w:sz w:val="20"/>
              </w:rPr>
              <w:t>10</w:t>
            </w:r>
            <w:r w:rsidR="00B450B7">
              <w:rPr>
                <w:sz w:val="20"/>
              </w:rPr>
              <w:t>0,52</w:t>
            </w:r>
          </w:p>
        </w:tc>
      </w:tr>
      <w:tr w:rsidR="00C35ED2" w14:paraId="098796A0" w14:textId="77777777" w:rsidTr="00B450B7">
        <w:trPr>
          <w:trHeight w:val="185"/>
          <w:jc w:val="center"/>
        </w:trPr>
        <w:tc>
          <w:tcPr>
            <w:tcW w:w="3117" w:type="dxa"/>
            <w:vAlign w:val="center"/>
          </w:tcPr>
          <w:p w14:paraId="34B7B298" w14:textId="7B7FABD9" w:rsidR="00C35ED2" w:rsidRDefault="00C35ED2" w:rsidP="00C1795B">
            <w:pPr>
              <w:jc w:val="center"/>
              <w:rPr>
                <w:sz w:val="20"/>
              </w:rPr>
            </w:pPr>
            <w:r>
              <w:rPr>
                <w:sz w:val="20"/>
              </w:rPr>
              <w:t>Taille de champ calculée</w:t>
            </w:r>
            <w:r w:rsidR="00A2702B">
              <w:rPr>
                <w:sz w:val="20"/>
              </w:rPr>
              <w:t xml:space="preserve"> (cm)</w:t>
            </w:r>
          </w:p>
        </w:tc>
        <w:tc>
          <w:tcPr>
            <w:tcW w:w="1441" w:type="dxa"/>
            <w:vAlign w:val="center"/>
          </w:tcPr>
          <w:p w14:paraId="064B3675" w14:textId="0816E1C5" w:rsidR="00C35ED2" w:rsidRDefault="00A2702B" w:rsidP="00C1795B">
            <w:pPr>
              <w:jc w:val="center"/>
              <w:rPr>
                <w:sz w:val="20"/>
              </w:rPr>
            </w:pPr>
            <w:r>
              <w:rPr>
                <w:sz w:val="20"/>
              </w:rPr>
              <w:t>6,26</w:t>
            </w:r>
          </w:p>
        </w:tc>
        <w:tc>
          <w:tcPr>
            <w:tcW w:w="1127" w:type="dxa"/>
          </w:tcPr>
          <w:p w14:paraId="0E74D3B0" w14:textId="3CB176FA" w:rsidR="00C35ED2" w:rsidRDefault="00A2702B" w:rsidP="00C1795B">
            <w:pPr>
              <w:jc w:val="center"/>
              <w:rPr>
                <w:sz w:val="20"/>
              </w:rPr>
            </w:pPr>
            <w:r>
              <w:rPr>
                <w:sz w:val="20"/>
              </w:rPr>
              <w:t>10,38</w:t>
            </w:r>
          </w:p>
        </w:tc>
        <w:tc>
          <w:tcPr>
            <w:tcW w:w="1124" w:type="dxa"/>
          </w:tcPr>
          <w:p w14:paraId="32E9CEB8" w14:textId="1698FBE1" w:rsidR="00C35ED2" w:rsidRDefault="00A2702B" w:rsidP="00C1795B">
            <w:pPr>
              <w:jc w:val="center"/>
              <w:rPr>
                <w:sz w:val="20"/>
              </w:rPr>
            </w:pPr>
            <w:r>
              <w:rPr>
                <w:sz w:val="20"/>
              </w:rPr>
              <w:t>15,57</w:t>
            </w:r>
          </w:p>
        </w:tc>
        <w:tc>
          <w:tcPr>
            <w:tcW w:w="1124" w:type="dxa"/>
          </w:tcPr>
          <w:p w14:paraId="4EAC4322" w14:textId="4A993DA4" w:rsidR="00C35ED2" w:rsidRDefault="00A2702B" w:rsidP="00C1795B">
            <w:pPr>
              <w:jc w:val="center"/>
              <w:rPr>
                <w:sz w:val="20"/>
              </w:rPr>
            </w:pPr>
            <w:r>
              <w:rPr>
                <w:sz w:val="20"/>
              </w:rPr>
              <w:t>20,83</w:t>
            </w:r>
          </w:p>
        </w:tc>
        <w:tc>
          <w:tcPr>
            <w:tcW w:w="1127" w:type="dxa"/>
          </w:tcPr>
          <w:p w14:paraId="41984478" w14:textId="5AB13DB2" w:rsidR="00C35ED2" w:rsidRDefault="00A2702B" w:rsidP="00C1795B">
            <w:pPr>
              <w:jc w:val="center"/>
              <w:rPr>
                <w:sz w:val="20"/>
              </w:rPr>
            </w:pPr>
            <w:r>
              <w:rPr>
                <w:sz w:val="20"/>
              </w:rPr>
              <w:t>25,96</w:t>
            </w:r>
          </w:p>
        </w:tc>
      </w:tr>
    </w:tbl>
    <w:p w14:paraId="4DC8403A" w14:textId="5087D7E2" w:rsidR="00E00120" w:rsidRDefault="00E00120" w:rsidP="00C1795B">
      <w:pPr>
        <w:spacing w:line="240" w:lineRule="auto"/>
      </w:pPr>
    </w:p>
    <w:p w14:paraId="01A933BC" w14:textId="77777777" w:rsidR="00C35ED2" w:rsidRDefault="00C35ED2" w:rsidP="00C1795B">
      <w:pPr>
        <w:spacing w:line="240" w:lineRule="auto"/>
      </w:pPr>
      <w:r>
        <w:t xml:space="preserve">Nous pouvons observer une dégradation de l’homogénéité et de la symétrie lorsque la taille de champ diminue. Ceci provient du manque de diffusé latéral pour les petits champs. </w:t>
      </w:r>
    </w:p>
    <w:p w14:paraId="71F53268" w14:textId="7743A1BF" w:rsidR="009A7937" w:rsidRDefault="00C35ED2" w:rsidP="00C1795B">
      <w:pPr>
        <w:spacing w:line="240" w:lineRule="auto"/>
      </w:pPr>
      <w:r>
        <w:t xml:space="preserve">Nous remarquons également que la taille de champs calculée par </w:t>
      </w:r>
      <w:proofErr w:type="spellStart"/>
      <w:r w:rsidR="00237536">
        <w:t>myQA</w:t>
      </w:r>
      <w:proofErr w:type="spellEnd"/>
      <w:r w:rsidR="00237536">
        <w:t xml:space="preserve"> </w:t>
      </w:r>
      <w:proofErr w:type="spellStart"/>
      <w:r w:rsidR="00237536">
        <w:t>Accept</w:t>
      </w:r>
      <w:proofErr w:type="spellEnd"/>
      <w:ins w:id="131" w:author="Marsac Thomas" w:date="2022-11-09T12:51:00Z">
        <w:r w:rsidR="00894222">
          <w:t xml:space="preserve"> (comment </w:t>
        </w:r>
        <w:proofErr w:type="spellStart"/>
        <w:proofErr w:type="gramStart"/>
        <w:r w:rsidR="00894222">
          <w:t>est elle</w:t>
        </w:r>
        <w:proofErr w:type="spellEnd"/>
        <w:proofErr w:type="gramEnd"/>
        <w:r w:rsidR="00894222">
          <w:t xml:space="preserve"> calculée ?)</w:t>
        </w:r>
      </w:ins>
      <w:r>
        <w:t xml:space="preserve"> est supérieure à la taille de champ réelle (+ </w:t>
      </w:r>
      <w:r w:rsidR="00A2702B">
        <w:t>0,8</w:t>
      </w:r>
      <w:r>
        <w:t xml:space="preserve"> cm en moyenne). Cela est notamment dû au fait que la </w:t>
      </w:r>
      <w:r w:rsidR="00E635AF">
        <w:t>mesure n’est pas réalisée à DSP 100 cm mais à la profondeur du maximum de dose</w:t>
      </w:r>
      <w:r w:rsidR="000E07B3">
        <w:t xml:space="preserve"> (influence de la divergence du faisceau)</w:t>
      </w:r>
      <w:r w:rsidR="00E635AF">
        <w:t xml:space="preserve">. </w:t>
      </w:r>
    </w:p>
    <w:p w14:paraId="3BEC9BFF" w14:textId="13C11953" w:rsidR="002226F7" w:rsidRDefault="009A7937" w:rsidP="00C1795B">
      <w:pPr>
        <w:spacing w:line="240" w:lineRule="auto"/>
      </w:pPr>
      <w:r>
        <w:lastRenderedPageBreak/>
        <w:t xml:space="preserve">De plus, la pénombre augmente légèrement lorsque la taille de champ augmente. </w:t>
      </w:r>
      <w:r w:rsidR="00C35ED2">
        <w:t xml:space="preserve">Cela est notamment </w:t>
      </w:r>
      <w:r>
        <w:t>dû à l’augmentation de</w:t>
      </w:r>
      <w:r w:rsidR="00C35ED2">
        <w:t xml:space="preserve"> la pénombre de diffusion.</w:t>
      </w:r>
    </w:p>
    <w:p w14:paraId="0021284B" w14:textId="77777777" w:rsidR="00BA4DBE" w:rsidRDefault="00BA4DBE" w:rsidP="00C1795B">
      <w:pPr>
        <w:spacing w:line="240" w:lineRule="auto"/>
      </w:pPr>
    </w:p>
    <w:p w14:paraId="1654E271" w14:textId="2D74C057" w:rsidR="00E00120" w:rsidRDefault="00E00120" w:rsidP="00C1795B">
      <w:pPr>
        <w:pStyle w:val="Titre4"/>
        <w:spacing w:line="240" w:lineRule="auto"/>
      </w:pPr>
      <w:r w:rsidRPr="00F962D9">
        <w:t>Influence de la DSP</w:t>
      </w:r>
    </w:p>
    <w:p w14:paraId="730391D5" w14:textId="77777777" w:rsidR="00231747" w:rsidRPr="00231747" w:rsidRDefault="00231747" w:rsidP="00C1795B">
      <w:pPr>
        <w:spacing w:line="240" w:lineRule="auto"/>
      </w:pPr>
    </w:p>
    <w:p w14:paraId="6D2B711D" w14:textId="594A4EDC" w:rsidR="00EA2D86" w:rsidRDefault="001F22C0" w:rsidP="00C1795B">
      <w:pPr>
        <w:keepNext/>
        <w:spacing w:line="240" w:lineRule="auto"/>
        <w:jc w:val="center"/>
      </w:pPr>
      <w:r>
        <w:rPr>
          <w:noProof/>
          <w:lang w:eastAsia="fr-FR"/>
        </w:rPr>
        <w:drawing>
          <wp:inline distT="0" distB="0" distL="0" distR="0" wp14:anchorId="12C022AB" wp14:editId="75251215">
            <wp:extent cx="4572000" cy="1837426"/>
            <wp:effectExtent l="0" t="0" r="0" b="1079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7FB5B5" w14:textId="5EA84332" w:rsidR="00E00120" w:rsidRDefault="00EA2D86" w:rsidP="00C1795B">
      <w:pPr>
        <w:pStyle w:val="Lgende"/>
        <w:jc w:val="center"/>
      </w:pPr>
      <w:r>
        <w:t xml:space="preserve">Figure </w:t>
      </w:r>
      <w:fldSimple w:instr=" SEQ Figure \* ARABIC ">
        <w:r w:rsidR="00A15AE7">
          <w:rPr>
            <w:noProof/>
          </w:rPr>
          <w:t>8</w:t>
        </w:r>
      </w:fldSimple>
      <w:r>
        <w:t xml:space="preserve"> : </w:t>
      </w:r>
      <w:r w:rsidR="00174623">
        <w:t xml:space="preserve">Profils </w:t>
      </w:r>
      <w:proofErr w:type="spellStart"/>
      <w:r w:rsidR="00174623">
        <w:t>inline</w:t>
      </w:r>
      <w:proofErr w:type="spellEnd"/>
      <w:r w:rsidR="00FB6795">
        <w:t>,</w:t>
      </w:r>
      <w:r w:rsidR="00174623">
        <w:t xml:space="preserve"> chambre </w:t>
      </w:r>
      <w:r>
        <w:t>CC13</w:t>
      </w:r>
      <w:r w:rsidR="000A79D7">
        <w:t xml:space="preserve">, </w:t>
      </w:r>
      <w:r w:rsidR="00174623">
        <w:t xml:space="preserve">énergie de </w:t>
      </w:r>
      <w:r w:rsidR="000A79D7">
        <w:t>12 MeV</w:t>
      </w:r>
      <w:r w:rsidR="001F22C0">
        <w:t xml:space="preserve">, </w:t>
      </w:r>
      <w:r w:rsidR="00174623">
        <w:t xml:space="preserve">champ </w:t>
      </w:r>
      <w:r w:rsidR="001F22C0">
        <w:t>10 cm x 10 cm</w:t>
      </w:r>
      <w:r w:rsidR="00174623">
        <w:t xml:space="preserve">, </w:t>
      </w:r>
      <w:proofErr w:type="spellStart"/>
      <w:r w:rsidR="00174623">
        <w:t>z</w:t>
      </w:r>
      <w:r w:rsidR="00174623">
        <w:rPr>
          <w:vertAlign w:val="subscript"/>
        </w:rPr>
        <w:t>mesure</w:t>
      </w:r>
      <w:proofErr w:type="spellEnd"/>
      <w:r w:rsidR="00174623">
        <w:rPr>
          <w:vertAlign w:val="subscript"/>
        </w:rPr>
        <w:t xml:space="preserve"> </w:t>
      </w:r>
      <w:r w:rsidR="00174623">
        <w:t xml:space="preserve"> = 2,8 cm. </w:t>
      </w:r>
    </w:p>
    <w:tbl>
      <w:tblPr>
        <w:tblStyle w:val="Grilledutableau"/>
        <w:tblW w:w="0" w:type="auto"/>
        <w:jc w:val="center"/>
        <w:tblLook w:val="04A0" w:firstRow="1" w:lastRow="0" w:firstColumn="1" w:lastColumn="0" w:noHBand="0" w:noVBand="1"/>
      </w:tblPr>
      <w:tblGrid>
        <w:gridCol w:w="3128"/>
        <w:gridCol w:w="1446"/>
        <w:gridCol w:w="1446"/>
        <w:gridCol w:w="1130"/>
      </w:tblGrid>
      <w:tr w:rsidR="001F22C0" w14:paraId="37B82719" w14:textId="77777777" w:rsidTr="00056D83">
        <w:trPr>
          <w:trHeight w:val="185"/>
          <w:jc w:val="center"/>
        </w:trPr>
        <w:tc>
          <w:tcPr>
            <w:tcW w:w="3128" w:type="dxa"/>
            <w:vAlign w:val="center"/>
          </w:tcPr>
          <w:p w14:paraId="4B3E4E5A" w14:textId="0822C066" w:rsidR="001F22C0" w:rsidRPr="00D2539E" w:rsidRDefault="00957362" w:rsidP="00C1795B">
            <w:pPr>
              <w:jc w:val="center"/>
              <w:rPr>
                <w:sz w:val="20"/>
              </w:rPr>
            </w:pPr>
            <w:ins w:id="132" w:author="Marsac Thomas" w:date="2022-11-16T18:11:00Z">
              <w:r>
                <w:rPr>
                  <w:sz w:val="20"/>
                </w:rPr>
                <w:t>DSP (cm)</w:t>
              </w:r>
            </w:ins>
          </w:p>
        </w:tc>
        <w:tc>
          <w:tcPr>
            <w:tcW w:w="1446" w:type="dxa"/>
          </w:tcPr>
          <w:p w14:paraId="6532EF0F" w14:textId="1EC38B9E" w:rsidR="001F22C0" w:rsidRDefault="001F22C0" w:rsidP="00C1795B">
            <w:pPr>
              <w:jc w:val="center"/>
              <w:rPr>
                <w:color w:val="009999"/>
                <w:sz w:val="20"/>
              </w:rPr>
            </w:pPr>
            <w:r>
              <w:rPr>
                <w:color w:val="009999"/>
                <w:sz w:val="20"/>
              </w:rPr>
              <w:t>100</w:t>
            </w:r>
          </w:p>
        </w:tc>
        <w:tc>
          <w:tcPr>
            <w:tcW w:w="1446" w:type="dxa"/>
            <w:vAlign w:val="center"/>
          </w:tcPr>
          <w:p w14:paraId="3050B0E2" w14:textId="3E1C77F6" w:rsidR="001F22C0" w:rsidRPr="00D2539E" w:rsidRDefault="001F22C0" w:rsidP="00C1795B">
            <w:pPr>
              <w:jc w:val="center"/>
              <w:rPr>
                <w:color w:val="009999"/>
                <w:sz w:val="20"/>
              </w:rPr>
            </w:pPr>
            <w:r w:rsidRPr="001F22C0">
              <w:rPr>
                <w:color w:val="ED7D31" w:themeColor="accent2"/>
                <w:sz w:val="20"/>
              </w:rPr>
              <w:t>105</w:t>
            </w:r>
          </w:p>
        </w:tc>
        <w:tc>
          <w:tcPr>
            <w:tcW w:w="1130" w:type="dxa"/>
          </w:tcPr>
          <w:p w14:paraId="229E8DF1" w14:textId="47BED71C" w:rsidR="001F22C0" w:rsidRDefault="001F22C0" w:rsidP="00C1795B">
            <w:pPr>
              <w:jc w:val="center"/>
              <w:rPr>
                <w:color w:val="ED7D31" w:themeColor="accent2"/>
                <w:sz w:val="20"/>
              </w:rPr>
            </w:pPr>
            <w:r w:rsidRPr="001F22C0">
              <w:rPr>
                <w:color w:val="5B9BD5" w:themeColor="accent1"/>
                <w:sz w:val="20"/>
              </w:rPr>
              <w:t>110</w:t>
            </w:r>
          </w:p>
        </w:tc>
      </w:tr>
      <w:tr w:rsidR="001F22C0" w14:paraId="21C3BA96" w14:textId="77777777" w:rsidTr="00056D83">
        <w:trPr>
          <w:trHeight w:val="184"/>
          <w:jc w:val="center"/>
        </w:trPr>
        <w:tc>
          <w:tcPr>
            <w:tcW w:w="3128" w:type="dxa"/>
            <w:vAlign w:val="center"/>
          </w:tcPr>
          <w:p w14:paraId="2EC0CE0A" w14:textId="77777777" w:rsidR="001F22C0" w:rsidRPr="00D2539E" w:rsidRDefault="001F22C0" w:rsidP="00C1795B">
            <w:pPr>
              <w:jc w:val="center"/>
              <w:rPr>
                <w:sz w:val="20"/>
              </w:rPr>
            </w:pPr>
            <w:r>
              <w:rPr>
                <w:sz w:val="20"/>
              </w:rPr>
              <w:t>Pénombre gauche – droite (cm)</w:t>
            </w:r>
          </w:p>
        </w:tc>
        <w:tc>
          <w:tcPr>
            <w:tcW w:w="1446" w:type="dxa"/>
          </w:tcPr>
          <w:p w14:paraId="0EA37A15" w14:textId="66BD06EF" w:rsidR="001F22C0" w:rsidRPr="00D2539E" w:rsidRDefault="00487786" w:rsidP="00C1795B">
            <w:pPr>
              <w:jc w:val="center"/>
              <w:rPr>
                <w:sz w:val="20"/>
              </w:rPr>
            </w:pPr>
            <w:r>
              <w:rPr>
                <w:sz w:val="20"/>
              </w:rPr>
              <w:t>1</w:t>
            </w:r>
            <w:r w:rsidR="005E2AAA">
              <w:rPr>
                <w:sz w:val="20"/>
              </w:rPr>
              <w:t>,</w:t>
            </w:r>
            <w:r>
              <w:rPr>
                <w:sz w:val="20"/>
              </w:rPr>
              <w:t>36 – 1</w:t>
            </w:r>
            <w:r w:rsidR="005E2AAA">
              <w:rPr>
                <w:sz w:val="20"/>
              </w:rPr>
              <w:t>,</w:t>
            </w:r>
            <w:r>
              <w:rPr>
                <w:sz w:val="20"/>
              </w:rPr>
              <w:t>35</w:t>
            </w:r>
          </w:p>
        </w:tc>
        <w:tc>
          <w:tcPr>
            <w:tcW w:w="1446" w:type="dxa"/>
            <w:vAlign w:val="center"/>
          </w:tcPr>
          <w:p w14:paraId="35AD14F3" w14:textId="25CD549A" w:rsidR="001F22C0" w:rsidRPr="00D2539E" w:rsidRDefault="00487786" w:rsidP="00C1795B">
            <w:pPr>
              <w:jc w:val="center"/>
              <w:rPr>
                <w:sz w:val="20"/>
              </w:rPr>
            </w:pPr>
            <w:r>
              <w:rPr>
                <w:sz w:val="20"/>
              </w:rPr>
              <w:t>1</w:t>
            </w:r>
            <w:r w:rsidR="005E2AAA">
              <w:rPr>
                <w:sz w:val="20"/>
              </w:rPr>
              <w:t>,</w:t>
            </w:r>
            <w:r>
              <w:rPr>
                <w:sz w:val="20"/>
              </w:rPr>
              <w:t>50 – 1</w:t>
            </w:r>
            <w:r w:rsidR="005E2AAA">
              <w:rPr>
                <w:sz w:val="20"/>
              </w:rPr>
              <w:t>,</w:t>
            </w:r>
            <w:r>
              <w:rPr>
                <w:sz w:val="20"/>
              </w:rPr>
              <w:t>48</w:t>
            </w:r>
          </w:p>
        </w:tc>
        <w:tc>
          <w:tcPr>
            <w:tcW w:w="1130" w:type="dxa"/>
          </w:tcPr>
          <w:p w14:paraId="4C097469" w14:textId="077A2902" w:rsidR="001F22C0" w:rsidRDefault="00487786" w:rsidP="00C1795B">
            <w:pPr>
              <w:jc w:val="center"/>
              <w:rPr>
                <w:sz w:val="20"/>
              </w:rPr>
            </w:pPr>
            <w:r>
              <w:rPr>
                <w:sz w:val="20"/>
              </w:rPr>
              <w:t>1</w:t>
            </w:r>
            <w:r w:rsidR="005E2AAA">
              <w:rPr>
                <w:sz w:val="20"/>
              </w:rPr>
              <w:t>,</w:t>
            </w:r>
            <w:r>
              <w:rPr>
                <w:sz w:val="20"/>
              </w:rPr>
              <w:t>68 – 1</w:t>
            </w:r>
            <w:r w:rsidR="005E2AAA">
              <w:rPr>
                <w:sz w:val="20"/>
              </w:rPr>
              <w:t>,</w:t>
            </w:r>
            <w:r>
              <w:rPr>
                <w:sz w:val="20"/>
              </w:rPr>
              <w:t>67</w:t>
            </w:r>
          </w:p>
        </w:tc>
      </w:tr>
      <w:tr w:rsidR="001F22C0" w14:paraId="037D2455" w14:textId="77777777" w:rsidTr="00056D83">
        <w:trPr>
          <w:trHeight w:val="185"/>
          <w:jc w:val="center"/>
        </w:trPr>
        <w:tc>
          <w:tcPr>
            <w:tcW w:w="3128" w:type="dxa"/>
            <w:vAlign w:val="center"/>
          </w:tcPr>
          <w:p w14:paraId="6CD9C92F" w14:textId="77777777" w:rsidR="001F22C0" w:rsidRPr="00D2539E" w:rsidRDefault="001F22C0" w:rsidP="00C1795B">
            <w:pPr>
              <w:jc w:val="center"/>
              <w:rPr>
                <w:sz w:val="20"/>
              </w:rPr>
            </w:pPr>
            <w:r>
              <w:rPr>
                <w:sz w:val="20"/>
              </w:rPr>
              <w:t>Homogénéité (%)</w:t>
            </w:r>
          </w:p>
        </w:tc>
        <w:tc>
          <w:tcPr>
            <w:tcW w:w="1446" w:type="dxa"/>
          </w:tcPr>
          <w:p w14:paraId="011EE958" w14:textId="0427C01E" w:rsidR="001F22C0" w:rsidRPr="00D2539E" w:rsidRDefault="00487786" w:rsidP="00C1795B">
            <w:pPr>
              <w:jc w:val="center"/>
              <w:rPr>
                <w:sz w:val="20"/>
              </w:rPr>
            </w:pPr>
            <w:r>
              <w:rPr>
                <w:sz w:val="20"/>
              </w:rPr>
              <w:t>5</w:t>
            </w:r>
            <w:r w:rsidR="005E2AAA">
              <w:rPr>
                <w:sz w:val="20"/>
              </w:rPr>
              <w:t>,</w:t>
            </w:r>
            <w:r>
              <w:rPr>
                <w:sz w:val="20"/>
              </w:rPr>
              <w:t>94</w:t>
            </w:r>
          </w:p>
        </w:tc>
        <w:tc>
          <w:tcPr>
            <w:tcW w:w="1446" w:type="dxa"/>
            <w:vAlign w:val="center"/>
          </w:tcPr>
          <w:p w14:paraId="7A07EEDB" w14:textId="58B3AA72" w:rsidR="001F22C0" w:rsidRPr="00D2539E" w:rsidRDefault="00487786" w:rsidP="00C1795B">
            <w:pPr>
              <w:jc w:val="center"/>
              <w:rPr>
                <w:sz w:val="20"/>
              </w:rPr>
            </w:pPr>
            <w:r>
              <w:rPr>
                <w:sz w:val="20"/>
              </w:rPr>
              <w:t>6</w:t>
            </w:r>
            <w:r w:rsidR="005E2AAA">
              <w:rPr>
                <w:sz w:val="20"/>
              </w:rPr>
              <w:t>,</w:t>
            </w:r>
            <w:r>
              <w:rPr>
                <w:sz w:val="20"/>
              </w:rPr>
              <w:t>56</w:t>
            </w:r>
          </w:p>
        </w:tc>
        <w:tc>
          <w:tcPr>
            <w:tcW w:w="1130" w:type="dxa"/>
          </w:tcPr>
          <w:p w14:paraId="1D633F39" w14:textId="054524D3" w:rsidR="001F22C0" w:rsidRDefault="00487786" w:rsidP="00C1795B">
            <w:pPr>
              <w:jc w:val="center"/>
              <w:rPr>
                <w:sz w:val="20"/>
              </w:rPr>
            </w:pPr>
            <w:r>
              <w:rPr>
                <w:sz w:val="20"/>
              </w:rPr>
              <w:t>7</w:t>
            </w:r>
            <w:r w:rsidR="005E2AAA">
              <w:rPr>
                <w:sz w:val="20"/>
              </w:rPr>
              <w:t>,</w:t>
            </w:r>
            <w:r>
              <w:rPr>
                <w:sz w:val="20"/>
              </w:rPr>
              <w:t>17</w:t>
            </w:r>
          </w:p>
        </w:tc>
      </w:tr>
      <w:tr w:rsidR="001F22C0" w14:paraId="0D9C8471" w14:textId="77777777" w:rsidTr="00056D83">
        <w:trPr>
          <w:trHeight w:val="185"/>
          <w:jc w:val="center"/>
        </w:trPr>
        <w:tc>
          <w:tcPr>
            <w:tcW w:w="3128" w:type="dxa"/>
            <w:vAlign w:val="center"/>
          </w:tcPr>
          <w:p w14:paraId="72E79450" w14:textId="77777777" w:rsidR="001F22C0" w:rsidRDefault="001F22C0" w:rsidP="00C1795B">
            <w:pPr>
              <w:jc w:val="center"/>
              <w:rPr>
                <w:sz w:val="20"/>
              </w:rPr>
            </w:pPr>
            <w:r>
              <w:rPr>
                <w:sz w:val="20"/>
              </w:rPr>
              <w:t>Symétrie (%)</w:t>
            </w:r>
          </w:p>
        </w:tc>
        <w:tc>
          <w:tcPr>
            <w:tcW w:w="1446" w:type="dxa"/>
          </w:tcPr>
          <w:p w14:paraId="56058923" w14:textId="19A7CC7D" w:rsidR="001F22C0" w:rsidRPr="00D2539E" w:rsidRDefault="00487786" w:rsidP="00C1795B">
            <w:pPr>
              <w:jc w:val="center"/>
              <w:rPr>
                <w:sz w:val="20"/>
              </w:rPr>
            </w:pPr>
            <w:r>
              <w:rPr>
                <w:sz w:val="20"/>
              </w:rPr>
              <w:t>104</w:t>
            </w:r>
            <w:r w:rsidR="005E2AAA">
              <w:rPr>
                <w:sz w:val="20"/>
              </w:rPr>
              <w:t>,</w:t>
            </w:r>
            <w:r>
              <w:rPr>
                <w:sz w:val="20"/>
              </w:rPr>
              <w:t>19</w:t>
            </w:r>
          </w:p>
        </w:tc>
        <w:tc>
          <w:tcPr>
            <w:tcW w:w="1446" w:type="dxa"/>
            <w:vAlign w:val="center"/>
          </w:tcPr>
          <w:p w14:paraId="3931AD2F" w14:textId="5E428A5B" w:rsidR="001F22C0" w:rsidRPr="00D2539E" w:rsidRDefault="00487786" w:rsidP="00C1795B">
            <w:pPr>
              <w:jc w:val="center"/>
              <w:rPr>
                <w:sz w:val="20"/>
              </w:rPr>
            </w:pPr>
            <w:r>
              <w:rPr>
                <w:sz w:val="20"/>
              </w:rPr>
              <w:t>102</w:t>
            </w:r>
            <w:r w:rsidR="005E2AAA">
              <w:rPr>
                <w:sz w:val="20"/>
              </w:rPr>
              <w:t>,</w:t>
            </w:r>
            <w:r>
              <w:rPr>
                <w:sz w:val="20"/>
              </w:rPr>
              <w:t>32</w:t>
            </w:r>
          </w:p>
        </w:tc>
        <w:tc>
          <w:tcPr>
            <w:tcW w:w="1130" w:type="dxa"/>
          </w:tcPr>
          <w:p w14:paraId="41CDC21C" w14:textId="7A1D31CF" w:rsidR="001F22C0" w:rsidRDefault="00487786" w:rsidP="00C1795B">
            <w:pPr>
              <w:jc w:val="center"/>
              <w:rPr>
                <w:sz w:val="20"/>
              </w:rPr>
            </w:pPr>
            <w:r>
              <w:rPr>
                <w:sz w:val="20"/>
              </w:rPr>
              <w:t>103</w:t>
            </w:r>
            <w:r w:rsidR="005E2AAA">
              <w:rPr>
                <w:sz w:val="20"/>
              </w:rPr>
              <w:t>,</w:t>
            </w:r>
            <w:r>
              <w:rPr>
                <w:sz w:val="20"/>
              </w:rPr>
              <w:t>75</w:t>
            </w:r>
          </w:p>
        </w:tc>
      </w:tr>
    </w:tbl>
    <w:p w14:paraId="646057DF" w14:textId="3057B3AD" w:rsidR="00165AFE" w:rsidRDefault="00165AFE" w:rsidP="00C1795B">
      <w:pPr>
        <w:spacing w:line="240" w:lineRule="auto"/>
      </w:pPr>
    </w:p>
    <w:p w14:paraId="2F94CD2A" w14:textId="34D7201F" w:rsidR="0021587B" w:rsidRDefault="0021587B" w:rsidP="00C1795B">
      <w:pPr>
        <w:spacing w:line="240" w:lineRule="auto"/>
      </w:pPr>
      <w:r>
        <w:t>Lorsque la DSP augmente</w:t>
      </w:r>
      <w:r w:rsidR="0039648F">
        <w:t xml:space="preserve">, la pénombre augmente. </w:t>
      </w:r>
      <w:r w:rsidR="00933865">
        <w:t xml:space="preserve">Ceci s’explique par le fait que l’épaisseur d’air augmente et les électrons diffusent davantage dans ce milieu. </w:t>
      </w:r>
    </w:p>
    <w:p w14:paraId="12FA57F4" w14:textId="79EDBB5E" w:rsidR="007E4E0D" w:rsidRDefault="0039648F" w:rsidP="00C1795B">
      <w:pPr>
        <w:spacing w:line="240" w:lineRule="auto"/>
      </w:pPr>
      <w:r>
        <w:t xml:space="preserve">De plus, l’homogénéité </w:t>
      </w:r>
      <w:r w:rsidR="00933865">
        <w:t>se dégrade</w:t>
      </w:r>
      <w:r w:rsidR="000C7E26">
        <w:t xml:space="preserve">, </w:t>
      </w:r>
      <w:r w:rsidR="00933865">
        <w:t xml:space="preserve">probablement à cause de l’augmentation de la distance entre la sortie de l’applicateur et la surface d’entrée ce qui </w:t>
      </w:r>
      <w:r w:rsidR="000C7E26">
        <w:t>engendre</w:t>
      </w:r>
      <w:r w:rsidR="00933865">
        <w:t xml:space="preserve"> une diffusion supplémentaire dans l’air. </w:t>
      </w:r>
      <w:r w:rsidR="007E4E0D">
        <w:t xml:space="preserve">En clinique, la DSP utilisée pour un traitement avec un faisceau d’électrons est de 100 cm. </w:t>
      </w:r>
    </w:p>
    <w:p w14:paraId="0E2A00A0" w14:textId="72C5F64C" w:rsidR="00933865" w:rsidRPr="00EE19A3" w:rsidRDefault="00933865" w:rsidP="00C1795B">
      <w:pPr>
        <w:spacing w:line="240" w:lineRule="auto"/>
        <w:jc w:val="left"/>
      </w:pPr>
    </w:p>
    <w:p w14:paraId="2B6AC47C" w14:textId="77777777" w:rsidR="00E00120" w:rsidRDefault="00E00120" w:rsidP="00C1795B">
      <w:pPr>
        <w:pStyle w:val="Titre4"/>
        <w:spacing w:line="240" w:lineRule="auto"/>
      </w:pPr>
      <w:r>
        <w:t>Influence du détecteur</w:t>
      </w:r>
    </w:p>
    <w:p w14:paraId="3A0099D2" w14:textId="4C248496" w:rsidR="00E00120" w:rsidRDefault="00E00120" w:rsidP="00C1795B">
      <w:pPr>
        <w:spacing w:line="240" w:lineRule="auto"/>
      </w:pPr>
    </w:p>
    <w:p w14:paraId="1299E300" w14:textId="4CC33CA6" w:rsidR="0092468C" w:rsidRDefault="00155315" w:rsidP="00C1795B">
      <w:pPr>
        <w:keepNext/>
        <w:spacing w:line="240" w:lineRule="auto"/>
        <w:jc w:val="center"/>
      </w:pPr>
      <w:r>
        <w:rPr>
          <w:noProof/>
          <w:lang w:eastAsia="fr-FR"/>
        </w:rPr>
        <w:drawing>
          <wp:inline distT="0" distB="0" distL="0" distR="0" wp14:anchorId="78FA8F0F" wp14:editId="01D9CA60">
            <wp:extent cx="4572000" cy="2216988"/>
            <wp:effectExtent l="0" t="0" r="0" b="12065"/>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FF49AE" w14:textId="4721A2A3" w:rsidR="00763880" w:rsidRDefault="0092468C" w:rsidP="00C1795B">
      <w:pPr>
        <w:pStyle w:val="Lgende"/>
        <w:jc w:val="center"/>
      </w:pPr>
      <w:r>
        <w:t xml:space="preserve">Figure </w:t>
      </w:r>
      <w:fldSimple w:instr=" SEQ Figure \* ARABIC ">
        <w:r w:rsidR="00A15AE7">
          <w:rPr>
            <w:noProof/>
          </w:rPr>
          <w:t>9</w:t>
        </w:r>
      </w:fldSimple>
      <w:r>
        <w:t xml:space="preserve"> : Profils </w:t>
      </w:r>
      <w:proofErr w:type="spellStart"/>
      <w:r>
        <w:t>inline</w:t>
      </w:r>
      <w:proofErr w:type="spellEnd"/>
      <w:r>
        <w:t xml:space="preserve">, énergie de 12 MeV, DSP 100 cm, champ 10 cm x 10 cm, </w:t>
      </w:r>
      <w:proofErr w:type="spellStart"/>
      <w:r>
        <w:t>z</w:t>
      </w:r>
      <w:r>
        <w:rPr>
          <w:vertAlign w:val="subscript"/>
        </w:rPr>
        <w:t>mesure</w:t>
      </w:r>
      <w:proofErr w:type="spellEnd"/>
      <w:r>
        <w:rPr>
          <w:vertAlign w:val="subscript"/>
        </w:rPr>
        <w:t xml:space="preserve"> </w:t>
      </w:r>
      <w:r>
        <w:t xml:space="preserve"> = 2,8 cm. </w:t>
      </w:r>
    </w:p>
    <w:p w14:paraId="7A8FEAC5" w14:textId="77777777" w:rsidR="004D2888" w:rsidRPr="004D2888" w:rsidRDefault="004D2888"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155315" w14:paraId="149CD173" w14:textId="3405956A" w:rsidTr="00A3128E">
        <w:trPr>
          <w:trHeight w:val="185"/>
          <w:jc w:val="center"/>
        </w:trPr>
        <w:tc>
          <w:tcPr>
            <w:tcW w:w="3128" w:type="dxa"/>
            <w:vAlign w:val="center"/>
          </w:tcPr>
          <w:p w14:paraId="349A5168" w14:textId="77777777" w:rsidR="00155315" w:rsidRPr="00D2539E" w:rsidRDefault="00155315" w:rsidP="00C1795B">
            <w:pPr>
              <w:jc w:val="center"/>
              <w:rPr>
                <w:sz w:val="20"/>
              </w:rPr>
            </w:pPr>
          </w:p>
        </w:tc>
        <w:tc>
          <w:tcPr>
            <w:tcW w:w="1446" w:type="dxa"/>
            <w:vAlign w:val="center"/>
          </w:tcPr>
          <w:p w14:paraId="1F31DAC0" w14:textId="72F61974" w:rsidR="00155315" w:rsidRPr="00D2539E" w:rsidRDefault="00155315" w:rsidP="00C1795B">
            <w:pPr>
              <w:jc w:val="center"/>
              <w:rPr>
                <w:color w:val="009999"/>
                <w:sz w:val="20"/>
              </w:rPr>
            </w:pPr>
            <w:r>
              <w:rPr>
                <w:color w:val="009999"/>
                <w:sz w:val="20"/>
              </w:rPr>
              <w:t>CC13</w:t>
            </w:r>
          </w:p>
        </w:tc>
        <w:tc>
          <w:tcPr>
            <w:tcW w:w="1130" w:type="dxa"/>
          </w:tcPr>
          <w:p w14:paraId="56A1B4AA" w14:textId="3B516BA1" w:rsidR="00155315" w:rsidRDefault="00155315" w:rsidP="00C1795B">
            <w:pPr>
              <w:jc w:val="center"/>
              <w:rPr>
                <w:color w:val="ED7D31" w:themeColor="accent2"/>
                <w:sz w:val="20"/>
              </w:rPr>
            </w:pPr>
            <w:proofErr w:type="spellStart"/>
            <w:r>
              <w:rPr>
                <w:color w:val="ED7D31" w:themeColor="accent2"/>
                <w:sz w:val="20"/>
              </w:rPr>
              <w:t>Pinpoint</w:t>
            </w:r>
            <w:proofErr w:type="spellEnd"/>
          </w:p>
        </w:tc>
        <w:tc>
          <w:tcPr>
            <w:tcW w:w="1130" w:type="dxa"/>
          </w:tcPr>
          <w:p w14:paraId="5541D40E" w14:textId="3121B57D" w:rsidR="00155315" w:rsidRDefault="00155315" w:rsidP="00C1795B">
            <w:pPr>
              <w:jc w:val="center"/>
              <w:rPr>
                <w:color w:val="ED7D31" w:themeColor="accent2"/>
                <w:sz w:val="20"/>
              </w:rPr>
            </w:pPr>
            <w:proofErr w:type="spellStart"/>
            <w:r w:rsidRPr="00155315">
              <w:rPr>
                <w:color w:val="5B9BD5" w:themeColor="accent1"/>
                <w:sz w:val="20"/>
              </w:rPr>
              <w:t>Roos</w:t>
            </w:r>
            <w:proofErr w:type="spellEnd"/>
          </w:p>
        </w:tc>
      </w:tr>
      <w:tr w:rsidR="00155315" w14:paraId="0886FFEA" w14:textId="5971010A" w:rsidTr="00A3128E">
        <w:trPr>
          <w:trHeight w:val="184"/>
          <w:jc w:val="center"/>
        </w:trPr>
        <w:tc>
          <w:tcPr>
            <w:tcW w:w="3128" w:type="dxa"/>
            <w:vAlign w:val="center"/>
          </w:tcPr>
          <w:p w14:paraId="5F1BEDA3" w14:textId="77777777" w:rsidR="00155315" w:rsidRPr="00D2539E" w:rsidRDefault="00155315" w:rsidP="00C1795B">
            <w:pPr>
              <w:jc w:val="center"/>
              <w:rPr>
                <w:sz w:val="20"/>
              </w:rPr>
            </w:pPr>
            <w:r>
              <w:rPr>
                <w:sz w:val="20"/>
              </w:rPr>
              <w:lastRenderedPageBreak/>
              <w:t>Pénombre gauche – droite (cm)</w:t>
            </w:r>
          </w:p>
        </w:tc>
        <w:tc>
          <w:tcPr>
            <w:tcW w:w="1446" w:type="dxa"/>
          </w:tcPr>
          <w:p w14:paraId="4D785D48" w14:textId="6FD727B2" w:rsidR="00155315" w:rsidRPr="00D2539E" w:rsidRDefault="00155315" w:rsidP="00C1795B">
            <w:pPr>
              <w:jc w:val="center"/>
              <w:rPr>
                <w:sz w:val="20"/>
              </w:rPr>
            </w:pPr>
            <w:r>
              <w:rPr>
                <w:sz w:val="20"/>
              </w:rPr>
              <w:t>1,36 – 1,35</w:t>
            </w:r>
          </w:p>
        </w:tc>
        <w:tc>
          <w:tcPr>
            <w:tcW w:w="1130" w:type="dxa"/>
          </w:tcPr>
          <w:p w14:paraId="1D9F6F8C" w14:textId="42443AF2" w:rsidR="00155315" w:rsidRDefault="00155315" w:rsidP="00C1795B">
            <w:pPr>
              <w:jc w:val="center"/>
              <w:rPr>
                <w:sz w:val="20"/>
              </w:rPr>
            </w:pPr>
            <w:r>
              <w:rPr>
                <w:sz w:val="20"/>
              </w:rPr>
              <w:t>1,34 – 1,31</w:t>
            </w:r>
          </w:p>
        </w:tc>
        <w:tc>
          <w:tcPr>
            <w:tcW w:w="1130" w:type="dxa"/>
          </w:tcPr>
          <w:p w14:paraId="5F41C24F" w14:textId="46632E32" w:rsidR="00155315" w:rsidRDefault="00B65B12" w:rsidP="00C1795B">
            <w:pPr>
              <w:jc w:val="center"/>
              <w:rPr>
                <w:sz w:val="20"/>
              </w:rPr>
            </w:pPr>
            <w:r>
              <w:rPr>
                <w:sz w:val="20"/>
              </w:rPr>
              <w:t>1,61 – 1,60</w:t>
            </w:r>
          </w:p>
        </w:tc>
      </w:tr>
      <w:tr w:rsidR="00155315" w14:paraId="4FE603E6" w14:textId="78C83D31" w:rsidTr="00A3128E">
        <w:trPr>
          <w:trHeight w:val="185"/>
          <w:jc w:val="center"/>
        </w:trPr>
        <w:tc>
          <w:tcPr>
            <w:tcW w:w="3128" w:type="dxa"/>
            <w:vAlign w:val="center"/>
          </w:tcPr>
          <w:p w14:paraId="3E14745F" w14:textId="77777777" w:rsidR="00155315" w:rsidRPr="00D2539E" w:rsidRDefault="00155315" w:rsidP="00C1795B">
            <w:pPr>
              <w:jc w:val="center"/>
              <w:rPr>
                <w:sz w:val="20"/>
              </w:rPr>
            </w:pPr>
            <w:r>
              <w:rPr>
                <w:sz w:val="20"/>
              </w:rPr>
              <w:t>Homogénéité (%)</w:t>
            </w:r>
          </w:p>
        </w:tc>
        <w:tc>
          <w:tcPr>
            <w:tcW w:w="1446" w:type="dxa"/>
          </w:tcPr>
          <w:p w14:paraId="31C13B7A" w14:textId="73FD61E9" w:rsidR="00155315" w:rsidRPr="00D2539E" w:rsidRDefault="00155315" w:rsidP="00C1795B">
            <w:pPr>
              <w:jc w:val="center"/>
              <w:rPr>
                <w:sz w:val="20"/>
              </w:rPr>
            </w:pPr>
            <w:r>
              <w:rPr>
                <w:sz w:val="20"/>
              </w:rPr>
              <w:t>5,94</w:t>
            </w:r>
          </w:p>
        </w:tc>
        <w:tc>
          <w:tcPr>
            <w:tcW w:w="1130" w:type="dxa"/>
          </w:tcPr>
          <w:p w14:paraId="5D137E6D" w14:textId="17C5F9B1" w:rsidR="00155315" w:rsidRDefault="00155315" w:rsidP="00C1795B">
            <w:pPr>
              <w:jc w:val="center"/>
              <w:rPr>
                <w:sz w:val="20"/>
              </w:rPr>
            </w:pPr>
            <w:r>
              <w:rPr>
                <w:sz w:val="20"/>
              </w:rPr>
              <w:t>5,84</w:t>
            </w:r>
          </w:p>
        </w:tc>
        <w:tc>
          <w:tcPr>
            <w:tcW w:w="1130" w:type="dxa"/>
          </w:tcPr>
          <w:p w14:paraId="34E0819B" w14:textId="061EDAA3" w:rsidR="00155315" w:rsidRDefault="00B65B12" w:rsidP="00C1795B">
            <w:pPr>
              <w:jc w:val="center"/>
              <w:rPr>
                <w:sz w:val="20"/>
              </w:rPr>
            </w:pPr>
            <w:r>
              <w:rPr>
                <w:sz w:val="20"/>
              </w:rPr>
              <w:t>7,89</w:t>
            </w:r>
          </w:p>
        </w:tc>
      </w:tr>
      <w:tr w:rsidR="00155315" w14:paraId="46141D5A" w14:textId="23D8D414" w:rsidTr="00A3128E">
        <w:trPr>
          <w:trHeight w:val="185"/>
          <w:jc w:val="center"/>
        </w:trPr>
        <w:tc>
          <w:tcPr>
            <w:tcW w:w="3128" w:type="dxa"/>
            <w:vAlign w:val="center"/>
          </w:tcPr>
          <w:p w14:paraId="46306266" w14:textId="77777777" w:rsidR="00155315" w:rsidRDefault="00155315" w:rsidP="00C1795B">
            <w:pPr>
              <w:jc w:val="center"/>
              <w:rPr>
                <w:sz w:val="20"/>
              </w:rPr>
            </w:pPr>
            <w:r>
              <w:rPr>
                <w:sz w:val="20"/>
              </w:rPr>
              <w:t>Symétrie (%)</w:t>
            </w:r>
          </w:p>
        </w:tc>
        <w:tc>
          <w:tcPr>
            <w:tcW w:w="1446" w:type="dxa"/>
          </w:tcPr>
          <w:p w14:paraId="493BC6B6" w14:textId="6595F4EB" w:rsidR="00155315" w:rsidRPr="00D2539E" w:rsidRDefault="00155315" w:rsidP="00C1795B">
            <w:pPr>
              <w:jc w:val="center"/>
              <w:rPr>
                <w:sz w:val="20"/>
              </w:rPr>
            </w:pPr>
            <w:r>
              <w:rPr>
                <w:sz w:val="20"/>
              </w:rPr>
              <w:t>104,19</w:t>
            </w:r>
          </w:p>
        </w:tc>
        <w:tc>
          <w:tcPr>
            <w:tcW w:w="1130" w:type="dxa"/>
          </w:tcPr>
          <w:p w14:paraId="1542FDED" w14:textId="26895566" w:rsidR="00155315" w:rsidRDefault="00155315" w:rsidP="00C1795B">
            <w:pPr>
              <w:jc w:val="center"/>
              <w:rPr>
                <w:sz w:val="20"/>
              </w:rPr>
            </w:pPr>
            <w:r>
              <w:rPr>
                <w:sz w:val="20"/>
              </w:rPr>
              <w:t>101,38</w:t>
            </w:r>
          </w:p>
        </w:tc>
        <w:tc>
          <w:tcPr>
            <w:tcW w:w="1130" w:type="dxa"/>
          </w:tcPr>
          <w:p w14:paraId="504CC2A7" w14:textId="03BBC18C" w:rsidR="00155315" w:rsidRDefault="00B65B12" w:rsidP="00C1795B">
            <w:pPr>
              <w:jc w:val="center"/>
              <w:rPr>
                <w:sz w:val="20"/>
              </w:rPr>
            </w:pPr>
            <w:r>
              <w:rPr>
                <w:sz w:val="20"/>
              </w:rPr>
              <w:t>102,51</w:t>
            </w:r>
          </w:p>
        </w:tc>
      </w:tr>
    </w:tbl>
    <w:p w14:paraId="37CFA92F" w14:textId="77777777" w:rsidR="00245885" w:rsidRDefault="00245885" w:rsidP="00C1795B">
      <w:pPr>
        <w:spacing w:line="240" w:lineRule="auto"/>
        <w:jc w:val="center"/>
      </w:pPr>
    </w:p>
    <w:p w14:paraId="43D96EFC" w14:textId="52EEB9AC" w:rsidR="003B0D55" w:rsidRDefault="00122220" w:rsidP="00C1795B">
      <w:pPr>
        <w:spacing w:line="240" w:lineRule="auto"/>
      </w:pPr>
      <w:r>
        <w:t xml:space="preserve">Nous observons une légère diminution de la pénombre avec la chambre </w:t>
      </w:r>
      <w:proofErr w:type="spellStart"/>
      <w:r>
        <w:t>Pinpoint</w:t>
      </w:r>
      <w:proofErr w:type="spellEnd"/>
      <w:r>
        <w:t>, ceci provient du fait de son volume sensible moins important (0,015 cm</w:t>
      </w:r>
      <w:r>
        <w:rPr>
          <w:vertAlign w:val="superscript"/>
        </w:rPr>
        <w:t>3</w:t>
      </w:r>
      <w:r>
        <w:t xml:space="preserve"> contre 0,13 cm</w:t>
      </w:r>
      <w:r>
        <w:rPr>
          <w:vertAlign w:val="superscript"/>
        </w:rPr>
        <w:t>3</w:t>
      </w:r>
      <w:r w:rsidR="00522305">
        <w:rPr>
          <w:vertAlign w:val="superscript"/>
        </w:rPr>
        <w:t xml:space="preserve"> </w:t>
      </w:r>
      <w:r w:rsidR="00522305">
        <w:t xml:space="preserve">pour la CC13 et 7,8 mm de rayon pour la </w:t>
      </w:r>
      <w:proofErr w:type="spellStart"/>
      <w:r w:rsidR="00522305">
        <w:t>Roos</w:t>
      </w:r>
      <w:proofErr w:type="spellEnd"/>
      <w:r w:rsidR="00DC439A">
        <w:t xml:space="preserve">). </w:t>
      </w:r>
      <w:r w:rsidR="0006518E">
        <w:t xml:space="preserve">La pénombre est plus importante avec la chambre d’ionisation plate à cause de son plus grand volume sensible qui rend la mesure moins précise. </w:t>
      </w:r>
    </w:p>
    <w:p w14:paraId="4419DFC9" w14:textId="77777777" w:rsidR="00E00120" w:rsidRDefault="00E00120" w:rsidP="00C1795B">
      <w:pPr>
        <w:spacing w:line="240" w:lineRule="auto"/>
      </w:pPr>
      <w:r>
        <w:t xml:space="preserve">Les détecteurs solides (diodes, </w:t>
      </w:r>
      <w:proofErr w:type="spellStart"/>
      <w:r>
        <w:t>microdiamant</w:t>
      </w:r>
      <w:proofErr w:type="spellEnd"/>
      <w:r>
        <w:t xml:space="preserve">) sont à privilégier dans les zones de forts gradients (pénombre) grâce à leur faible volume sensible et leur sensibilité élevée. </w:t>
      </w:r>
    </w:p>
    <w:p w14:paraId="3BFEF0BA" w14:textId="3BAF8E71" w:rsidR="00025461" w:rsidRDefault="00025461" w:rsidP="00C1795B">
      <w:pPr>
        <w:spacing w:line="240" w:lineRule="auto"/>
      </w:pPr>
    </w:p>
    <w:p w14:paraId="58F86136" w14:textId="4BB63E7E" w:rsidR="00A15AE7" w:rsidRDefault="00A15AE7" w:rsidP="00C1795B">
      <w:pPr>
        <w:spacing w:line="240" w:lineRule="auto"/>
      </w:pPr>
    </w:p>
    <w:p w14:paraId="29883480" w14:textId="6952EC56" w:rsidR="00A15AE7" w:rsidRDefault="00A15AE7" w:rsidP="00C1795B">
      <w:pPr>
        <w:spacing w:line="240" w:lineRule="auto"/>
      </w:pPr>
    </w:p>
    <w:p w14:paraId="2D419747" w14:textId="4855582F" w:rsidR="00A15AE7" w:rsidRDefault="00A15AE7" w:rsidP="00C1795B">
      <w:pPr>
        <w:spacing w:line="240" w:lineRule="auto"/>
      </w:pPr>
    </w:p>
    <w:p w14:paraId="0D24D14E" w14:textId="77777777" w:rsidR="00A15AE7" w:rsidRPr="00EE19A3" w:rsidRDefault="00A15AE7" w:rsidP="00C1795B">
      <w:pPr>
        <w:spacing w:line="240" w:lineRule="auto"/>
      </w:pPr>
    </w:p>
    <w:p w14:paraId="4D78D980" w14:textId="088E59B8" w:rsidR="00E00120" w:rsidRDefault="00E00120" w:rsidP="00C1795B">
      <w:pPr>
        <w:pStyle w:val="Titre4"/>
        <w:spacing w:line="240" w:lineRule="auto"/>
      </w:pPr>
      <w:r w:rsidRPr="00F962D9">
        <w:t xml:space="preserve">Influence de la </w:t>
      </w:r>
      <w:r w:rsidRPr="00CC7A45">
        <w:t>profonde</w:t>
      </w:r>
      <w:r w:rsidRPr="00F962D9">
        <w:t>ur de mesure</w:t>
      </w:r>
    </w:p>
    <w:p w14:paraId="5814AD3A" w14:textId="372131F3" w:rsidR="00606936" w:rsidRDefault="00606936" w:rsidP="00C1795B">
      <w:pPr>
        <w:spacing w:line="240" w:lineRule="auto"/>
      </w:pPr>
    </w:p>
    <w:p w14:paraId="75F0B846" w14:textId="77777777" w:rsidR="00C51D60" w:rsidRDefault="00F76E1F" w:rsidP="00C1795B">
      <w:pPr>
        <w:keepNext/>
        <w:spacing w:line="240" w:lineRule="auto"/>
        <w:jc w:val="center"/>
      </w:pPr>
      <w:r>
        <w:rPr>
          <w:noProof/>
          <w:lang w:eastAsia="fr-FR"/>
        </w:rPr>
        <w:drawing>
          <wp:inline distT="0" distB="0" distL="0" distR="0" wp14:anchorId="2D38B4D6" wp14:editId="7BAAC279">
            <wp:extent cx="4928235" cy="2320506"/>
            <wp:effectExtent l="0" t="0" r="5715" b="381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860608" w14:textId="20ED0919" w:rsidR="009A26A2" w:rsidRDefault="00C51D60" w:rsidP="00C1795B">
      <w:pPr>
        <w:pStyle w:val="Lgende"/>
        <w:jc w:val="center"/>
      </w:pPr>
      <w:r>
        <w:t xml:space="preserve">Figure </w:t>
      </w:r>
      <w:fldSimple w:instr=" SEQ Figure \* ARABIC ">
        <w:r w:rsidR="00A15AE7">
          <w:rPr>
            <w:noProof/>
          </w:rPr>
          <w:t>10</w:t>
        </w:r>
      </w:fldSimple>
      <w:r>
        <w:t xml:space="preserve"> : Profils </w:t>
      </w:r>
      <w:proofErr w:type="spellStart"/>
      <w:r>
        <w:t>inline</w:t>
      </w:r>
      <w:proofErr w:type="spellEnd"/>
      <w:r>
        <w:t>, chambre CC13, énergie de 12 MeV, DSP 100 cm, champ 10 cm x 10 cm.</w:t>
      </w:r>
    </w:p>
    <w:p w14:paraId="7596D974" w14:textId="77777777" w:rsidR="009A26A2" w:rsidRDefault="009A26A2"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833781" w14:paraId="6A66C9CA" w14:textId="77777777" w:rsidTr="00CF7E87">
        <w:trPr>
          <w:trHeight w:val="185"/>
          <w:jc w:val="center"/>
        </w:trPr>
        <w:tc>
          <w:tcPr>
            <w:tcW w:w="3128" w:type="dxa"/>
            <w:vAlign w:val="center"/>
          </w:tcPr>
          <w:p w14:paraId="6EBB09BC" w14:textId="77777777" w:rsidR="00833781" w:rsidRPr="00D2539E" w:rsidRDefault="00833781" w:rsidP="00C1795B">
            <w:pPr>
              <w:jc w:val="center"/>
              <w:rPr>
                <w:sz w:val="20"/>
              </w:rPr>
            </w:pPr>
          </w:p>
        </w:tc>
        <w:tc>
          <w:tcPr>
            <w:tcW w:w="1446" w:type="dxa"/>
            <w:vAlign w:val="center"/>
          </w:tcPr>
          <w:p w14:paraId="187173F9" w14:textId="6BFA320B" w:rsidR="00833781" w:rsidRPr="00D2539E" w:rsidRDefault="00833781" w:rsidP="00C1795B">
            <w:pPr>
              <w:jc w:val="center"/>
              <w:rPr>
                <w:color w:val="009999"/>
                <w:sz w:val="20"/>
              </w:rPr>
            </w:pPr>
            <w:r>
              <w:rPr>
                <w:color w:val="009999"/>
                <w:sz w:val="20"/>
              </w:rPr>
              <w:t>0 cm</w:t>
            </w:r>
          </w:p>
        </w:tc>
        <w:tc>
          <w:tcPr>
            <w:tcW w:w="1130" w:type="dxa"/>
          </w:tcPr>
          <w:p w14:paraId="537AE8E7" w14:textId="1DF66855" w:rsidR="00833781" w:rsidRDefault="00833781" w:rsidP="00C1795B">
            <w:pPr>
              <w:jc w:val="center"/>
              <w:rPr>
                <w:color w:val="ED7D31" w:themeColor="accent2"/>
                <w:sz w:val="20"/>
              </w:rPr>
            </w:pPr>
            <w:r>
              <w:rPr>
                <w:color w:val="ED7D31" w:themeColor="accent2"/>
                <w:sz w:val="20"/>
              </w:rPr>
              <w:t>2,8 cm</w:t>
            </w:r>
          </w:p>
        </w:tc>
        <w:tc>
          <w:tcPr>
            <w:tcW w:w="1130" w:type="dxa"/>
          </w:tcPr>
          <w:p w14:paraId="2D45D0C4" w14:textId="1F3DE530" w:rsidR="00833781" w:rsidRDefault="00833781" w:rsidP="00C1795B">
            <w:pPr>
              <w:jc w:val="center"/>
              <w:rPr>
                <w:color w:val="ED7D31" w:themeColor="accent2"/>
                <w:sz w:val="20"/>
              </w:rPr>
            </w:pPr>
            <w:r>
              <w:rPr>
                <w:color w:val="5B9BD5" w:themeColor="accent1"/>
                <w:sz w:val="20"/>
              </w:rPr>
              <w:t>10 cm</w:t>
            </w:r>
          </w:p>
        </w:tc>
      </w:tr>
      <w:tr w:rsidR="00833781" w14:paraId="1EA0C541" w14:textId="77777777" w:rsidTr="00CF7E87">
        <w:trPr>
          <w:trHeight w:val="184"/>
          <w:jc w:val="center"/>
        </w:trPr>
        <w:tc>
          <w:tcPr>
            <w:tcW w:w="3128" w:type="dxa"/>
            <w:vAlign w:val="center"/>
          </w:tcPr>
          <w:p w14:paraId="04583B61" w14:textId="77777777" w:rsidR="00833781" w:rsidRPr="00D2539E" w:rsidRDefault="00833781" w:rsidP="00C1795B">
            <w:pPr>
              <w:jc w:val="center"/>
              <w:rPr>
                <w:sz w:val="20"/>
              </w:rPr>
            </w:pPr>
            <w:r>
              <w:rPr>
                <w:sz w:val="20"/>
              </w:rPr>
              <w:t>Pénombre gauche – droite (cm)</w:t>
            </w:r>
          </w:p>
        </w:tc>
        <w:tc>
          <w:tcPr>
            <w:tcW w:w="1446" w:type="dxa"/>
            <w:vAlign w:val="center"/>
          </w:tcPr>
          <w:p w14:paraId="47EAA86B" w14:textId="29FE54E1" w:rsidR="00833781" w:rsidRPr="00D2539E" w:rsidRDefault="00195F3A" w:rsidP="00C1795B">
            <w:pPr>
              <w:jc w:val="center"/>
              <w:rPr>
                <w:sz w:val="20"/>
              </w:rPr>
            </w:pPr>
            <w:r>
              <w:rPr>
                <w:sz w:val="20"/>
              </w:rPr>
              <w:t>0,46 – 0,46</w:t>
            </w:r>
          </w:p>
        </w:tc>
        <w:tc>
          <w:tcPr>
            <w:tcW w:w="1130" w:type="dxa"/>
          </w:tcPr>
          <w:p w14:paraId="104BE2D9" w14:textId="532DC3A5" w:rsidR="00833781" w:rsidRDefault="00195F3A" w:rsidP="00C1795B">
            <w:pPr>
              <w:jc w:val="center"/>
              <w:rPr>
                <w:sz w:val="20"/>
              </w:rPr>
            </w:pPr>
            <w:r>
              <w:rPr>
                <w:sz w:val="20"/>
              </w:rPr>
              <w:t>1,36 – 1,35</w:t>
            </w:r>
          </w:p>
        </w:tc>
        <w:tc>
          <w:tcPr>
            <w:tcW w:w="1130" w:type="dxa"/>
          </w:tcPr>
          <w:p w14:paraId="4A4A475E" w14:textId="5E106C96" w:rsidR="00833781" w:rsidRDefault="00195F3A" w:rsidP="00C1795B">
            <w:pPr>
              <w:jc w:val="center"/>
              <w:rPr>
                <w:sz w:val="20"/>
              </w:rPr>
            </w:pPr>
            <w:r>
              <w:rPr>
                <w:sz w:val="20"/>
              </w:rPr>
              <w:t>2,15 – 2,13</w:t>
            </w:r>
          </w:p>
        </w:tc>
      </w:tr>
      <w:tr w:rsidR="00833781" w14:paraId="552AAB69" w14:textId="77777777" w:rsidTr="00CF7E87">
        <w:trPr>
          <w:trHeight w:val="185"/>
          <w:jc w:val="center"/>
        </w:trPr>
        <w:tc>
          <w:tcPr>
            <w:tcW w:w="3128" w:type="dxa"/>
            <w:vAlign w:val="center"/>
          </w:tcPr>
          <w:p w14:paraId="18BC1BDE" w14:textId="77777777" w:rsidR="00833781" w:rsidRPr="00D2539E" w:rsidRDefault="00833781" w:rsidP="00C1795B">
            <w:pPr>
              <w:jc w:val="center"/>
              <w:rPr>
                <w:sz w:val="20"/>
              </w:rPr>
            </w:pPr>
            <w:r>
              <w:rPr>
                <w:sz w:val="20"/>
              </w:rPr>
              <w:t>Homogénéité (%)</w:t>
            </w:r>
          </w:p>
        </w:tc>
        <w:tc>
          <w:tcPr>
            <w:tcW w:w="1446" w:type="dxa"/>
            <w:vAlign w:val="center"/>
          </w:tcPr>
          <w:p w14:paraId="0385D18B" w14:textId="59A8EBA3" w:rsidR="00833781" w:rsidRPr="00D2539E" w:rsidRDefault="00195F3A" w:rsidP="00C1795B">
            <w:pPr>
              <w:jc w:val="center"/>
              <w:rPr>
                <w:sz w:val="20"/>
              </w:rPr>
            </w:pPr>
            <w:r>
              <w:rPr>
                <w:sz w:val="20"/>
              </w:rPr>
              <w:t>1,58</w:t>
            </w:r>
          </w:p>
        </w:tc>
        <w:tc>
          <w:tcPr>
            <w:tcW w:w="1130" w:type="dxa"/>
          </w:tcPr>
          <w:p w14:paraId="3FC47652" w14:textId="407EA11A" w:rsidR="00833781" w:rsidRDefault="00195F3A" w:rsidP="00C1795B">
            <w:pPr>
              <w:jc w:val="center"/>
              <w:rPr>
                <w:sz w:val="20"/>
              </w:rPr>
            </w:pPr>
            <w:r>
              <w:rPr>
                <w:sz w:val="20"/>
              </w:rPr>
              <w:t>5,87</w:t>
            </w:r>
          </w:p>
        </w:tc>
        <w:tc>
          <w:tcPr>
            <w:tcW w:w="1130" w:type="dxa"/>
          </w:tcPr>
          <w:p w14:paraId="6EFC03CC" w14:textId="716B6F38" w:rsidR="00833781" w:rsidRDefault="00195F3A" w:rsidP="00C1795B">
            <w:pPr>
              <w:jc w:val="center"/>
              <w:rPr>
                <w:sz w:val="20"/>
              </w:rPr>
            </w:pPr>
            <w:r>
              <w:rPr>
                <w:sz w:val="20"/>
              </w:rPr>
              <w:t>11,71</w:t>
            </w:r>
          </w:p>
        </w:tc>
      </w:tr>
      <w:tr w:rsidR="00833781" w14:paraId="60619CD1" w14:textId="77777777" w:rsidTr="00CF7E87">
        <w:trPr>
          <w:trHeight w:val="185"/>
          <w:jc w:val="center"/>
        </w:trPr>
        <w:tc>
          <w:tcPr>
            <w:tcW w:w="3128" w:type="dxa"/>
            <w:vAlign w:val="center"/>
          </w:tcPr>
          <w:p w14:paraId="60FEB030" w14:textId="77777777" w:rsidR="00833781" w:rsidRDefault="00833781" w:rsidP="00C1795B">
            <w:pPr>
              <w:jc w:val="center"/>
              <w:rPr>
                <w:sz w:val="20"/>
              </w:rPr>
            </w:pPr>
            <w:r>
              <w:rPr>
                <w:sz w:val="20"/>
              </w:rPr>
              <w:t>Symétrie (%)</w:t>
            </w:r>
          </w:p>
        </w:tc>
        <w:tc>
          <w:tcPr>
            <w:tcW w:w="1446" w:type="dxa"/>
            <w:vAlign w:val="center"/>
          </w:tcPr>
          <w:p w14:paraId="25BA017F" w14:textId="40D89873" w:rsidR="00833781" w:rsidRPr="00D2539E" w:rsidRDefault="00195F3A" w:rsidP="00C1795B">
            <w:pPr>
              <w:jc w:val="center"/>
              <w:rPr>
                <w:sz w:val="20"/>
              </w:rPr>
            </w:pPr>
            <w:r>
              <w:rPr>
                <w:sz w:val="20"/>
              </w:rPr>
              <w:t>101,09</w:t>
            </w:r>
          </w:p>
        </w:tc>
        <w:tc>
          <w:tcPr>
            <w:tcW w:w="1130" w:type="dxa"/>
          </w:tcPr>
          <w:p w14:paraId="6BD839BA" w14:textId="26514CBF" w:rsidR="00833781" w:rsidRDefault="00195F3A" w:rsidP="00C1795B">
            <w:pPr>
              <w:jc w:val="center"/>
              <w:rPr>
                <w:sz w:val="20"/>
              </w:rPr>
            </w:pPr>
            <w:r>
              <w:rPr>
                <w:sz w:val="20"/>
              </w:rPr>
              <w:t>102,23</w:t>
            </w:r>
          </w:p>
        </w:tc>
        <w:tc>
          <w:tcPr>
            <w:tcW w:w="1130" w:type="dxa"/>
          </w:tcPr>
          <w:p w14:paraId="612B978B" w14:textId="3D0365E7" w:rsidR="00833781" w:rsidRDefault="00195F3A" w:rsidP="00C1795B">
            <w:pPr>
              <w:jc w:val="center"/>
              <w:rPr>
                <w:sz w:val="20"/>
              </w:rPr>
            </w:pPr>
            <w:r>
              <w:rPr>
                <w:sz w:val="20"/>
              </w:rPr>
              <w:t>103,47</w:t>
            </w:r>
          </w:p>
        </w:tc>
      </w:tr>
    </w:tbl>
    <w:p w14:paraId="2498E621" w14:textId="5F282E08" w:rsidR="00606936" w:rsidRDefault="00606936" w:rsidP="00C1795B">
      <w:pPr>
        <w:spacing w:line="240" w:lineRule="auto"/>
      </w:pPr>
    </w:p>
    <w:p w14:paraId="237ACCDD" w14:textId="697ECBAA" w:rsidR="00C32BE0" w:rsidRPr="00606936" w:rsidRDefault="00BD5D6C" w:rsidP="00C1795B">
      <w:pPr>
        <w:spacing w:line="240" w:lineRule="auto"/>
      </w:pPr>
      <w:r>
        <w:t xml:space="preserve">La taille de champ au niveau de la profondeur de mesure est augmentée car elle n’a pas été compensée. </w:t>
      </w:r>
      <w:r w:rsidR="00E16BAE">
        <w:t>L’augmentation de la profondeur de mesure augmente la taille de la pénombre.</w:t>
      </w:r>
      <w:r>
        <w:t xml:space="preserve"> Ceci s’explique par le fait que l</w:t>
      </w:r>
      <w:r w:rsidR="00E16BAE">
        <w:t>’énergie du faisceau s’amoindrit au fur et à mesure de son parcours dans la matière (</w:t>
      </w:r>
      <w:r w:rsidR="002058BE">
        <w:t xml:space="preserve">environ </w:t>
      </w:r>
      <w:r w:rsidR="00E16BAE">
        <w:t>2</w:t>
      </w:r>
      <w:r w:rsidR="002058BE">
        <w:t xml:space="preserve"> </w:t>
      </w:r>
      <w:r>
        <w:t xml:space="preserve">MeV/cm). De plus, </w:t>
      </w:r>
      <w:r w:rsidR="00E16BAE">
        <w:t xml:space="preserve">l’angle de diffusion des électrons augmente. </w:t>
      </w:r>
      <w:r>
        <w:t xml:space="preserve">Ces deux phénomènes expliquent également la dégradation de </w:t>
      </w:r>
      <w:r w:rsidR="00E16BAE">
        <w:t xml:space="preserve">l’homogénéité du faisceau quand la profondeur de mesure augmente. </w:t>
      </w:r>
    </w:p>
    <w:p w14:paraId="79EF8FC8" w14:textId="766BDF6B" w:rsidR="00CC7A45" w:rsidRDefault="00CC7A45" w:rsidP="00C1795B">
      <w:pPr>
        <w:spacing w:line="240" w:lineRule="auto"/>
      </w:pPr>
    </w:p>
    <w:p w14:paraId="62DDD924" w14:textId="3253FA10" w:rsidR="00CC7A45" w:rsidRDefault="00CC7A45" w:rsidP="00C1795B">
      <w:pPr>
        <w:pStyle w:val="Titre4"/>
        <w:spacing w:line="240" w:lineRule="auto"/>
      </w:pPr>
      <w:r>
        <w:lastRenderedPageBreak/>
        <w:t xml:space="preserve">Influence de la </w:t>
      </w:r>
      <w:r w:rsidRPr="00CC7A45">
        <w:t>vitesse</w:t>
      </w:r>
      <w:r>
        <w:t xml:space="preserve"> d’acquisition de la chambre</w:t>
      </w:r>
    </w:p>
    <w:p w14:paraId="5AACF3FB" w14:textId="3818B88E" w:rsidR="000A0EF6" w:rsidRDefault="000A0EF6" w:rsidP="00C1795B">
      <w:pPr>
        <w:spacing w:line="240" w:lineRule="auto"/>
      </w:pPr>
    </w:p>
    <w:p w14:paraId="39D33B4E" w14:textId="77777777" w:rsidR="00DD07AA" w:rsidRDefault="00DD00BB" w:rsidP="00C1795B">
      <w:pPr>
        <w:keepNext/>
        <w:spacing w:line="240" w:lineRule="auto"/>
        <w:jc w:val="center"/>
      </w:pPr>
      <w:r>
        <w:rPr>
          <w:noProof/>
          <w:lang w:eastAsia="fr-FR"/>
        </w:rPr>
        <w:drawing>
          <wp:inline distT="0" distB="0" distL="0" distR="0" wp14:anchorId="3AC1957A" wp14:editId="318E6E4B">
            <wp:extent cx="4928235" cy="2139351"/>
            <wp:effectExtent l="0" t="0" r="5715" b="1333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6CE74B" w14:textId="6A58E43B" w:rsidR="000A0EF6" w:rsidRDefault="00DD07AA" w:rsidP="00C1795B">
      <w:pPr>
        <w:pStyle w:val="Lgende"/>
        <w:jc w:val="center"/>
      </w:pPr>
      <w:r>
        <w:t xml:space="preserve">Figure </w:t>
      </w:r>
      <w:fldSimple w:instr=" SEQ Figure \* ARABIC ">
        <w:r w:rsidR="00A15AE7">
          <w:rPr>
            <w:noProof/>
          </w:rPr>
          <w:t>11</w:t>
        </w:r>
      </w:fldSimple>
      <w:r>
        <w:t xml:space="preserve"> : Profils </w:t>
      </w:r>
      <w:proofErr w:type="spellStart"/>
      <w:r>
        <w:t>inline</w:t>
      </w:r>
      <w:proofErr w:type="spellEnd"/>
      <w:r>
        <w:t xml:space="preserve">, chambre CC13, énergie de 12 MeV, DSP 100 cm, champ 10 cm x 10 cm, </w:t>
      </w:r>
      <w:proofErr w:type="spellStart"/>
      <w:r>
        <w:t>z</w:t>
      </w:r>
      <w:r>
        <w:rPr>
          <w:vertAlign w:val="subscript"/>
        </w:rPr>
        <w:t>mesure</w:t>
      </w:r>
      <w:proofErr w:type="spellEnd"/>
      <w:r>
        <w:rPr>
          <w:vertAlign w:val="subscript"/>
        </w:rPr>
        <w:t xml:space="preserve"> </w:t>
      </w:r>
      <w:r>
        <w:t xml:space="preserve"> = 2,8 cm.</w:t>
      </w:r>
    </w:p>
    <w:p w14:paraId="5605E5A7" w14:textId="3E65ECC8" w:rsidR="00F57D25" w:rsidRDefault="00F57D25" w:rsidP="00C1795B">
      <w:pPr>
        <w:spacing w:line="240" w:lineRule="auto"/>
      </w:pPr>
    </w:p>
    <w:p w14:paraId="67398CFF" w14:textId="77777777" w:rsidR="00025461" w:rsidRPr="00F57D25" w:rsidRDefault="00025461"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B14733" w14:paraId="7E8FCF40" w14:textId="77777777" w:rsidTr="00071FCF">
        <w:trPr>
          <w:trHeight w:val="185"/>
          <w:jc w:val="center"/>
        </w:trPr>
        <w:tc>
          <w:tcPr>
            <w:tcW w:w="3128" w:type="dxa"/>
            <w:vAlign w:val="center"/>
          </w:tcPr>
          <w:p w14:paraId="463D3517" w14:textId="77777777" w:rsidR="00B14733" w:rsidRPr="00D2539E" w:rsidRDefault="00B14733" w:rsidP="00C1795B">
            <w:pPr>
              <w:jc w:val="center"/>
              <w:rPr>
                <w:sz w:val="20"/>
              </w:rPr>
            </w:pPr>
          </w:p>
        </w:tc>
        <w:tc>
          <w:tcPr>
            <w:tcW w:w="1446" w:type="dxa"/>
            <w:vAlign w:val="center"/>
          </w:tcPr>
          <w:p w14:paraId="352A9F8E" w14:textId="5C0D2DA0" w:rsidR="00B14733" w:rsidRPr="00D2539E" w:rsidRDefault="00B14733" w:rsidP="00C1795B">
            <w:pPr>
              <w:jc w:val="center"/>
              <w:rPr>
                <w:color w:val="009999"/>
                <w:sz w:val="20"/>
              </w:rPr>
            </w:pPr>
            <w:r>
              <w:rPr>
                <w:color w:val="009999"/>
                <w:sz w:val="20"/>
              </w:rPr>
              <w:t>0,3 cm/s</w:t>
            </w:r>
          </w:p>
        </w:tc>
        <w:tc>
          <w:tcPr>
            <w:tcW w:w="1130" w:type="dxa"/>
          </w:tcPr>
          <w:p w14:paraId="3F37C927" w14:textId="01DA1A6D" w:rsidR="00B14733" w:rsidRDefault="00B14733" w:rsidP="00C1795B">
            <w:pPr>
              <w:jc w:val="center"/>
              <w:rPr>
                <w:color w:val="ED7D31" w:themeColor="accent2"/>
                <w:sz w:val="20"/>
              </w:rPr>
            </w:pPr>
            <w:r>
              <w:rPr>
                <w:color w:val="ED7D31" w:themeColor="accent2"/>
                <w:sz w:val="20"/>
              </w:rPr>
              <w:t>1 cm/s</w:t>
            </w:r>
          </w:p>
        </w:tc>
        <w:tc>
          <w:tcPr>
            <w:tcW w:w="1130" w:type="dxa"/>
          </w:tcPr>
          <w:p w14:paraId="5A2CAA58" w14:textId="1D6013E9" w:rsidR="00B14733" w:rsidRDefault="00B14733" w:rsidP="00C1795B">
            <w:pPr>
              <w:jc w:val="center"/>
              <w:rPr>
                <w:color w:val="ED7D31" w:themeColor="accent2"/>
                <w:sz w:val="20"/>
              </w:rPr>
            </w:pPr>
            <w:r>
              <w:rPr>
                <w:color w:val="5B9BD5" w:themeColor="accent1"/>
                <w:sz w:val="20"/>
              </w:rPr>
              <w:t>2 cm/s</w:t>
            </w:r>
          </w:p>
        </w:tc>
      </w:tr>
      <w:tr w:rsidR="00B14733" w14:paraId="28801761" w14:textId="77777777" w:rsidTr="00071FCF">
        <w:trPr>
          <w:trHeight w:val="184"/>
          <w:jc w:val="center"/>
        </w:trPr>
        <w:tc>
          <w:tcPr>
            <w:tcW w:w="3128" w:type="dxa"/>
            <w:vAlign w:val="center"/>
          </w:tcPr>
          <w:p w14:paraId="6E0ECFEB" w14:textId="77777777" w:rsidR="00B14733" w:rsidRPr="00D2539E" w:rsidRDefault="00B14733" w:rsidP="00C1795B">
            <w:pPr>
              <w:jc w:val="center"/>
              <w:rPr>
                <w:sz w:val="20"/>
              </w:rPr>
            </w:pPr>
            <w:r>
              <w:rPr>
                <w:sz w:val="20"/>
              </w:rPr>
              <w:t>Pénombre gauche – droite (cm)</w:t>
            </w:r>
          </w:p>
        </w:tc>
        <w:tc>
          <w:tcPr>
            <w:tcW w:w="1446" w:type="dxa"/>
            <w:vAlign w:val="center"/>
          </w:tcPr>
          <w:p w14:paraId="494B6C5F" w14:textId="4866FDF9" w:rsidR="00B14733" w:rsidRPr="00D2539E" w:rsidRDefault="004F239D" w:rsidP="00C1795B">
            <w:pPr>
              <w:jc w:val="center"/>
              <w:rPr>
                <w:sz w:val="20"/>
              </w:rPr>
            </w:pPr>
            <w:r>
              <w:rPr>
                <w:sz w:val="20"/>
              </w:rPr>
              <w:t>1,29 – 1,27</w:t>
            </w:r>
          </w:p>
        </w:tc>
        <w:tc>
          <w:tcPr>
            <w:tcW w:w="1130" w:type="dxa"/>
          </w:tcPr>
          <w:p w14:paraId="6D89580B" w14:textId="112AA61E" w:rsidR="00B14733" w:rsidRDefault="004F239D" w:rsidP="00C1795B">
            <w:pPr>
              <w:jc w:val="center"/>
              <w:rPr>
                <w:sz w:val="20"/>
              </w:rPr>
            </w:pPr>
            <w:r>
              <w:rPr>
                <w:sz w:val="20"/>
              </w:rPr>
              <w:t>1,29 – 1,28</w:t>
            </w:r>
          </w:p>
        </w:tc>
        <w:tc>
          <w:tcPr>
            <w:tcW w:w="1130" w:type="dxa"/>
          </w:tcPr>
          <w:p w14:paraId="49038E8A" w14:textId="477C6A5B" w:rsidR="00B14733" w:rsidRDefault="004F239D" w:rsidP="00C1795B">
            <w:pPr>
              <w:jc w:val="center"/>
              <w:rPr>
                <w:sz w:val="20"/>
              </w:rPr>
            </w:pPr>
            <w:r>
              <w:rPr>
                <w:sz w:val="20"/>
              </w:rPr>
              <w:t>1,28 – 1,27</w:t>
            </w:r>
          </w:p>
        </w:tc>
      </w:tr>
      <w:tr w:rsidR="00B14733" w14:paraId="271190D6" w14:textId="77777777" w:rsidTr="00071FCF">
        <w:trPr>
          <w:trHeight w:val="185"/>
          <w:jc w:val="center"/>
        </w:trPr>
        <w:tc>
          <w:tcPr>
            <w:tcW w:w="3128" w:type="dxa"/>
            <w:vAlign w:val="center"/>
          </w:tcPr>
          <w:p w14:paraId="550DB682" w14:textId="77777777" w:rsidR="00B14733" w:rsidRPr="00D2539E" w:rsidRDefault="00B14733" w:rsidP="00C1795B">
            <w:pPr>
              <w:jc w:val="center"/>
              <w:rPr>
                <w:sz w:val="20"/>
              </w:rPr>
            </w:pPr>
            <w:r>
              <w:rPr>
                <w:sz w:val="20"/>
              </w:rPr>
              <w:t>Homogénéité (%)</w:t>
            </w:r>
          </w:p>
        </w:tc>
        <w:tc>
          <w:tcPr>
            <w:tcW w:w="1446" w:type="dxa"/>
            <w:vAlign w:val="center"/>
          </w:tcPr>
          <w:p w14:paraId="0A1F8401" w14:textId="4EFD035D" w:rsidR="00B14733" w:rsidRPr="00D2539E" w:rsidRDefault="004F239D" w:rsidP="00C1795B">
            <w:pPr>
              <w:jc w:val="center"/>
              <w:rPr>
                <w:sz w:val="20"/>
              </w:rPr>
            </w:pPr>
            <w:r>
              <w:rPr>
                <w:sz w:val="20"/>
              </w:rPr>
              <w:t>5,69</w:t>
            </w:r>
          </w:p>
        </w:tc>
        <w:tc>
          <w:tcPr>
            <w:tcW w:w="1130" w:type="dxa"/>
          </w:tcPr>
          <w:p w14:paraId="7617C79E" w14:textId="10C82CB9" w:rsidR="00B14733" w:rsidRDefault="004F239D" w:rsidP="00C1795B">
            <w:pPr>
              <w:jc w:val="center"/>
              <w:rPr>
                <w:sz w:val="20"/>
              </w:rPr>
            </w:pPr>
            <w:r>
              <w:rPr>
                <w:sz w:val="20"/>
              </w:rPr>
              <w:t>5,78</w:t>
            </w:r>
          </w:p>
        </w:tc>
        <w:tc>
          <w:tcPr>
            <w:tcW w:w="1130" w:type="dxa"/>
          </w:tcPr>
          <w:p w14:paraId="0951ED84" w14:textId="3361AB40" w:rsidR="00B14733" w:rsidRDefault="004F239D" w:rsidP="00C1795B">
            <w:pPr>
              <w:jc w:val="center"/>
              <w:rPr>
                <w:sz w:val="20"/>
              </w:rPr>
            </w:pPr>
            <w:r>
              <w:rPr>
                <w:sz w:val="20"/>
              </w:rPr>
              <w:t>5,82</w:t>
            </w:r>
          </w:p>
        </w:tc>
      </w:tr>
      <w:tr w:rsidR="00B14733" w14:paraId="2F3A9B55" w14:textId="77777777" w:rsidTr="00071FCF">
        <w:trPr>
          <w:trHeight w:val="185"/>
          <w:jc w:val="center"/>
        </w:trPr>
        <w:tc>
          <w:tcPr>
            <w:tcW w:w="3128" w:type="dxa"/>
            <w:vAlign w:val="center"/>
          </w:tcPr>
          <w:p w14:paraId="67EE17D7" w14:textId="77777777" w:rsidR="00B14733" w:rsidRDefault="00B14733" w:rsidP="00C1795B">
            <w:pPr>
              <w:jc w:val="center"/>
              <w:rPr>
                <w:sz w:val="20"/>
              </w:rPr>
            </w:pPr>
            <w:r>
              <w:rPr>
                <w:sz w:val="20"/>
              </w:rPr>
              <w:t>Symétrie (%)</w:t>
            </w:r>
          </w:p>
        </w:tc>
        <w:tc>
          <w:tcPr>
            <w:tcW w:w="1446" w:type="dxa"/>
            <w:vAlign w:val="center"/>
          </w:tcPr>
          <w:p w14:paraId="3415727E" w14:textId="728E1948" w:rsidR="00B14733" w:rsidRPr="00D2539E" w:rsidRDefault="00F7362F" w:rsidP="00C1795B">
            <w:pPr>
              <w:jc w:val="center"/>
              <w:rPr>
                <w:sz w:val="20"/>
              </w:rPr>
            </w:pPr>
            <w:r>
              <w:rPr>
                <w:sz w:val="20"/>
              </w:rPr>
              <w:t>10</w:t>
            </w:r>
            <w:r w:rsidR="004F239D">
              <w:rPr>
                <w:sz w:val="20"/>
              </w:rPr>
              <w:t>4,16</w:t>
            </w:r>
          </w:p>
        </w:tc>
        <w:tc>
          <w:tcPr>
            <w:tcW w:w="1130" w:type="dxa"/>
          </w:tcPr>
          <w:p w14:paraId="35D60804" w14:textId="7C42F845" w:rsidR="00B14733" w:rsidRDefault="00F7362F" w:rsidP="00C1795B">
            <w:pPr>
              <w:jc w:val="center"/>
              <w:rPr>
                <w:sz w:val="20"/>
              </w:rPr>
            </w:pPr>
            <w:r>
              <w:rPr>
                <w:sz w:val="20"/>
              </w:rPr>
              <w:t>10</w:t>
            </w:r>
            <w:r w:rsidR="004F239D">
              <w:rPr>
                <w:sz w:val="20"/>
              </w:rPr>
              <w:t>3,25</w:t>
            </w:r>
          </w:p>
        </w:tc>
        <w:tc>
          <w:tcPr>
            <w:tcW w:w="1130" w:type="dxa"/>
          </w:tcPr>
          <w:p w14:paraId="6EFE5CCA" w14:textId="740B91AB" w:rsidR="00B14733" w:rsidRDefault="00F7362F" w:rsidP="00C1795B">
            <w:pPr>
              <w:jc w:val="center"/>
              <w:rPr>
                <w:sz w:val="20"/>
              </w:rPr>
            </w:pPr>
            <w:r>
              <w:rPr>
                <w:sz w:val="20"/>
              </w:rPr>
              <w:t>10</w:t>
            </w:r>
            <w:r w:rsidR="004F239D">
              <w:rPr>
                <w:sz w:val="20"/>
              </w:rPr>
              <w:t>3,99</w:t>
            </w:r>
          </w:p>
        </w:tc>
      </w:tr>
    </w:tbl>
    <w:p w14:paraId="0EEED3C0" w14:textId="44010FF0" w:rsidR="00CC7A45" w:rsidRDefault="00CC7A45" w:rsidP="00C1795B">
      <w:pPr>
        <w:spacing w:line="240" w:lineRule="auto"/>
      </w:pPr>
    </w:p>
    <w:p w14:paraId="77CD406D" w14:textId="70C86C87" w:rsidR="00180C62" w:rsidRDefault="006A0E2A" w:rsidP="00C1795B">
      <w:pPr>
        <w:spacing w:line="240" w:lineRule="auto"/>
      </w:pPr>
      <w:r>
        <w:t xml:space="preserve">La pénombre est similaire sur les profils acquis avec les trois vitesses différentes. </w:t>
      </w:r>
      <w:r w:rsidR="009C4157">
        <w:t xml:space="preserve">Nous pouvons remarquer que plus la vitesse d’acquisition augmente, plus le profil apparait bruité au niveau de la zone homogène. Ceci s’explique par le fait que la mesure s’effectue sur un temps d’acquisition plus faible et donc une statistique plus faible. De plus, si la vitesse de déplacement de la chambre est trop importante, cela créera un déplacement de l’eau et la formation de vaguelettes à la surface.  </w:t>
      </w:r>
    </w:p>
    <w:p w14:paraId="283D46C5" w14:textId="77777777" w:rsidR="00180C62" w:rsidRDefault="00180C62" w:rsidP="00C1795B">
      <w:pPr>
        <w:spacing w:line="240" w:lineRule="auto"/>
      </w:pPr>
    </w:p>
    <w:p w14:paraId="193EE48E" w14:textId="76A18D83" w:rsidR="00CC7A45" w:rsidRPr="00CC7A45" w:rsidRDefault="00CC7A45" w:rsidP="00C1795B">
      <w:pPr>
        <w:pStyle w:val="Titre4"/>
        <w:spacing w:line="240" w:lineRule="auto"/>
      </w:pPr>
      <w:r>
        <w:t>Influence de l’orientation</w:t>
      </w:r>
    </w:p>
    <w:p w14:paraId="3D728A96" w14:textId="77777777" w:rsidR="00CC7A45" w:rsidRPr="00CC7A45" w:rsidRDefault="00CC7A45" w:rsidP="00C1795B">
      <w:pPr>
        <w:spacing w:line="240" w:lineRule="auto"/>
      </w:pPr>
    </w:p>
    <w:p w14:paraId="12C267F4" w14:textId="77777777" w:rsidR="00DD07AA" w:rsidRDefault="008C0422" w:rsidP="00C1795B">
      <w:pPr>
        <w:keepNext/>
        <w:spacing w:line="240" w:lineRule="auto"/>
        <w:jc w:val="center"/>
      </w:pPr>
      <w:r>
        <w:rPr>
          <w:noProof/>
          <w:lang w:eastAsia="fr-FR"/>
        </w:rPr>
        <w:drawing>
          <wp:inline distT="0" distB="0" distL="0" distR="0" wp14:anchorId="1E6B4B79" wp14:editId="775FABEA">
            <wp:extent cx="4928235" cy="1915065"/>
            <wp:effectExtent l="0" t="0" r="5715" b="95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3CD360" w14:textId="64873E39" w:rsidR="00E00120" w:rsidRPr="00F962D9" w:rsidRDefault="00DD07AA" w:rsidP="00C1795B">
      <w:pPr>
        <w:pStyle w:val="Lgende"/>
        <w:jc w:val="center"/>
      </w:pPr>
      <w:r>
        <w:t xml:space="preserve">Figure </w:t>
      </w:r>
      <w:fldSimple w:instr=" SEQ Figure \* ARABIC ">
        <w:r w:rsidR="00A15AE7">
          <w:rPr>
            <w:noProof/>
          </w:rPr>
          <w:t>12</w:t>
        </w:r>
      </w:fldSimple>
      <w:r>
        <w:t xml:space="preserve"> : Profils, chambre CC13, énergie de 12 MeV, DSP 100 cm, champ 10 cm x 10 cm, </w:t>
      </w:r>
      <w:proofErr w:type="spellStart"/>
      <w:r>
        <w:t>z</w:t>
      </w:r>
      <w:r>
        <w:rPr>
          <w:vertAlign w:val="subscript"/>
        </w:rPr>
        <w:t>mesure</w:t>
      </w:r>
      <w:proofErr w:type="spellEnd"/>
      <w:r>
        <w:rPr>
          <w:vertAlign w:val="subscript"/>
        </w:rPr>
        <w:t xml:space="preserve"> </w:t>
      </w:r>
      <w:r>
        <w:t xml:space="preserve"> = 2,8 cm.</w:t>
      </w:r>
    </w:p>
    <w:tbl>
      <w:tblPr>
        <w:tblStyle w:val="Grilledutableau"/>
        <w:tblW w:w="0" w:type="auto"/>
        <w:jc w:val="center"/>
        <w:tblLook w:val="04A0" w:firstRow="1" w:lastRow="0" w:firstColumn="1" w:lastColumn="0" w:noHBand="0" w:noVBand="1"/>
      </w:tblPr>
      <w:tblGrid>
        <w:gridCol w:w="3128"/>
        <w:gridCol w:w="1446"/>
        <w:gridCol w:w="1130"/>
      </w:tblGrid>
      <w:tr w:rsidR="007C1101" w14:paraId="278018CA" w14:textId="77777777" w:rsidTr="00071FCF">
        <w:trPr>
          <w:trHeight w:val="185"/>
          <w:jc w:val="center"/>
        </w:trPr>
        <w:tc>
          <w:tcPr>
            <w:tcW w:w="3128" w:type="dxa"/>
            <w:vAlign w:val="center"/>
          </w:tcPr>
          <w:p w14:paraId="4AF0E61D" w14:textId="77777777" w:rsidR="007C1101" w:rsidRPr="00D2539E" w:rsidRDefault="007C1101" w:rsidP="00C1795B">
            <w:pPr>
              <w:jc w:val="center"/>
              <w:rPr>
                <w:sz w:val="20"/>
              </w:rPr>
            </w:pPr>
          </w:p>
        </w:tc>
        <w:tc>
          <w:tcPr>
            <w:tcW w:w="1446" w:type="dxa"/>
            <w:vAlign w:val="center"/>
          </w:tcPr>
          <w:p w14:paraId="16B8CDB7" w14:textId="6AEC0709" w:rsidR="007C1101" w:rsidRPr="00D2539E" w:rsidRDefault="007C1101" w:rsidP="00C1795B">
            <w:pPr>
              <w:jc w:val="center"/>
              <w:rPr>
                <w:color w:val="009999"/>
                <w:sz w:val="20"/>
              </w:rPr>
            </w:pPr>
            <w:proofErr w:type="spellStart"/>
            <w:r>
              <w:rPr>
                <w:color w:val="009999"/>
                <w:sz w:val="20"/>
              </w:rPr>
              <w:t>Inline</w:t>
            </w:r>
            <w:proofErr w:type="spellEnd"/>
          </w:p>
        </w:tc>
        <w:tc>
          <w:tcPr>
            <w:tcW w:w="1130" w:type="dxa"/>
          </w:tcPr>
          <w:p w14:paraId="4AB89D87" w14:textId="45D677AE" w:rsidR="007C1101" w:rsidRDefault="007C1101" w:rsidP="00C1795B">
            <w:pPr>
              <w:jc w:val="center"/>
              <w:rPr>
                <w:color w:val="ED7D31" w:themeColor="accent2"/>
                <w:sz w:val="20"/>
              </w:rPr>
            </w:pPr>
            <w:proofErr w:type="spellStart"/>
            <w:r>
              <w:rPr>
                <w:color w:val="ED7D31" w:themeColor="accent2"/>
                <w:sz w:val="20"/>
              </w:rPr>
              <w:t>Crossline</w:t>
            </w:r>
            <w:proofErr w:type="spellEnd"/>
          </w:p>
        </w:tc>
      </w:tr>
      <w:tr w:rsidR="007C1101" w14:paraId="067C4CFD" w14:textId="77777777" w:rsidTr="00071FCF">
        <w:trPr>
          <w:trHeight w:val="184"/>
          <w:jc w:val="center"/>
        </w:trPr>
        <w:tc>
          <w:tcPr>
            <w:tcW w:w="3128" w:type="dxa"/>
            <w:vAlign w:val="center"/>
          </w:tcPr>
          <w:p w14:paraId="7843C190" w14:textId="77777777" w:rsidR="007C1101" w:rsidRPr="00D2539E" w:rsidRDefault="007C1101" w:rsidP="00C1795B">
            <w:pPr>
              <w:jc w:val="center"/>
              <w:rPr>
                <w:sz w:val="20"/>
              </w:rPr>
            </w:pPr>
            <w:r>
              <w:rPr>
                <w:sz w:val="20"/>
              </w:rPr>
              <w:t>Pénombre gauche – droite (cm)</w:t>
            </w:r>
          </w:p>
        </w:tc>
        <w:tc>
          <w:tcPr>
            <w:tcW w:w="1446" w:type="dxa"/>
            <w:vAlign w:val="center"/>
          </w:tcPr>
          <w:p w14:paraId="5A65BCC1" w14:textId="79E589C6" w:rsidR="007C1101" w:rsidRPr="00D2539E" w:rsidRDefault="00986BB6" w:rsidP="00C1795B">
            <w:pPr>
              <w:jc w:val="center"/>
              <w:rPr>
                <w:sz w:val="20"/>
              </w:rPr>
            </w:pPr>
            <w:r>
              <w:rPr>
                <w:sz w:val="20"/>
              </w:rPr>
              <w:t>1,29 – 1,27</w:t>
            </w:r>
          </w:p>
        </w:tc>
        <w:tc>
          <w:tcPr>
            <w:tcW w:w="1130" w:type="dxa"/>
          </w:tcPr>
          <w:p w14:paraId="0C07134E" w14:textId="3CD8619E" w:rsidR="007C1101" w:rsidRDefault="00986BB6" w:rsidP="00C1795B">
            <w:pPr>
              <w:jc w:val="center"/>
              <w:rPr>
                <w:sz w:val="20"/>
              </w:rPr>
            </w:pPr>
            <w:r>
              <w:rPr>
                <w:sz w:val="20"/>
              </w:rPr>
              <w:t>1,24 – 1,23</w:t>
            </w:r>
          </w:p>
        </w:tc>
      </w:tr>
      <w:tr w:rsidR="00F7362F" w14:paraId="701F7835" w14:textId="77777777" w:rsidTr="00071FCF">
        <w:trPr>
          <w:trHeight w:val="185"/>
          <w:jc w:val="center"/>
        </w:trPr>
        <w:tc>
          <w:tcPr>
            <w:tcW w:w="3128" w:type="dxa"/>
            <w:vAlign w:val="center"/>
          </w:tcPr>
          <w:p w14:paraId="69A23B7B" w14:textId="77777777" w:rsidR="00F7362F" w:rsidRPr="00D2539E" w:rsidRDefault="00F7362F" w:rsidP="00C1795B">
            <w:pPr>
              <w:jc w:val="center"/>
              <w:rPr>
                <w:sz w:val="20"/>
              </w:rPr>
            </w:pPr>
            <w:r>
              <w:rPr>
                <w:sz w:val="20"/>
              </w:rPr>
              <w:t>Homogénéité (%)</w:t>
            </w:r>
          </w:p>
        </w:tc>
        <w:tc>
          <w:tcPr>
            <w:tcW w:w="1446" w:type="dxa"/>
            <w:vAlign w:val="center"/>
          </w:tcPr>
          <w:p w14:paraId="0FD0D905" w14:textId="23315705" w:rsidR="00F7362F" w:rsidRPr="00D2539E" w:rsidRDefault="00F7362F" w:rsidP="00C1795B">
            <w:pPr>
              <w:jc w:val="center"/>
              <w:rPr>
                <w:sz w:val="20"/>
              </w:rPr>
            </w:pPr>
            <w:r>
              <w:rPr>
                <w:sz w:val="20"/>
              </w:rPr>
              <w:t>5,69</w:t>
            </w:r>
          </w:p>
        </w:tc>
        <w:tc>
          <w:tcPr>
            <w:tcW w:w="1130" w:type="dxa"/>
          </w:tcPr>
          <w:p w14:paraId="5A22478B" w14:textId="153A0FC8" w:rsidR="00F7362F" w:rsidRDefault="005E2AAA" w:rsidP="00C1795B">
            <w:pPr>
              <w:jc w:val="center"/>
              <w:rPr>
                <w:sz w:val="20"/>
              </w:rPr>
            </w:pPr>
            <w:r>
              <w:rPr>
                <w:sz w:val="20"/>
              </w:rPr>
              <w:t>5,</w:t>
            </w:r>
            <w:r w:rsidR="00F7362F">
              <w:rPr>
                <w:sz w:val="20"/>
              </w:rPr>
              <w:t>39</w:t>
            </w:r>
          </w:p>
        </w:tc>
      </w:tr>
      <w:tr w:rsidR="00F7362F" w14:paraId="4471DA44" w14:textId="77777777" w:rsidTr="00071FCF">
        <w:trPr>
          <w:trHeight w:val="185"/>
          <w:jc w:val="center"/>
        </w:trPr>
        <w:tc>
          <w:tcPr>
            <w:tcW w:w="3128" w:type="dxa"/>
            <w:vAlign w:val="center"/>
          </w:tcPr>
          <w:p w14:paraId="02538BDC" w14:textId="77777777" w:rsidR="00F7362F" w:rsidRDefault="00F7362F" w:rsidP="00C1795B">
            <w:pPr>
              <w:jc w:val="center"/>
              <w:rPr>
                <w:sz w:val="20"/>
              </w:rPr>
            </w:pPr>
            <w:r>
              <w:rPr>
                <w:sz w:val="20"/>
              </w:rPr>
              <w:t>Symétrie (%)</w:t>
            </w:r>
          </w:p>
        </w:tc>
        <w:tc>
          <w:tcPr>
            <w:tcW w:w="1446" w:type="dxa"/>
            <w:vAlign w:val="center"/>
          </w:tcPr>
          <w:p w14:paraId="5A291B1C" w14:textId="1094AE01" w:rsidR="00F7362F" w:rsidRPr="00D2539E" w:rsidRDefault="00F7362F" w:rsidP="00C1795B">
            <w:pPr>
              <w:jc w:val="center"/>
              <w:rPr>
                <w:sz w:val="20"/>
              </w:rPr>
            </w:pPr>
            <w:r>
              <w:rPr>
                <w:sz w:val="20"/>
              </w:rPr>
              <w:t>104,16</w:t>
            </w:r>
          </w:p>
        </w:tc>
        <w:tc>
          <w:tcPr>
            <w:tcW w:w="1130" w:type="dxa"/>
          </w:tcPr>
          <w:p w14:paraId="7601F71C" w14:textId="4357BCD1" w:rsidR="00F7362F" w:rsidRDefault="00610F13" w:rsidP="00C1795B">
            <w:pPr>
              <w:jc w:val="center"/>
              <w:rPr>
                <w:sz w:val="20"/>
              </w:rPr>
            </w:pPr>
            <w:r>
              <w:rPr>
                <w:sz w:val="20"/>
              </w:rPr>
              <w:t>103,</w:t>
            </w:r>
            <w:r w:rsidR="00F7362F">
              <w:rPr>
                <w:sz w:val="20"/>
              </w:rPr>
              <w:t>53</w:t>
            </w:r>
          </w:p>
        </w:tc>
      </w:tr>
    </w:tbl>
    <w:p w14:paraId="2885D57B" w14:textId="4E480C0B" w:rsidR="00E00120" w:rsidRDefault="00E00120" w:rsidP="00C1795B">
      <w:pPr>
        <w:spacing w:line="240" w:lineRule="auto"/>
      </w:pPr>
    </w:p>
    <w:p w14:paraId="3D02E3C7" w14:textId="250C1244" w:rsidR="00B81171" w:rsidRDefault="00FC5140" w:rsidP="00C1795B">
      <w:pPr>
        <w:spacing w:line="240" w:lineRule="auto"/>
      </w:pPr>
      <w:r>
        <w:lastRenderedPageBreak/>
        <w:t xml:space="preserve">Les profils sont similaires dans le sens </w:t>
      </w:r>
      <w:proofErr w:type="spellStart"/>
      <w:r>
        <w:t>inline</w:t>
      </w:r>
      <w:proofErr w:type="spellEnd"/>
      <w:r>
        <w:t xml:space="preserve"> (tête-pieds) et dans le sens </w:t>
      </w:r>
      <w:proofErr w:type="spellStart"/>
      <w:r>
        <w:t>crossline</w:t>
      </w:r>
      <w:proofErr w:type="spellEnd"/>
      <w:r>
        <w:t xml:space="preserve"> (droite-gauche)</w:t>
      </w:r>
      <w:r w:rsidR="00AC3CFB">
        <w:t xml:space="preserve">. On peut remarquer une légère amélioration de la pénombre, </w:t>
      </w:r>
      <w:r w:rsidR="00550A69">
        <w:t>homogénéité</w:t>
      </w:r>
      <w:r w:rsidR="00AC3CFB">
        <w:t xml:space="preserve"> et symétrie en </w:t>
      </w:r>
      <w:proofErr w:type="spellStart"/>
      <w:r w:rsidR="00AC3CFB">
        <w:t>crossline</w:t>
      </w:r>
      <w:proofErr w:type="spellEnd"/>
      <w:r w:rsidR="00AC3CFB">
        <w:t xml:space="preserve"> mais celle-ci n’est pas significative. </w:t>
      </w:r>
    </w:p>
    <w:p w14:paraId="47FDAC99" w14:textId="7B294562" w:rsidR="00416AF7" w:rsidRDefault="00416AF7" w:rsidP="00C1795B">
      <w:pPr>
        <w:spacing w:line="240" w:lineRule="auto"/>
      </w:pPr>
    </w:p>
    <w:p w14:paraId="7957C9A4" w14:textId="3401559C" w:rsidR="0011756E" w:rsidRDefault="0011756E" w:rsidP="0011756E">
      <w:pPr>
        <w:pStyle w:val="Titre4"/>
      </w:pPr>
      <w:r>
        <w:t xml:space="preserve">Influence de la position de la chambre de référence </w:t>
      </w:r>
    </w:p>
    <w:p w14:paraId="323E0123" w14:textId="77777777" w:rsidR="00610F13" w:rsidRPr="00610F13" w:rsidRDefault="00610F13" w:rsidP="00610F13"/>
    <w:p w14:paraId="3826BCBB" w14:textId="77777777" w:rsidR="00A15AE7" w:rsidRDefault="00610F13" w:rsidP="00A15AE7">
      <w:pPr>
        <w:keepNext/>
        <w:jc w:val="center"/>
      </w:pPr>
      <w:r>
        <w:rPr>
          <w:noProof/>
          <w:lang w:eastAsia="fr-FR"/>
        </w:rPr>
        <w:drawing>
          <wp:inline distT="0" distB="0" distL="0" distR="0" wp14:anchorId="5E617B6F" wp14:editId="3527D8BA">
            <wp:extent cx="4928235" cy="1802921"/>
            <wp:effectExtent l="0" t="0" r="5715" b="698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4C58BF" w14:textId="675EFDB6" w:rsidR="00A15AE7" w:rsidRPr="00F962D9" w:rsidRDefault="00A15AE7" w:rsidP="00A15AE7">
      <w:pPr>
        <w:pStyle w:val="Lgende"/>
        <w:jc w:val="center"/>
      </w:pPr>
      <w:r>
        <w:t xml:space="preserve">Figure </w:t>
      </w:r>
      <w:fldSimple w:instr=" SEQ Figure \* ARABIC ">
        <w:r>
          <w:rPr>
            <w:noProof/>
          </w:rPr>
          <w:t>13</w:t>
        </w:r>
      </w:fldSimple>
      <w:r>
        <w:t xml:space="preserve"> : Profils, chambre CC13, énergie de 12 MeV, DSP 100 cm, champ 15 cm x 15 cm, </w:t>
      </w:r>
      <w:proofErr w:type="spellStart"/>
      <w:r>
        <w:t>z</w:t>
      </w:r>
      <w:r>
        <w:rPr>
          <w:vertAlign w:val="subscript"/>
        </w:rPr>
        <w:t>mesure</w:t>
      </w:r>
      <w:proofErr w:type="spellEnd"/>
      <w:r>
        <w:rPr>
          <w:vertAlign w:val="subscript"/>
        </w:rPr>
        <w:t xml:space="preserve"> </w:t>
      </w:r>
      <w:r>
        <w:t xml:space="preserve"> = 2,8 cm.</w:t>
      </w:r>
    </w:p>
    <w:tbl>
      <w:tblPr>
        <w:tblStyle w:val="Grilledutableau"/>
        <w:tblW w:w="0" w:type="auto"/>
        <w:jc w:val="center"/>
        <w:tblLook w:val="04A0" w:firstRow="1" w:lastRow="0" w:firstColumn="1" w:lastColumn="0" w:noHBand="0" w:noVBand="1"/>
      </w:tblPr>
      <w:tblGrid>
        <w:gridCol w:w="3388"/>
        <w:gridCol w:w="1566"/>
        <w:gridCol w:w="1224"/>
        <w:gridCol w:w="1224"/>
        <w:gridCol w:w="1224"/>
      </w:tblGrid>
      <w:tr w:rsidR="00610F13" w14:paraId="23B2971F" w14:textId="1812DE92" w:rsidTr="00610F13">
        <w:trPr>
          <w:trHeight w:val="163"/>
          <w:jc w:val="center"/>
        </w:trPr>
        <w:tc>
          <w:tcPr>
            <w:tcW w:w="3388" w:type="dxa"/>
            <w:vAlign w:val="center"/>
          </w:tcPr>
          <w:p w14:paraId="454B582A" w14:textId="77777777" w:rsidR="00610F13" w:rsidRPr="00D2539E" w:rsidRDefault="00610F13" w:rsidP="00A3128E">
            <w:pPr>
              <w:jc w:val="center"/>
              <w:rPr>
                <w:sz w:val="20"/>
              </w:rPr>
            </w:pPr>
          </w:p>
        </w:tc>
        <w:tc>
          <w:tcPr>
            <w:tcW w:w="1566" w:type="dxa"/>
            <w:vAlign w:val="center"/>
          </w:tcPr>
          <w:p w14:paraId="76822F9A" w14:textId="7FFA05FB" w:rsidR="00610F13" w:rsidRPr="00D2539E" w:rsidRDefault="00610F13" w:rsidP="00A3128E">
            <w:pPr>
              <w:jc w:val="center"/>
              <w:rPr>
                <w:color w:val="009999"/>
                <w:sz w:val="20"/>
              </w:rPr>
            </w:pPr>
            <w:r>
              <w:rPr>
                <w:color w:val="009999"/>
                <w:sz w:val="20"/>
              </w:rPr>
              <w:t>Coin</w:t>
            </w:r>
          </w:p>
        </w:tc>
        <w:tc>
          <w:tcPr>
            <w:tcW w:w="1224" w:type="dxa"/>
          </w:tcPr>
          <w:p w14:paraId="7B6919CF" w14:textId="7695FDDC" w:rsidR="00610F13" w:rsidRDefault="00610F13" w:rsidP="00A3128E">
            <w:pPr>
              <w:jc w:val="center"/>
              <w:rPr>
                <w:color w:val="ED7D31" w:themeColor="accent2"/>
                <w:sz w:val="20"/>
              </w:rPr>
            </w:pPr>
            <w:r>
              <w:rPr>
                <w:color w:val="ED7D31" w:themeColor="accent2"/>
                <w:sz w:val="20"/>
              </w:rPr>
              <w:t>Centrée</w:t>
            </w:r>
          </w:p>
        </w:tc>
        <w:tc>
          <w:tcPr>
            <w:tcW w:w="1224" w:type="dxa"/>
          </w:tcPr>
          <w:p w14:paraId="0A100593" w14:textId="6260C5C5" w:rsidR="00610F13" w:rsidRDefault="00610F13" w:rsidP="00A3128E">
            <w:pPr>
              <w:jc w:val="center"/>
              <w:rPr>
                <w:color w:val="ED7D31" w:themeColor="accent2"/>
                <w:sz w:val="20"/>
              </w:rPr>
            </w:pPr>
            <w:r>
              <w:rPr>
                <w:color w:val="5B9BD5" w:themeColor="accent1"/>
                <w:sz w:val="20"/>
              </w:rPr>
              <w:t>Désactivée</w:t>
            </w:r>
          </w:p>
        </w:tc>
        <w:tc>
          <w:tcPr>
            <w:tcW w:w="1224" w:type="dxa"/>
          </w:tcPr>
          <w:p w14:paraId="26F14CE0" w14:textId="7A0B268C" w:rsidR="00610F13" w:rsidRPr="00610F13" w:rsidRDefault="00610F13" w:rsidP="00A3128E">
            <w:pPr>
              <w:jc w:val="center"/>
              <w:rPr>
                <w:color w:val="FF0066"/>
                <w:sz w:val="20"/>
              </w:rPr>
            </w:pPr>
            <w:r w:rsidRPr="00610F13">
              <w:rPr>
                <w:color w:val="FF0066"/>
                <w:sz w:val="20"/>
              </w:rPr>
              <w:t>Hors champ</w:t>
            </w:r>
          </w:p>
        </w:tc>
      </w:tr>
      <w:tr w:rsidR="00610F13" w14:paraId="2839E446" w14:textId="121EEBF1" w:rsidTr="00610F13">
        <w:trPr>
          <w:trHeight w:val="162"/>
          <w:jc w:val="center"/>
        </w:trPr>
        <w:tc>
          <w:tcPr>
            <w:tcW w:w="3388" w:type="dxa"/>
            <w:vAlign w:val="center"/>
          </w:tcPr>
          <w:p w14:paraId="155C3504" w14:textId="77777777" w:rsidR="00610F13" w:rsidRPr="00D2539E" w:rsidRDefault="00610F13" w:rsidP="00A3128E">
            <w:pPr>
              <w:jc w:val="center"/>
              <w:rPr>
                <w:sz w:val="20"/>
              </w:rPr>
            </w:pPr>
            <w:r>
              <w:rPr>
                <w:sz w:val="20"/>
              </w:rPr>
              <w:t>Pénombre gauche – droite (cm)</w:t>
            </w:r>
          </w:p>
        </w:tc>
        <w:tc>
          <w:tcPr>
            <w:tcW w:w="1566" w:type="dxa"/>
            <w:vAlign w:val="center"/>
          </w:tcPr>
          <w:p w14:paraId="0D6A8923" w14:textId="6189C57A" w:rsidR="00610F13" w:rsidRPr="00D2539E" w:rsidRDefault="00610F13" w:rsidP="00A3128E">
            <w:pPr>
              <w:jc w:val="center"/>
              <w:rPr>
                <w:sz w:val="20"/>
              </w:rPr>
            </w:pPr>
            <w:r>
              <w:rPr>
                <w:sz w:val="20"/>
              </w:rPr>
              <w:t>1,38 – 1,39</w:t>
            </w:r>
          </w:p>
        </w:tc>
        <w:tc>
          <w:tcPr>
            <w:tcW w:w="1224" w:type="dxa"/>
          </w:tcPr>
          <w:p w14:paraId="4B1BBD69" w14:textId="47E1AC35" w:rsidR="00610F13" w:rsidRDefault="00610F13" w:rsidP="00A3128E">
            <w:pPr>
              <w:jc w:val="center"/>
              <w:rPr>
                <w:sz w:val="20"/>
              </w:rPr>
            </w:pPr>
            <w:r>
              <w:rPr>
                <w:sz w:val="20"/>
              </w:rPr>
              <w:t>1,42 – 1,41</w:t>
            </w:r>
          </w:p>
        </w:tc>
        <w:tc>
          <w:tcPr>
            <w:tcW w:w="1224" w:type="dxa"/>
          </w:tcPr>
          <w:p w14:paraId="023E39BE" w14:textId="1386F701" w:rsidR="00610F13" w:rsidRDefault="00610F13" w:rsidP="00A3128E">
            <w:pPr>
              <w:jc w:val="center"/>
              <w:rPr>
                <w:sz w:val="20"/>
              </w:rPr>
            </w:pPr>
            <w:r>
              <w:rPr>
                <w:sz w:val="20"/>
              </w:rPr>
              <w:t>1,45 – 1,47</w:t>
            </w:r>
          </w:p>
        </w:tc>
        <w:tc>
          <w:tcPr>
            <w:tcW w:w="1224" w:type="dxa"/>
          </w:tcPr>
          <w:p w14:paraId="474E49BA" w14:textId="5E8DD342" w:rsidR="00610F13" w:rsidRDefault="00610F13" w:rsidP="00A3128E">
            <w:pPr>
              <w:jc w:val="center"/>
              <w:rPr>
                <w:sz w:val="20"/>
              </w:rPr>
            </w:pPr>
            <w:r>
              <w:rPr>
                <w:sz w:val="20"/>
              </w:rPr>
              <w:t>1,37 – 1,33</w:t>
            </w:r>
          </w:p>
        </w:tc>
      </w:tr>
      <w:tr w:rsidR="00610F13" w14:paraId="4CD7924B" w14:textId="216F41DC" w:rsidTr="00610F13">
        <w:trPr>
          <w:trHeight w:val="163"/>
          <w:jc w:val="center"/>
        </w:trPr>
        <w:tc>
          <w:tcPr>
            <w:tcW w:w="3388" w:type="dxa"/>
            <w:vAlign w:val="center"/>
          </w:tcPr>
          <w:p w14:paraId="4FF71863" w14:textId="77777777" w:rsidR="00610F13" w:rsidRPr="00D2539E" w:rsidRDefault="00610F13" w:rsidP="00A3128E">
            <w:pPr>
              <w:jc w:val="center"/>
              <w:rPr>
                <w:sz w:val="20"/>
              </w:rPr>
            </w:pPr>
            <w:r>
              <w:rPr>
                <w:sz w:val="20"/>
              </w:rPr>
              <w:t>Homogénéité (%)</w:t>
            </w:r>
          </w:p>
        </w:tc>
        <w:tc>
          <w:tcPr>
            <w:tcW w:w="1566" w:type="dxa"/>
            <w:vAlign w:val="center"/>
          </w:tcPr>
          <w:p w14:paraId="556F7F55" w14:textId="6C0F27D8" w:rsidR="00610F13" w:rsidRPr="00D2539E" w:rsidRDefault="00610F13" w:rsidP="00A3128E">
            <w:pPr>
              <w:jc w:val="center"/>
              <w:rPr>
                <w:sz w:val="20"/>
              </w:rPr>
            </w:pPr>
            <w:r>
              <w:rPr>
                <w:sz w:val="20"/>
              </w:rPr>
              <w:t>3,56</w:t>
            </w:r>
          </w:p>
        </w:tc>
        <w:tc>
          <w:tcPr>
            <w:tcW w:w="1224" w:type="dxa"/>
          </w:tcPr>
          <w:p w14:paraId="3174B2E7" w14:textId="6A41BF51" w:rsidR="00610F13" w:rsidRDefault="00610F13" w:rsidP="00A3128E">
            <w:pPr>
              <w:jc w:val="center"/>
              <w:rPr>
                <w:sz w:val="20"/>
              </w:rPr>
            </w:pPr>
            <w:r>
              <w:rPr>
                <w:sz w:val="20"/>
              </w:rPr>
              <w:t>4,61</w:t>
            </w:r>
          </w:p>
        </w:tc>
        <w:tc>
          <w:tcPr>
            <w:tcW w:w="1224" w:type="dxa"/>
          </w:tcPr>
          <w:p w14:paraId="65000548" w14:textId="7A8635EC" w:rsidR="00610F13" w:rsidRDefault="00610F13" w:rsidP="00A3128E">
            <w:pPr>
              <w:jc w:val="center"/>
              <w:rPr>
                <w:sz w:val="20"/>
              </w:rPr>
            </w:pPr>
            <w:r>
              <w:rPr>
                <w:sz w:val="20"/>
              </w:rPr>
              <w:t>8,35</w:t>
            </w:r>
          </w:p>
        </w:tc>
        <w:tc>
          <w:tcPr>
            <w:tcW w:w="1224" w:type="dxa"/>
          </w:tcPr>
          <w:p w14:paraId="443E4DDE" w14:textId="09CF87B6" w:rsidR="00610F13" w:rsidRDefault="00610F13" w:rsidP="00A3128E">
            <w:pPr>
              <w:jc w:val="center"/>
              <w:rPr>
                <w:sz w:val="20"/>
              </w:rPr>
            </w:pPr>
            <w:r>
              <w:rPr>
                <w:sz w:val="20"/>
              </w:rPr>
              <w:t>5</w:t>
            </w:r>
          </w:p>
        </w:tc>
      </w:tr>
      <w:tr w:rsidR="00610F13" w14:paraId="1343995F" w14:textId="253E194A" w:rsidTr="00610F13">
        <w:trPr>
          <w:trHeight w:val="163"/>
          <w:jc w:val="center"/>
        </w:trPr>
        <w:tc>
          <w:tcPr>
            <w:tcW w:w="3388" w:type="dxa"/>
            <w:vAlign w:val="center"/>
          </w:tcPr>
          <w:p w14:paraId="051419BF" w14:textId="77777777" w:rsidR="00610F13" w:rsidRDefault="00610F13" w:rsidP="00A3128E">
            <w:pPr>
              <w:jc w:val="center"/>
              <w:rPr>
                <w:sz w:val="20"/>
              </w:rPr>
            </w:pPr>
            <w:r>
              <w:rPr>
                <w:sz w:val="20"/>
              </w:rPr>
              <w:t>Symétrie (%)</w:t>
            </w:r>
          </w:p>
        </w:tc>
        <w:tc>
          <w:tcPr>
            <w:tcW w:w="1566" w:type="dxa"/>
            <w:vAlign w:val="center"/>
          </w:tcPr>
          <w:p w14:paraId="6F2C6756" w14:textId="6237E086" w:rsidR="00610F13" w:rsidRPr="00D2539E" w:rsidRDefault="00610F13" w:rsidP="00A3128E">
            <w:pPr>
              <w:jc w:val="center"/>
              <w:rPr>
                <w:sz w:val="20"/>
              </w:rPr>
            </w:pPr>
            <w:r>
              <w:rPr>
                <w:sz w:val="20"/>
              </w:rPr>
              <w:t>101,76</w:t>
            </w:r>
          </w:p>
        </w:tc>
        <w:tc>
          <w:tcPr>
            <w:tcW w:w="1224" w:type="dxa"/>
          </w:tcPr>
          <w:p w14:paraId="15853BDD" w14:textId="6407E33D" w:rsidR="00610F13" w:rsidRDefault="00610F13" w:rsidP="00A3128E">
            <w:pPr>
              <w:jc w:val="center"/>
              <w:rPr>
                <w:sz w:val="20"/>
              </w:rPr>
            </w:pPr>
            <w:r>
              <w:rPr>
                <w:sz w:val="20"/>
              </w:rPr>
              <w:t>102,77</w:t>
            </w:r>
          </w:p>
        </w:tc>
        <w:tc>
          <w:tcPr>
            <w:tcW w:w="1224" w:type="dxa"/>
          </w:tcPr>
          <w:p w14:paraId="33565D3C" w14:textId="00E5758A" w:rsidR="00610F13" w:rsidRDefault="00610F13" w:rsidP="00A3128E">
            <w:pPr>
              <w:jc w:val="center"/>
              <w:rPr>
                <w:sz w:val="20"/>
              </w:rPr>
            </w:pPr>
            <w:r>
              <w:rPr>
                <w:sz w:val="20"/>
              </w:rPr>
              <w:t>108,92</w:t>
            </w:r>
          </w:p>
        </w:tc>
        <w:tc>
          <w:tcPr>
            <w:tcW w:w="1224" w:type="dxa"/>
          </w:tcPr>
          <w:p w14:paraId="5A5CE4FA" w14:textId="552FCB27" w:rsidR="00610F13" w:rsidRDefault="00610F13" w:rsidP="00A3128E">
            <w:pPr>
              <w:jc w:val="center"/>
              <w:rPr>
                <w:sz w:val="20"/>
              </w:rPr>
            </w:pPr>
            <w:r>
              <w:rPr>
                <w:sz w:val="20"/>
              </w:rPr>
              <w:t>107,27</w:t>
            </w:r>
          </w:p>
        </w:tc>
      </w:tr>
    </w:tbl>
    <w:p w14:paraId="29F37788" w14:textId="77777777" w:rsidR="00610F13" w:rsidRDefault="00610F13" w:rsidP="00610F13">
      <w:pPr>
        <w:jc w:val="center"/>
      </w:pPr>
    </w:p>
    <w:p w14:paraId="5E912B9E" w14:textId="5A6B4F6D" w:rsidR="00E24EFF" w:rsidRDefault="0011756E" w:rsidP="0011756E">
      <w:pPr>
        <w:spacing w:before="240"/>
      </w:pPr>
      <w:r>
        <w:t xml:space="preserve">Nous pouvons remarquer que l’homogénéité se dégrade lorsque la chambre de référence se situe </w:t>
      </w:r>
      <w:r w:rsidR="00CC75C9">
        <w:t>hors du champ ou est désactivée : les profils apparaissent plus bruités.</w:t>
      </w:r>
      <w:r>
        <w:t xml:space="preserve"> En effet, la chambre de référence permet de normaliser la mesure par rapport au débit de dose qui n’est pas constant lors de l’irradiation. L’homogénéité est également dégradée lorsque cette chambre se trouve au centre du champ. </w:t>
      </w:r>
      <w:r w:rsidR="00E24EFF">
        <w:t xml:space="preserve">Ceci s’explique par le fait qu’elle se situe dans le faisceau perturbant ainsi la mesure. </w:t>
      </w:r>
    </w:p>
    <w:p w14:paraId="0E79EBC7" w14:textId="3FC1804B" w:rsidR="00025461" w:rsidRDefault="00E24EFF" w:rsidP="00A86333">
      <w:pPr>
        <w:spacing w:before="240"/>
      </w:pPr>
      <w:r>
        <w:t xml:space="preserve">De plus, la symétrie est dégradée lorsque la chambre de référence se situe hors champ ou est désactivée. </w:t>
      </w:r>
      <w:r w:rsidR="00510DAC">
        <w:t xml:space="preserve">La pénombre quant à elle est similaire pour toutes les mesures. </w:t>
      </w:r>
      <w:bookmarkStart w:id="133" w:name="_Toc109036155"/>
      <w:bookmarkStart w:id="134" w:name="_Toc109317176"/>
      <w:bookmarkStart w:id="135" w:name="_Toc110266439"/>
      <w:bookmarkStart w:id="136" w:name="_Toc110266539"/>
      <w:bookmarkStart w:id="137" w:name="_Toc110266595"/>
      <w:bookmarkStart w:id="138" w:name="_Toc110268674"/>
      <w:bookmarkStart w:id="139" w:name="_Toc110268696"/>
      <w:bookmarkStart w:id="140" w:name="_Toc110268718"/>
      <w:bookmarkStart w:id="141" w:name="_Toc110269077"/>
      <w:bookmarkStart w:id="142" w:name="_Toc115255642"/>
    </w:p>
    <w:p w14:paraId="7D6386E6" w14:textId="77777777" w:rsidR="00A86333" w:rsidRDefault="00A86333" w:rsidP="00A86333">
      <w:pPr>
        <w:spacing w:before="240"/>
        <w:rPr>
          <w:rFonts w:asciiTheme="majorHAnsi" w:eastAsiaTheme="majorEastAsia" w:hAnsiTheme="majorHAnsi" w:cstheme="majorBidi"/>
          <w:color w:val="1F4D78" w:themeColor="accent1" w:themeShade="7F"/>
          <w:sz w:val="24"/>
          <w:szCs w:val="24"/>
        </w:rPr>
      </w:pPr>
    </w:p>
    <w:p w14:paraId="315B8DBA" w14:textId="25E2F266" w:rsidR="00E00120" w:rsidRDefault="00E00120" w:rsidP="00C1795B">
      <w:pPr>
        <w:pStyle w:val="Titre3"/>
        <w:spacing w:line="240" w:lineRule="auto"/>
      </w:pPr>
      <w:r>
        <w:t>Facteur d’ouverture du collimateur</w:t>
      </w:r>
      <w:bookmarkEnd w:id="133"/>
      <w:bookmarkEnd w:id="134"/>
      <w:bookmarkEnd w:id="135"/>
      <w:bookmarkEnd w:id="136"/>
      <w:bookmarkEnd w:id="137"/>
      <w:bookmarkEnd w:id="138"/>
      <w:bookmarkEnd w:id="139"/>
      <w:bookmarkEnd w:id="140"/>
      <w:bookmarkEnd w:id="141"/>
      <w:bookmarkEnd w:id="142"/>
    </w:p>
    <w:p w14:paraId="2058DB55" w14:textId="77777777" w:rsidR="00E00120" w:rsidRDefault="00E00120" w:rsidP="00C1795B">
      <w:pPr>
        <w:pStyle w:val="Titre4"/>
        <w:numPr>
          <w:ilvl w:val="0"/>
          <w:numId w:val="7"/>
        </w:numPr>
        <w:spacing w:line="240" w:lineRule="auto"/>
      </w:pPr>
      <w:r>
        <w:t>Influence de l’énergie</w:t>
      </w:r>
    </w:p>
    <w:p w14:paraId="0BE31FA7" w14:textId="77777777" w:rsidR="00E00120" w:rsidRPr="00EE19A3" w:rsidRDefault="00E00120" w:rsidP="00C1795B">
      <w:pPr>
        <w:spacing w:line="240" w:lineRule="auto"/>
      </w:pPr>
    </w:p>
    <w:p w14:paraId="1226C61B" w14:textId="57145A39" w:rsidR="00903C50" w:rsidRDefault="00973281" w:rsidP="00C1795B">
      <w:pPr>
        <w:keepNext/>
        <w:spacing w:line="240" w:lineRule="auto"/>
        <w:jc w:val="center"/>
      </w:pPr>
      <w:bookmarkStart w:id="143" w:name="_Toc109036156"/>
      <w:bookmarkStart w:id="144" w:name="_Toc109317177"/>
      <w:bookmarkStart w:id="145" w:name="_Toc110268675"/>
      <w:bookmarkStart w:id="146" w:name="_Toc110268697"/>
      <w:bookmarkStart w:id="147" w:name="_Toc110268719"/>
      <w:bookmarkStart w:id="148" w:name="_Toc110269078"/>
      <w:r>
        <w:rPr>
          <w:noProof/>
          <w:lang w:eastAsia="fr-FR"/>
        </w:rPr>
        <w:lastRenderedPageBreak/>
        <w:drawing>
          <wp:inline distT="0" distB="0" distL="0" distR="0" wp14:anchorId="42D617BF" wp14:editId="516C3B0C">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F95366" w14:textId="6DEDFE53" w:rsidR="00454F64" w:rsidRDefault="00903C50" w:rsidP="00C1795B">
      <w:pPr>
        <w:pStyle w:val="Lgende"/>
        <w:jc w:val="center"/>
      </w:pPr>
      <w:r>
        <w:t xml:space="preserve">Figure </w:t>
      </w:r>
      <w:fldSimple w:instr=" SEQ Figure \* ARABIC ">
        <w:r w:rsidR="00A15AE7">
          <w:rPr>
            <w:noProof/>
          </w:rPr>
          <w:t>14</w:t>
        </w:r>
      </w:fldSimple>
      <w:r>
        <w:t> : FOC, chambre CC13, DSP 100 cm,</w:t>
      </w:r>
      <w:r w:rsidRPr="00903C50">
        <w:t xml:space="preserve"> </w:t>
      </w:r>
      <w:proofErr w:type="spellStart"/>
      <w:r>
        <w:t>z</w:t>
      </w:r>
      <w:r>
        <w:rPr>
          <w:vertAlign w:val="subscript"/>
        </w:rPr>
        <w:t>mesure</w:t>
      </w:r>
      <w:proofErr w:type="spellEnd"/>
      <w:r>
        <w:t xml:space="preserve"> = </w:t>
      </w:r>
      <w:proofErr w:type="spellStart"/>
      <w:r>
        <w:t>z</w:t>
      </w:r>
      <w:r>
        <w:rPr>
          <w:vertAlign w:val="subscript"/>
        </w:rPr>
        <w:t>max</w:t>
      </w:r>
      <w:proofErr w:type="spellEnd"/>
      <w:r>
        <w:t xml:space="preserve"> de chaque énergie. </w:t>
      </w:r>
    </w:p>
    <w:p w14:paraId="2E3A89CE" w14:textId="77777777" w:rsidR="00163361" w:rsidRDefault="00163361" w:rsidP="00C1795B">
      <w:pPr>
        <w:spacing w:line="240" w:lineRule="auto"/>
      </w:pPr>
      <w:bookmarkStart w:id="149" w:name="_Toc115255643"/>
    </w:p>
    <w:p w14:paraId="63234BF3" w14:textId="138E13C7" w:rsidR="00D14E2E" w:rsidRDefault="00973281" w:rsidP="00C1795B">
      <w:pPr>
        <w:spacing w:line="240" w:lineRule="auto"/>
      </w:pPr>
      <w:r>
        <w:t xml:space="preserve">Nous avons utilisé les applicateurs avec leur insert nominal. </w:t>
      </w:r>
      <w:r w:rsidR="00371150">
        <w:t>Il est important de préciser qu’en fonction de l’applicateur utilisé les FOC ne sont pas identiques pour des tailles de champs identiques.</w:t>
      </w:r>
      <w:ins w:id="150" w:author="Marsac Thomas" w:date="2022-11-16T18:17:00Z">
        <w:r w:rsidR="00957362">
          <w:t xml:space="preserve"> Pourquoi ?</w:t>
        </w:r>
      </w:ins>
    </w:p>
    <w:p w14:paraId="483B79B5" w14:textId="46E3B5FA" w:rsidR="00997659" w:rsidRDefault="00997659" w:rsidP="00C1795B">
      <w:pPr>
        <w:spacing w:line="240" w:lineRule="auto"/>
      </w:pPr>
      <w:r>
        <w:t xml:space="preserve">Nous pouvons observer une tendance différente pour les courbes acquises à deux énergies. Pour le faisceau de 6 MeV, les rapports de dose augmentent avec la taille jusqu’au 20 cm x 20 cm. Cependant, pour le faisceau de 12 MeV, les rapports de dose diminuent avec la taille de champ </w:t>
      </w:r>
      <w:r w:rsidR="00BB1859">
        <w:t xml:space="preserve">(sauf pour le champ 5 cm x 5 cm). </w:t>
      </w:r>
    </w:p>
    <w:p w14:paraId="13EA2AEB" w14:textId="77777777" w:rsidR="00997659" w:rsidRDefault="007B758E" w:rsidP="00C1795B">
      <w:pPr>
        <w:spacing w:line="240" w:lineRule="auto"/>
      </w:pPr>
      <w:r>
        <w:t xml:space="preserve">Une meilleure évaluation aurait été d’utiliser un même applicateur et alterner les inserts. Cependant, nous </w:t>
      </w:r>
      <w:r w:rsidR="00A5561C">
        <w:t xml:space="preserve">ne disposons pas d’inserts de chaque taille de champ pouvant être disposés dans le plus grand applicateur (25 cm x 25 cm). </w:t>
      </w:r>
    </w:p>
    <w:p w14:paraId="72DACABE" w14:textId="77777777" w:rsidR="00997659" w:rsidRDefault="00997659" w:rsidP="00C1795B">
      <w:pPr>
        <w:spacing w:line="240" w:lineRule="auto"/>
      </w:pPr>
    </w:p>
    <w:p w14:paraId="4F2980F8" w14:textId="2A921EC1" w:rsidR="00973281" w:rsidRDefault="00973281" w:rsidP="00C1795B">
      <w:pPr>
        <w:spacing w:line="240" w:lineRule="auto"/>
        <w:rPr>
          <w:rFonts w:asciiTheme="majorHAnsi" w:eastAsiaTheme="majorEastAsia" w:hAnsiTheme="majorHAnsi" w:cstheme="majorBidi"/>
          <w:color w:val="2E74B5" w:themeColor="accent1" w:themeShade="BF"/>
          <w:sz w:val="28"/>
          <w:szCs w:val="32"/>
        </w:rPr>
      </w:pPr>
      <w:r>
        <w:br w:type="page"/>
      </w:r>
    </w:p>
    <w:p w14:paraId="47A43B3D" w14:textId="191ED6F7" w:rsidR="00B44512" w:rsidRDefault="00B44512" w:rsidP="00C1795B">
      <w:pPr>
        <w:pStyle w:val="Titre1"/>
        <w:spacing w:line="240" w:lineRule="auto"/>
        <w:ind w:left="720"/>
      </w:pPr>
      <w:r>
        <w:lastRenderedPageBreak/>
        <w:t>D</w:t>
      </w:r>
      <w:r w:rsidRPr="00672AFF">
        <w:t xml:space="preserve">étermination de la dose absorbée </w:t>
      </w:r>
      <w:r>
        <w:t xml:space="preserve">dans les conditions </w:t>
      </w:r>
      <w:r w:rsidRPr="00672AFF">
        <w:t>de référence</w:t>
      </w:r>
      <w:bookmarkEnd w:id="143"/>
      <w:bookmarkEnd w:id="144"/>
      <w:bookmarkEnd w:id="145"/>
      <w:bookmarkEnd w:id="146"/>
      <w:bookmarkEnd w:id="147"/>
      <w:bookmarkEnd w:id="148"/>
      <w:bookmarkEnd w:id="149"/>
    </w:p>
    <w:p w14:paraId="02816164" w14:textId="77777777" w:rsidR="00B44512" w:rsidRDefault="00B44512" w:rsidP="00C1795B">
      <w:pPr>
        <w:spacing w:line="240" w:lineRule="auto"/>
      </w:pPr>
    </w:p>
    <w:p w14:paraId="694A04D2" w14:textId="3DACF585" w:rsidR="00B44512" w:rsidRDefault="00B44512" w:rsidP="00C1795B">
      <w:pPr>
        <w:pStyle w:val="Titre2"/>
        <w:spacing w:line="240" w:lineRule="auto"/>
      </w:pPr>
      <w:bookmarkStart w:id="151" w:name="_Toc109036157"/>
      <w:bookmarkStart w:id="152" w:name="_Toc109317178"/>
      <w:bookmarkStart w:id="153" w:name="_Toc110268676"/>
      <w:bookmarkStart w:id="154" w:name="_Toc110268698"/>
      <w:bookmarkStart w:id="155" w:name="_Toc110268720"/>
      <w:bookmarkStart w:id="156" w:name="_Toc110269079"/>
      <w:bookmarkStart w:id="157" w:name="_Toc115255644"/>
      <w:r>
        <w:t>Introduction</w:t>
      </w:r>
      <w:bookmarkEnd w:id="151"/>
      <w:bookmarkEnd w:id="152"/>
      <w:bookmarkEnd w:id="153"/>
      <w:bookmarkEnd w:id="154"/>
      <w:bookmarkEnd w:id="155"/>
      <w:bookmarkEnd w:id="156"/>
      <w:bookmarkEnd w:id="157"/>
    </w:p>
    <w:p w14:paraId="2F53C87B" w14:textId="52143A7E" w:rsidR="001044F2" w:rsidRDefault="00F85842" w:rsidP="00C1795B">
      <w:pPr>
        <w:spacing w:line="240" w:lineRule="auto"/>
      </w:pPr>
      <w:r w:rsidRPr="006F7BB1">
        <w:t xml:space="preserve">Nous avons tout d’abord effectué un étalonnage croisé de la chambre plate </w:t>
      </w:r>
      <w:proofErr w:type="spellStart"/>
      <w:r w:rsidRPr="006F7BB1">
        <w:t>Roos</w:t>
      </w:r>
      <w:proofErr w:type="spellEnd"/>
      <w:r w:rsidRPr="006F7BB1">
        <w:t xml:space="preserve"> avec la chambre cylindrique Farmer. </w:t>
      </w:r>
      <w:r w:rsidR="004C50BF">
        <w:t xml:space="preserve">Ceci permet d’étalonner une chambre non étalonnée par le laboratoire de référence. Dans notre cas, la chambre plate est étalonnée au laboratoire de référence, nous avons ainsi vérifié les coefficients d’étalonnage. </w:t>
      </w:r>
      <w:r w:rsidR="005D50CB">
        <w:t xml:space="preserve">Nous avons ensuite mesuré la dose absolue en respectant les indications données par le protocole TRS 398 étant celui utilisé au centre. </w:t>
      </w:r>
    </w:p>
    <w:p w14:paraId="16FAECB1" w14:textId="77777777" w:rsidR="004C50BF" w:rsidRPr="006F7BB1" w:rsidRDefault="004C50BF" w:rsidP="00C1795B">
      <w:pPr>
        <w:spacing w:line="240" w:lineRule="auto"/>
      </w:pPr>
    </w:p>
    <w:p w14:paraId="57A7E42C" w14:textId="77777777" w:rsidR="00B44512" w:rsidRDefault="00B44512" w:rsidP="00C1795B">
      <w:pPr>
        <w:pStyle w:val="Titre2"/>
        <w:spacing w:line="240" w:lineRule="auto"/>
      </w:pPr>
      <w:bookmarkStart w:id="158" w:name="_Toc109036158"/>
      <w:bookmarkStart w:id="159" w:name="_Toc109317179"/>
      <w:bookmarkStart w:id="160" w:name="_Toc110268677"/>
      <w:bookmarkStart w:id="161" w:name="_Toc110268699"/>
      <w:bookmarkStart w:id="162" w:name="_Toc110268721"/>
      <w:bookmarkStart w:id="163" w:name="_Toc110269080"/>
      <w:bookmarkStart w:id="164" w:name="_Toc115255645"/>
      <w:r>
        <w:t>Matériel</w:t>
      </w:r>
      <w:bookmarkEnd w:id="158"/>
      <w:bookmarkEnd w:id="159"/>
      <w:bookmarkEnd w:id="160"/>
      <w:bookmarkEnd w:id="161"/>
      <w:bookmarkEnd w:id="162"/>
      <w:bookmarkEnd w:id="163"/>
      <w:bookmarkEnd w:id="164"/>
    </w:p>
    <w:p w14:paraId="5EE95DCD" w14:textId="47B02E65" w:rsidR="00B44512" w:rsidRDefault="00B44512" w:rsidP="00C1795B">
      <w:pPr>
        <w:pStyle w:val="Paragraphedeliste"/>
        <w:numPr>
          <w:ilvl w:val="0"/>
          <w:numId w:val="6"/>
        </w:numPr>
        <w:spacing w:line="240" w:lineRule="auto"/>
      </w:pPr>
      <w:r>
        <w:t>Accélérateur linéaire VARIAN CLINAC 3</w:t>
      </w:r>
    </w:p>
    <w:p w14:paraId="39C057F1" w14:textId="77777777" w:rsidR="00B44512" w:rsidRDefault="00B44512" w:rsidP="00C1795B">
      <w:pPr>
        <w:pStyle w:val="Paragraphedeliste"/>
        <w:numPr>
          <w:ilvl w:val="0"/>
          <w:numId w:val="6"/>
        </w:numPr>
        <w:spacing w:line="240" w:lineRule="auto"/>
      </w:pPr>
      <w:r>
        <w:t>PTW mini cuve</w:t>
      </w:r>
    </w:p>
    <w:p w14:paraId="22FA838E" w14:textId="77777777" w:rsidR="00B44512" w:rsidRDefault="00B44512" w:rsidP="00C1795B">
      <w:pPr>
        <w:pStyle w:val="Paragraphedeliste"/>
        <w:numPr>
          <w:ilvl w:val="0"/>
          <w:numId w:val="6"/>
        </w:numPr>
        <w:spacing w:line="240" w:lineRule="auto"/>
      </w:pPr>
      <w:r>
        <w:t>Réservoir d’eau IBA</w:t>
      </w:r>
    </w:p>
    <w:p w14:paraId="7F95B19A" w14:textId="77777777" w:rsidR="00B44512" w:rsidRDefault="00B44512" w:rsidP="00C1795B">
      <w:pPr>
        <w:pStyle w:val="Paragraphedeliste"/>
        <w:numPr>
          <w:ilvl w:val="0"/>
          <w:numId w:val="6"/>
        </w:numPr>
        <w:spacing w:line="240" w:lineRule="auto"/>
      </w:pPr>
      <w:r>
        <w:t xml:space="preserve">Détecteur : </w:t>
      </w:r>
    </w:p>
    <w:p w14:paraId="2CCB6B0A" w14:textId="091EDD72" w:rsidR="00B44512" w:rsidRDefault="00B44512" w:rsidP="00C1795B">
      <w:pPr>
        <w:pStyle w:val="Paragraphedeliste"/>
        <w:numPr>
          <w:ilvl w:val="1"/>
          <w:numId w:val="6"/>
        </w:numPr>
        <w:spacing w:line="240" w:lineRule="auto"/>
      </w:pPr>
      <w:r>
        <w:t xml:space="preserve">CI cylindrique </w:t>
      </w:r>
      <w:r w:rsidR="00CF0503">
        <w:t xml:space="preserve">PTW Farmer 30013 </w:t>
      </w:r>
      <w:r w:rsidR="003D6B2B">
        <w:t xml:space="preserve">n°011924 </w:t>
      </w:r>
      <w:r w:rsidR="00CF0503">
        <w:t>(référence 1)</w:t>
      </w:r>
    </w:p>
    <w:p w14:paraId="12D62F7C" w14:textId="40C1A6F8" w:rsidR="00B44512" w:rsidRDefault="00B44512" w:rsidP="00C1795B">
      <w:pPr>
        <w:pStyle w:val="Paragraphedeliste"/>
        <w:numPr>
          <w:ilvl w:val="0"/>
          <w:numId w:val="6"/>
        </w:numPr>
        <w:spacing w:line="240" w:lineRule="auto"/>
      </w:pPr>
      <w:r>
        <w:t xml:space="preserve">Electromètre PTW </w:t>
      </w:r>
      <w:proofErr w:type="spellStart"/>
      <w:r>
        <w:t>Unidos</w:t>
      </w:r>
      <w:proofErr w:type="spellEnd"/>
      <w:r w:rsidR="00CF0503">
        <w:t xml:space="preserve"> n°00110</w:t>
      </w:r>
    </w:p>
    <w:p w14:paraId="3DE85B26" w14:textId="77777777" w:rsidR="00B44512" w:rsidRDefault="00B44512" w:rsidP="00C1795B">
      <w:pPr>
        <w:pStyle w:val="Paragraphedeliste"/>
        <w:numPr>
          <w:ilvl w:val="0"/>
          <w:numId w:val="6"/>
        </w:numPr>
        <w:spacing w:line="240" w:lineRule="auto"/>
      </w:pPr>
      <w:r>
        <w:t>Niveau à bulle</w:t>
      </w:r>
    </w:p>
    <w:p w14:paraId="15FD9600" w14:textId="77777777" w:rsidR="00B44512" w:rsidRPr="00713E2C" w:rsidRDefault="00B44512" w:rsidP="00C1795B">
      <w:pPr>
        <w:pStyle w:val="Paragraphedeliste"/>
        <w:spacing w:line="240" w:lineRule="auto"/>
      </w:pPr>
    </w:p>
    <w:p w14:paraId="79FCA453" w14:textId="6C7F6BC2" w:rsidR="00E00120" w:rsidRDefault="00B44512" w:rsidP="00C1795B">
      <w:pPr>
        <w:pStyle w:val="Titre2"/>
        <w:spacing w:line="240" w:lineRule="auto"/>
      </w:pPr>
      <w:bookmarkStart w:id="165" w:name="_Toc109036159"/>
      <w:bookmarkStart w:id="166" w:name="_Toc109317180"/>
      <w:bookmarkStart w:id="167" w:name="_Toc110268678"/>
      <w:bookmarkStart w:id="168" w:name="_Toc110268700"/>
      <w:bookmarkStart w:id="169" w:name="_Toc110268722"/>
      <w:bookmarkStart w:id="170" w:name="_Toc110269081"/>
      <w:bookmarkStart w:id="171" w:name="_Toc115255646"/>
      <w:r>
        <w:t>Méthode</w:t>
      </w:r>
      <w:bookmarkEnd w:id="165"/>
      <w:bookmarkEnd w:id="166"/>
      <w:bookmarkEnd w:id="167"/>
      <w:bookmarkEnd w:id="168"/>
      <w:bookmarkEnd w:id="169"/>
      <w:bookmarkEnd w:id="170"/>
      <w:bookmarkEnd w:id="171"/>
    </w:p>
    <w:p w14:paraId="106ECA5C" w14:textId="77777777" w:rsidR="00DB0B5E" w:rsidRDefault="00DB0B5E" w:rsidP="00C1795B">
      <w:pPr>
        <w:pStyle w:val="Titre3"/>
        <w:numPr>
          <w:ilvl w:val="0"/>
          <w:numId w:val="15"/>
        </w:numPr>
        <w:spacing w:line="240" w:lineRule="auto"/>
      </w:pPr>
      <w:bookmarkStart w:id="172" w:name="_Toc109036160"/>
      <w:bookmarkStart w:id="173" w:name="_Toc109317181"/>
      <w:bookmarkStart w:id="174" w:name="_Toc110268679"/>
      <w:bookmarkStart w:id="175" w:name="_Toc110268701"/>
      <w:bookmarkStart w:id="176" w:name="_Toc110268723"/>
      <w:bookmarkStart w:id="177" w:name="_Toc110269082"/>
      <w:bookmarkStart w:id="178" w:name="_Toc115255647"/>
      <w:r>
        <w:t>Facteurs correctifs</w:t>
      </w:r>
      <w:bookmarkEnd w:id="172"/>
      <w:bookmarkEnd w:id="173"/>
      <w:bookmarkEnd w:id="174"/>
      <w:bookmarkEnd w:id="175"/>
      <w:bookmarkEnd w:id="176"/>
      <w:bookmarkEnd w:id="177"/>
      <w:bookmarkEnd w:id="178"/>
    </w:p>
    <w:p w14:paraId="0555EF89" w14:textId="77777777" w:rsidR="00DB0B5E" w:rsidRDefault="00DB0B5E" w:rsidP="00C1795B">
      <w:pPr>
        <w:pStyle w:val="Paragraphedeliste"/>
        <w:numPr>
          <w:ilvl w:val="0"/>
          <w:numId w:val="13"/>
        </w:numPr>
        <w:spacing w:line="240" w:lineRule="auto"/>
      </w:pPr>
      <w:r>
        <w:t>Facteur de correction de la température et pression (</w:t>
      </w:r>
      <w:proofErr w:type="spellStart"/>
      <w:proofErr w:type="gramStart"/>
      <w:r>
        <w:t>k</w:t>
      </w:r>
      <w:r>
        <w:rPr>
          <w:vertAlign w:val="subscript"/>
        </w:rPr>
        <w:t>T,P</w:t>
      </w:r>
      <w:proofErr w:type="spellEnd"/>
      <w:proofErr w:type="gramEnd"/>
      <w:r>
        <w:t>)</w:t>
      </w:r>
    </w:p>
    <w:p w14:paraId="4CD31284" w14:textId="77777777" w:rsidR="00DB0B5E" w:rsidRDefault="00DB0B5E" w:rsidP="00C1795B">
      <w:pPr>
        <w:spacing w:line="240" w:lineRule="auto"/>
      </w:pPr>
      <w:r>
        <w:t>La température et la pression de la masse d’air de la cavité au moment de la mesure différaient de celles utilisées à l’étalonnage de la chambre d’ionisation. Le facteur de correction se calcule :</w:t>
      </w:r>
    </w:p>
    <w:p w14:paraId="587A3130" w14:textId="77777777" w:rsidR="00DB0B5E" w:rsidRPr="0011751E" w:rsidRDefault="00A3128E"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62BDD31B" w14:textId="77777777" w:rsidR="00DB0B5E" w:rsidRDefault="00DB0B5E" w:rsidP="00C1795B">
      <w:pPr>
        <w:spacing w:line="240" w:lineRule="auto"/>
        <w:rPr>
          <w:rFonts w:eastAsiaTheme="minorEastAsia"/>
        </w:rPr>
      </w:pPr>
      <w:r>
        <w:rPr>
          <w:rFonts w:eastAsiaTheme="minorEastAsia"/>
        </w:rPr>
        <w:t>Où T et P sont la température et la pression dans la salle où a été réalisée la mesure et T</w:t>
      </w:r>
      <w:r>
        <w:rPr>
          <w:rFonts w:eastAsiaTheme="minorEastAsia"/>
          <w:vertAlign w:val="subscript"/>
        </w:rPr>
        <w:t>0</w:t>
      </w:r>
      <w:r>
        <w:rPr>
          <w:rFonts w:eastAsiaTheme="minorEastAsia"/>
        </w:rPr>
        <w:t xml:space="preserve"> et P</w:t>
      </w:r>
      <w:r>
        <w:rPr>
          <w:rFonts w:eastAsiaTheme="minorEastAsia"/>
          <w:vertAlign w:val="subscript"/>
        </w:rPr>
        <w:t xml:space="preserve">0 </w:t>
      </w:r>
      <w:r>
        <w:rPr>
          <w:rFonts w:eastAsiaTheme="minorEastAsia"/>
        </w:rPr>
        <w:t xml:space="preserve">sont les température et pression de référence (20°C et 101.3 kPa). </w:t>
      </w:r>
    </w:p>
    <w:p w14:paraId="27589664" w14:textId="77777777" w:rsidR="00DB0B5E" w:rsidRDefault="00DB0B5E" w:rsidP="00C1795B">
      <w:pPr>
        <w:spacing w:line="240" w:lineRule="auto"/>
        <w:rPr>
          <w:rFonts w:eastAsiaTheme="minorEastAsia"/>
        </w:rPr>
      </w:pPr>
    </w:p>
    <w:p w14:paraId="0C8E3D2B" w14:textId="77777777" w:rsidR="00DB0B5E" w:rsidRDefault="00DB0B5E" w:rsidP="00C1795B">
      <w:pPr>
        <w:pStyle w:val="Paragraphedeliste"/>
        <w:numPr>
          <w:ilvl w:val="0"/>
          <w:numId w:val="12"/>
        </w:numPr>
        <w:spacing w:line="240" w:lineRule="auto"/>
      </w:pPr>
      <w:r>
        <w:t>Facteur de correction de l’humidité (k</w:t>
      </w:r>
      <w:r>
        <w:rPr>
          <w:vertAlign w:val="subscript"/>
        </w:rPr>
        <w:t>H</w:t>
      </w:r>
      <w:r>
        <w:t>)</w:t>
      </w:r>
    </w:p>
    <w:p w14:paraId="47CD4EFF" w14:textId="77777777" w:rsidR="00DB0B5E" w:rsidRDefault="00DB0B5E" w:rsidP="00C1795B">
      <w:pPr>
        <w:spacing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t xml:space="preserve"> = 0.997. </w:t>
      </w:r>
    </w:p>
    <w:p w14:paraId="2A5C6534" w14:textId="77777777" w:rsidR="00DB0B5E" w:rsidRPr="00B86CC6" w:rsidRDefault="00DB0B5E" w:rsidP="00C1795B">
      <w:pPr>
        <w:spacing w:line="240" w:lineRule="auto"/>
      </w:pPr>
    </w:p>
    <w:p w14:paraId="35A34A31" w14:textId="77777777" w:rsidR="00DB0B5E" w:rsidRDefault="00DB0B5E" w:rsidP="00C1795B">
      <w:pPr>
        <w:pStyle w:val="Paragraphedeliste"/>
        <w:numPr>
          <w:ilvl w:val="0"/>
          <w:numId w:val="12"/>
        </w:numPr>
        <w:spacing w:line="240" w:lineRule="auto"/>
      </w:pPr>
      <w:r>
        <w:t>Facteur de correction de la variation de la réponse de la chambre (</w:t>
      </w:r>
      <w:proofErr w:type="gramStart"/>
      <w:r>
        <w:t>k</w:t>
      </w:r>
      <w:r>
        <w:rPr>
          <w:vertAlign w:val="subscript"/>
        </w:rPr>
        <w:t>Q,Q</w:t>
      </w:r>
      <w:proofErr w:type="gramEnd"/>
      <w:r>
        <w:rPr>
          <w:vertAlign w:val="subscript"/>
        </w:rPr>
        <w:t>0</w:t>
      </w:r>
      <w:r>
        <w:t>)</w:t>
      </w:r>
    </w:p>
    <w:p w14:paraId="54620C85" w14:textId="77D708A7" w:rsidR="00DB0B5E" w:rsidRDefault="00DB0B5E" w:rsidP="00C1795B">
      <w:pPr>
        <w:spacing w:line="240" w:lineRule="auto"/>
      </w:pPr>
      <w:r>
        <w:t xml:space="preserve">Ce facteur de correction prend en compte la variation de la réponse de la chambre due aux effets liés à la différence de la qualité du faisceau de l’utilisateur Q par rapport </w:t>
      </w:r>
      <w:r w:rsidR="006D11F5">
        <w:t xml:space="preserve">à </w:t>
      </w:r>
      <w:r>
        <w:t>celle de l’étalonnage Q</w:t>
      </w:r>
      <w:r>
        <w:rPr>
          <w:vertAlign w:val="subscript"/>
        </w:rPr>
        <w:t>0</w:t>
      </w:r>
      <w:r>
        <w:t>.</w:t>
      </w:r>
    </w:p>
    <w:p w14:paraId="50873889" w14:textId="77777777" w:rsidR="00DB0B5E" w:rsidRPr="008A048D" w:rsidRDefault="00A3128E"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E90C106" w14:textId="77777777" w:rsidR="00DB0B5E" w:rsidRDefault="00DB0B5E" w:rsidP="00C1795B">
      <w:pPr>
        <w:spacing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 le fac</w:t>
      </w:r>
      <w:proofErr w:type="spellStart"/>
      <w:r>
        <w:rPr>
          <w:rFonts w:eastAsiaTheme="minorEastAsia"/>
        </w:rPr>
        <w:t>teur</w:t>
      </w:r>
      <w:proofErr w:type="spellEnd"/>
      <w:r>
        <w:rPr>
          <w:rFonts w:eastAsiaTheme="minorEastAsia"/>
        </w:rPr>
        <w:t xml:space="preserve"> de calibration en termes de dose absorbée dans l’eau à l’indice de qualité Q  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Pr>
          <w:rFonts w:eastAsiaTheme="minorEastAsia"/>
        </w:rPr>
        <w:t xml:space="preserve"> (référence).  </w:t>
      </w:r>
    </w:p>
    <w:p w14:paraId="4249FA8A" w14:textId="7656F806" w:rsidR="00DB0B5E" w:rsidRDefault="00DB0B5E" w:rsidP="00C1795B">
      <w:pPr>
        <w:spacing w:line="240" w:lineRule="auto"/>
      </w:pPr>
    </w:p>
    <w:p w14:paraId="0175EA01" w14:textId="77777777" w:rsidR="00025461" w:rsidRPr="008A048D" w:rsidRDefault="00025461" w:rsidP="00C1795B">
      <w:pPr>
        <w:spacing w:line="240" w:lineRule="auto"/>
      </w:pPr>
    </w:p>
    <w:p w14:paraId="2B1D679C" w14:textId="77777777" w:rsidR="00DB0B5E" w:rsidRDefault="00DB0B5E" w:rsidP="00C1795B">
      <w:pPr>
        <w:pStyle w:val="Paragraphedeliste"/>
        <w:numPr>
          <w:ilvl w:val="0"/>
          <w:numId w:val="12"/>
        </w:numPr>
        <w:spacing w:line="240" w:lineRule="auto"/>
      </w:pPr>
      <w:r>
        <w:lastRenderedPageBreak/>
        <w:t>Facteur de correction de la polarité (</w:t>
      </w:r>
      <w:proofErr w:type="spellStart"/>
      <w:r>
        <w:t>k</w:t>
      </w:r>
      <w:r>
        <w:rPr>
          <w:vertAlign w:val="subscript"/>
        </w:rPr>
        <w:t>pol</w:t>
      </w:r>
      <w:proofErr w:type="spellEnd"/>
      <w:r>
        <w:t>)</w:t>
      </w:r>
    </w:p>
    <w:p w14:paraId="221C9F98" w14:textId="62C926CF" w:rsidR="00DB0B5E" w:rsidRPr="007D3F95" w:rsidRDefault="00DB0B5E" w:rsidP="00C1795B">
      <w:pPr>
        <w:spacing w:line="240" w:lineRule="auto"/>
        <w:rPr>
          <w:vertAlign w:val="superscript"/>
        </w:rPr>
      </w:pPr>
      <w:r>
        <w:t>Ce facteur de correction prend en compte la variation de la réponse de la chambre due aux effets liés à un changement de la polarité de la tension de polarisation appliquée à la chambre.</w:t>
      </w:r>
      <w:r w:rsidR="00BC74DC">
        <w:rPr>
          <w:color w:val="FF7C80"/>
          <w:vertAlign w:val="superscript"/>
        </w:rPr>
        <w:t>4</w:t>
      </w:r>
    </w:p>
    <w:p w14:paraId="3F234E7B" w14:textId="77777777" w:rsidR="00DB0B5E" w:rsidRPr="0011751E" w:rsidRDefault="00A3128E"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1EA9ADCA" w14:textId="77777777" w:rsidR="00CB445F" w:rsidRDefault="00CB445F" w:rsidP="00C1795B">
      <w:pPr>
        <w:pStyle w:val="Paragraphedeliste"/>
        <w:spacing w:line="240" w:lineRule="auto"/>
      </w:pPr>
    </w:p>
    <w:p w14:paraId="2E8CAD7F" w14:textId="70F5BEE8" w:rsidR="00DB0B5E" w:rsidRDefault="00DB0B5E" w:rsidP="00C1795B">
      <w:pPr>
        <w:pStyle w:val="Paragraphedeliste"/>
        <w:numPr>
          <w:ilvl w:val="0"/>
          <w:numId w:val="12"/>
        </w:numPr>
        <w:spacing w:line="240" w:lineRule="auto"/>
      </w:pPr>
      <w:r>
        <w:t>Facteur de correction de recombinaison (</w:t>
      </w:r>
      <w:proofErr w:type="spellStart"/>
      <w:r>
        <w:t>k</w:t>
      </w:r>
      <w:r>
        <w:rPr>
          <w:vertAlign w:val="subscript"/>
        </w:rPr>
        <w:t>rec</w:t>
      </w:r>
      <w:proofErr w:type="spellEnd"/>
      <w:r>
        <w:t>)</w:t>
      </w:r>
    </w:p>
    <w:p w14:paraId="65E8BDAC" w14:textId="77777777" w:rsidR="00DB0B5E" w:rsidRDefault="00DB0B5E" w:rsidP="00C1795B">
      <w:pPr>
        <w:spacing w:line="240" w:lineRule="auto"/>
      </w:pPr>
      <w:r>
        <w:t>Ce facteur de correction prend en compte la variation de la réponse de la chambre due aux effets liés à la recombinaison des ions.</w:t>
      </w:r>
    </w:p>
    <w:p w14:paraId="2CC155D7" w14:textId="77777777" w:rsidR="00DB0B5E" w:rsidRPr="007A3480" w:rsidRDefault="00A3128E" w:rsidP="00C1795B">
      <w:pPr>
        <w:pStyle w:val="Paragraphedeliste"/>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1006D13B" w14:textId="631C4380" w:rsidR="00DB0B5E" w:rsidRPr="000955A8" w:rsidRDefault="00DB0B5E" w:rsidP="00C1795B">
      <w:pPr>
        <w:spacing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BC74DC">
        <w:rPr>
          <w:color w:val="FF7C80"/>
          <w:vertAlign w:val="superscript"/>
        </w:rPr>
        <w:t>5</w:t>
      </w:r>
      <w:r w:rsidRPr="005D62DF">
        <w:rPr>
          <w:color w:val="FF7C80"/>
        </w:rPr>
        <w:t xml:space="preserve"> </w:t>
      </w:r>
    </w:p>
    <w:p w14:paraId="709579C8" w14:textId="77777777" w:rsidR="00DB0B5E" w:rsidRDefault="00DB0B5E" w:rsidP="00C1795B">
      <w:pPr>
        <w:spacing w:line="240" w:lineRule="auto"/>
      </w:pPr>
    </w:p>
    <w:p w14:paraId="316DD416" w14:textId="77777777" w:rsidR="00DB0B5E" w:rsidRDefault="00DB0B5E" w:rsidP="00C1795B">
      <w:pPr>
        <w:pStyle w:val="Titre3"/>
        <w:spacing w:line="240" w:lineRule="auto"/>
      </w:pPr>
      <w:bookmarkStart w:id="179" w:name="_Toc109036161"/>
      <w:bookmarkStart w:id="180" w:name="_Toc109317182"/>
      <w:bookmarkStart w:id="181" w:name="_Toc110268680"/>
      <w:bookmarkStart w:id="182" w:name="_Toc110268702"/>
      <w:bookmarkStart w:id="183" w:name="_Toc110268724"/>
      <w:bookmarkStart w:id="184" w:name="_Toc110269083"/>
      <w:bookmarkStart w:id="185" w:name="_Toc115255648"/>
      <w:r>
        <w:t>Protocole TRS 277</w:t>
      </w:r>
      <w:bookmarkEnd w:id="179"/>
      <w:bookmarkEnd w:id="180"/>
      <w:bookmarkEnd w:id="181"/>
      <w:bookmarkEnd w:id="182"/>
      <w:bookmarkEnd w:id="183"/>
      <w:bookmarkEnd w:id="184"/>
      <w:bookmarkEnd w:id="185"/>
    </w:p>
    <w:p w14:paraId="5D6E0F28" w14:textId="77777777" w:rsidR="00DB0B5E" w:rsidRDefault="00DB0B5E" w:rsidP="00C1795B">
      <w:pPr>
        <w:pStyle w:val="Paragraphedeliste"/>
        <w:numPr>
          <w:ilvl w:val="0"/>
          <w:numId w:val="12"/>
        </w:numPr>
        <w:spacing w:line="240" w:lineRule="auto"/>
      </w:pPr>
      <w:r>
        <w:t xml:space="preserve">Passage d’un coefficient d’étalonnage en kerma dans l’air à un coefficient d’étalonnage en dose absorbée dans l’air de la cavité : </w:t>
      </w:r>
      <w:r>
        <w:tab/>
      </w:r>
    </w:p>
    <w:p w14:paraId="62485017" w14:textId="77777777" w:rsidR="00DB0B5E" w:rsidRPr="00755DF3" w:rsidRDefault="00A3128E"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0B35650A" w14:textId="77777777" w:rsidR="00DB0B5E" w:rsidRDefault="00DB0B5E" w:rsidP="00C1795B">
      <w:pPr>
        <w:spacing w:line="240" w:lineRule="auto"/>
      </w:pPr>
      <w:r>
        <w:t>Avec :</w:t>
      </w:r>
    </w:p>
    <w:p w14:paraId="1A71EC94" w14:textId="77777777" w:rsidR="00DB0B5E" w:rsidRPr="00755DF3" w:rsidRDefault="00DB0B5E" w:rsidP="00C1795B">
      <w:pPr>
        <w:spacing w:line="240" w:lineRule="auto"/>
        <w:rPr>
          <w:rFonts w:eastAsiaTheme="minorEastAsia"/>
        </w:rPr>
      </w:pPr>
      <w:proofErr w:type="spellStart"/>
      <w:proofErr w:type="gramStart"/>
      <w:r>
        <w:rPr>
          <w:rFonts w:eastAsiaTheme="minorEastAsia"/>
        </w:rPr>
        <w:t>N</w:t>
      </w:r>
      <w:r>
        <w:rPr>
          <w:rFonts w:eastAsiaTheme="minorEastAsia"/>
          <w:vertAlign w:val="subscript"/>
        </w:rPr>
        <w:t>D,air</w:t>
      </w:r>
      <w:proofErr w:type="spellEnd"/>
      <w:proofErr w:type="gramEnd"/>
      <w:r w:rsidRPr="00755DF3">
        <w:rPr>
          <w:rFonts w:eastAsiaTheme="minorEastAsia"/>
        </w:rPr>
        <w:t> : coefficient d’étalonnage en dose absorbée dans l’air de la cavité de la chambre</w:t>
      </w:r>
    </w:p>
    <w:p w14:paraId="1F8DA93B" w14:textId="77777777" w:rsidR="00DB0B5E" w:rsidRDefault="00DB0B5E" w:rsidP="00C1795B">
      <w:pPr>
        <w:spacing w:line="240" w:lineRule="auto"/>
      </w:pPr>
      <w:r>
        <w:rPr>
          <w:rFonts w:eastAsiaTheme="minorEastAsia"/>
        </w:rPr>
        <w:t>N</w:t>
      </w:r>
      <w:r>
        <w:rPr>
          <w:rFonts w:eastAsiaTheme="minorEastAsia"/>
          <w:vertAlign w:val="subscript"/>
        </w:rPr>
        <w:t>K</w:t>
      </w:r>
      <w:r w:rsidRPr="00755DF3">
        <w:rPr>
          <w:rFonts w:eastAsiaTheme="minorEastAsia"/>
        </w:rPr>
        <w:t> : coefficient d’étalonnage en kerma dans l’air de la cavité de la chambre</w:t>
      </w:r>
    </w:p>
    <w:p w14:paraId="18A21082" w14:textId="77777777" w:rsidR="00DB0B5E" w:rsidRDefault="00DB0B5E" w:rsidP="00C1795B">
      <w:pPr>
        <w:spacing w:line="240" w:lineRule="auto"/>
      </w:pPr>
      <w:proofErr w:type="gramStart"/>
      <w:r>
        <w:t>g</w:t>
      </w:r>
      <w:proofErr w:type="gramEnd"/>
      <w:r>
        <w:t> : fraction d’énergie des électrons secondaires perdue par rayonnement de freinage dans l’air</w:t>
      </w:r>
    </w:p>
    <w:p w14:paraId="1C5FF710" w14:textId="77777777" w:rsidR="00DB0B5E" w:rsidRPr="00356188" w:rsidRDefault="00DB0B5E" w:rsidP="00C1795B">
      <w:pPr>
        <w:spacing w:line="240" w:lineRule="auto"/>
      </w:pPr>
      <w:proofErr w:type="spellStart"/>
      <w:proofErr w:type="gramStart"/>
      <w:r>
        <w:t>k</w:t>
      </w:r>
      <w:r w:rsidRPr="00755DF3">
        <w:rPr>
          <w:vertAlign w:val="subscript"/>
        </w:rPr>
        <w:t>att</w:t>
      </w:r>
      <w:proofErr w:type="spellEnd"/>
      <w:proofErr w:type="gramEnd"/>
      <w:r>
        <w:t> : facteur prenant en compte l’atténuation et la diffusion des photons dans le matériau de la chambre</w:t>
      </w:r>
    </w:p>
    <w:p w14:paraId="2895DE41" w14:textId="675F4F2C" w:rsidR="00DB0B5E" w:rsidRPr="00390E54" w:rsidRDefault="00DB0B5E" w:rsidP="00C1795B">
      <w:pPr>
        <w:spacing w:line="240" w:lineRule="auto"/>
      </w:pPr>
      <w:proofErr w:type="gramStart"/>
      <w:r>
        <w:t>k</w:t>
      </w:r>
      <w:r w:rsidRPr="00755DF3">
        <w:rPr>
          <w:vertAlign w:val="subscript"/>
        </w:rPr>
        <w:t>m</w:t>
      </w:r>
      <w:proofErr w:type="gramEnd"/>
      <w:r>
        <w:t> : facteur prenant en compte le manque d’équivalence air du matériau de la chambre et de l’électrode centrale de la CI cylindrique</w:t>
      </w:r>
      <w:r w:rsidR="00BC74DC">
        <w:rPr>
          <w:color w:val="FF7C80"/>
          <w:vertAlign w:val="superscript"/>
        </w:rPr>
        <w:t>6,7</w:t>
      </w:r>
    </w:p>
    <w:p w14:paraId="187C3B5B" w14:textId="77777777" w:rsidR="00DB0B5E" w:rsidRDefault="00DB0B5E" w:rsidP="00C1795B">
      <w:pPr>
        <w:pStyle w:val="Paragraphedeliste"/>
        <w:spacing w:line="240" w:lineRule="auto"/>
      </w:pPr>
    </w:p>
    <w:p w14:paraId="70FDE06E" w14:textId="77777777" w:rsidR="00DB0B5E" w:rsidRDefault="00DB0B5E" w:rsidP="00C1795B">
      <w:pPr>
        <w:pStyle w:val="Paragraphedeliste"/>
        <w:numPr>
          <w:ilvl w:val="0"/>
          <w:numId w:val="12"/>
        </w:numPr>
        <w:spacing w:line="240" w:lineRule="auto"/>
      </w:pPr>
      <w:r>
        <w:t xml:space="preserve">Détermination de la dose absorbée dans l’eau : </w:t>
      </w:r>
    </w:p>
    <w:p w14:paraId="5697DC03" w14:textId="77777777" w:rsidR="00DB0B5E" w:rsidRPr="00D90C04" w:rsidRDefault="00A3128E"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AE04944" w14:textId="77777777" w:rsidR="00DB0B5E" w:rsidRPr="006E4FE0" w:rsidRDefault="00DB0B5E" w:rsidP="00C1795B">
      <w:pPr>
        <w:spacing w:line="240" w:lineRule="auto"/>
        <w:rPr>
          <w:rFonts w:eastAsiaTheme="minorEastAsia"/>
        </w:rPr>
      </w:pPr>
      <w:r w:rsidRPr="006E4FE0">
        <w:rPr>
          <w:rFonts w:eastAsiaTheme="minorEastAsia"/>
        </w:rPr>
        <w:t>Avec :</w:t>
      </w:r>
    </w:p>
    <w:p w14:paraId="296777F1" w14:textId="1EF2032B" w:rsidR="00DB0B5E" w:rsidRPr="00AD48D7" w:rsidRDefault="00DB0B5E" w:rsidP="00C1795B">
      <w:pPr>
        <w:spacing w:line="240" w:lineRule="auto"/>
      </w:pPr>
      <w:r w:rsidRPr="00761EDF">
        <w:t>M</w:t>
      </w:r>
      <w:r w:rsidRPr="00761EDF">
        <w:rPr>
          <w:vertAlign w:val="subscript"/>
        </w:rPr>
        <w:t>Q</w:t>
      </w:r>
      <w:r>
        <w:t xml:space="preserve"> : </w:t>
      </w:r>
      <w:r w:rsidRPr="00761EDF">
        <w:t>lecture du dosimè</w:t>
      </w:r>
      <w:r>
        <w:t>tre</w:t>
      </w:r>
      <w:r w:rsidRPr="00761EDF">
        <w:t xml:space="preserve"> à l</w:t>
      </w:r>
      <w:r>
        <w:t xml:space="preserve">a qualité Q corrigée des </w:t>
      </w:r>
      <w:r w:rsidR="007A0A4D">
        <w:t>facteurs correctifs</w:t>
      </w:r>
      <w:r>
        <w:t xml:space="preserve"> (pression, température</w:t>
      </w:r>
      <w:r w:rsidR="00984B33">
        <w:t>,</w:t>
      </w:r>
      <w:r>
        <w:t xml:space="preserve"> polarité et recombinaison)</w:t>
      </w:r>
    </w:p>
    <w:p w14:paraId="017121E9" w14:textId="77777777" w:rsidR="00DB0B5E" w:rsidRDefault="00A3128E" w:rsidP="00C1795B">
      <w:pPr>
        <w:spacing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DB0B5E">
        <w:rPr>
          <w:rFonts w:eastAsiaTheme="minorEastAsia"/>
          <w:iCs/>
        </w:rPr>
        <w:t> </w:t>
      </w:r>
      <w:r w:rsidR="00DB0B5E">
        <w:rPr>
          <w:rFonts w:eastAsiaTheme="minorEastAsia"/>
        </w:rPr>
        <w:t>: rapport des pouvoirs d’arrêt dans l’eau et dans l’air à l’indice de qualité du faisceau de l’utilisateur au point d’intérêt</w:t>
      </w:r>
    </w:p>
    <w:p w14:paraId="6C2E9473" w14:textId="060ED6A3" w:rsidR="00DB0B5E" w:rsidRDefault="00A3128E" w:rsidP="00C1795B">
      <w:pPr>
        <w:spacing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DB0B5E">
        <w:rPr>
          <w:rFonts w:eastAsiaTheme="minorEastAsia"/>
        </w:rPr>
        <w:t> : facteur de perturbation global à l’indice de qualité de faisceau Q</w:t>
      </w:r>
      <w:r w:rsidR="00DB0B5E">
        <w:t xml:space="preserve">, avec </w:t>
      </w:r>
      <w:proofErr w:type="spellStart"/>
      <w:r w:rsidR="00DB0B5E">
        <w:t>p</w:t>
      </w:r>
      <w:r w:rsidR="00DB0B5E">
        <w:rPr>
          <w:vertAlign w:val="subscript"/>
        </w:rPr>
        <w:t>Q</w:t>
      </w:r>
      <w:proofErr w:type="spellEnd"/>
      <w:r w:rsidR="007A0A4D">
        <w:t xml:space="preserve"> = (</w:t>
      </w:r>
      <w:proofErr w:type="spellStart"/>
      <w:r w:rsidR="00DB0B5E">
        <w:t>p</w:t>
      </w:r>
      <w:r w:rsidR="00DB0B5E">
        <w:rPr>
          <w:vertAlign w:val="subscript"/>
        </w:rPr>
        <w:t>cav</w:t>
      </w:r>
      <w:proofErr w:type="spellEnd"/>
      <w:r w:rsidR="00DB0B5E">
        <w:t xml:space="preserve"> x </w:t>
      </w:r>
      <w:proofErr w:type="spellStart"/>
      <w:r w:rsidR="00DB0B5E">
        <w:t>p</w:t>
      </w:r>
      <w:r w:rsidR="00DB0B5E">
        <w:rPr>
          <w:vertAlign w:val="subscript"/>
        </w:rPr>
        <w:t>wall</w:t>
      </w:r>
      <w:proofErr w:type="spellEnd"/>
      <w:r w:rsidR="00DB0B5E">
        <w:t xml:space="preserve"> x</w:t>
      </w:r>
      <w:r w:rsidR="00984B33">
        <w:t xml:space="preserve"> </w:t>
      </w:r>
      <w:proofErr w:type="spellStart"/>
      <w:r w:rsidR="00984B33">
        <w:t>p</w:t>
      </w:r>
      <w:r w:rsidR="00984B33">
        <w:rPr>
          <w:vertAlign w:val="subscript"/>
        </w:rPr>
        <w:t>dist</w:t>
      </w:r>
      <w:proofErr w:type="spellEnd"/>
      <w:r w:rsidR="00984B33">
        <w:rPr>
          <w:vertAlign w:val="subscript"/>
        </w:rPr>
        <w:t xml:space="preserve"> </w:t>
      </w:r>
      <w:r w:rsidR="00984B33">
        <w:t>x</w:t>
      </w:r>
      <w:r w:rsidR="00DB0B5E">
        <w:t xml:space="preserve"> </w:t>
      </w:r>
      <w:proofErr w:type="spellStart"/>
      <w:proofErr w:type="gramStart"/>
      <w:r w:rsidR="00DB0B5E">
        <w:t>p</w:t>
      </w:r>
      <w:r w:rsidR="00DB0B5E">
        <w:rPr>
          <w:vertAlign w:val="subscript"/>
        </w:rPr>
        <w:t>cell</w:t>
      </w:r>
      <w:proofErr w:type="spellEnd"/>
      <w:r w:rsidR="00DB0B5E">
        <w:t>)</w:t>
      </w:r>
      <w:r w:rsidR="00DB0B5E">
        <w:rPr>
          <w:vertAlign w:val="subscript"/>
        </w:rPr>
        <w:t>Q</w:t>
      </w:r>
      <w:proofErr w:type="gramEnd"/>
    </w:p>
    <w:p w14:paraId="2F98768F" w14:textId="03AFC1DC" w:rsidR="00DB0B5E" w:rsidRPr="008650DB" w:rsidRDefault="00DB0B5E" w:rsidP="00C1795B">
      <w:pPr>
        <w:spacing w:line="240" w:lineRule="auto"/>
      </w:pPr>
      <w:proofErr w:type="spellStart"/>
      <w:proofErr w:type="gramStart"/>
      <w:r>
        <w:t>p</w:t>
      </w:r>
      <w:r>
        <w:rPr>
          <w:vertAlign w:val="subscript"/>
        </w:rPr>
        <w:t>cav</w:t>
      </w:r>
      <w:proofErr w:type="spellEnd"/>
      <w:proofErr w:type="gramEnd"/>
      <w:r>
        <w:t> : correction des effets liés à la cavité d’air, principale</w:t>
      </w:r>
      <w:r w:rsidR="008650DB">
        <w:t>ment la diffusion des électrons. Ce facteur vaut 3% pour une mesure avec une chambre cylindrique pour les faisceaux d’électrons ayant un R</w:t>
      </w:r>
      <w:r w:rsidR="008650DB">
        <w:rPr>
          <w:vertAlign w:val="subscript"/>
        </w:rPr>
        <w:t>50</w:t>
      </w:r>
      <w:r w:rsidR="008650DB">
        <w:t xml:space="preserve"> &lt; 4 g.cm</w:t>
      </w:r>
      <w:r w:rsidR="008650DB">
        <w:rPr>
          <w:vertAlign w:val="superscript"/>
        </w:rPr>
        <w:t>-2</w:t>
      </w:r>
      <w:r w:rsidR="008650DB">
        <w:t>. Cependant, il est négligeable lorsque la mesure est r</w:t>
      </w:r>
      <w:r w:rsidR="00E64726">
        <w:t>éalisée avec une chambre plate</w:t>
      </w:r>
    </w:p>
    <w:p w14:paraId="0709251E" w14:textId="024CD03C" w:rsidR="00DB0B5E" w:rsidRDefault="00DB0B5E" w:rsidP="00C1795B">
      <w:pPr>
        <w:spacing w:line="240" w:lineRule="auto"/>
      </w:pPr>
      <w:proofErr w:type="spellStart"/>
      <w:proofErr w:type="gramStart"/>
      <w:r>
        <w:t>p</w:t>
      </w:r>
      <w:r>
        <w:rPr>
          <w:vertAlign w:val="subscript"/>
        </w:rPr>
        <w:t>wall</w:t>
      </w:r>
      <w:proofErr w:type="spellEnd"/>
      <w:proofErr w:type="gramEnd"/>
      <w:r>
        <w:t> : correction de la non-équivalence du milieu avec la paroi de la chambre</w:t>
      </w:r>
      <w:r w:rsidR="007A0A4D">
        <w:t xml:space="preserve"> (= 1 pour </w:t>
      </w:r>
      <w:r w:rsidR="00566E65">
        <w:t>faisceau d’</w:t>
      </w:r>
      <w:r w:rsidR="007A0A4D">
        <w:t>électrons)</w:t>
      </w:r>
    </w:p>
    <w:p w14:paraId="57DD36EE" w14:textId="10931EFD" w:rsidR="00984B33" w:rsidRPr="00984B33" w:rsidRDefault="00984B33" w:rsidP="00C1795B">
      <w:pPr>
        <w:spacing w:line="240" w:lineRule="auto"/>
      </w:pPr>
      <w:proofErr w:type="spellStart"/>
      <w:proofErr w:type="gramStart"/>
      <w:r>
        <w:lastRenderedPageBreak/>
        <w:t>p</w:t>
      </w:r>
      <w:r>
        <w:rPr>
          <w:vertAlign w:val="subscript"/>
        </w:rPr>
        <w:t>dist</w:t>
      </w:r>
      <w:proofErr w:type="spellEnd"/>
      <w:proofErr w:type="gramEnd"/>
      <w:r>
        <w:t> : correction de l’effet de déplacement du volume d’eau due à la présence de la cavité d’air</w:t>
      </w:r>
      <w:r w:rsidR="006E1F23">
        <w:t>. Dans notre cas, on ne l’applique pas car on décale le point de mesure</w:t>
      </w:r>
    </w:p>
    <w:p w14:paraId="04E1A939" w14:textId="34AE7D77" w:rsidR="00DB0B5E" w:rsidRPr="005D62DF" w:rsidRDefault="00DB0B5E" w:rsidP="00C1795B">
      <w:pPr>
        <w:spacing w:line="240" w:lineRule="auto"/>
      </w:pPr>
      <w:proofErr w:type="spellStart"/>
      <w:proofErr w:type="gramStart"/>
      <w:r w:rsidRPr="00CF2128">
        <w:t>p</w:t>
      </w:r>
      <w:r>
        <w:rPr>
          <w:vertAlign w:val="subscript"/>
        </w:rPr>
        <w:t>cell</w:t>
      </w:r>
      <w:proofErr w:type="spellEnd"/>
      <w:proofErr w:type="gramEnd"/>
      <w:r>
        <w:rPr>
          <w:vertAlign w:val="subscript"/>
        </w:rPr>
        <w:t> </w:t>
      </w:r>
      <w:r>
        <w:t>: correction de l’effet de l’électrode centrale métallique dans la plupart des CI cylindriques.</w:t>
      </w:r>
      <w:r w:rsidR="00BC74DC">
        <w:rPr>
          <w:color w:val="FF7C80"/>
          <w:vertAlign w:val="superscript"/>
        </w:rPr>
        <w:t>6,7</w:t>
      </w:r>
    </w:p>
    <w:p w14:paraId="6025A175" w14:textId="77777777" w:rsidR="00DB0B5E" w:rsidRDefault="00DB0B5E" w:rsidP="00C1795B">
      <w:pPr>
        <w:spacing w:line="240" w:lineRule="auto"/>
      </w:pPr>
    </w:p>
    <w:p w14:paraId="1EAFF6B9" w14:textId="4045E24F" w:rsidR="00DB0B5E" w:rsidRPr="0062550A" w:rsidRDefault="00DB0B5E" w:rsidP="00C1795B">
      <w:pPr>
        <w:pStyle w:val="Titre3"/>
        <w:spacing w:line="240" w:lineRule="auto"/>
      </w:pPr>
      <w:bookmarkStart w:id="186" w:name="_Toc109036162"/>
      <w:bookmarkStart w:id="187" w:name="_Toc109317183"/>
      <w:bookmarkStart w:id="188" w:name="_Toc110268681"/>
      <w:bookmarkStart w:id="189" w:name="_Toc110268703"/>
      <w:bookmarkStart w:id="190" w:name="_Toc110268725"/>
      <w:bookmarkStart w:id="191" w:name="_Toc110269084"/>
      <w:bookmarkStart w:id="192" w:name="_Toc115255649"/>
      <w:r w:rsidRPr="0062550A">
        <w:t>Protocole TRS 398</w:t>
      </w:r>
      <w:bookmarkEnd w:id="186"/>
      <w:bookmarkEnd w:id="187"/>
      <w:bookmarkEnd w:id="188"/>
      <w:bookmarkEnd w:id="189"/>
      <w:bookmarkEnd w:id="190"/>
      <w:bookmarkEnd w:id="191"/>
      <w:bookmarkEnd w:id="192"/>
    </w:p>
    <w:p w14:paraId="5407D999" w14:textId="4C33A7CF" w:rsidR="00FD120F" w:rsidRDefault="00FD120F" w:rsidP="00C1795B">
      <w:pPr>
        <w:spacing w:line="240" w:lineRule="auto"/>
      </w:pPr>
    </w:p>
    <w:p w14:paraId="10A31796" w14:textId="27F117B3" w:rsidR="00DB0B5E" w:rsidRDefault="008D2E3C" w:rsidP="00C1795B">
      <w:pPr>
        <w:spacing w:line="240" w:lineRule="auto"/>
      </w:pPr>
      <w:r>
        <w:t xml:space="preserve">L’utilisation d’un formalisme en dose dans l’eau implique une réduction des incertitudes. En effet, celui-ci n’utilise pas de facteurs correctifs dépendants des chambres utilisées </w:t>
      </w:r>
      <w:r w:rsidR="00D25C78">
        <w:t xml:space="preserve">contrairement au formalisme basé sur un étalonnage en termes de kerma dans l’air. </w:t>
      </w:r>
    </w:p>
    <w:p w14:paraId="2E61839E" w14:textId="77777777" w:rsidR="00FD120F" w:rsidRDefault="00FD120F" w:rsidP="00C1795B">
      <w:pPr>
        <w:pStyle w:val="Paragraphedeliste"/>
        <w:numPr>
          <w:ilvl w:val="0"/>
          <w:numId w:val="16"/>
        </w:numPr>
        <w:spacing w:line="240" w:lineRule="auto"/>
      </w:pPr>
      <w:r>
        <w:t xml:space="preserve">Dose absorbée dans l’eau à la profondeur de référence </w:t>
      </w:r>
      <w:proofErr w:type="spellStart"/>
      <w:r>
        <w:t>z</w:t>
      </w:r>
      <w:r>
        <w:rPr>
          <w:vertAlign w:val="subscript"/>
        </w:rPr>
        <w:t>ref</w:t>
      </w:r>
      <w:proofErr w:type="spellEnd"/>
      <w:r>
        <w:t xml:space="preserve"> dans un faisceau de qualité Q différente de la calibration Q</w:t>
      </w:r>
      <w:r>
        <w:rPr>
          <w:vertAlign w:val="subscript"/>
        </w:rPr>
        <w:t>0</w:t>
      </w:r>
    </w:p>
    <w:p w14:paraId="6E030A61" w14:textId="77777777" w:rsidR="00FD120F" w:rsidRPr="002D0023" w:rsidRDefault="00A3128E" w:rsidP="00C1795B">
      <w:pPr>
        <w:spacing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05B21E1B" w14:textId="77777777" w:rsidR="00FD120F" w:rsidRPr="002D0023" w:rsidRDefault="00FD120F" w:rsidP="00C1795B">
      <w:pPr>
        <w:spacing w:line="240" w:lineRule="auto"/>
        <w:rPr>
          <w:rFonts w:eastAsiaTheme="minorEastAsia"/>
        </w:rPr>
      </w:pPr>
      <w:r>
        <w:rPr>
          <w:rFonts w:eastAsiaTheme="minorEastAsia"/>
        </w:rPr>
        <w:t xml:space="preserve">Avec : </w:t>
      </w:r>
    </w:p>
    <w:p w14:paraId="1D39B6D2" w14:textId="77777777" w:rsidR="00FD120F" w:rsidRDefault="00FD120F" w:rsidP="00C1795B">
      <w:pPr>
        <w:spacing w:line="240" w:lineRule="auto"/>
      </w:pPr>
      <w:r>
        <w:t>M</w:t>
      </w:r>
      <w:r>
        <w:rPr>
          <w:vertAlign w:val="subscript"/>
        </w:rPr>
        <w:t>Q0</w:t>
      </w:r>
      <w:r>
        <w:t xml:space="preserve"> : </w:t>
      </w:r>
      <w:r w:rsidRPr="00253507">
        <w:t xml:space="preserve">lecture du dosimètre corrigée </w:t>
      </w:r>
      <w:r>
        <w:t>des facteurs correctifs évoqués ci-dessus</w:t>
      </w:r>
      <w:r w:rsidRPr="00253507">
        <w:t xml:space="preserve"> </w:t>
      </w:r>
    </w:p>
    <w:p w14:paraId="4A2754EE" w14:textId="77777777" w:rsidR="00FD120F" w:rsidRDefault="00FD120F" w:rsidP="00C1795B">
      <w:pPr>
        <w:spacing w:line="240" w:lineRule="auto"/>
      </w:pPr>
      <w:proofErr w:type="gramStart"/>
      <w:r>
        <w:t>N</w:t>
      </w:r>
      <w:r>
        <w:rPr>
          <w:vertAlign w:val="subscript"/>
        </w:rPr>
        <w:t>D,w</w:t>
      </w:r>
      <w:proofErr w:type="gramEnd"/>
      <w:r>
        <w:rPr>
          <w:vertAlign w:val="subscript"/>
        </w:rPr>
        <w:t>,Q0</w:t>
      </w:r>
      <w:r>
        <w:t> : coefficient d’étalonnage</w:t>
      </w:r>
      <w:r w:rsidRPr="00253507">
        <w:t xml:space="preserve"> en termes de dose absorbée dans l’eau pour le dosimètre obtenu par un laboratoire d’étalonnage.</w:t>
      </w:r>
      <w:r>
        <w:t xml:space="preserve"> </w:t>
      </w:r>
    </w:p>
    <w:p w14:paraId="61F2029B" w14:textId="77777777" w:rsidR="00FD120F" w:rsidRPr="00253507" w:rsidRDefault="00A3128E" w:rsidP="00C1795B">
      <w:pPr>
        <w:spacing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rPr>
          <w:rFonts w:eastAsiaTheme="minorEastAsia"/>
        </w:rPr>
        <w:t xml:space="preserve"> : </w:t>
      </w:r>
      <w:r w:rsidR="00FD120F" w:rsidRPr="00253507">
        <w:t>c</w:t>
      </w:r>
      <w:r w:rsidR="00FD120F">
        <w:t xml:space="preserve">orrection de la différence </w:t>
      </w:r>
      <w:r w:rsidR="00FD120F" w:rsidRPr="00253507">
        <w:t xml:space="preserve">entre le faisceau de l’utilisateur et le faisceau </w:t>
      </w:r>
      <w:r w:rsidR="00FD120F">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t xml:space="preserve"> </w:t>
      </w:r>
      <w:proofErr w:type="gramStart"/>
      <w:r w:rsidR="00FD120F">
        <w:t>est</w:t>
      </w:r>
      <w:proofErr w:type="gramEnd"/>
      <w:r w:rsidR="00FD120F">
        <w:t xml:space="preserve"> défini</w:t>
      </w:r>
      <w:r w:rsidR="00FD120F" w:rsidRPr="00253507">
        <w:t xml:space="preserve"> comme le </w:t>
      </w:r>
      <w:r w:rsidR="00FD120F">
        <w:t>rapport</w:t>
      </w:r>
      <w:r w:rsidR="00FD120F" w:rsidRPr="00253507">
        <w:t xml:space="preserve"> des </w:t>
      </w:r>
      <w:r w:rsidR="00FD120F">
        <w:t xml:space="preserve">facteurs d’étalonnage </w:t>
      </w:r>
      <w:r w:rsidR="00FD120F" w:rsidRPr="00253507">
        <w:t>en termes de dose dans l’eau des chambres d’ionisation, aux qualités Q et Q</w:t>
      </w:r>
      <w:r w:rsidR="00FD120F">
        <w:rPr>
          <w:vertAlign w:val="subscript"/>
        </w:rPr>
        <w:t>0</w:t>
      </w:r>
      <w:r w:rsidR="00FD120F" w:rsidRPr="00253507">
        <w:t> :</w:t>
      </w:r>
    </w:p>
    <w:p w14:paraId="1C5ACD7A" w14:textId="77777777" w:rsidR="00FD120F" w:rsidRPr="001F2C82" w:rsidRDefault="00A3128E" w:rsidP="00C1795B">
      <w:pPr>
        <w:spacing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m:t>
                  </m:r>
                  <w:proofErr w:type="spellStart"/>
                  <m:r>
                    <m:rPr>
                      <m:nor/>
                    </m:rPr>
                    <w:rPr>
                      <w:rFonts w:ascii="Cambria Math" w:hAnsi="Cambria Math"/>
                    </w:rPr>
                    <m:t>Sw,air</m:t>
                  </m:r>
                  <w:proofErr w:type="spellEnd"/>
                  <m:r>
                    <m:rPr>
                      <m:nor/>
                    </m:rPr>
                    <w:rPr>
                      <w:rFonts w:ascii="Cambria Math" w:hAnsi="Cambria Math"/>
                    </w:rPr>
                    <m:t>)</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w:proofErr w:type="spellStart"/>
                      <m:r>
                        <m:rPr>
                          <m:nor/>
                        </m:rPr>
                        <w:rPr>
                          <w:rFonts w:ascii="Cambria Math" w:hAnsi="Cambria Math"/>
                        </w:rPr>
                        <m:t>Wair</m:t>
                      </m:r>
                      <w:proofErr w:type="spellEnd"/>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m:t>
                  </m:r>
                  <w:proofErr w:type="spellStart"/>
                  <m:r>
                    <m:rPr>
                      <m:nor/>
                    </m:rPr>
                    <w:rPr>
                      <w:rFonts w:ascii="Cambria Math" w:hAnsi="Cambria Math"/>
                    </w:rPr>
                    <m:t>Wair</m:t>
                  </m:r>
                  <w:proofErr w:type="spellEnd"/>
                  <m:r>
                    <m:rPr>
                      <m:nor/>
                    </m:rPr>
                    <w:rPr>
                      <w:rFonts w:ascii="Cambria Math" w:hAnsi="Cambria Math"/>
                    </w:rPr>
                    <m:t>)</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02057114" w14:textId="77777777" w:rsidR="00DB0B5E" w:rsidRDefault="00DB0B5E" w:rsidP="00C1795B">
      <w:pPr>
        <w:spacing w:line="240" w:lineRule="auto"/>
        <w:rPr>
          <w:rFonts w:ascii="Cambria Math" w:hAnsi="Cambria Math"/>
        </w:rPr>
      </w:pPr>
      <w:r>
        <w:rPr>
          <w:rFonts w:ascii="Cambria Math" w:hAnsi="Cambria Math"/>
        </w:rPr>
        <w:t xml:space="preserve">Avec : </w:t>
      </w:r>
    </w:p>
    <w:p w14:paraId="25CFADC3" w14:textId="44796ED2" w:rsidR="00DB0B5E" w:rsidRPr="008720A1" w:rsidRDefault="00A3128E" w:rsidP="00C1795B">
      <w:pPr>
        <w:spacing w:after="12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272E69">
        <w:rPr>
          <w:rFonts w:eastAsiaTheme="minorEastAsia"/>
        </w:rPr>
        <w:t xml:space="preserve"> : </w:t>
      </w:r>
      <w:r w:rsidR="00DB0B5E">
        <w:rPr>
          <w:rFonts w:eastAsiaTheme="minorEastAsia"/>
        </w:rPr>
        <w:t xml:space="preserve">rapport du coefficient d’étalonnage en dose absorbée dans l’eau dans un faisceau de qualité Q sur un faisceau de qualité </w:t>
      </w:r>
      <w:r w:rsidR="00DB0B5E" w:rsidRPr="008720A1">
        <w:rPr>
          <w:i/>
          <w:iCs/>
        </w:rPr>
        <w:t>Q</w:t>
      </w:r>
      <w:r w:rsidR="00DB0B5E" w:rsidRPr="008720A1">
        <w:rPr>
          <w:i/>
          <w:iCs/>
          <w:vertAlign w:val="subscript"/>
        </w:rPr>
        <w:t>0</w:t>
      </w:r>
    </w:p>
    <w:p w14:paraId="2B49CCBD" w14:textId="2E6840D7" w:rsidR="00DB0B5E" w:rsidRPr="00E013BD" w:rsidRDefault="00A3128E"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w:proofErr w:type="spellStart"/>
                    <m:r>
                      <m:rPr>
                        <m:nor/>
                      </m:rPr>
                      <w:rPr>
                        <w:rFonts w:ascii="Cambria Math" w:hAnsi="Cambria Math"/>
                        <w:iCs/>
                      </w:rPr>
                      <m:t>Sw,air</m:t>
                    </m:r>
                    <w:proofErr w:type="spellEnd"/>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m:t>
                </m:r>
                <w:proofErr w:type="spellStart"/>
                <m:r>
                  <m:rPr>
                    <m:nor/>
                  </m:rPr>
                  <w:rPr>
                    <w:rFonts w:ascii="Cambria Math" w:hAnsi="Cambria Math"/>
                    <w:iCs/>
                  </w:rPr>
                  <m:t>Sw,air</m:t>
                </m:r>
                <w:proofErr w:type="spellEnd"/>
                <m:r>
                  <m:rPr>
                    <m:nor/>
                  </m:rPr>
                  <w:rPr>
                    <w:rFonts w:ascii="Cambria Math" w:hAnsi="Cambria Math"/>
                    <w:iCs/>
                  </w:rPr>
                  <m:t>)</m:t>
                </m:r>
              </m:e>
              <m:sub>
                <m:r>
                  <m:rPr>
                    <m:nor/>
                  </m:rPr>
                  <w:rPr>
                    <w:rFonts w:ascii="Cambria Math" w:hAnsi="Cambria Math"/>
                    <w:iCs/>
                  </w:rPr>
                  <m:t>Q0</m:t>
                </m:r>
              </m:sub>
            </m:sSub>
          </m:den>
        </m:f>
        <m:r>
          <m:rPr>
            <m:sty m:val="p"/>
          </m:rPr>
          <w:rPr>
            <w:rFonts w:ascii="Cambria Math" w:hAnsi="Cambria Math"/>
          </w:rPr>
          <m:t> </m:t>
        </m:r>
      </m:oMath>
      <w:r w:rsidR="00272E69">
        <w:rPr>
          <w:rFonts w:eastAsiaTheme="minorEastAsia"/>
        </w:rPr>
        <w:t xml:space="preserve">: </w:t>
      </w:r>
      <w:r w:rsidR="00DB0B5E" w:rsidRPr="00E013BD">
        <w:rPr>
          <w:rFonts w:eastAsiaTheme="minorEastAsia"/>
          <w:iCs/>
        </w:rPr>
        <w:t xml:space="preserve">rapport du pouvoir d’arrêt massique de l’eau sur l’air dans un faisceau de qualité Q sur un faisceau de qualité </w:t>
      </w:r>
      <w:r w:rsidR="00DB0B5E" w:rsidRPr="00E013BD">
        <w:rPr>
          <w:iCs/>
        </w:rPr>
        <w:t>Q</w:t>
      </w:r>
      <w:r w:rsidR="00DB0B5E" w:rsidRPr="00E013BD">
        <w:rPr>
          <w:iCs/>
          <w:vertAlign w:val="subscript"/>
        </w:rPr>
        <w:t>0</w:t>
      </w:r>
    </w:p>
    <w:p w14:paraId="4940304C" w14:textId="315BA901" w:rsidR="00DB0B5E" w:rsidRPr="00E013BD" w:rsidRDefault="00A3128E"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w:proofErr w:type="spellStart"/>
                    <m:r>
                      <m:rPr>
                        <m:nor/>
                      </m:rPr>
                      <w:rPr>
                        <w:rFonts w:ascii="Cambria Math" w:hAnsi="Cambria Math"/>
                        <w:iCs/>
                      </w:rPr>
                      <m:t>Wair</m:t>
                    </m:r>
                    <w:proofErr w:type="spellEnd"/>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m:t>
                </m:r>
                <w:proofErr w:type="spellStart"/>
                <m:r>
                  <m:rPr>
                    <m:nor/>
                  </m:rPr>
                  <w:rPr>
                    <w:rFonts w:ascii="Cambria Math" w:hAnsi="Cambria Math"/>
                    <w:iCs/>
                  </w:rPr>
                  <m:t>Wair</m:t>
                </m:r>
                <w:proofErr w:type="spellEnd"/>
                <m:r>
                  <m:rPr>
                    <m:nor/>
                  </m:rPr>
                  <w:rPr>
                    <w:rFonts w:ascii="Cambria Math" w:hAnsi="Cambria Math"/>
                    <w:iCs/>
                  </w:rPr>
                  <m:t>)</m:t>
                </m:r>
              </m:e>
              <m:sub>
                <m:r>
                  <m:rPr>
                    <m:nor/>
                  </m:rPr>
                  <w:rPr>
                    <w:rFonts w:ascii="Cambria Math" w:hAnsi="Cambria Math"/>
                    <w:iCs/>
                  </w:rPr>
                  <m:t>Q0</m:t>
                </m:r>
              </m:sub>
            </m:sSub>
          </m:den>
        </m:f>
        <m:r>
          <m:rPr>
            <m:sty m:val="p"/>
          </m:rPr>
          <w:rPr>
            <w:rFonts w:ascii="Cambria Math" w:hAnsi="Cambria Math"/>
          </w:rPr>
          <m:t> </m:t>
        </m:r>
      </m:oMath>
      <w:r w:rsidR="00272E69">
        <w:rPr>
          <w:rFonts w:eastAsiaTheme="minorEastAsia"/>
          <w:iCs/>
        </w:rPr>
        <w:t xml:space="preserve">: </w:t>
      </w:r>
      <w:r w:rsidR="00DB0B5E" w:rsidRPr="00E013BD">
        <w:rPr>
          <w:rFonts w:eastAsiaTheme="minorEastAsia"/>
          <w:iCs/>
        </w:rPr>
        <w:t xml:space="preserve">rapport de l’énergie moyenne pour créer une paire d’ions dans l’air dans un faisceau de qualité Q sur un faisceau de qualité </w:t>
      </w:r>
      <w:r w:rsidR="00DB0B5E" w:rsidRPr="00E013BD">
        <w:rPr>
          <w:iCs/>
        </w:rPr>
        <w:t>Q</w:t>
      </w:r>
      <w:r w:rsidR="00DB0B5E" w:rsidRPr="00E013BD">
        <w:rPr>
          <w:iCs/>
          <w:vertAlign w:val="subscript"/>
        </w:rPr>
        <w:t>0</w:t>
      </w:r>
    </w:p>
    <w:p w14:paraId="158D4224" w14:textId="77777777" w:rsidR="00BB61E7" w:rsidRDefault="00DB0B5E" w:rsidP="00C1795B">
      <w:pPr>
        <w:spacing w:after="120" w:line="240" w:lineRule="auto"/>
        <w:rPr>
          <w:iCs/>
        </w:rPr>
      </w:pPr>
      <w:r w:rsidRPr="00E013BD">
        <w:rPr>
          <w:iCs/>
        </w:rPr>
        <w:t>P</w:t>
      </w:r>
      <w:r w:rsidRPr="00E013BD">
        <w:rPr>
          <w:iCs/>
          <w:vertAlign w:val="subscript"/>
        </w:rPr>
        <w:t>Q</w:t>
      </w:r>
      <w:r w:rsidRPr="00E013BD">
        <w:rPr>
          <w:iCs/>
        </w:rPr>
        <w:t xml:space="preserve"> et P</w:t>
      </w:r>
      <w:r w:rsidRPr="00E013BD">
        <w:rPr>
          <w:iCs/>
          <w:vertAlign w:val="subscript"/>
        </w:rPr>
        <w:t>Q0 </w:t>
      </w:r>
      <w:r w:rsidRPr="00E013BD">
        <w:rPr>
          <w:iCs/>
        </w:rPr>
        <w:t>: facteur de perturbation de la chambre dans des faisceaux de qualité Q et Q</w:t>
      </w:r>
      <w:r w:rsidRPr="00E013BD">
        <w:rPr>
          <w:iCs/>
          <w:vertAlign w:val="subscript"/>
        </w:rPr>
        <w:t>0</w:t>
      </w:r>
      <w:r w:rsidRPr="00E013BD">
        <w:rPr>
          <w:iCs/>
        </w:rPr>
        <w:t>.</w:t>
      </w:r>
      <w:r w:rsidR="00BB61E7" w:rsidRPr="00BB61E7">
        <w:rPr>
          <w:iCs/>
        </w:rPr>
        <w:t xml:space="preserve"> </w:t>
      </w:r>
      <w:r w:rsidR="00BB61E7">
        <w:rPr>
          <w:iCs/>
        </w:rPr>
        <w:t>Ce facteur est défini comme :</w:t>
      </w:r>
    </w:p>
    <w:p w14:paraId="7AB92DD8" w14:textId="09F84C21" w:rsidR="00FD120F" w:rsidRDefault="00A3128E" w:rsidP="00C1795B">
      <w:pPr>
        <w:spacing w:after="120" w:line="240" w:lineRule="auto"/>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 xml:space="preserve"> p</m:t>
              </m:r>
            </m:e>
            <m:sub>
              <w:proofErr w:type="spellStart"/>
              <m:r>
                <m:rPr>
                  <m:nor/>
                </m:rPr>
                <w:rPr>
                  <w:rFonts w:ascii="Cambria Math" w:hAnsi="Cambria Math"/>
                </w:rPr>
                <m:t>wall</m:t>
              </m:r>
              <w:proofErr w:type="spellEnd"/>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w:proofErr w:type="spellStart"/>
              <m:r>
                <m:rPr>
                  <m:nor/>
                </m:rPr>
                <w:rPr>
                  <w:rFonts w:ascii="Cambria Math" w:hAnsi="Cambria Math"/>
                </w:rPr>
                <m:t>cav</m:t>
              </m:r>
              <w:proofErr w:type="spellEnd"/>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w:proofErr w:type="spellStart"/>
              <m:r>
                <m:rPr>
                  <m:nor/>
                </m:rPr>
                <w:rPr>
                  <w:rFonts w:ascii="Cambria Math" w:hAnsi="Cambria Math"/>
                </w:rPr>
                <m:t>cel</m:t>
              </m:r>
              <w:proofErr w:type="spellEnd"/>
            </m:sub>
          </m:sSub>
        </m:oMath>
      </m:oMathPara>
    </w:p>
    <w:p w14:paraId="3E0B4303" w14:textId="5E1F8834" w:rsidR="00DB0B5E" w:rsidRDefault="00DB0B5E" w:rsidP="00C1795B">
      <w:pPr>
        <w:spacing w:line="240" w:lineRule="auto"/>
      </w:pPr>
      <w:r w:rsidRPr="00E013BD">
        <w:t>Avec :</w:t>
      </w:r>
    </w:p>
    <w:p w14:paraId="5116A8B9" w14:textId="77777777" w:rsidR="00DB0B5E" w:rsidRDefault="00DB0B5E" w:rsidP="00C1795B">
      <w:pPr>
        <w:spacing w:line="240" w:lineRule="auto"/>
      </w:pPr>
      <w:proofErr w:type="spellStart"/>
      <w:proofErr w:type="gramStart"/>
      <w:r>
        <w:t>p</w:t>
      </w:r>
      <w:r w:rsidRPr="000B2AD6">
        <w:rPr>
          <w:vertAlign w:val="subscript"/>
        </w:rPr>
        <w:t>dis</w:t>
      </w:r>
      <w:proofErr w:type="spellEnd"/>
      <w:proofErr w:type="gramEnd"/>
      <w:r>
        <w:t xml:space="preserve"> : facteur prenant en compte l’effet de remplacement d’un volume d’eau par la cavité du détecteur </w:t>
      </w:r>
    </w:p>
    <w:p w14:paraId="6D53AADA" w14:textId="77777777" w:rsidR="00DB0B5E" w:rsidRDefault="00DB0B5E" w:rsidP="00C1795B">
      <w:pPr>
        <w:spacing w:after="120" w:line="240" w:lineRule="auto"/>
      </w:pPr>
      <w:proofErr w:type="spellStart"/>
      <w:proofErr w:type="gramStart"/>
      <w:r>
        <w:t>p</w:t>
      </w:r>
      <w:r w:rsidRPr="000B2AD6">
        <w:rPr>
          <w:vertAlign w:val="subscript"/>
        </w:rPr>
        <w:t>wall</w:t>
      </w:r>
      <w:proofErr w:type="spellEnd"/>
      <w:proofErr w:type="gramEnd"/>
      <w:r>
        <w:t> : facteur corrigeant la non-équivalence eau de la paroi de la chambre</w:t>
      </w:r>
    </w:p>
    <w:p w14:paraId="3DCE71BE" w14:textId="77777777" w:rsidR="00DB0B5E" w:rsidRDefault="00DB0B5E" w:rsidP="00C1795B">
      <w:pPr>
        <w:spacing w:after="120" w:line="240" w:lineRule="auto"/>
      </w:pPr>
      <w:proofErr w:type="spellStart"/>
      <w:proofErr w:type="gramStart"/>
      <w:r>
        <w:t>p</w:t>
      </w:r>
      <w:r w:rsidRPr="000B2AD6">
        <w:rPr>
          <w:vertAlign w:val="subscript"/>
        </w:rPr>
        <w:t>cav</w:t>
      </w:r>
      <w:proofErr w:type="spellEnd"/>
      <w:proofErr w:type="gramEnd"/>
      <w:r>
        <w:t> : facteur corrigeant des effets liés à la cavité d’air</w:t>
      </w:r>
    </w:p>
    <w:p w14:paraId="33EE6C4D" w14:textId="77777777" w:rsidR="00DB0B5E" w:rsidRDefault="00DB0B5E" w:rsidP="00C1795B">
      <w:pPr>
        <w:spacing w:after="120" w:line="240" w:lineRule="auto"/>
      </w:pPr>
      <w:proofErr w:type="spellStart"/>
      <w:proofErr w:type="gramStart"/>
      <w:r>
        <w:t>p</w:t>
      </w:r>
      <w:r w:rsidRPr="000B2AD6">
        <w:rPr>
          <w:vertAlign w:val="subscript"/>
        </w:rPr>
        <w:t>cel</w:t>
      </w:r>
      <w:proofErr w:type="spellEnd"/>
      <w:proofErr w:type="gramEnd"/>
      <w:r>
        <w:t> : facteur corrigeant de l’effet de l’électrode centrale pendant la mesure</w:t>
      </w:r>
    </w:p>
    <w:p w14:paraId="5CBD9D7D" w14:textId="780F6095" w:rsidR="00DB0B5E" w:rsidRDefault="00DB0B5E" w:rsidP="00C1795B">
      <w:pPr>
        <w:spacing w:line="240" w:lineRule="auto"/>
      </w:pPr>
    </w:p>
    <w:p w14:paraId="642C6281" w14:textId="33E075ED" w:rsidR="00044EAE" w:rsidRPr="001B6673" w:rsidRDefault="005C3358" w:rsidP="00C1795B">
      <w:pPr>
        <w:spacing w:line="240" w:lineRule="auto"/>
      </w:pPr>
      <w:r w:rsidRPr="001B6673">
        <w:lastRenderedPageBreak/>
        <w:t>Dans le formalisme du TRS 398, la profondeur de référence est définie par le R</w:t>
      </w:r>
      <w:r w:rsidRPr="001B6673">
        <w:rPr>
          <w:vertAlign w:val="subscript"/>
        </w:rPr>
        <w:t>50</w:t>
      </w:r>
      <w:r w:rsidRPr="001B6673">
        <w:t xml:space="preserve">. Celui-ci </w:t>
      </w:r>
      <w:r w:rsidR="00044EAE" w:rsidRPr="001B6673">
        <w:t>permet de réduire les différences entre les accélérateurs.</w:t>
      </w:r>
      <w:r w:rsidRPr="001B6673">
        <w:t xml:space="preserve"> Il </w:t>
      </w:r>
      <w:r w:rsidR="00044EAE" w:rsidRPr="001B6673">
        <w:t>est mesuré à une DSP de 100 cm et une taille de champ à la surface du fantôme d’au moins 10</w:t>
      </w:r>
      <w:r w:rsidR="006D11F5">
        <w:t xml:space="preserve"> cm </w:t>
      </w:r>
      <w:r w:rsidR="00044EAE" w:rsidRPr="001B6673">
        <w:t>x</w:t>
      </w:r>
      <w:r w:rsidR="006D11F5">
        <w:t xml:space="preserve"> </w:t>
      </w:r>
      <w:r w:rsidR="00044EAE" w:rsidRPr="001B6673">
        <w:t xml:space="preserve">10 cm pour R50 </w:t>
      </w:r>
      <w:r w:rsidR="00044EAE" w:rsidRPr="001B6673">
        <w:rPr>
          <w:rFonts w:cstheme="minorHAnsi"/>
        </w:rPr>
        <w:t>≤</w:t>
      </w:r>
      <w:r w:rsidR="00044EAE" w:rsidRPr="001B6673">
        <w:t xml:space="preserve"> 7g.cm-2 (16</w:t>
      </w:r>
      <w:r w:rsidRPr="001B6673">
        <w:t xml:space="preserve"> </w:t>
      </w:r>
      <w:r w:rsidR="00044EAE" w:rsidRPr="001B6673">
        <w:t>Me</w:t>
      </w:r>
      <w:r w:rsidRPr="001B6673">
        <w:t>V) et au moins 20</w:t>
      </w:r>
      <w:r w:rsidR="006D11F5">
        <w:t xml:space="preserve"> cm </w:t>
      </w:r>
      <w:r w:rsidRPr="001B6673">
        <w:t>x</w:t>
      </w:r>
      <w:r w:rsidR="006D11F5">
        <w:t xml:space="preserve"> </w:t>
      </w:r>
      <w:r w:rsidRPr="001B6673">
        <w:t xml:space="preserve">20 cm sinon. </w:t>
      </w:r>
    </w:p>
    <w:p w14:paraId="15CBDC30" w14:textId="04FC8B3F" w:rsidR="00044EAE" w:rsidRPr="001B6673" w:rsidRDefault="00044EAE" w:rsidP="00C1795B">
      <w:pPr>
        <w:spacing w:line="240" w:lineRule="auto"/>
      </w:pPr>
      <w:r w:rsidRPr="001B6673">
        <w:t>Pour la mesure de ce R</w:t>
      </w:r>
      <w:r w:rsidRPr="001B6673">
        <w:rPr>
          <w:vertAlign w:val="subscript"/>
        </w:rPr>
        <w:t>50</w:t>
      </w:r>
      <w:r w:rsidR="005C3358" w:rsidRPr="001B6673">
        <w:t xml:space="preserve">, une chambre d’ionisation à parois parallèles doit être </w:t>
      </w:r>
      <w:r w:rsidR="00827F1C" w:rsidRPr="001B6673">
        <w:t>utilisée</w:t>
      </w:r>
      <w:r w:rsidRPr="001B6673">
        <w:t xml:space="preserve"> pour les faisceaux d’énergie inférieure à 10 MeV (R</w:t>
      </w:r>
      <w:r w:rsidRPr="001B6673">
        <w:rPr>
          <w:vertAlign w:val="subscript"/>
        </w:rPr>
        <w:t>50</w:t>
      </w:r>
      <w:r w:rsidRPr="001B6673">
        <w:t xml:space="preserve"> &lt; 4 g.cm</w:t>
      </w:r>
      <w:r w:rsidRPr="001B6673">
        <w:rPr>
          <w:vertAlign w:val="superscript"/>
        </w:rPr>
        <w:t>-2</w:t>
      </w:r>
      <w:r w:rsidRPr="001B6673">
        <w:t>). Le point de référence pour les CI plates est le point à la surface intérieure de la fenêtre d’</w:t>
      </w:r>
      <w:r w:rsidR="005C3358" w:rsidRPr="001B6673">
        <w:t xml:space="preserve">entrée, au centre de celle-ci. </w:t>
      </w:r>
    </w:p>
    <w:p w14:paraId="48CAD170" w14:textId="3A7B7256" w:rsidR="00044EAE" w:rsidRPr="001B6673" w:rsidRDefault="00044EAE" w:rsidP="00C1795B">
      <w:pPr>
        <w:spacing w:line="240" w:lineRule="auto"/>
      </w:pPr>
      <w:r w:rsidRPr="001B6673">
        <w:t xml:space="preserve">Les chambres d’ionisation cylindriques ne peuvent être utilisées que pour faisceaux </w:t>
      </w:r>
      <w:r w:rsidR="005C3358" w:rsidRPr="001B6673">
        <w:t xml:space="preserve">ayant un </w:t>
      </w:r>
      <w:r w:rsidRPr="001B6673">
        <w:t>R</w:t>
      </w:r>
      <w:r w:rsidRPr="001B6673">
        <w:rPr>
          <w:vertAlign w:val="subscript"/>
        </w:rPr>
        <w:t>50</w:t>
      </w:r>
      <w:r w:rsidRPr="001B6673">
        <w:t xml:space="preserve"> </w:t>
      </w:r>
      <w:r w:rsidRPr="001B6673">
        <w:rPr>
          <w:rFonts w:cstheme="minorHAnsi"/>
        </w:rPr>
        <w:t>≥</w:t>
      </w:r>
      <w:r w:rsidRPr="001B6673">
        <w:t xml:space="preserve"> 4 </w:t>
      </w:r>
      <w:r w:rsidR="005C3358" w:rsidRPr="001B6673">
        <w:t>g.</w:t>
      </w:r>
      <w:r w:rsidRPr="001B6673">
        <w:t>cm</w:t>
      </w:r>
      <w:r w:rsidR="005C3358" w:rsidRPr="001B6673">
        <w:rPr>
          <w:vertAlign w:val="superscript"/>
        </w:rPr>
        <w:t>-2</w:t>
      </w:r>
      <w:r w:rsidRPr="001B6673">
        <w:t>. Leur point de référence s</w:t>
      </w:r>
      <w:r w:rsidR="005C3358" w:rsidRPr="001B6673">
        <w:t xml:space="preserve">e situe au centre de la cavité, </w:t>
      </w:r>
      <w:r w:rsidRPr="001B6673">
        <w:t xml:space="preserve">positionné à une distance de 0.5 </w:t>
      </w:r>
      <w:proofErr w:type="spellStart"/>
      <w:r w:rsidRPr="001B6673">
        <w:t>r</w:t>
      </w:r>
      <w:r w:rsidRPr="001B6673">
        <w:rPr>
          <w:vertAlign w:val="subscript"/>
        </w:rPr>
        <w:t>cyl</w:t>
      </w:r>
      <w:proofErr w:type="spellEnd"/>
      <w:r w:rsidRPr="001B6673">
        <w:t xml:space="preserve"> (rayon de la cavité) plus profond que le point d’intérêt.</w:t>
      </w:r>
    </w:p>
    <w:p w14:paraId="714FA43E" w14:textId="7E82B965" w:rsidR="00DB0B5E" w:rsidRDefault="00DB0B5E" w:rsidP="00C1795B">
      <w:pPr>
        <w:spacing w:line="240" w:lineRule="auto"/>
      </w:pPr>
    </w:p>
    <w:tbl>
      <w:tblPr>
        <w:tblStyle w:val="Grilledutableau"/>
        <w:tblW w:w="11522" w:type="dxa"/>
        <w:jc w:val="center"/>
        <w:tblLook w:val="04A0" w:firstRow="1" w:lastRow="0" w:firstColumn="1" w:lastColumn="0" w:noHBand="0" w:noVBand="1"/>
      </w:tblPr>
      <w:tblGrid>
        <w:gridCol w:w="2830"/>
        <w:gridCol w:w="3828"/>
        <w:gridCol w:w="4864"/>
      </w:tblGrid>
      <w:tr w:rsidR="00DB0B5E" w:rsidRPr="00CA3981" w14:paraId="01D06241" w14:textId="77777777" w:rsidTr="00CF0503">
        <w:trPr>
          <w:trHeight w:val="85"/>
          <w:jc w:val="center"/>
        </w:trPr>
        <w:tc>
          <w:tcPr>
            <w:tcW w:w="2830" w:type="dxa"/>
            <w:vAlign w:val="center"/>
            <w:hideMark/>
          </w:tcPr>
          <w:p w14:paraId="175CC494" w14:textId="77777777" w:rsidR="00DB0B5E" w:rsidRPr="008F7E8C" w:rsidRDefault="00DB0B5E" w:rsidP="00C1795B">
            <w:pPr>
              <w:jc w:val="center"/>
              <w:rPr>
                <w:rFonts w:cstheme="minorHAnsi"/>
                <w:b/>
                <w:bCs/>
              </w:rPr>
            </w:pPr>
          </w:p>
        </w:tc>
        <w:tc>
          <w:tcPr>
            <w:tcW w:w="3828" w:type="dxa"/>
            <w:vAlign w:val="center"/>
            <w:hideMark/>
          </w:tcPr>
          <w:p w14:paraId="5CEE2486"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277</w:t>
            </w:r>
          </w:p>
        </w:tc>
        <w:tc>
          <w:tcPr>
            <w:tcW w:w="4864" w:type="dxa"/>
            <w:vAlign w:val="center"/>
            <w:hideMark/>
          </w:tcPr>
          <w:p w14:paraId="36FC22D0"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398</w:t>
            </w:r>
          </w:p>
        </w:tc>
      </w:tr>
      <w:tr w:rsidR="00DB0B5E" w:rsidRPr="00CA3981" w14:paraId="0DF4D63E" w14:textId="77777777" w:rsidTr="00CF0503">
        <w:trPr>
          <w:trHeight w:val="644"/>
          <w:jc w:val="center"/>
        </w:trPr>
        <w:tc>
          <w:tcPr>
            <w:tcW w:w="2830" w:type="dxa"/>
            <w:vAlign w:val="center"/>
            <w:hideMark/>
          </w:tcPr>
          <w:p w14:paraId="3255FF2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Formalisme</w:t>
            </w:r>
          </w:p>
        </w:tc>
        <w:tc>
          <w:tcPr>
            <w:tcW w:w="3828" w:type="dxa"/>
            <w:vAlign w:val="center"/>
            <w:hideMark/>
          </w:tcPr>
          <w:p w14:paraId="282B3798" w14:textId="564ED04E" w:rsidR="00DB0B5E" w:rsidRPr="008F7E8C" w:rsidRDefault="00A3128E" w:rsidP="00C1795B">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  air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1-g</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att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oMath>
            </m:oMathPara>
          </w:p>
          <w:p w14:paraId="1D008F53" w14:textId="77777777" w:rsidR="00DB0B5E" w:rsidRPr="008F7E8C" w:rsidRDefault="00DB0B5E" w:rsidP="00C1795B">
            <w:pPr>
              <w:jc w:val="center"/>
              <w:rPr>
                <w:rFonts w:cstheme="minorHAnsi"/>
                <w:bCs/>
                <w:lang w:val="en-US"/>
              </w:rPr>
            </w:pPr>
            <w:r w:rsidRPr="008F7E8C">
              <w:rPr>
                <w:rFonts w:cstheme="minorHAnsi"/>
                <w:bCs/>
                <w:lang w:val="en-US"/>
              </w:rPr>
              <w:t>D</w:t>
            </w:r>
            <w:r w:rsidRPr="008F7E8C">
              <w:rPr>
                <w:rFonts w:cstheme="minorHAnsi"/>
                <w:bCs/>
                <w:vertAlign w:val="subscript"/>
                <w:lang w:val="en-US"/>
              </w:rPr>
              <w:t>W,Q</w:t>
            </w:r>
            <w:r w:rsidRPr="008F7E8C">
              <w:rPr>
                <w:rFonts w:cstheme="minorHAnsi"/>
                <w:bCs/>
                <w:lang w:val="en-US"/>
              </w:rPr>
              <w:t>(</w:t>
            </w:r>
            <w:proofErr w:type="spellStart"/>
            <w:r w:rsidRPr="008F7E8C">
              <w:rPr>
                <w:rFonts w:cstheme="minorHAnsi"/>
                <w:bCs/>
                <w:lang w:val="en-US"/>
              </w:rPr>
              <w:t>P</w:t>
            </w:r>
            <w:r w:rsidRPr="008F7E8C">
              <w:rPr>
                <w:rFonts w:cstheme="minorHAnsi"/>
                <w:bCs/>
                <w:vertAlign w:val="subscript"/>
                <w:lang w:val="en-US"/>
              </w:rPr>
              <w:t>eff</w:t>
            </w:r>
            <w:proofErr w:type="spellEnd"/>
            <w:r w:rsidRPr="008F7E8C">
              <w:rPr>
                <w:rFonts w:cstheme="minorHAnsi"/>
                <w:bCs/>
                <w:lang w:val="en-US"/>
              </w:rPr>
              <w:t>) = M</w:t>
            </w:r>
            <w:r w:rsidRPr="008F7E8C">
              <w:rPr>
                <w:rFonts w:cstheme="minorHAnsi"/>
                <w:bCs/>
                <w:vertAlign w:val="subscript"/>
                <w:lang w:val="en-US"/>
              </w:rPr>
              <w:t>Q</w:t>
            </w:r>
            <w:r w:rsidRPr="008F7E8C">
              <w:rPr>
                <w:rFonts w:cstheme="minorHAnsi"/>
                <w:bCs/>
                <w:lang w:val="en-US"/>
              </w:rPr>
              <w:t>(</w:t>
            </w:r>
            <w:proofErr w:type="spellStart"/>
            <w:r w:rsidRPr="008F7E8C">
              <w:rPr>
                <w:rFonts w:cstheme="minorHAnsi"/>
                <w:bCs/>
                <w:lang w:val="en-US"/>
              </w:rPr>
              <w:t>P</w:t>
            </w:r>
            <w:r w:rsidRPr="008F7E8C">
              <w:rPr>
                <w:rFonts w:cstheme="minorHAnsi"/>
                <w:bCs/>
                <w:vertAlign w:val="subscript"/>
                <w:lang w:val="en-US"/>
              </w:rPr>
              <w:t>eff</w:t>
            </w:r>
            <w:proofErr w:type="spellEnd"/>
            <w:r w:rsidRPr="008F7E8C">
              <w:rPr>
                <w:rFonts w:cstheme="minorHAnsi"/>
                <w:bCs/>
                <w:lang w:val="en-US"/>
              </w:rPr>
              <w:t xml:space="preserve">) x </w:t>
            </w:r>
            <w:proofErr w:type="spellStart"/>
            <w:r w:rsidRPr="008F7E8C">
              <w:rPr>
                <w:rFonts w:cstheme="minorHAnsi"/>
                <w:bCs/>
                <w:lang w:val="en-US"/>
              </w:rPr>
              <w:t>N</w:t>
            </w:r>
            <w:r w:rsidRPr="008F7E8C">
              <w:rPr>
                <w:rFonts w:cstheme="minorHAnsi"/>
                <w:bCs/>
                <w:vertAlign w:val="subscript"/>
                <w:lang w:val="en-US"/>
              </w:rPr>
              <w:t>D,air</w:t>
            </w:r>
            <w:proofErr w:type="spellEnd"/>
            <w:r w:rsidRPr="008F7E8C">
              <w:rPr>
                <w:rFonts w:cstheme="minorHAnsi"/>
                <w:bCs/>
                <w:lang w:val="en-US"/>
              </w:rPr>
              <w:t xml:space="preserve"> x (</w:t>
            </w:r>
            <w:proofErr w:type="spellStart"/>
            <w:r w:rsidRPr="008F7E8C">
              <w:rPr>
                <w:rFonts w:cstheme="minorHAnsi"/>
                <w:bCs/>
                <w:lang w:val="en-US"/>
              </w:rPr>
              <w:t>s</w:t>
            </w:r>
            <w:r w:rsidRPr="008F7E8C">
              <w:rPr>
                <w:rFonts w:cstheme="minorHAnsi"/>
                <w:bCs/>
                <w:vertAlign w:val="subscript"/>
                <w:lang w:val="en-US"/>
              </w:rPr>
              <w:t>w,air</w:t>
            </w:r>
            <w:proofErr w:type="spellEnd"/>
            <w:r w:rsidRPr="008F7E8C">
              <w:rPr>
                <w:rFonts w:cstheme="minorHAnsi"/>
                <w:bCs/>
                <w:lang w:val="en-US"/>
              </w:rPr>
              <w:t>)</w:t>
            </w:r>
            <w:r w:rsidRPr="008F7E8C">
              <w:rPr>
                <w:rFonts w:cstheme="minorHAnsi"/>
                <w:bCs/>
                <w:vertAlign w:val="subscript"/>
                <w:lang w:val="en-US"/>
              </w:rPr>
              <w:t>Q</w:t>
            </w:r>
            <w:r w:rsidRPr="008F7E8C">
              <w:rPr>
                <w:rFonts w:cstheme="minorHAnsi"/>
                <w:bCs/>
                <w:lang w:val="en-US"/>
              </w:rPr>
              <w:t xml:space="preserve"> x </w:t>
            </w:r>
            <w:proofErr w:type="spellStart"/>
            <w:r w:rsidRPr="008F7E8C">
              <w:rPr>
                <w:rFonts w:cstheme="minorHAnsi"/>
                <w:bCs/>
                <w:lang w:val="en-US"/>
              </w:rPr>
              <w:t>p</w:t>
            </w:r>
            <w:r w:rsidRPr="008F7E8C">
              <w:rPr>
                <w:rFonts w:cstheme="minorHAnsi"/>
                <w:bCs/>
                <w:vertAlign w:val="subscript"/>
                <w:lang w:val="en-US"/>
              </w:rPr>
              <w:t>Q</w:t>
            </w:r>
            <w:proofErr w:type="spellEnd"/>
          </w:p>
        </w:tc>
        <w:tc>
          <w:tcPr>
            <w:tcW w:w="4864" w:type="dxa"/>
            <w:vAlign w:val="center"/>
            <w:hideMark/>
          </w:tcPr>
          <w:p w14:paraId="3987131B" w14:textId="2C1B26F7" w:rsidR="00DB0B5E" w:rsidRPr="008F7E8C" w:rsidRDefault="00A3128E" w:rsidP="00C1795B">
            <w:pPr>
              <w:jc w:val="center"/>
              <w:rPr>
                <w:rFonts w:cstheme="minorHAnsi"/>
              </w:rPr>
            </w:pPr>
            <m:oMathPara>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Q</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D,W,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Q,</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oMath>
            </m:oMathPara>
          </w:p>
        </w:tc>
      </w:tr>
      <w:tr w:rsidR="00DB0B5E" w:rsidRPr="0078494A" w14:paraId="4BB1DB74" w14:textId="77777777" w:rsidTr="00CF0503">
        <w:trPr>
          <w:trHeight w:val="339"/>
          <w:jc w:val="center"/>
        </w:trPr>
        <w:tc>
          <w:tcPr>
            <w:tcW w:w="2830" w:type="dxa"/>
            <w:vAlign w:val="center"/>
          </w:tcPr>
          <w:p w14:paraId="04CBBD6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Etalonnage</w:t>
            </w:r>
          </w:p>
        </w:tc>
        <w:tc>
          <w:tcPr>
            <w:tcW w:w="3828" w:type="dxa"/>
            <w:vAlign w:val="center"/>
          </w:tcPr>
          <w:p w14:paraId="172EBB38" w14:textId="77777777" w:rsidR="00DB0B5E" w:rsidRPr="008F7E8C" w:rsidRDefault="00DB0B5E" w:rsidP="00C1795B">
            <w:pPr>
              <w:jc w:val="center"/>
              <w:rPr>
                <w:rFonts w:cstheme="minorHAnsi"/>
              </w:rPr>
            </w:pPr>
            <w:proofErr w:type="spellStart"/>
            <w:r w:rsidRPr="008F7E8C">
              <w:rPr>
                <w:rFonts w:cstheme="minorHAnsi"/>
              </w:rPr>
              <w:t>K</w:t>
            </w:r>
            <w:r w:rsidRPr="008F7E8C">
              <w:rPr>
                <w:rFonts w:cstheme="minorHAnsi"/>
                <w:vertAlign w:val="subscript"/>
              </w:rPr>
              <w:t>air</w:t>
            </w:r>
            <w:proofErr w:type="spellEnd"/>
            <w:r w:rsidRPr="008F7E8C">
              <w:rPr>
                <w:rFonts w:cstheme="minorHAnsi"/>
              </w:rPr>
              <w:t xml:space="preserve"> dans faisceau </w:t>
            </w:r>
            <w:r w:rsidRPr="008F7E8C">
              <w:rPr>
                <w:rFonts w:cstheme="minorHAnsi"/>
                <w:vertAlign w:val="superscript"/>
              </w:rPr>
              <w:t>60</w:t>
            </w:r>
            <w:r w:rsidRPr="008F7E8C">
              <w:rPr>
                <w:rFonts w:cstheme="minorHAnsi"/>
              </w:rPr>
              <w:t>Co</w:t>
            </w:r>
          </w:p>
        </w:tc>
        <w:tc>
          <w:tcPr>
            <w:tcW w:w="4864" w:type="dxa"/>
            <w:vAlign w:val="center"/>
          </w:tcPr>
          <w:p w14:paraId="76D104CB" w14:textId="4BA06210" w:rsidR="00DB0B5E" w:rsidRPr="008F7E8C" w:rsidRDefault="00DB0B5E" w:rsidP="00C1795B">
            <w:pPr>
              <w:jc w:val="center"/>
              <w:rPr>
                <w:rFonts w:cstheme="minorHAnsi"/>
              </w:rPr>
            </w:pPr>
            <w:proofErr w:type="spellStart"/>
            <w:r w:rsidRPr="008F7E8C">
              <w:rPr>
                <w:rFonts w:cstheme="minorHAnsi"/>
              </w:rPr>
              <w:t>D</w:t>
            </w:r>
            <w:r w:rsidRPr="008F7E8C">
              <w:rPr>
                <w:rFonts w:cstheme="minorHAnsi"/>
                <w:vertAlign w:val="subscript"/>
              </w:rPr>
              <w:t>w</w:t>
            </w:r>
            <w:proofErr w:type="spellEnd"/>
            <w:r w:rsidRPr="008F7E8C">
              <w:rPr>
                <w:rFonts w:cstheme="minorHAnsi"/>
              </w:rPr>
              <w:t xml:space="preserve"> dans faisceau </w:t>
            </w:r>
            <w:r w:rsidRPr="008F7E8C">
              <w:rPr>
                <w:rFonts w:cstheme="minorHAnsi"/>
                <w:vertAlign w:val="superscript"/>
              </w:rPr>
              <w:t>60</w:t>
            </w:r>
            <w:r w:rsidRPr="008F7E8C">
              <w:rPr>
                <w:rFonts w:cstheme="minorHAnsi"/>
              </w:rPr>
              <w:t xml:space="preserve">Co ou </w:t>
            </w:r>
            <w:r w:rsidR="0002368B" w:rsidRPr="008F7E8C">
              <w:rPr>
                <w:rFonts w:cstheme="minorHAnsi"/>
              </w:rPr>
              <w:t>électrons</w:t>
            </w:r>
            <w:r w:rsidRPr="008F7E8C">
              <w:rPr>
                <w:rFonts w:cstheme="minorHAnsi"/>
              </w:rPr>
              <w:t xml:space="preserve"> HE</w:t>
            </w:r>
          </w:p>
        </w:tc>
      </w:tr>
      <w:tr w:rsidR="00DB0B5E" w:rsidRPr="0078494A" w14:paraId="69491112" w14:textId="77777777" w:rsidTr="00CF0503">
        <w:trPr>
          <w:trHeight w:val="184"/>
          <w:jc w:val="center"/>
        </w:trPr>
        <w:tc>
          <w:tcPr>
            <w:tcW w:w="2830" w:type="dxa"/>
            <w:vAlign w:val="center"/>
          </w:tcPr>
          <w:p w14:paraId="013CC6C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Milieu de mesure</w:t>
            </w:r>
          </w:p>
        </w:tc>
        <w:tc>
          <w:tcPr>
            <w:tcW w:w="8692" w:type="dxa"/>
            <w:gridSpan w:val="2"/>
            <w:vAlign w:val="center"/>
          </w:tcPr>
          <w:p w14:paraId="13A2D81A" w14:textId="77777777" w:rsidR="00DB0B5E" w:rsidRPr="008F7E8C" w:rsidRDefault="00DB0B5E" w:rsidP="00C1795B">
            <w:pPr>
              <w:jc w:val="center"/>
              <w:rPr>
                <w:rFonts w:cstheme="minorHAnsi"/>
              </w:rPr>
            </w:pPr>
            <w:r w:rsidRPr="008F7E8C">
              <w:rPr>
                <w:rFonts w:cstheme="minorHAnsi"/>
              </w:rPr>
              <w:t>Eau</w:t>
            </w:r>
          </w:p>
        </w:tc>
      </w:tr>
      <w:tr w:rsidR="0002368B" w:rsidRPr="00CA3981" w14:paraId="22269EE6" w14:textId="77777777" w:rsidTr="00CF0503">
        <w:trPr>
          <w:trHeight w:val="147"/>
          <w:jc w:val="center"/>
        </w:trPr>
        <w:tc>
          <w:tcPr>
            <w:tcW w:w="2830" w:type="dxa"/>
            <w:vAlign w:val="center"/>
          </w:tcPr>
          <w:p w14:paraId="3320CAA6" w14:textId="77B8EE0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Type de chambre</w:t>
            </w:r>
          </w:p>
        </w:tc>
        <w:tc>
          <w:tcPr>
            <w:tcW w:w="3828" w:type="dxa"/>
            <w:vAlign w:val="center"/>
          </w:tcPr>
          <w:p w14:paraId="2417AD8D" w14:textId="31BE86A9" w:rsidR="0002368B" w:rsidRPr="008F7E8C" w:rsidRDefault="0002368B" w:rsidP="00C1795B">
            <w:pPr>
              <w:jc w:val="center"/>
              <w:rPr>
                <w:rFonts w:cstheme="minorHAnsi"/>
              </w:rPr>
            </w:pPr>
            <w:r w:rsidRPr="008F7E8C">
              <w:rPr>
                <w:rFonts w:cstheme="minorHAnsi"/>
              </w:rPr>
              <w:t>Cylindrique</w:t>
            </w:r>
          </w:p>
        </w:tc>
        <w:tc>
          <w:tcPr>
            <w:tcW w:w="4864" w:type="dxa"/>
            <w:vAlign w:val="center"/>
          </w:tcPr>
          <w:p w14:paraId="5708DE32" w14:textId="0A40FF48" w:rsidR="0002368B" w:rsidRPr="008F7E8C" w:rsidRDefault="0002368B" w:rsidP="00C1795B">
            <w:pPr>
              <w:jc w:val="center"/>
              <w:rPr>
                <w:rFonts w:cstheme="minorHAnsi"/>
              </w:rPr>
            </w:pPr>
            <w:r w:rsidRPr="008F7E8C">
              <w:rPr>
                <w:rFonts w:cstheme="minorHAnsi"/>
              </w:rPr>
              <w:t>Plate si R</w:t>
            </w:r>
            <w:r w:rsidRPr="008F7E8C">
              <w:rPr>
                <w:rFonts w:cstheme="minorHAnsi"/>
                <w:vertAlign w:val="subscript"/>
              </w:rPr>
              <w:t>50</w:t>
            </w:r>
            <w:r w:rsidRPr="008F7E8C">
              <w:rPr>
                <w:rFonts w:cstheme="minorHAnsi"/>
              </w:rPr>
              <w:t xml:space="preserve"> &lt; 4 g.cm</w:t>
            </w:r>
            <w:r w:rsidRPr="008F7E8C">
              <w:rPr>
                <w:rFonts w:cstheme="minorHAnsi"/>
                <w:vertAlign w:val="superscript"/>
              </w:rPr>
              <w:t>-2</w:t>
            </w:r>
          </w:p>
          <w:p w14:paraId="0C0B2211" w14:textId="1B924FB7" w:rsidR="0002368B" w:rsidRPr="008F7E8C" w:rsidRDefault="0002368B" w:rsidP="00C1795B">
            <w:pPr>
              <w:jc w:val="center"/>
              <w:rPr>
                <w:rFonts w:cstheme="minorHAnsi"/>
              </w:rPr>
            </w:pPr>
            <w:r w:rsidRPr="008F7E8C">
              <w:rPr>
                <w:rFonts w:cstheme="minorHAnsi"/>
              </w:rPr>
              <w:t>Plate ou cylindrique si R</w:t>
            </w:r>
            <w:r w:rsidRPr="008F7E8C">
              <w:rPr>
                <w:rFonts w:cstheme="minorHAnsi"/>
                <w:vertAlign w:val="subscript"/>
              </w:rPr>
              <w:t>50</w:t>
            </w:r>
            <w:r w:rsidRPr="008F7E8C">
              <w:rPr>
                <w:rFonts w:cstheme="minorHAnsi"/>
              </w:rPr>
              <w:t xml:space="preserve"> ≥ 4 g.cm</w:t>
            </w:r>
            <w:r w:rsidRPr="008F7E8C">
              <w:rPr>
                <w:rFonts w:cstheme="minorHAnsi"/>
                <w:vertAlign w:val="superscript"/>
              </w:rPr>
              <w:t>-2</w:t>
            </w:r>
          </w:p>
        </w:tc>
      </w:tr>
      <w:tr w:rsidR="00DB0B5E" w:rsidRPr="00CA3981" w14:paraId="087BA20F" w14:textId="77777777" w:rsidTr="00CF0503">
        <w:trPr>
          <w:trHeight w:val="147"/>
          <w:jc w:val="center"/>
        </w:trPr>
        <w:tc>
          <w:tcPr>
            <w:tcW w:w="2830" w:type="dxa"/>
            <w:vAlign w:val="center"/>
          </w:tcPr>
          <w:p w14:paraId="3EAAA44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Distance source détecteur</w:t>
            </w:r>
          </w:p>
        </w:tc>
        <w:tc>
          <w:tcPr>
            <w:tcW w:w="8692" w:type="dxa"/>
            <w:gridSpan w:val="2"/>
            <w:vAlign w:val="center"/>
          </w:tcPr>
          <w:p w14:paraId="336D7058" w14:textId="77777777" w:rsidR="00DB0B5E" w:rsidRPr="008F7E8C" w:rsidRDefault="00DB0B5E" w:rsidP="00C1795B">
            <w:pPr>
              <w:jc w:val="center"/>
              <w:rPr>
                <w:rFonts w:cstheme="minorHAnsi"/>
              </w:rPr>
            </w:pPr>
            <w:r w:rsidRPr="008F7E8C">
              <w:rPr>
                <w:rFonts w:cstheme="minorHAnsi"/>
              </w:rPr>
              <w:t>100 cm</w:t>
            </w:r>
          </w:p>
        </w:tc>
      </w:tr>
      <w:tr w:rsidR="0002368B" w:rsidRPr="00CA3981" w14:paraId="6DDF445D" w14:textId="77777777" w:rsidTr="00CF0503">
        <w:trPr>
          <w:trHeight w:val="147"/>
          <w:jc w:val="center"/>
        </w:trPr>
        <w:tc>
          <w:tcPr>
            <w:tcW w:w="2830" w:type="dxa"/>
            <w:vAlign w:val="center"/>
          </w:tcPr>
          <w:p w14:paraId="0A04D4DF"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Indice de qualité du faisceau</w:t>
            </w:r>
          </w:p>
        </w:tc>
        <w:tc>
          <w:tcPr>
            <w:tcW w:w="3828" w:type="dxa"/>
            <w:vAlign w:val="center"/>
          </w:tcPr>
          <w:p w14:paraId="7E20F5BB" w14:textId="26A6BF33" w:rsidR="0002368B" w:rsidRPr="008F7E8C" w:rsidRDefault="0002368B" w:rsidP="00C1795B">
            <w:pPr>
              <w:jc w:val="center"/>
              <w:rPr>
                <w:rFonts w:cstheme="minorHAnsi"/>
                <w:vertAlign w:val="subscript"/>
              </w:rPr>
            </w:pPr>
            <w:r w:rsidRPr="008F7E8C">
              <w:rPr>
                <w:rFonts w:cstheme="minorHAnsi"/>
              </w:rPr>
              <w:t>E</w:t>
            </w:r>
            <w:r w:rsidRPr="008F7E8C">
              <w:rPr>
                <w:rFonts w:cstheme="minorHAnsi"/>
                <w:vertAlign w:val="subscript"/>
              </w:rPr>
              <w:t>0</w:t>
            </w:r>
          </w:p>
        </w:tc>
        <w:tc>
          <w:tcPr>
            <w:tcW w:w="4864" w:type="dxa"/>
            <w:vAlign w:val="center"/>
          </w:tcPr>
          <w:p w14:paraId="7667240F" w14:textId="2E90DA15" w:rsidR="0002368B" w:rsidRPr="008F7E8C" w:rsidRDefault="0002368B" w:rsidP="00C1795B">
            <w:pPr>
              <w:jc w:val="center"/>
              <w:rPr>
                <w:rFonts w:cstheme="minorHAnsi"/>
                <w:vertAlign w:val="subscript"/>
              </w:rPr>
            </w:pPr>
            <w:r w:rsidRPr="008F7E8C">
              <w:rPr>
                <w:rFonts w:cstheme="minorHAnsi"/>
              </w:rPr>
              <w:t>R</w:t>
            </w:r>
            <w:r w:rsidRPr="008F7E8C">
              <w:rPr>
                <w:rFonts w:cstheme="minorHAnsi"/>
                <w:vertAlign w:val="subscript"/>
              </w:rPr>
              <w:t>50</w:t>
            </w:r>
          </w:p>
        </w:tc>
      </w:tr>
      <w:tr w:rsidR="0002368B" w:rsidRPr="0078494A" w14:paraId="1EDADE53" w14:textId="77777777" w:rsidTr="00CF0503">
        <w:trPr>
          <w:trHeight w:val="720"/>
          <w:jc w:val="center"/>
        </w:trPr>
        <w:tc>
          <w:tcPr>
            <w:tcW w:w="2830" w:type="dxa"/>
            <w:vAlign w:val="center"/>
            <w:hideMark/>
          </w:tcPr>
          <w:p w14:paraId="294E99CD"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 xml:space="preserve">Profondeur de mesure </w:t>
            </w:r>
            <w:proofErr w:type="spellStart"/>
            <w:r w:rsidRPr="008F7E8C">
              <w:rPr>
                <w:rFonts w:cstheme="minorHAnsi"/>
                <w:b/>
                <w:bCs/>
                <w:color w:val="2F5496" w:themeColor="accent5" w:themeShade="BF"/>
              </w:rPr>
              <w:t>z</w:t>
            </w:r>
            <w:r w:rsidRPr="008F7E8C">
              <w:rPr>
                <w:rFonts w:cstheme="minorHAnsi"/>
                <w:b/>
                <w:bCs/>
                <w:color w:val="2F5496" w:themeColor="accent5" w:themeShade="BF"/>
                <w:vertAlign w:val="subscript"/>
              </w:rPr>
              <w:t>ref</w:t>
            </w:r>
            <w:proofErr w:type="spellEnd"/>
          </w:p>
        </w:tc>
        <w:tc>
          <w:tcPr>
            <w:tcW w:w="3828" w:type="dxa"/>
            <w:vAlign w:val="center"/>
            <w:hideMark/>
          </w:tcPr>
          <w:p w14:paraId="4E7F78A0" w14:textId="155462EB" w:rsidR="0002368B" w:rsidRPr="008F7E8C" w:rsidRDefault="00A3128E" w:rsidP="00C1795B">
            <w:pPr>
              <w:jc w:val="center"/>
              <w:rPr>
                <w:rFonts w:cstheme="minorHAnsi"/>
                <w:vertAlign w:val="subscript"/>
              </w:rPr>
            </w:pP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0002368B" w:rsidRPr="008F7E8C">
              <w:rPr>
                <w:rFonts w:cstheme="minorHAnsi"/>
              </w:rPr>
              <w:t>/MeV &lt; 5 : R</w:t>
            </w:r>
            <w:r w:rsidR="0002368B" w:rsidRPr="008F7E8C">
              <w:rPr>
                <w:rFonts w:cstheme="minorHAnsi"/>
                <w:vertAlign w:val="subscript"/>
              </w:rPr>
              <w:t>100</w:t>
            </w:r>
          </w:p>
          <w:p w14:paraId="670F40DC" w14:textId="57099E18" w:rsidR="0002368B" w:rsidRPr="008F7E8C" w:rsidRDefault="0002368B" w:rsidP="00C1795B">
            <w:pPr>
              <w:jc w:val="center"/>
              <w:rPr>
                <w:rFonts w:cstheme="minorHAnsi"/>
              </w:rPr>
            </w:pPr>
            <w:r w:rsidRPr="008F7E8C">
              <w:rPr>
                <w:rFonts w:eastAsiaTheme="minorEastAsia" w:cstheme="minorHAnsi"/>
              </w:rPr>
              <w:t xml:space="preserve">5 </w:t>
            </w:r>
            <w:r w:rsidRPr="008F7E8C">
              <w:rPr>
                <w:rFonts w:cstheme="minorHAnsi"/>
              </w:rPr>
              <w:t>≤</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10 : R</w:t>
            </w:r>
            <w:r w:rsidRPr="008F7E8C">
              <w:rPr>
                <w:rFonts w:cstheme="minorHAnsi"/>
                <w:vertAlign w:val="subscript"/>
              </w:rPr>
              <w:t>100</w:t>
            </w:r>
            <w:r w:rsidRPr="008F7E8C">
              <w:rPr>
                <w:rFonts w:cstheme="minorHAnsi"/>
              </w:rPr>
              <w:t xml:space="preserve"> ou 1 cm</w:t>
            </w:r>
            <w:r w:rsidR="00667E5C" w:rsidRPr="008F7E8C">
              <w:rPr>
                <w:rFonts w:cstheme="minorHAnsi"/>
                <w:color w:val="ED7D31" w:themeColor="accent2"/>
              </w:rPr>
              <w:t>‡</w:t>
            </w:r>
            <w:r w:rsidRPr="008F7E8C">
              <w:rPr>
                <w:rFonts w:cstheme="minorHAnsi"/>
              </w:rPr>
              <w:t xml:space="preserve"> </w:t>
            </w:r>
          </w:p>
          <w:p w14:paraId="66631B86" w14:textId="3ECFC22F" w:rsidR="0002368B" w:rsidRPr="008F7E8C" w:rsidRDefault="0002368B" w:rsidP="00C1795B">
            <w:pPr>
              <w:jc w:val="center"/>
              <w:rPr>
                <w:rFonts w:cstheme="minorHAnsi"/>
              </w:rPr>
            </w:pPr>
            <w:r w:rsidRPr="008F7E8C">
              <w:rPr>
                <w:rFonts w:cstheme="minorHAnsi"/>
              </w:rPr>
              <w:t>10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20 : R</w:t>
            </w:r>
            <w:r w:rsidRPr="008F7E8C">
              <w:rPr>
                <w:rFonts w:cstheme="minorHAnsi"/>
                <w:vertAlign w:val="subscript"/>
              </w:rPr>
              <w:t>100</w:t>
            </w:r>
            <w:r w:rsidRPr="008F7E8C">
              <w:rPr>
                <w:rFonts w:cstheme="minorHAnsi"/>
              </w:rPr>
              <w:t xml:space="preserve"> ou 2 cm</w:t>
            </w:r>
            <w:r w:rsidR="00667E5C" w:rsidRPr="008F7E8C">
              <w:rPr>
                <w:rFonts w:cstheme="minorHAnsi"/>
                <w:color w:val="ED7D31" w:themeColor="accent2"/>
              </w:rPr>
              <w:t>‡</w:t>
            </w:r>
            <w:r w:rsidR="00667E5C" w:rsidRPr="008F7E8C">
              <w:rPr>
                <w:rFonts w:cstheme="minorHAnsi"/>
              </w:rPr>
              <w:t xml:space="preserve"> </w:t>
            </w:r>
          </w:p>
          <w:p w14:paraId="0902B643" w14:textId="435962BC" w:rsidR="0002368B" w:rsidRPr="008F7E8C" w:rsidRDefault="0002368B" w:rsidP="00C1795B">
            <w:pPr>
              <w:jc w:val="center"/>
              <w:rPr>
                <w:rFonts w:eastAsiaTheme="minorEastAsia" w:cstheme="minorHAnsi"/>
              </w:rPr>
            </w:pPr>
            <w:r w:rsidRPr="008F7E8C">
              <w:rPr>
                <w:rFonts w:cstheme="minorHAnsi"/>
              </w:rPr>
              <w:t>20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 : R</w:t>
            </w:r>
            <w:r w:rsidRPr="008F7E8C">
              <w:rPr>
                <w:rFonts w:cstheme="minorHAnsi"/>
                <w:vertAlign w:val="subscript"/>
              </w:rPr>
              <w:t>100</w:t>
            </w:r>
            <w:r w:rsidRPr="008F7E8C">
              <w:rPr>
                <w:rFonts w:cstheme="minorHAnsi"/>
              </w:rPr>
              <w:t xml:space="preserve"> ou 3 cm</w:t>
            </w:r>
            <w:r w:rsidR="00667E5C" w:rsidRPr="008F7E8C">
              <w:rPr>
                <w:rFonts w:cstheme="minorHAnsi"/>
                <w:color w:val="ED7D31" w:themeColor="accent2"/>
              </w:rPr>
              <w:t>‡</w:t>
            </w:r>
            <w:r w:rsidRPr="008F7E8C">
              <w:rPr>
                <w:rFonts w:cstheme="minorHAnsi"/>
              </w:rPr>
              <w:t xml:space="preserve"> </w:t>
            </w:r>
          </w:p>
        </w:tc>
        <w:tc>
          <w:tcPr>
            <w:tcW w:w="4864" w:type="dxa"/>
            <w:vAlign w:val="center"/>
            <w:hideMark/>
          </w:tcPr>
          <w:p w14:paraId="317CE145" w14:textId="14BFE98A" w:rsidR="0002368B" w:rsidRPr="008F7E8C" w:rsidRDefault="0002368B" w:rsidP="00C1795B">
            <w:pPr>
              <w:jc w:val="center"/>
              <w:rPr>
                <w:rFonts w:cstheme="minorHAnsi"/>
              </w:rPr>
            </w:pPr>
            <w:r w:rsidRPr="008F7E8C">
              <w:rPr>
                <w:rFonts w:cstheme="minorHAnsi"/>
              </w:rPr>
              <w:t>0,6</w:t>
            </w:r>
            <w:r w:rsidR="0078294C">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p>
        </w:tc>
      </w:tr>
      <w:tr w:rsidR="00C53237" w:rsidRPr="00CA3981" w14:paraId="7519E45A" w14:textId="77777777" w:rsidTr="00CF0503">
        <w:trPr>
          <w:trHeight w:val="147"/>
          <w:jc w:val="center"/>
        </w:trPr>
        <w:tc>
          <w:tcPr>
            <w:tcW w:w="2830" w:type="dxa"/>
            <w:vAlign w:val="center"/>
            <w:hideMark/>
          </w:tcPr>
          <w:p w14:paraId="4D8FC9DA" w14:textId="396E1491" w:rsidR="00C53237" w:rsidRPr="008F7E8C" w:rsidRDefault="00C53237" w:rsidP="00C1795B">
            <w:pPr>
              <w:jc w:val="center"/>
              <w:rPr>
                <w:rFonts w:cstheme="minorHAnsi"/>
                <w:b/>
                <w:bCs/>
                <w:color w:val="2F5496" w:themeColor="accent5" w:themeShade="BF"/>
              </w:rPr>
            </w:pPr>
            <w:r w:rsidRPr="008F7E8C">
              <w:rPr>
                <w:rFonts w:cstheme="minorHAnsi"/>
                <w:b/>
                <w:bCs/>
                <w:color w:val="2F5496" w:themeColor="accent5" w:themeShade="BF"/>
              </w:rPr>
              <w:t>Point de référence si chambre cylindrique</w:t>
            </w:r>
          </w:p>
        </w:tc>
        <w:tc>
          <w:tcPr>
            <w:tcW w:w="8692" w:type="dxa"/>
            <w:gridSpan w:val="2"/>
            <w:vAlign w:val="center"/>
            <w:hideMark/>
          </w:tcPr>
          <w:p w14:paraId="4287F6F5" w14:textId="1A1B13EA" w:rsidR="00C53237" w:rsidRPr="008F7E8C" w:rsidRDefault="00C53237" w:rsidP="00C1795B">
            <w:pPr>
              <w:keepNext/>
              <w:jc w:val="center"/>
              <w:rPr>
                <w:rFonts w:cstheme="minorHAnsi"/>
              </w:rPr>
            </w:pPr>
            <w:r w:rsidRPr="008F7E8C">
              <w:rPr>
                <w:rFonts w:cstheme="minorHAnsi"/>
              </w:rPr>
              <w:t>Sur l’axe central au centre de la cavité</w:t>
            </w:r>
          </w:p>
        </w:tc>
      </w:tr>
      <w:tr w:rsidR="00E04114" w:rsidRPr="00CA3981" w14:paraId="58AA3B5F" w14:textId="77777777" w:rsidTr="00CF0503">
        <w:trPr>
          <w:trHeight w:val="147"/>
          <w:jc w:val="center"/>
        </w:trPr>
        <w:tc>
          <w:tcPr>
            <w:tcW w:w="2830" w:type="dxa"/>
            <w:vAlign w:val="center"/>
          </w:tcPr>
          <w:p w14:paraId="5897AEE5" w14:textId="0C3EF412"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cylindrique</w:t>
            </w:r>
          </w:p>
        </w:tc>
        <w:tc>
          <w:tcPr>
            <w:tcW w:w="3828" w:type="dxa"/>
            <w:vAlign w:val="center"/>
          </w:tcPr>
          <w:p w14:paraId="11F414AC" w14:textId="77777777" w:rsidR="00CF0503" w:rsidRDefault="008F7E8C" w:rsidP="00C1795B">
            <w:pPr>
              <w:keepNext/>
              <w:jc w:val="center"/>
              <w:rPr>
                <w:rFonts w:cstheme="minorHAnsi"/>
              </w:rPr>
            </w:pPr>
            <w:r w:rsidRPr="008F7E8C">
              <w:rPr>
                <w:rFonts w:cstheme="minorHAnsi"/>
              </w:rPr>
              <w:t xml:space="preserve">0,5 x rayon cavité plus profond que </w:t>
            </w:r>
            <w:proofErr w:type="spellStart"/>
            <w:r w:rsidRPr="008F7E8C">
              <w:rPr>
                <w:rFonts w:cstheme="minorHAnsi"/>
              </w:rPr>
              <w:t>z</w:t>
            </w:r>
            <w:r w:rsidRPr="008F7E8C">
              <w:rPr>
                <w:rFonts w:cstheme="minorHAnsi"/>
                <w:vertAlign w:val="subscript"/>
              </w:rPr>
              <w:t>ref</w:t>
            </w:r>
            <w:proofErr w:type="spellEnd"/>
            <w:r w:rsidR="000B3FFC">
              <w:rPr>
                <w:rFonts w:cstheme="minorHAnsi"/>
              </w:rPr>
              <w:t xml:space="preserve"> </w:t>
            </w:r>
          </w:p>
          <w:p w14:paraId="33753486" w14:textId="602F4EEF" w:rsidR="00E04114" w:rsidRPr="008F7E8C" w:rsidRDefault="000B3FFC" w:rsidP="00C1795B">
            <w:pPr>
              <w:keepNext/>
              <w:jc w:val="center"/>
              <w:rPr>
                <w:rFonts w:cstheme="minorHAnsi"/>
              </w:rPr>
            </w:pPr>
            <w:r w:rsidRPr="000B3FFC">
              <w:rPr>
                <w:rFonts w:cstheme="minorHAnsi"/>
              </w:rPr>
              <w:sym w:font="Wingdings" w:char="F0E0"/>
            </w:r>
            <w:r>
              <w:rPr>
                <w:rFonts w:cstheme="minorHAnsi"/>
              </w:rPr>
              <w:t xml:space="preserve"> </w:t>
            </w:r>
            <w:r w:rsidR="008F7E8C" w:rsidRPr="008F7E8C">
              <w:rPr>
                <w:rFonts w:cstheme="minorHAnsi"/>
              </w:rPr>
              <w:t xml:space="preserve">point effectif de mesure </w:t>
            </w:r>
            <w:proofErr w:type="spellStart"/>
            <w:r w:rsidR="008F7E8C" w:rsidRPr="008F7E8C">
              <w:rPr>
                <w:rFonts w:cstheme="minorHAnsi"/>
              </w:rPr>
              <w:t>P</w:t>
            </w:r>
            <w:r w:rsidR="008F7E8C" w:rsidRPr="008F7E8C">
              <w:rPr>
                <w:rFonts w:cstheme="minorHAnsi"/>
                <w:vertAlign w:val="subscript"/>
              </w:rPr>
              <w:t>eff</w:t>
            </w:r>
            <w:proofErr w:type="spellEnd"/>
            <w:r w:rsidR="008F7E8C" w:rsidRPr="008F7E8C">
              <w:rPr>
                <w:rFonts w:cstheme="minorHAnsi"/>
              </w:rPr>
              <w:t xml:space="preserve"> de la chambre</w:t>
            </w:r>
            <w:r>
              <w:rPr>
                <w:rFonts w:cstheme="minorHAnsi"/>
              </w:rPr>
              <w:t xml:space="preserve"> placé</w:t>
            </w:r>
            <w:r w:rsidR="008F7E8C" w:rsidRPr="008F7E8C">
              <w:rPr>
                <w:rFonts w:cstheme="minorHAnsi"/>
              </w:rPr>
              <w:t xml:space="preserve"> à la profondeur </w:t>
            </w:r>
            <w:proofErr w:type="spellStart"/>
            <w:r w:rsidR="008F7E8C" w:rsidRPr="008F7E8C">
              <w:rPr>
                <w:rFonts w:cstheme="minorHAnsi"/>
              </w:rPr>
              <w:t>z</w:t>
            </w:r>
            <w:r w:rsidR="008F7E8C" w:rsidRPr="008F7E8C">
              <w:rPr>
                <w:rFonts w:cstheme="minorHAnsi"/>
                <w:vertAlign w:val="subscript"/>
              </w:rPr>
              <w:t>ref</w:t>
            </w:r>
            <w:proofErr w:type="spellEnd"/>
          </w:p>
        </w:tc>
        <w:tc>
          <w:tcPr>
            <w:tcW w:w="4864" w:type="dxa"/>
            <w:vAlign w:val="center"/>
          </w:tcPr>
          <w:p w14:paraId="4E1D64A0" w14:textId="4847CF2A" w:rsidR="00E04114" w:rsidRPr="008F7E8C" w:rsidRDefault="000B3FFC" w:rsidP="00C1795B">
            <w:pPr>
              <w:keepNext/>
              <w:jc w:val="center"/>
              <w:rPr>
                <w:rFonts w:cstheme="minorHAnsi"/>
              </w:rPr>
            </w:pPr>
            <w:r>
              <w:rPr>
                <w:rFonts w:cstheme="minorHAnsi"/>
              </w:rPr>
              <w:t>0,</w:t>
            </w:r>
            <w:r w:rsidR="008F7E8C" w:rsidRPr="008F7E8C">
              <w:rPr>
                <w:rFonts w:cstheme="minorHAnsi"/>
              </w:rPr>
              <w:t xml:space="preserve">5 x rayon cavité plus profond que </w:t>
            </w:r>
            <w:proofErr w:type="spellStart"/>
            <w:r w:rsidR="008F7E8C" w:rsidRPr="008F7E8C">
              <w:rPr>
                <w:rFonts w:cstheme="minorHAnsi"/>
              </w:rPr>
              <w:t>z</w:t>
            </w:r>
            <w:r w:rsidR="008F7E8C" w:rsidRPr="008F7E8C">
              <w:rPr>
                <w:rFonts w:cstheme="minorHAnsi"/>
                <w:vertAlign w:val="subscript"/>
              </w:rPr>
              <w:t>ref</w:t>
            </w:r>
            <w:proofErr w:type="spellEnd"/>
          </w:p>
        </w:tc>
      </w:tr>
      <w:tr w:rsidR="00E04114" w:rsidRPr="00CA3981" w14:paraId="08940972" w14:textId="77777777" w:rsidTr="00CF0503">
        <w:trPr>
          <w:trHeight w:val="147"/>
          <w:jc w:val="center"/>
        </w:trPr>
        <w:tc>
          <w:tcPr>
            <w:tcW w:w="2830" w:type="dxa"/>
            <w:vAlign w:val="center"/>
          </w:tcPr>
          <w:p w14:paraId="5B831FF1" w14:textId="2B959317"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Point de référence si chambre plate</w:t>
            </w:r>
          </w:p>
        </w:tc>
        <w:tc>
          <w:tcPr>
            <w:tcW w:w="3828" w:type="dxa"/>
            <w:vAlign w:val="center"/>
          </w:tcPr>
          <w:p w14:paraId="684A7569" w14:textId="018037E3"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506D34EB" w14:textId="4DF82D73" w:rsidR="00E04114" w:rsidRPr="008F7E8C" w:rsidRDefault="008F7E8C" w:rsidP="00C1795B">
            <w:pPr>
              <w:keepNext/>
              <w:jc w:val="center"/>
              <w:rPr>
                <w:rFonts w:cstheme="minorHAnsi"/>
              </w:rPr>
            </w:pPr>
            <w:r w:rsidRPr="008F7E8C">
              <w:rPr>
                <w:rFonts w:cstheme="minorHAnsi"/>
              </w:rPr>
              <w:t>Centre de la surface interne</w:t>
            </w:r>
          </w:p>
        </w:tc>
      </w:tr>
      <w:tr w:rsidR="00E04114" w:rsidRPr="00CA3981" w14:paraId="32F830BD" w14:textId="77777777" w:rsidTr="00CF0503">
        <w:trPr>
          <w:trHeight w:val="147"/>
          <w:jc w:val="center"/>
        </w:trPr>
        <w:tc>
          <w:tcPr>
            <w:tcW w:w="2830" w:type="dxa"/>
            <w:vAlign w:val="center"/>
          </w:tcPr>
          <w:p w14:paraId="36A1CC67" w14:textId="21B71DF3"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plate</w:t>
            </w:r>
          </w:p>
        </w:tc>
        <w:tc>
          <w:tcPr>
            <w:tcW w:w="3828" w:type="dxa"/>
            <w:vAlign w:val="center"/>
          </w:tcPr>
          <w:p w14:paraId="53ED0062" w14:textId="032E4C2A"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782B5F69" w14:textId="4A0FBEFB" w:rsidR="00E04114" w:rsidRPr="008F7E8C" w:rsidRDefault="008F7E8C" w:rsidP="00C1795B">
            <w:pPr>
              <w:keepNext/>
              <w:jc w:val="center"/>
              <w:rPr>
                <w:rFonts w:cstheme="minorHAnsi"/>
              </w:rPr>
            </w:pPr>
            <w:proofErr w:type="spellStart"/>
            <w:r w:rsidRPr="008F7E8C">
              <w:rPr>
                <w:rFonts w:cstheme="minorHAnsi"/>
              </w:rPr>
              <w:t>z</w:t>
            </w:r>
            <w:r w:rsidRPr="008F7E8C">
              <w:rPr>
                <w:rFonts w:cstheme="minorHAnsi"/>
                <w:vertAlign w:val="subscript"/>
              </w:rPr>
              <w:t>ref</w:t>
            </w:r>
            <w:proofErr w:type="spellEnd"/>
          </w:p>
        </w:tc>
      </w:tr>
      <w:tr w:rsidR="00E04114" w:rsidRPr="00CA3981" w14:paraId="0A178F5C" w14:textId="77777777" w:rsidTr="00CF0503">
        <w:trPr>
          <w:trHeight w:val="147"/>
          <w:jc w:val="center"/>
        </w:trPr>
        <w:tc>
          <w:tcPr>
            <w:tcW w:w="2830" w:type="dxa"/>
            <w:vAlign w:val="center"/>
          </w:tcPr>
          <w:p w14:paraId="5739CD2D" w14:textId="75A2263B"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DSP (cm)</w:t>
            </w:r>
          </w:p>
        </w:tc>
        <w:tc>
          <w:tcPr>
            <w:tcW w:w="8692" w:type="dxa"/>
            <w:gridSpan w:val="2"/>
            <w:vAlign w:val="center"/>
          </w:tcPr>
          <w:p w14:paraId="74E4D6F6" w14:textId="364C5858" w:rsidR="00E04114" w:rsidRPr="008F7E8C" w:rsidRDefault="00E04114" w:rsidP="00C1795B">
            <w:pPr>
              <w:keepNext/>
              <w:jc w:val="center"/>
              <w:rPr>
                <w:rFonts w:cstheme="minorHAnsi"/>
              </w:rPr>
            </w:pPr>
            <w:r w:rsidRPr="008F7E8C">
              <w:rPr>
                <w:rFonts w:cstheme="minorHAnsi"/>
              </w:rPr>
              <w:t>100</w:t>
            </w:r>
          </w:p>
        </w:tc>
      </w:tr>
      <w:tr w:rsidR="00E04114" w:rsidRPr="00CA3981" w14:paraId="56E6E3EA" w14:textId="77777777" w:rsidTr="00CF0503">
        <w:trPr>
          <w:trHeight w:val="147"/>
          <w:jc w:val="center"/>
        </w:trPr>
        <w:tc>
          <w:tcPr>
            <w:tcW w:w="2830" w:type="dxa"/>
            <w:vAlign w:val="center"/>
          </w:tcPr>
          <w:p w14:paraId="1008EDC0" w14:textId="0360E44C"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Taille de champ (cm*cm)</w:t>
            </w:r>
          </w:p>
        </w:tc>
        <w:tc>
          <w:tcPr>
            <w:tcW w:w="3828" w:type="dxa"/>
            <w:vAlign w:val="center"/>
          </w:tcPr>
          <w:p w14:paraId="4195996B" w14:textId="1B3AA7C5" w:rsidR="00E04114" w:rsidRPr="008F7E8C" w:rsidRDefault="00E04114" w:rsidP="00C1795B">
            <w:pPr>
              <w:jc w:val="center"/>
              <w:rPr>
                <w:rFonts w:cstheme="minorHAnsi"/>
              </w:rPr>
            </w:pPr>
            <w:r w:rsidRPr="008F7E8C">
              <w:rPr>
                <w:rFonts w:cstheme="minorHAnsi"/>
              </w:rPr>
              <w:t xml:space="preserve">10 x 10 pour 5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/MeV</w:t>
            </w:r>
            <w:r w:rsidRPr="008F7E8C">
              <w:rPr>
                <w:rFonts w:cstheme="minorHAnsi"/>
              </w:rPr>
              <w:t xml:space="preserve"> ≤ 20</w:t>
            </w:r>
            <w:r w:rsidRPr="008F7E8C">
              <w:rPr>
                <w:rFonts w:cstheme="minorHAnsi"/>
              </w:rPr>
              <w:br/>
              <w:t xml:space="preserve">20 x 20 pour 20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w:t>
            </w:r>
          </w:p>
        </w:tc>
        <w:tc>
          <w:tcPr>
            <w:tcW w:w="4864" w:type="dxa"/>
            <w:vAlign w:val="center"/>
          </w:tcPr>
          <w:p w14:paraId="60313488" w14:textId="28D7A4AF" w:rsidR="005C3358" w:rsidRPr="008F7E8C" w:rsidRDefault="00E04114" w:rsidP="00C1795B">
            <w:pPr>
              <w:jc w:val="center"/>
              <w:rPr>
                <w:rFonts w:cstheme="minorHAnsi"/>
              </w:rPr>
            </w:pPr>
            <w:r w:rsidRPr="008F7E8C">
              <w:rPr>
                <w:rFonts w:cstheme="minorHAnsi"/>
              </w:rPr>
              <w:t>10 x 10 à la surface du fantôme</w:t>
            </w:r>
            <w:r w:rsidR="005C3358">
              <w:rPr>
                <w:rFonts w:cstheme="minorHAnsi"/>
              </w:rPr>
              <w:t xml:space="preserve"> si </w:t>
            </w:r>
            <w:r w:rsidR="005C3358" w:rsidRPr="008F7E8C">
              <w:rPr>
                <w:rFonts w:cstheme="minorHAnsi"/>
              </w:rPr>
              <w:t>R</w:t>
            </w:r>
            <w:r w:rsidR="00A87E23" w:rsidRPr="008F7E8C">
              <w:rPr>
                <w:rFonts w:cstheme="minorHAnsi"/>
                <w:vertAlign w:val="subscript"/>
              </w:rPr>
              <w:t>50</w:t>
            </w:r>
            <w:r w:rsidR="00A87E23" w:rsidRPr="008F7E8C">
              <w:rPr>
                <w:rFonts w:cstheme="minorHAnsi"/>
              </w:rPr>
              <w:t xml:space="preserve"> ≤ 4</w:t>
            </w:r>
            <w:r w:rsidR="005C3358" w:rsidRPr="008F7E8C">
              <w:rPr>
                <w:rFonts w:cstheme="minorHAnsi"/>
              </w:rPr>
              <w:t xml:space="preserve"> g.cm</w:t>
            </w:r>
            <w:r w:rsidR="005C3358" w:rsidRPr="008F7E8C">
              <w:rPr>
                <w:rFonts w:cstheme="minorHAnsi"/>
                <w:vertAlign w:val="superscript"/>
              </w:rPr>
              <w:t>-2</w:t>
            </w:r>
          </w:p>
          <w:p w14:paraId="232B8054" w14:textId="09E8DA38" w:rsidR="00E04114" w:rsidRPr="008F7E8C" w:rsidRDefault="005C3358" w:rsidP="00C1795B">
            <w:pPr>
              <w:jc w:val="center"/>
              <w:rPr>
                <w:rFonts w:cstheme="minorHAnsi"/>
              </w:rPr>
            </w:pPr>
            <w:r>
              <w:rPr>
                <w:rFonts w:cstheme="minorHAnsi"/>
              </w:rPr>
              <w:t>20 x 2</w:t>
            </w:r>
            <w:r w:rsidRPr="008F7E8C">
              <w:rPr>
                <w:rFonts w:cstheme="minorHAnsi"/>
              </w:rPr>
              <w:t>0 à la surface du fantôme</w:t>
            </w:r>
            <w:r>
              <w:rPr>
                <w:rFonts w:cstheme="minorHAnsi"/>
              </w:rPr>
              <w:t xml:space="preserve"> si </w:t>
            </w:r>
            <w:r w:rsidRPr="008F7E8C">
              <w:rPr>
                <w:rFonts w:cstheme="minorHAnsi"/>
              </w:rPr>
              <w:t>R</w:t>
            </w:r>
            <w:r w:rsidRPr="008F7E8C">
              <w:rPr>
                <w:rFonts w:cstheme="minorHAnsi"/>
                <w:vertAlign w:val="subscript"/>
              </w:rPr>
              <w:t>50</w:t>
            </w:r>
            <w:r w:rsidRPr="008F7E8C">
              <w:rPr>
                <w:rFonts w:cstheme="minorHAnsi"/>
              </w:rPr>
              <w:t xml:space="preserve"> </w:t>
            </w:r>
            <w:r>
              <w:rPr>
                <w:rFonts w:cstheme="minorHAnsi"/>
              </w:rPr>
              <w:t>&gt; 7</w:t>
            </w:r>
            <w:r w:rsidRPr="008F7E8C">
              <w:rPr>
                <w:rFonts w:cstheme="minorHAnsi"/>
              </w:rPr>
              <w:t xml:space="preserve"> g.cm</w:t>
            </w:r>
            <w:r w:rsidRPr="008F7E8C">
              <w:rPr>
                <w:rFonts w:cstheme="minorHAnsi"/>
                <w:vertAlign w:val="superscript"/>
              </w:rPr>
              <w:t>-2</w:t>
            </w:r>
            <w:r w:rsidR="00E04114" w:rsidRPr="008F7E8C">
              <w:rPr>
                <w:rFonts w:cstheme="minorHAnsi"/>
              </w:rPr>
              <w:t xml:space="preserve"> </w:t>
            </w:r>
          </w:p>
        </w:tc>
      </w:tr>
    </w:tbl>
    <w:p w14:paraId="7D5A383E" w14:textId="7E9615BC" w:rsidR="00DB0B5E" w:rsidRDefault="00DB0B5E" w:rsidP="00C1795B">
      <w:pPr>
        <w:pStyle w:val="Lgende"/>
        <w:jc w:val="center"/>
      </w:pPr>
      <w:r>
        <w:t xml:space="preserve">Tableau </w:t>
      </w:r>
      <w:fldSimple w:instr=" SEQ Tableau \* ARABIC ">
        <w:r w:rsidR="00373D89">
          <w:rPr>
            <w:noProof/>
          </w:rPr>
          <w:t>1</w:t>
        </w:r>
      </w:fldSimple>
      <w:r>
        <w:t> : Comparaison des formalismes du TRS 277 et 398.</w:t>
      </w:r>
    </w:p>
    <w:p w14:paraId="3011C095" w14:textId="7DBBB7A2" w:rsidR="00667E5C" w:rsidRPr="00667E5C" w:rsidRDefault="00667E5C" w:rsidP="00C1795B">
      <w:pPr>
        <w:spacing w:line="240" w:lineRule="auto"/>
      </w:pPr>
      <w:r w:rsidRPr="00667E5C">
        <w:rPr>
          <w:rFonts w:cstheme="minorHAnsi"/>
          <w:color w:val="ED7D31" w:themeColor="accent2"/>
        </w:rPr>
        <w:t>‡</w:t>
      </w:r>
      <w:r>
        <w:t xml:space="preserve">La plus grande profondeur est choisie. </w:t>
      </w:r>
    </w:p>
    <w:p w14:paraId="36068133" w14:textId="1BBE34F9" w:rsidR="00E00120" w:rsidRDefault="00E00120" w:rsidP="00C1795B">
      <w:pPr>
        <w:spacing w:line="240" w:lineRule="auto"/>
      </w:pPr>
    </w:p>
    <w:p w14:paraId="735EDF1C" w14:textId="36C39842" w:rsidR="0062550A" w:rsidRDefault="0062550A" w:rsidP="00C1795B">
      <w:pPr>
        <w:pStyle w:val="Titre3"/>
        <w:spacing w:line="240" w:lineRule="auto"/>
      </w:pPr>
      <w:bookmarkStart w:id="193" w:name="_Toc110268572"/>
      <w:bookmarkStart w:id="194" w:name="_Toc115255650"/>
      <w:r w:rsidRPr="0062550A">
        <w:t>Incertitudes</w:t>
      </w:r>
      <w:r>
        <w:t xml:space="preserve"> de mesures</w:t>
      </w:r>
      <w:bookmarkEnd w:id="193"/>
      <w:bookmarkEnd w:id="194"/>
    </w:p>
    <w:p w14:paraId="08B4DC58" w14:textId="77777777" w:rsidR="0062550A" w:rsidRPr="0062550A" w:rsidRDefault="0062550A" w:rsidP="00C1795B">
      <w:pPr>
        <w:spacing w:line="240" w:lineRule="auto"/>
      </w:pPr>
    </w:p>
    <w:p w14:paraId="19A22A96" w14:textId="77777777" w:rsidR="0062550A" w:rsidRDefault="0062550A" w:rsidP="00C1795B">
      <w:pPr>
        <w:spacing w:line="240" w:lineRule="auto"/>
      </w:pPr>
      <w:r>
        <w:t>Il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absolue ou relative. Elle est exprimée sous la forme d’un écart-type. Les incertitudes sont décomposées en deux types :</w:t>
      </w:r>
    </w:p>
    <w:p w14:paraId="7D48883E" w14:textId="77777777" w:rsidR="0062550A" w:rsidRDefault="0062550A" w:rsidP="00C1795B">
      <w:pPr>
        <w:pStyle w:val="Paragraphedeliste"/>
        <w:numPr>
          <w:ilvl w:val="0"/>
          <w:numId w:val="17"/>
        </w:numPr>
        <w:spacing w:line="240" w:lineRule="auto"/>
      </w:pPr>
      <w:r>
        <w:lastRenderedPageBreak/>
        <w:t>Incertitude de type A :</w:t>
      </w:r>
    </w:p>
    <w:p w14:paraId="629FA4DD" w14:textId="77777777" w:rsidR="0062550A" w:rsidRDefault="0062550A" w:rsidP="00C1795B">
      <w:pPr>
        <w:spacing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1849352" w14:textId="77777777" w:rsidR="0062550A" w:rsidRPr="005722F4" w:rsidRDefault="0062550A" w:rsidP="00C1795B">
      <w:pPr>
        <w:spacing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76146CE1" w14:textId="77777777" w:rsidR="0062550A" w:rsidRDefault="0062550A" w:rsidP="00C1795B">
      <w:pPr>
        <w:spacing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463B0BC4" w14:textId="77777777" w:rsidR="0062550A" w:rsidRDefault="0062550A" w:rsidP="00C1795B">
      <w:pPr>
        <w:pStyle w:val="Paragraphedeliste"/>
        <w:numPr>
          <w:ilvl w:val="0"/>
          <w:numId w:val="17"/>
        </w:numPr>
        <w:spacing w:line="240" w:lineRule="auto"/>
      </w:pPr>
      <w:r>
        <w:t>Incertitude de type B :</w:t>
      </w:r>
    </w:p>
    <w:p w14:paraId="623F381E" w14:textId="33D6F806" w:rsidR="0062550A" w:rsidRDefault="0062550A" w:rsidP="00C1795B">
      <w:pPr>
        <w:spacing w:line="240" w:lineRule="auto"/>
      </w:pPr>
      <w:r>
        <w:t>L’incertitude de type B est une méthode d’évaluation par tout autre méthode que l’analyse statistique des séries d’observation. L’évaluation peut être basée sur des données de mesures antérieures, sur un comportement d’un instrument de mesure ou sur les spécifications des fabricants.</w:t>
      </w:r>
    </w:p>
    <w:p w14:paraId="2E58AF8A" w14:textId="77777777" w:rsidR="0062550A" w:rsidRDefault="0062550A" w:rsidP="00C1795B">
      <w:pPr>
        <w:spacing w:line="240" w:lineRule="auto"/>
        <w:rPr>
          <w:rFonts w:eastAsiaTheme="minorEastAsia"/>
        </w:rPr>
      </w:pPr>
      <w:r>
        <w:t xml:space="preserve">Pour un résultat </w:t>
      </w:r>
      <w:r w:rsidRPr="00161F68">
        <w:rPr>
          <w:i/>
        </w:rPr>
        <w:t>m</w:t>
      </w:r>
      <w:r>
        <w:t xml:space="preserve"> étant égal au produit de </w:t>
      </w:r>
      <w:r w:rsidRPr="00161F68">
        <w:rPr>
          <w:i/>
        </w:rPr>
        <w:t>i</w:t>
      </w:r>
      <w:r>
        <w:t xml:space="preserve"> facteurs, l’incertitude combinée relative peut s’exprimer : </w:t>
      </w:r>
    </w:p>
    <w:p w14:paraId="1B531667" w14:textId="77777777" w:rsidR="0062550A" w:rsidRPr="00794553" w:rsidRDefault="00A3128E" w:rsidP="00C1795B">
      <w:pPr>
        <w:spacing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5D8F3C04" w14:textId="43AEF8D1" w:rsidR="0062550A" w:rsidRDefault="0062550A" w:rsidP="00C1795B">
      <w:pPr>
        <w:spacing w:line="240" w:lineRule="auto"/>
        <w:rPr>
          <w:rFonts w:eastAsiaTheme="minorEastAsia"/>
          <w:color w:val="FF7C80"/>
          <w:vertAlign w:val="superscript"/>
        </w:rPr>
      </w:pPr>
      <w:r>
        <w:rPr>
          <w:rFonts w:eastAsiaTheme="minorEastAsia"/>
        </w:rPr>
        <w:t xml:space="preserve">On peut également définir l’incertitude élargie. Celle-ci correspond à un </w:t>
      </w:r>
      <w:r w:rsidRPr="00E30F22">
        <w:rPr>
          <w:i/>
        </w:rPr>
        <w:t>n</w:t>
      </w:r>
      <w:r>
        <w:t xml:space="preserve"> intervalle à l’intérieur duquel on suppose que se situe la distribution des valeurs mesurées</w:t>
      </w:r>
      <w:r>
        <w:rPr>
          <w:rFonts w:eastAsiaTheme="minorEastAsia"/>
        </w:rPr>
        <w:t xml:space="preserve">. Elle est obtenue en </w:t>
      </w:r>
      <w:r>
        <w:t xml:space="preserve">multipliant l’incertitude type par un facteur d’élargissement </w:t>
      </w:r>
      <w:r w:rsidRPr="00E30F22">
        <w:rPr>
          <w:i/>
        </w:rPr>
        <w:t>k</w:t>
      </w:r>
      <w:r>
        <w:rPr>
          <w:rFonts w:eastAsiaTheme="minorEastAsia"/>
        </w:rPr>
        <w:t xml:space="preserve"> (généralement compris entre 2 et 3).</w:t>
      </w:r>
      <w:r w:rsidR="00BC74DC">
        <w:rPr>
          <w:rFonts w:eastAsiaTheme="minorEastAsia"/>
          <w:color w:val="FF7C80"/>
          <w:vertAlign w:val="superscript"/>
        </w:rPr>
        <w:t>4,8</w:t>
      </w:r>
    </w:p>
    <w:p w14:paraId="69057BC5" w14:textId="5B927C8C" w:rsidR="002033A0" w:rsidRDefault="002033A0" w:rsidP="00C1795B">
      <w:pPr>
        <w:spacing w:line="240" w:lineRule="auto"/>
        <w:rPr>
          <w:rFonts w:eastAsiaTheme="minorEastAsia"/>
          <w:color w:val="FF7C80"/>
          <w:vertAlign w:val="superscript"/>
        </w:rPr>
      </w:pPr>
    </w:p>
    <w:p w14:paraId="1DC0FBAD" w14:textId="07A079A4" w:rsidR="002033A0" w:rsidRDefault="002033A0" w:rsidP="00C1795B">
      <w:pPr>
        <w:pStyle w:val="Titre2"/>
        <w:spacing w:line="240" w:lineRule="auto"/>
      </w:pPr>
      <w:bookmarkStart w:id="195" w:name="_Toc115255651"/>
      <w:r>
        <w:t>Résultats et discussion</w:t>
      </w:r>
      <w:bookmarkEnd w:id="195"/>
    </w:p>
    <w:p w14:paraId="32672E6B" w14:textId="3B6C8E4C" w:rsidR="00F46990" w:rsidRDefault="00F46990" w:rsidP="00C1795B">
      <w:pPr>
        <w:spacing w:line="240" w:lineRule="auto"/>
      </w:pPr>
    </w:p>
    <w:p w14:paraId="4E9BC1C4" w14:textId="14AD65CD" w:rsidR="00F46990" w:rsidRPr="00F46990" w:rsidRDefault="007C2D17" w:rsidP="00C1795B">
      <w:pPr>
        <w:pStyle w:val="Titre3"/>
        <w:numPr>
          <w:ilvl w:val="0"/>
          <w:numId w:val="18"/>
        </w:numPr>
        <w:spacing w:line="240" w:lineRule="auto"/>
      </w:pPr>
      <w:bookmarkStart w:id="196" w:name="_Toc115255652"/>
      <w:r>
        <w:t>Etalonnage croisé</w:t>
      </w:r>
      <w:bookmarkEnd w:id="196"/>
    </w:p>
    <w:p w14:paraId="2A08C878" w14:textId="77777777" w:rsidR="00635D03" w:rsidRDefault="00635D03" w:rsidP="00635D03">
      <w:pPr>
        <w:ind w:firstLine="709"/>
        <w:rPr>
          <w:rFonts w:asciiTheme="majorHAnsi" w:eastAsiaTheme="majorEastAsia" w:hAnsiTheme="majorHAnsi" w:cstheme="majorBidi"/>
          <w:color w:val="1F4D78" w:themeColor="accent1" w:themeShade="7F"/>
          <w:sz w:val="24"/>
          <w:szCs w:val="24"/>
        </w:rPr>
      </w:pPr>
    </w:p>
    <w:p w14:paraId="70F50276" w14:textId="78BC2BF3" w:rsidR="007C2D17" w:rsidRDefault="00FC0176" w:rsidP="00C1795B">
      <w:pPr>
        <w:spacing w:line="240" w:lineRule="auto"/>
      </w:pPr>
      <w:r>
        <w:t>L</w:t>
      </w:r>
      <w:r w:rsidR="007C2D17">
        <w:t xml:space="preserve">es mesures ont été réalisées avec deux chambres d’ionisation : </w:t>
      </w:r>
      <w:r w:rsidR="00635D03">
        <w:t>une chambre plate (</w:t>
      </w:r>
      <w:r w:rsidR="007C2D17">
        <w:t xml:space="preserve">PTW </w:t>
      </w:r>
      <w:proofErr w:type="spellStart"/>
      <w:r w:rsidR="007C2D17">
        <w:t>Roos</w:t>
      </w:r>
      <w:proofErr w:type="spellEnd"/>
      <w:r w:rsidR="00635D03">
        <w:t xml:space="preserve">) </w:t>
      </w:r>
      <w:r w:rsidR="007C2D17">
        <w:t>et</w:t>
      </w:r>
      <w:r w:rsidR="00635D03">
        <w:t xml:space="preserve"> une chambre cylindrique (</w:t>
      </w:r>
      <w:r w:rsidR="007C2D17">
        <w:t>PTW Farmer</w:t>
      </w:r>
      <w:r w:rsidR="00635D03">
        <w:t xml:space="preserve">) qui est la </w:t>
      </w:r>
      <w:r w:rsidR="00883C6D">
        <w:t>chambre de référence étalonnée en dose dans l</w:t>
      </w:r>
      <w:r w:rsidR="00635D03">
        <w:t xml:space="preserve">’eau avec un faisceau de Cobalt. </w:t>
      </w:r>
    </w:p>
    <w:p w14:paraId="6434A1C3" w14:textId="77777777" w:rsidR="00B77E70" w:rsidRDefault="00B77E70" w:rsidP="00C1795B">
      <w:pPr>
        <w:spacing w:line="240" w:lineRule="auto"/>
      </w:pPr>
    </w:p>
    <w:tbl>
      <w:tblPr>
        <w:tblW w:w="6288" w:type="dxa"/>
        <w:jc w:val="center"/>
        <w:tblCellMar>
          <w:left w:w="70" w:type="dxa"/>
          <w:right w:w="70" w:type="dxa"/>
        </w:tblCellMar>
        <w:tblLook w:val="04A0" w:firstRow="1" w:lastRow="0" w:firstColumn="1" w:lastColumn="0" w:noHBand="0" w:noVBand="1"/>
      </w:tblPr>
      <w:tblGrid>
        <w:gridCol w:w="3886"/>
        <w:gridCol w:w="2402"/>
      </w:tblGrid>
      <w:tr w:rsidR="00F812CC" w:rsidRPr="00C30AAC" w14:paraId="04192ECF" w14:textId="77777777" w:rsidTr="00C30AAC">
        <w:trPr>
          <w:trHeight w:val="244"/>
          <w:jc w:val="center"/>
        </w:trPr>
        <w:tc>
          <w:tcPr>
            <w:tcW w:w="3886"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4FB8E94D"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402"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03DB0345" w14:textId="691BE4F1" w:rsidR="00F812CC" w:rsidRPr="00C30AAC" w:rsidRDefault="00F812CC" w:rsidP="00C1795B">
            <w:pPr>
              <w:spacing w:after="0" w:line="240" w:lineRule="auto"/>
              <w:jc w:val="center"/>
              <w:rPr>
                <w:rFonts w:ascii="Calibri" w:eastAsia="Times New Roman" w:hAnsi="Calibri" w:cs="Calibri"/>
                <w:color w:val="000000"/>
                <w:sz w:val="20"/>
                <w:lang w:eastAsia="fr-FR"/>
              </w:rPr>
            </w:pPr>
            <w:proofErr w:type="spellStart"/>
            <w:r w:rsidRPr="00C30AAC">
              <w:rPr>
                <w:rFonts w:ascii="Calibri" w:eastAsia="Times New Roman" w:hAnsi="Calibri" w:cs="Calibri"/>
                <w:color w:val="000000"/>
                <w:sz w:val="20"/>
                <w:lang w:eastAsia="fr-FR"/>
              </w:rPr>
              <w:t>R</w:t>
            </w:r>
            <w:r w:rsidR="00FA149F" w:rsidRPr="00C30AAC">
              <w:rPr>
                <w:rFonts w:ascii="Calibri" w:eastAsia="Times New Roman" w:hAnsi="Calibri" w:cs="Calibri"/>
                <w:color w:val="000000"/>
                <w:sz w:val="20"/>
                <w:lang w:eastAsia="fr-FR"/>
              </w:rPr>
              <w:t>oos</w:t>
            </w:r>
            <w:proofErr w:type="spellEnd"/>
            <w:r w:rsidR="00FA149F" w:rsidRPr="00C30AAC">
              <w:rPr>
                <w:rFonts w:ascii="Calibri" w:eastAsia="Times New Roman" w:hAnsi="Calibri" w:cs="Calibri"/>
                <w:color w:val="000000"/>
                <w:sz w:val="20"/>
                <w:lang w:eastAsia="fr-FR"/>
              </w:rPr>
              <w:t xml:space="preserve"> </w:t>
            </w:r>
            <w:r w:rsidRPr="00C30AAC">
              <w:rPr>
                <w:rFonts w:ascii="Calibri" w:eastAsia="Times New Roman" w:hAnsi="Calibri" w:cs="Calibri"/>
                <w:color w:val="000000"/>
                <w:sz w:val="20"/>
                <w:lang w:eastAsia="fr-FR"/>
              </w:rPr>
              <w:t>01689</w:t>
            </w:r>
          </w:p>
        </w:tc>
      </w:tr>
      <w:tr w:rsidR="00F812CC" w:rsidRPr="00C30AAC" w14:paraId="48181A29"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296C867E"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43705921" w14:textId="77777777"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200</w:t>
            </w:r>
          </w:p>
        </w:tc>
      </w:tr>
      <w:tr w:rsidR="009956F6" w:rsidRPr="00C30AAC" w14:paraId="718EAD46"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35DCE806" w14:textId="44896BFC" w:rsidR="009956F6" w:rsidRPr="00C30AAC" w:rsidRDefault="009956F6"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 xml:space="preserve">Coefficient d’étalonnage </w:t>
            </w:r>
            <w:proofErr w:type="spellStart"/>
            <w:r w:rsidRPr="00C30AAC">
              <w:rPr>
                <w:rFonts w:ascii="Calibri" w:hAnsi="Calibri" w:cs="Calibri"/>
                <w:b/>
                <w:bCs/>
                <w:color w:val="000000"/>
                <w:sz w:val="20"/>
              </w:rPr>
              <w:t>N</w:t>
            </w:r>
            <w:r w:rsidRPr="00C30AAC">
              <w:rPr>
                <w:rFonts w:ascii="Calibri" w:hAnsi="Calibri" w:cs="Calibri"/>
                <w:b/>
                <w:bCs/>
                <w:color w:val="000000"/>
                <w:sz w:val="20"/>
                <w:vertAlign w:val="subscript"/>
              </w:rPr>
              <w:t>Deau</w:t>
            </w:r>
            <w:proofErr w:type="spellEnd"/>
            <w:r w:rsidRPr="00C30AAC">
              <w:rPr>
                <w:rFonts w:ascii="Calibri" w:hAnsi="Calibri" w:cs="Calibri"/>
                <w:b/>
                <w:bCs/>
                <w:color w:val="000000"/>
                <w:sz w:val="20"/>
              </w:rPr>
              <w:t xml:space="preserve"> (Gy/</w:t>
            </w:r>
            <w:proofErr w:type="spellStart"/>
            <w:r w:rsidRPr="00C30AAC">
              <w:rPr>
                <w:rFonts w:ascii="Calibri" w:hAnsi="Calibri" w:cs="Calibri"/>
                <w:b/>
                <w:bCs/>
                <w:color w:val="000000"/>
                <w:sz w:val="20"/>
              </w:rPr>
              <w:t>nC</w:t>
            </w:r>
            <w:proofErr w:type="spellEnd"/>
            <w:r w:rsidRPr="00C30AAC">
              <w:rPr>
                <w:rFonts w:ascii="Calibri" w:hAnsi="Calibri" w:cs="Calibri"/>
                <w:b/>
                <w:bCs/>
                <w:color w:val="000000"/>
                <w:sz w:val="20"/>
              </w:rPr>
              <w:t>)</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76BDFC8D" w14:textId="2B32D96D" w:rsidR="009956F6" w:rsidRPr="00C30AAC" w:rsidRDefault="009956F6" w:rsidP="00C1795B">
            <w:pPr>
              <w:spacing w:after="0" w:line="240" w:lineRule="auto"/>
              <w:jc w:val="center"/>
              <w:rPr>
                <w:rFonts w:ascii="Calibri" w:hAnsi="Calibri" w:cs="Calibri"/>
                <w:color w:val="000000"/>
                <w:sz w:val="20"/>
              </w:rPr>
            </w:pPr>
            <w:r w:rsidRPr="00C30AAC">
              <w:rPr>
                <w:rFonts w:ascii="Calibri" w:hAnsi="Calibri" w:cs="Calibri"/>
                <w:color w:val="000000"/>
                <w:sz w:val="20"/>
              </w:rPr>
              <w:t>7,328.10</w:t>
            </w:r>
            <w:r w:rsidRPr="00C30AAC">
              <w:rPr>
                <w:rFonts w:ascii="Calibri" w:hAnsi="Calibri" w:cs="Calibri"/>
                <w:color w:val="000000"/>
                <w:sz w:val="20"/>
                <w:vertAlign w:val="superscript"/>
              </w:rPr>
              <w:t>-2</w:t>
            </w:r>
          </w:p>
        </w:tc>
      </w:tr>
      <w:tr w:rsidR="009956F6" w:rsidRPr="00C30AAC" w14:paraId="78DC1513"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663C8CD1" w14:textId="69DBBB05"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BF31E3E" w14:textId="171BA92C"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9956F6" w:rsidRPr="00C30AAC" w14:paraId="754F88EC"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58DCC448" w14:textId="2DA296BE"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2862E748" w14:textId="1B35CAC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4,28</w:t>
            </w:r>
          </w:p>
        </w:tc>
      </w:tr>
      <w:tr w:rsidR="009956F6" w:rsidRPr="00C30AAC" w14:paraId="7049BFDB"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0D7CBE08" w14:textId="517DCE64"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0592EAE3" w14:textId="79B063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9956F6" w:rsidRPr="00C30AAC" w14:paraId="63D30AED"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3314C533" w14:textId="6263A439"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EDDF37E" w14:textId="7ED867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9956F6" w:rsidRPr="00C30AAC" w14:paraId="45ADAEF8" w14:textId="77777777" w:rsidTr="00C30AAC">
        <w:trPr>
          <w:trHeight w:val="316"/>
          <w:jc w:val="center"/>
        </w:trPr>
        <w:tc>
          <w:tcPr>
            <w:tcW w:w="3886" w:type="dxa"/>
            <w:tcBorders>
              <w:top w:val="dotted" w:sz="4" w:space="0" w:color="auto"/>
              <w:left w:val="double" w:sz="6" w:space="0" w:color="auto"/>
              <w:bottom w:val="double" w:sz="6" w:space="0" w:color="auto"/>
              <w:right w:val="dotted" w:sz="4" w:space="0" w:color="auto"/>
            </w:tcBorders>
            <w:shd w:val="clear" w:color="auto" w:fill="auto"/>
            <w:vAlign w:val="center"/>
          </w:tcPr>
          <w:p w14:paraId="14D4B72D" w14:textId="23A00D01"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2402" w:type="dxa"/>
            <w:tcBorders>
              <w:top w:val="dotted" w:sz="4" w:space="0" w:color="auto"/>
              <w:left w:val="dotted" w:sz="4" w:space="0" w:color="auto"/>
              <w:bottom w:val="double" w:sz="6" w:space="0" w:color="auto"/>
              <w:right w:val="double" w:sz="6" w:space="0" w:color="auto"/>
            </w:tcBorders>
            <w:shd w:val="clear" w:color="auto" w:fill="auto"/>
            <w:vAlign w:val="center"/>
          </w:tcPr>
          <w:p w14:paraId="3F83FDD5" w14:textId="4EF9D51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5DC442C2" w14:textId="3A865A82" w:rsidR="00F46AA4" w:rsidRDefault="00F46AA4" w:rsidP="00C1795B">
      <w:pPr>
        <w:spacing w:line="240" w:lineRule="auto"/>
      </w:pPr>
    </w:p>
    <w:tbl>
      <w:tblPr>
        <w:tblW w:w="6777" w:type="dxa"/>
        <w:jc w:val="center"/>
        <w:tblCellMar>
          <w:left w:w="70" w:type="dxa"/>
          <w:right w:w="70" w:type="dxa"/>
        </w:tblCellMar>
        <w:tblLook w:val="04A0" w:firstRow="1" w:lastRow="0" w:firstColumn="1" w:lastColumn="0" w:noHBand="0" w:noVBand="1"/>
      </w:tblPr>
      <w:tblGrid>
        <w:gridCol w:w="2268"/>
        <w:gridCol w:w="1471"/>
        <w:gridCol w:w="1547"/>
        <w:gridCol w:w="1491"/>
      </w:tblGrid>
      <w:tr w:rsidR="000A4935" w:rsidRPr="00C30AAC" w14:paraId="0429ED68"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3CEEE"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57B6355C" w14:textId="1DD8C0DD" w:rsidR="000A4935" w:rsidRPr="00C30AAC" w:rsidRDefault="000A4935"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0A4935" w:rsidRPr="00C30AAC" w14:paraId="250B5DB2"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5603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2C9B324" w14:textId="30E989A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EEA41A5" w14:textId="4A977ED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50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BE54169" w14:textId="0F7B7AD1"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r>
      <w:tr w:rsidR="000A4935" w:rsidRPr="00C30AAC" w14:paraId="3FC5087E"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63594"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124649" w14:textId="04ABBBC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B1F17FD" w14:textId="6D9CDDE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2E82AF7" w14:textId="4BE7F0C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63CE810"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39D8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B1FBA2F" w14:textId="71B6EEDB"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366AFF" w14:textId="0E7FA6B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24,48</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71B3B53D" w14:textId="4775CF7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-25,20</w:t>
            </w:r>
          </w:p>
        </w:tc>
      </w:tr>
      <w:tr w:rsidR="000A4935" w:rsidRPr="00C30AAC" w14:paraId="6364D81A"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F6DE0"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4470FD4" w14:textId="3EE5DE1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370F9C" w14:textId="634BCC86"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24,49</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4C5E941C" w14:textId="787F477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AA0F5AE"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346C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7FC26D" w14:textId="6228DED2"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25,13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527990" w14:textId="6B48B130"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24,46</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6B0E31FF" w14:textId="3DE0FBF9"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-25,19</w:t>
            </w:r>
          </w:p>
        </w:tc>
      </w:tr>
    </w:tbl>
    <w:p w14:paraId="4F4B038B" w14:textId="239EEA87" w:rsidR="000A4935" w:rsidRDefault="000A4935" w:rsidP="00C1795B">
      <w:pPr>
        <w:spacing w:line="240" w:lineRule="auto"/>
      </w:pPr>
    </w:p>
    <w:p w14:paraId="2297FF6F" w14:textId="77777777" w:rsidR="00025461" w:rsidRDefault="00025461" w:rsidP="00C1795B">
      <w:pPr>
        <w:spacing w:line="240" w:lineRule="auto"/>
      </w:pPr>
    </w:p>
    <w:tbl>
      <w:tblPr>
        <w:tblW w:w="6485" w:type="dxa"/>
        <w:jc w:val="center"/>
        <w:tblCellMar>
          <w:left w:w="70" w:type="dxa"/>
          <w:right w:w="70" w:type="dxa"/>
        </w:tblCellMar>
        <w:tblLook w:val="04A0" w:firstRow="1" w:lastRow="0" w:firstColumn="1" w:lastColumn="0" w:noHBand="0" w:noVBand="1"/>
      </w:tblPr>
      <w:tblGrid>
        <w:gridCol w:w="1407"/>
        <w:gridCol w:w="1461"/>
        <w:gridCol w:w="1804"/>
        <w:gridCol w:w="1813"/>
      </w:tblGrid>
      <w:tr w:rsidR="00E24485" w:rsidRPr="00C30AAC" w14:paraId="1153A7F5" w14:textId="77777777" w:rsidTr="00C30AAC">
        <w:trPr>
          <w:trHeight w:val="265"/>
          <w:jc w:val="center"/>
        </w:trPr>
        <w:tc>
          <w:tcPr>
            <w:tcW w:w="1407"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190E5F56"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lastRenderedPageBreak/>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Pr="00C30AAC">
              <w:rPr>
                <w:rFonts w:eastAsia="Times New Roman" w:cstheme="minorHAnsi"/>
                <w:b/>
                <w:bCs/>
                <w:color w:val="000000"/>
                <w:sz w:val="20"/>
                <w:lang w:eastAsia="fr-FR"/>
              </w:rPr>
              <w:t xml:space="preserve"> = 4</w:t>
            </w: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576C1E10"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CA3203"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CED9401"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E24485" w:rsidRPr="00C30AAC" w14:paraId="5CBE416A" w14:textId="77777777" w:rsidTr="00C30AAC">
        <w:trPr>
          <w:trHeight w:val="265"/>
          <w:jc w:val="center"/>
        </w:trPr>
        <w:tc>
          <w:tcPr>
            <w:tcW w:w="1407"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15F2151" w14:textId="77777777" w:rsidR="00E24485" w:rsidRPr="00C30AAC" w:rsidRDefault="00E24485" w:rsidP="00C1795B">
            <w:pPr>
              <w:spacing w:after="0" w:line="240" w:lineRule="auto"/>
              <w:jc w:val="center"/>
              <w:rPr>
                <w:rFonts w:eastAsia="Times New Roman" w:cstheme="minorHAnsi"/>
                <w:b/>
                <w:bCs/>
                <w:sz w:val="20"/>
                <w:lang w:eastAsia="fr-FR"/>
              </w:rPr>
            </w:pP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498E0CE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1,022</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92942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-0,363</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4B3F0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0,341</w:t>
            </w:r>
          </w:p>
        </w:tc>
      </w:tr>
      <w:tr w:rsidR="00E24485" w:rsidRPr="00C30AAC" w14:paraId="3B0FE2D7" w14:textId="77777777" w:rsidTr="00C30AAC">
        <w:trPr>
          <w:trHeight w:val="265"/>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07719" w14:textId="77777777" w:rsidR="00E24485" w:rsidRPr="00C30AAC" w:rsidRDefault="00E24485" w:rsidP="00C1795B">
            <w:pPr>
              <w:spacing w:after="0" w:line="240" w:lineRule="auto"/>
              <w:jc w:val="center"/>
              <w:rPr>
                <w:rFonts w:eastAsia="Times New Roman" w:cstheme="minorHAnsi"/>
                <w:b/>
                <w:bCs/>
                <w:sz w:val="20"/>
                <w:vertAlign w:val="subscript"/>
                <w:lang w:eastAsia="fr-FR"/>
              </w:rPr>
            </w:pPr>
            <w:proofErr w:type="spellStart"/>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roofErr w:type="spellEnd"/>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9F59" w14:textId="2248B593"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1,009</w:t>
            </w:r>
          </w:p>
        </w:tc>
      </w:tr>
      <w:tr w:rsidR="00E24485" w:rsidRPr="00C30AAC" w14:paraId="2E43112C" w14:textId="77777777" w:rsidTr="00C30AAC">
        <w:trPr>
          <w:trHeight w:val="52"/>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E23DA" w14:textId="77777777" w:rsidR="00E24485" w:rsidRPr="00C30AAC" w:rsidRDefault="00E24485" w:rsidP="00C1795B">
            <w:pPr>
              <w:spacing w:after="0" w:line="240" w:lineRule="auto"/>
              <w:jc w:val="center"/>
              <w:rPr>
                <w:rFonts w:eastAsia="Times New Roman" w:cstheme="minorHAnsi"/>
                <w:b/>
                <w:bCs/>
                <w:sz w:val="20"/>
                <w:lang w:eastAsia="fr-FR"/>
              </w:rPr>
            </w:pPr>
            <w:proofErr w:type="spellStart"/>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roofErr w:type="spellEnd"/>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0300BD7" w14:textId="6661ADA5"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1,001</w:t>
            </w:r>
          </w:p>
        </w:tc>
      </w:tr>
    </w:tbl>
    <w:p w14:paraId="329757C5" w14:textId="12A80FF2" w:rsidR="008D2E3C" w:rsidRDefault="008D2E3C" w:rsidP="00C1795B">
      <w:pPr>
        <w:spacing w:line="240" w:lineRule="auto"/>
      </w:pPr>
    </w:p>
    <w:tbl>
      <w:tblPr>
        <w:tblW w:w="5529" w:type="dxa"/>
        <w:jc w:val="center"/>
        <w:tblCellMar>
          <w:left w:w="70" w:type="dxa"/>
          <w:right w:w="70" w:type="dxa"/>
        </w:tblCellMar>
        <w:tblLook w:val="04A0" w:firstRow="1" w:lastRow="0" w:firstColumn="1" w:lastColumn="0" w:noHBand="0" w:noVBand="1"/>
      </w:tblPr>
      <w:tblGrid>
        <w:gridCol w:w="3752"/>
        <w:gridCol w:w="1777"/>
      </w:tblGrid>
      <w:tr w:rsidR="00CC2D4E" w:rsidRPr="00C30AAC" w14:paraId="476ABD7C" w14:textId="77777777" w:rsidTr="00462F23">
        <w:trPr>
          <w:trHeight w:val="300"/>
          <w:jc w:val="center"/>
        </w:trPr>
        <w:tc>
          <w:tcPr>
            <w:tcW w:w="3752"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15885E0B"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1777"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2B8C7B81" w14:textId="33371A55"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Farmer 011924</w:t>
            </w:r>
          </w:p>
        </w:tc>
      </w:tr>
      <w:tr w:rsidR="00CC2D4E" w:rsidRPr="00C30AAC" w14:paraId="59A578ED"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64F40BA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0170A639" w14:textId="6D2ABFA8"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300</w:t>
            </w:r>
          </w:p>
        </w:tc>
      </w:tr>
      <w:tr w:rsidR="000C04B5" w:rsidRPr="00C30AAC" w14:paraId="23BE0798"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20028173" w14:textId="0BAD8C02" w:rsidR="000C04B5" w:rsidRPr="00C30AAC" w:rsidRDefault="000C04B5"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 xml:space="preserve">Coefficient d’étalonnage </w:t>
            </w:r>
            <w:proofErr w:type="spellStart"/>
            <w:r w:rsidRPr="00C30AAC">
              <w:rPr>
                <w:rFonts w:ascii="Calibri" w:hAnsi="Calibri" w:cs="Calibri"/>
                <w:b/>
                <w:bCs/>
                <w:color w:val="000000"/>
                <w:sz w:val="20"/>
              </w:rPr>
              <w:t>N</w:t>
            </w:r>
            <w:r w:rsidRPr="00C30AAC">
              <w:rPr>
                <w:rFonts w:ascii="Calibri" w:hAnsi="Calibri" w:cs="Calibri"/>
                <w:b/>
                <w:bCs/>
                <w:color w:val="000000"/>
                <w:sz w:val="20"/>
                <w:vertAlign w:val="subscript"/>
              </w:rPr>
              <w:t>Deau</w:t>
            </w:r>
            <w:proofErr w:type="spellEnd"/>
            <w:r w:rsidRPr="00C30AAC">
              <w:rPr>
                <w:rFonts w:ascii="Calibri" w:hAnsi="Calibri" w:cs="Calibri"/>
                <w:b/>
                <w:bCs/>
                <w:color w:val="000000"/>
                <w:sz w:val="20"/>
              </w:rPr>
              <w:t xml:space="preserve"> (Gy/</w:t>
            </w:r>
            <w:proofErr w:type="spellStart"/>
            <w:r w:rsidRPr="00C30AAC">
              <w:rPr>
                <w:rFonts w:ascii="Calibri" w:hAnsi="Calibri" w:cs="Calibri"/>
                <w:b/>
                <w:bCs/>
                <w:color w:val="000000"/>
                <w:sz w:val="20"/>
              </w:rPr>
              <w:t>nC</w:t>
            </w:r>
            <w:proofErr w:type="spellEnd"/>
            <w:r w:rsidRPr="00C30AAC">
              <w:rPr>
                <w:rFonts w:ascii="Calibri" w:hAnsi="Calibri" w:cs="Calibri"/>
                <w:b/>
                <w:bCs/>
                <w:color w:val="000000"/>
                <w:sz w:val="20"/>
              </w:rPr>
              <w:t>)</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1B2CE0F0" w14:textId="2B589A21" w:rsidR="000C04B5" w:rsidRPr="00C30AAC" w:rsidRDefault="009956F6"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5,356</w:t>
            </w:r>
            <w:r w:rsidR="000C04B5" w:rsidRPr="00C30AAC">
              <w:rPr>
                <w:rFonts w:ascii="Calibri" w:hAnsi="Calibri" w:cs="Calibri"/>
                <w:color w:val="000000"/>
                <w:sz w:val="20"/>
              </w:rPr>
              <w:t>.10</w:t>
            </w:r>
            <w:r w:rsidR="000C04B5" w:rsidRPr="00C30AAC">
              <w:rPr>
                <w:rFonts w:ascii="Calibri" w:hAnsi="Calibri" w:cs="Calibri"/>
                <w:color w:val="000000"/>
                <w:sz w:val="20"/>
                <w:vertAlign w:val="superscript"/>
              </w:rPr>
              <w:t>-2</w:t>
            </w:r>
          </w:p>
        </w:tc>
      </w:tr>
      <w:tr w:rsidR="00CC2D4E" w:rsidRPr="00C30AAC" w14:paraId="5CC5F89E"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3C1CF9F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3EAF0E57"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CC2D4E" w:rsidRPr="00C30AAC" w14:paraId="1D9AB899"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31DFBD82"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6F760495" w14:textId="4952CC80"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4,57</w:t>
            </w:r>
          </w:p>
        </w:tc>
      </w:tr>
      <w:tr w:rsidR="00CC2D4E" w:rsidRPr="00C30AAC" w14:paraId="2A712C92"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53A891C9"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04ED9B73"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CC2D4E" w:rsidRPr="00C30AAC" w14:paraId="743F4B04"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52C7B3CE"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5249CCB6"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CC2D4E" w:rsidRPr="00C30AAC" w14:paraId="001DA804" w14:textId="77777777" w:rsidTr="00462F23">
        <w:trPr>
          <w:trHeight w:val="300"/>
          <w:jc w:val="center"/>
        </w:trPr>
        <w:tc>
          <w:tcPr>
            <w:tcW w:w="3752" w:type="dxa"/>
            <w:tcBorders>
              <w:top w:val="dotted" w:sz="4" w:space="0" w:color="auto"/>
              <w:left w:val="double" w:sz="6" w:space="0" w:color="auto"/>
              <w:bottom w:val="double" w:sz="6" w:space="0" w:color="auto"/>
              <w:right w:val="dotted" w:sz="4" w:space="0" w:color="auto"/>
            </w:tcBorders>
            <w:shd w:val="clear" w:color="auto" w:fill="auto"/>
            <w:vAlign w:val="center"/>
          </w:tcPr>
          <w:p w14:paraId="3B2DBDAF"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1777" w:type="dxa"/>
            <w:tcBorders>
              <w:top w:val="dotted" w:sz="4" w:space="0" w:color="auto"/>
              <w:left w:val="dotted" w:sz="4" w:space="0" w:color="auto"/>
              <w:bottom w:val="double" w:sz="6" w:space="0" w:color="auto"/>
              <w:right w:val="double" w:sz="6" w:space="0" w:color="auto"/>
            </w:tcBorders>
            <w:shd w:val="clear" w:color="auto" w:fill="auto"/>
            <w:vAlign w:val="center"/>
          </w:tcPr>
          <w:p w14:paraId="64D2A555"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44554016" w14:textId="40A4D448" w:rsidR="00CC2D4E" w:rsidRDefault="00CC2D4E" w:rsidP="00C1795B">
      <w:pPr>
        <w:spacing w:line="240" w:lineRule="auto"/>
      </w:pPr>
    </w:p>
    <w:tbl>
      <w:tblPr>
        <w:tblW w:w="7203" w:type="dxa"/>
        <w:jc w:val="center"/>
        <w:tblCellMar>
          <w:left w:w="70" w:type="dxa"/>
          <w:right w:w="70" w:type="dxa"/>
        </w:tblCellMar>
        <w:tblLook w:val="04A0" w:firstRow="1" w:lastRow="0" w:firstColumn="1" w:lastColumn="0" w:noHBand="0" w:noVBand="1"/>
      </w:tblPr>
      <w:tblGrid>
        <w:gridCol w:w="2694"/>
        <w:gridCol w:w="1471"/>
        <w:gridCol w:w="1547"/>
        <w:gridCol w:w="1491"/>
      </w:tblGrid>
      <w:tr w:rsidR="00241DA9" w:rsidRPr="00C30AAC" w14:paraId="1751E41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6DE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421E167F" w14:textId="77777777" w:rsidR="00241DA9" w:rsidRPr="00C30AAC" w:rsidRDefault="00241DA9"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241DA9" w:rsidRPr="00C30AAC" w14:paraId="5888474E"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8646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61FBA26" w14:textId="3EEDC59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3526A3" w14:textId="4BC9BE4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4180517" w14:textId="4AE4DD9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r>
      <w:tr w:rsidR="00241DA9" w:rsidRPr="00C30AAC" w14:paraId="49EB6D3B"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4503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26B98E" w14:textId="0FE7E15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A9596B" w14:textId="30097849"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AD86019" w14:textId="2BEA5AF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-38,31</w:t>
            </w:r>
          </w:p>
        </w:tc>
      </w:tr>
      <w:tr w:rsidR="00241DA9" w:rsidRPr="00C30AAC" w14:paraId="373F722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A5B94"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928333A" w14:textId="417F934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6421893" w14:textId="686E7411"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60B5BDCE" w14:textId="58B191C5"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-38,30</w:t>
            </w:r>
          </w:p>
        </w:tc>
      </w:tr>
      <w:tr w:rsidR="00241DA9" w:rsidRPr="00C30AAC" w14:paraId="173BED96"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B5F12"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74AF6A8" w14:textId="4E6CA653"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1E53896" w14:textId="5E07A6B7"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31B8BD1E" w14:textId="2F32280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-38,32</w:t>
            </w:r>
          </w:p>
        </w:tc>
      </w:tr>
      <w:tr w:rsidR="00241DA9" w:rsidRPr="00C30AAC" w14:paraId="0934EF18"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6441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w:t>
            </w:r>
            <w:proofErr w:type="spellStart"/>
            <w:r w:rsidRPr="00C30AAC">
              <w:rPr>
                <w:rFonts w:eastAsia="Times New Roman" w:cstheme="minorHAnsi"/>
                <w:b/>
                <w:bCs/>
                <w:sz w:val="20"/>
                <w:lang w:eastAsia="fr-FR"/>
              </w:rPr>
              <w:t>nC</w:t>
            </w:r>
            <w:proofErr w:type="spellEnd"/>
            <w:r w:rsidRPr="00C30AAC">
              <w:rPr>
                <w:rFonts w:eastAsia="Times New Roman" w:cstheme="minorHAnsi"/>
                <w:b/>
                <w:bCs/>
                <w:sz w:val="20"/>
                <w:lang w:eastAsia="fr-FR"/>
              </w:rPr>
              <w:t>)</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402EAD" w14:textId="16BAED6F"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4BA5BE" w14:textId="3A1EFCC9"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37,31</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142276D1" w14:textId="323773BC"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-38,31</w:t>
            </w:r>
          </w:p>
        </w:tc>
      </w:tr>
    </w:tbl>
    <w:p w14:paraId="4EC523EA" w14:textId="77777777" w:rsidR="00241DA9" w:rsidRDefault="00241DA9" w:rsidP="00C1795B">
      <w:pPr>
        <w:spacing w:line="240" w:lineRule="auto"/>
      </w:pPr>
    </w:p>
    <w:tbl>
      <w:tblPr>
        <w:tblW w:w="6498" w:type="dxa"/>
        <w:jc w:val="center"/>
        <w:tblCellMar>
          <w:left w:w="70" w:type="dxa"/>
          <w:right w:w="70" w:type="dxa"/>
        </w:tblCellMar>
        <w:tblLook w:val="04A0" w:firstRow="1" w:lastRow="0" w:firstColumn="1" w:lastColumn="0" w:noHBand="0" w:noVBand="1"/>
      </w:tblPr>
      <w:tblGrid>
        <w:gridCol w:w="1210"/>
        <w:gridCol w:w="1522"/>
        <w:gridCol w:w="1879"/>
        <w:gridCol w:w="1887"/>
      </w:tblGrid>
      <w:tr w:rsidR="00241DA9" w:rsidRPr="00C30AAC" w14:paraId="43E90566" w14:textId="77777777" w:rsidTr="001B21CF">
        <w:trPr>
          <w:trHeight w:val="246"/>
          <w:jc w:val="center"/>
        </w:trPr>
        <w:tc>
          <w:tcPr>
            <w:tcW w:w="1210"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7BFFAAAF" w14:textId="5D0BA43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000401E4" w:rsidRPr="00C30AAC">
              <w:rPr>
                <w:rFonts w:eastAsia="Times New Roman" w:cstheme="minorHAnsi"/>
                <w:b/>
                <w:bCs/>
                <w:color w:val="000000"/>
                <w:sz w:val="20"/>
                <w:lang w:eastAsia="fr-FR"/>
              </w:rPr>
              <w:t xml:space="preserve"> = 3</w:t>
            </w: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1A44043F"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E63A45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FA4E4C5"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241DA9" w:rsidRPr="00C30AAC" w14:paraId="316C73BC" w14:textId="77777777" w:rsidTr="001B21CF">
        <w:trPr>
          <w:trHeight w:val="246"/>
          <w:jc w:val="center"/>
        </w:trPr>
        <w:tc>
          <w:tcPr>
            <w:tcW w:w="1210"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D80FDDC" w14:textId="77777777" w:rsidR="00241DA9" w:rsidRPr="00C30AAC" w:rsidRDefault="00241DA9" w:rsidP="00C1795B">
            <w:pPr>
              <w:spacing w:after="0" w:line="240" w:lineRule="auto"/>
              <w:jc w:val="center"/>
              <w:rPr>
                <w:rFonts w:eastAsia="Times New Roman" w:cstheme="minorHAnsi"/>
                <w:b/>
                <w:bCs/>
                <w:sz w:val="20"/>
                <w:lang w:eastAsia="fr-FR"/>
              </w:rPr>
            </w:pP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3897B8AA" w14:textId="6E86266D"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w:t>
            </w:r>
            <w:r w:rsidR="000401E4" w:rsidRPr="00C30AAC">
              <w:rPr>
                <w:rFonts w:eastAsia="Times New Roman" w:cstheme="minorHAnsi"/>
                <w:iCs/>
                <w:color w:val="000000"/>
                <w:sz w:val="20"/>
                <w:lang w:eastAsia="fr-FR"/>
              </w:rPr>
              <w:t>198</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F942022" w14:textId="1794CF21"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-0,875</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0A1920A" w14:textId="4C934FD2"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0,677</w:t>
            </w:r>
          </w:p>
        </w:tc>
      </w:tr>
      <w:tr w:rsidR="00241DA9" w:rsidRPr="00C30AAC" w14:paraId="6F6CB0F6" w14:textId="77777777" w:rsidTr="001B21CF">
        <w:trPr>
          <w:trHeight w:val="246"/>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0AE91" w14:textId="77777777" w:rsidR="00241DA9" w:rsidRPr="00C30AAC" w:rsidRDefault="00241DA9" w:rsidP="00C1795B">
            <w:pPr>
              <w:spacing w:after="0" w:line="240" w:lineRule="auto"/>
              <w:jc w:val="center"/>
              <w:rPr>
                <w:rFonts w:eastAsia="Times New Roman" w:cstheme="minorHAnsi"/>
                <w:b/>
                <w:bCs/>
                <w:sz w:val="20"/>
                <w:vertAlign w:val="subscript"/>
                <w:lang w:eastAsia="fr-FR"/>
              </w:rPr>
            </w:pPr>
            <w:proofErr w:type="spellStart"/>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roofErr w:type="spellEnd"/>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5BE27" w14:textId="4BBDE7A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w:t>
            </w:r>
            <w:r w:rsidR="00E429E1" w:rsidRPr="00C30AAC">
              <w:rPr>
                <w:rFonts w:eastAsia="Times New Roman" w:cstheme="minorHAnsi"/>
                <w:b/>
                <w:bCs/>
                <w:sz w:val="20"/>
                <w:lang w:eastAsia="fr-FR"/>
              </w:rPr>
              <w:t>12</w:t>
            </w:r>
          </w:p>
        </w:tc>
      </w:tr>
      <w:tr w:rsidR="00241DA9" w:rsidRPr="00C30AAC" w14:paraId="7EAEF093" w14:textId="77777777" w:rsidTr="001B21CF">
        <w:trPr>
          <w:trHeight w:val="49"/>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DC28E" w14:textId="77777777" w:rsidR="00241DA9" w:rsidRPr="00C30AAC" w:rsidRDefault="00241DA9" w:rsidP="00C1795B">
            <w:pPr>
              <w:spacing w:after="0" w:line="240" w:lineRule="auto"/>
              <w:jc w:val="center"/>
              <w:rPr>
                <w:rFonts w:eastAsia="Times New Roman" w:cstheme="minorHAnsi"/>
                <w:b/>
                <w:bCs/>
                <w:sz w:val="20"/>
                <w:lang w:eastAsia="fr-FR"/>
              </w:rPr>
            </w:pPr>
            <w:proofErr w:type="spellStart"/>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roofErr w:type="spellEnd"/>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BAD9EB8" w14:textId="38098B4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w:t>
            </w:r>
            <w:r w:rsidR="00E429E1" w:rsidRPr="00C30AAC">
              <w:rPr>
                <w:rFonts w:eastAsia="Times New Roman" w:cstheme="minorHAnsi"/>
                <w:b/>
                <w:bCs/>
                <w:sz w:val="20"/>
                <w:lang w:eastAsia="fr-FR"/>
              </w:rPr>
              <w:t>,001</w:t>
            </w:r>
          </w:p>
        </w:tc>
      </w:tr>
    </w:tbl>
    <w:p w14:paraId="0E70AB25" w14:textId="1188F009" w:rsidR="00241DA9" w:rsidRDefault="00241DA9" w:rsidP="00C1795B">
      <w:pPr>
        <w:spacing w:line="240" w:lineRule="auto"/>
      </w:pPr>
    </w:p>
    <w:tbl>
      <w:tblPr>
        <w:tblW w:w="4379"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1"/>
        <w:gridCol w:w="2168"/>
      </w:tblGrid>
      <w:tr w:rsidR="004D246B" w:rsidRPr="00F812CC" w14:paraId="30F39827" w14:textId="77777777" w:rsidTr="00C30AAC">
        <w:trPr>
          <w:trHeight w:val="137"/>
          <w:jc w:val="center"/>
        </w:trPr>
        <w:tc>
          <w:tcPr>
            <w:tcW w:w="2211" w:type="dxa"/>
            <w:shd w:val="clear" w:color="auto" w:fill="auto"/>
            <w:vAlign w:val="center"/>
            <w:hideMark/>
          </w:tcPr>
          <w:p w14:paraId="5AB9E4D4" w14:textId="77777777" w:rsidR="004D246B" w:rsidRPr="00C30AAC" w:rsidRDefault="004D246B"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168" w:type="dxa"/>
            <w:shd w:val="clear" w:color="auto" w:fill="auto"/>
            <w:vAlign w:val="center"/>
            <w:hideMark/>
          </w:tcPr>
          <w:p w14:paraId="288C7F12" w14:textId="72BE3822" w:rsidR="004D246B" w:rsidRPr="00C30AAC" w:rsidRDefault="009C1799" w:rsidP="00C1795B">
            <w:pPr>
              <w:spacing w:after="0" w:line="240" w:lineRule="auto"/>
              <w:jc w:val="center"/>
              <w:rPr>
                <w:rFonts w:ascii="Calibri" w:eastAsia="Times New Roman" w:hAnsi="Calibri" w:cs="Calibri"/>
                <w:b/>
                <w:color w:val="000000"/>
                <w:sz w:val="20"/>
                <w:lang w:eastAsia="fr-FR"/>
              </w:rPr>
            </w:pPr>
            <w:r w:rsidRPr="00C30AAC">
              <w:rPr>
                <w:rFonts w:ascii="Calibri" w:eastAsia="Times New Roman" w:hAnsi="Calibri" w:cs="Calibri"/>
                <w:b/>
                <w:color w:val="000000"/>
                <w:sz w:val="20"/>
                <w:lang w:eastAsia="fr-FR"/>
              </w:rPr>
              <w:t>Dose mesurée (Gy)</w:t>
            </w:r>
          </w:p>
        </w:tc>
      </w:tr>
      <w:tr w:rsidR="004D246B" w:rsidRPr="00F812CC" w14:paraId="467D51A3" w14:textId="77777777" w:rsidTr="00C30AAC">
        <w:trPr>
          <w:trHeight w:val="137"/>
          <w:jc w:val="center"/>
        </w:trPr>
        <w:tc>
          <w:tcPr>
            <w:tcW w:w="2211" w:type="dxa"/>
            <w:shd w:val="clear" w:color="auto" w:fill="auto"/>
            <w:vAlign w:val="center"/>
            <w:hideMark/>
          </w:tcPr>
          <w:p w14:paraId="0C20D601" w14:textId="13BFE637" w:rsidR="004D246B" w:rsidRPr="00C30AAC" w:rsidRDefault="009C1799" w:rsidP="00C1795B">
            <w:pPr>
              <w:spacing w:after="0" w:line="240" w:lineRule="auto"/>
              <w:jc w:val="center"/>
              <w:rPr>
                <w:rFonts w:ascii="Calibri" w:eastAsia="Times New Roman" w:hAnsi="Calibri" w:cs="Calibri"/>
                <w:b/>
                <w:bCs/>
                <w:color w:val="000000"/>
                <w:sz w:val="20"/>
                <w:lang w:eastAsia="fr-FR"/>
              </w:rPr>
            </w:pPr>
            <w:proofErr w:type="spellStart"/>
            <w:r w:rsidRPr="00C30AAC">
              <w:rPr>
                <w:rFonts w:ascii="Calibri" w:eastAsia="Times New Roman" w:hAnsi="Calibri" w:cs="Calibri"/>
                <w:b/>
                <w:bCs/>
                <w:color w:val="000000"/>
                <w:sz w:val="20"/>
                <w:lang w:eastAsia="fr-FR"/>
              </w:rPr>
              <w:t>Roos</w:t>
            </w:r>
            <w:proofErr w:type="spellEnd"/>
          </w:p>
        </w:tc>
        <w:tc>
          <w:tcPr>
            <w:tcW w:w="2168" w:type="dxa"/>
            <w:shd w:val="clear" w:color="auto" w:fill="auto"/>
            <w:vAlign w:val="center"/>
            <w:hideMark/>
          </w:tcPr>
          <w:p w14:paraId="62BEA2ED" w14:textId="7105248F" w:rsidR="004D246B" w:rsidRPr="00C30AAC" w:rsidRDefault="009C1799"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1,862</w:t>
            </w:r>
          </w:p>
        </w:tc>
      </w:tr>
      <w:tr w:rsidR="004D246B" w:rsidRPr="000C04B5" w14:paraId="506248D6" w14:textId="77777777" w:rsidTr="00C30AAC">
        <w:trPr>
          <w:trHeight w:val="247"/>
          <w:jc w:val="center"/>
        </w:trPr>
        <w:tc>
          <w:tcPr>
            <w:tcW w:w="2211" w:type="dxa"/>
            <w:shd w:val="clear" w:color="auto" w:fill="auto"/>
            <w:vAlign w:val="center"/>
          </w:tcPr>
          <w:p w14:paraId="50B1B780" w14:textId="00E88971" w:rsidR="004D246B" w:rsidRPr="00C30AAC" w:rsidRDefault="009C1799"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Farmer</w:t>
            </w:r>
          </w:p>
        </w:tc>
        <w:tc>
          <w:tcPr>
            <w:tcW w:w="2168" w:type="dxa"/>
            <w:shd w:val="clear" w:color="auto" w:fill="auto"/>
            <w:vAlign w:val="center"/>
          </w:tcPr>
          <w:p w14:paraId="4CD988CF" w14:textId="5C600F80" w:rsidR="004D246B" w:rsidRPr="00C30AAC" w:rsidRDefault="009C1799"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1,868</w:t>
            </w:r>
          </w:p>
        </w:tc>
      </w:tr>
      <w:tr w:rsidR="00C21F3E" w:rsidRPr="000C04B5" w14:paraId="5D7D4C98" w14:textId="77777777" w:rsidTr="00C30AAC">
        <w:trPr>
          <w:trHeight w:val="334"/>
          <w:jc w:val="center"/>
        </w:trPr>
        <w:tc>
          <w:tcPr>
            <w:tcW w:w="2211" w:type="dxa"/>
            <w:shd w:val="clear" w:color="auto" w:fill="auto"/>
            <w:vAlign w:val="center"/>
          </w:tcPr>
          <w:p w14:paraId="1AA0F665" w14:textId="2D1D6ADD" w:rsidR="00C21F3E" w:rsidRPr="00C30AAC" w:rsidRDefault="00C21F3E"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2168" w:type="dxa"/>
            <w:shd w:val="clear" w:color="auto" w:fill="auto"/>
            <w:vAlign w:val="center"/>
          </w:tcPr>
          <w:p w14:paraId="2C193119" w14:textId="70097B4B" w:rsidR="00C21F3E" w:rsidRPr="00C30AAC" w:rsidRDefault="00C21F3E" w:rsidP="00C1795B">
            <w:pPr>
              <w:spacing w:after="0" w:line="240" w:lineRule="auto"/>
              <w:jc w:val="center"/>
              <w:rPr>
                <w:rFonts w:ascii="Calibri" w:hAnsi="Calibri" w:cs="Calibri"/>
                <w:color w:val="000000"/>
                <w:sz w:val="20"/>
              </w:rPr>
            </w:pPr>
            <w:r w:rsidRPr="00C30AAC">
              <w:rPr>
                <w:rFonts w:ascii="Calibri" w:hAnsi="Calibri" w:cs="Calibri"/>
                <w:color w:val="000000"/>
                <w:sz w:val="20"/>
              </w:rPr>
              <w:t>0,32</w:t>
            </w:r>
          </w:p>
        </w:tc>
      </w:tr>
    </w:tbl>
    <w:p w14:paraId="69E4832C" w14:textId="77777777" w:rsidR="004D246B" w:rsidRDefault="004D246B" w:rsidP="00C1795B">
      <w:pPr>
        <w:spacing w:line="240" w:lineRule="auto"/>
        <w:jc w:val="left"/>
      </w:pPr>
    </w:p>
    <w:p w14:paraId="60026C8F" w14:textId="13618669" w:rsidR="000C6C54" w:rsidRDefault="00F570D5" w:rsidP="00C1795B">
      <w:pPr>
        <w:pStyle w:val="Titre3"/>
        <w:spacing w:line="240" w:lineRule="auto"/>
      </w:pPr>
      <w:bookmarkStart w:id="197" w:name="_Toc115255653"/>
      <w:r>
        <w:t>Mesures de dose absolue</w:t>
      </w:r>
      <w:bookmarkEnd w:id="197"/>
    </w:p>
    <w:p w14:paraId="60E0127F" w14:textId="3429120D" w:rsidR="00F570D5" w:rsidRDefault="00F570D5" w:rsidP="00C1795B">
      <w:pPr>
        <w:spacing w:line="240" w:lineRule="auto"/>
      </w:pPr>
    </w:p>
    <w:p w14:paraId="57E8C5DD" w14:textId="77777777" w:rsidR="00D40349" w:rsidRDefault="0078294C" w:rsidP="00C1795B">
      <w:pPr>
        <w:spacing w:line="240" w:lineRule="auto"/>
        <w:rPr>
          <w:rFonts w:cstheme="minorHAnsi"/>
        </w:rPr>
      </w:pPr>
      <w:r>
        <w:t xml:space="preserve">La profondeur de </w:t>
      </w:r>
      <w:r w:rsidR="00984504">
        <w:t>référence</w:t>
      </w:r>
      <w:r>
        <w:t xml:space="preserve"> se calcule avec la formule :</w:t>
      </w:r>
      <w:r w:rsidR="00984504">
        <w:t xml:space="preserve"> </w:t>
      </w:r>
      <w:proofErr w:type="spellStart"/>
      <w:r w:rsidR="00984504">
        <w:t>z</w:t>
      </w:r>
      <w:r w:rsidR="00984504">
        <w:rPr>
          <w:vertAlign w:val="subscript"/>
        </w:rPr>
        <w:t>ref</w:t>
      </w:r>
      <w:proofErr w:type="spellEnd"/>
      <w:r w:rsidR="00984504">
        <w:t xml:space="preserve"> = </w:t>
      </w:r>
      <w:r w:rsidRPr="008F7E8C">
        <w:rPr>
          <w:rFonts w:cstheme="minorHAnsi"/>
        </w:rPr>
        <w:t>0,6</w:t>
      </w:r>
      <w:r>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r w:rsidR="00984504">
        <w:rPr>
          <w:rFonts w:cstheme="minorHAnsi"/>
        </w:rPr>
        <w:t xml:space="preserve">. Puis la profondeur de mesure est corrigée de la distance par rapport à la surface d’entrée de la chambre. Pour la chambre d’ionisation </w:t>
      </w:r>
      <w:proofErr w:type="spellStart"/>
      <w:r w:rsidR="00984504">
        <w:rPr>
          <w:rFonts w:cstheme="minorHAnsi"/>
        </w:rPr>
        <w:t>Roos</w:t>
      </w:r>
      <w:proofErr w:type="spellEnd"/>
      <w:r w:rsidR="00984504">
        <w:rPr>
          <w:rFonts w:cstheme="minorHAnsi"/>
        </w:rPr>
        <w:t xml:space="preserve">, cette distance vaut 0,11 cm. Ainsi, la profondeur de mesure se calcule : </w:t>
      </w:r>
    </w:p>
    <w:p w14:paraId="47E04B56" w14:textId="6C79A98E" w:rsidR="00364664" w:rsidRDefault="00984504" w:rsidP="00D40349">
      <w:pPr>
        <w:spacing w:line="240" w:lineRule="auto"/>
        <w:jc w:val="center"/>
        <w:rPr>
          <w:rFonts w:cstheme="minorHAnsi"/>
        </w:rPr>
      </w:pPr>
      <w:proofErr w:type="spellStart"/>
      <w:proofErr w:type="gramStart"/>
      <w:r>
        <w:rPr>
          <w:rFonts w:cstheme="minorHAnsi"/>
        </w:rPr>
        <w:t>z</w:t>
      </w:r>
      <w:r>
        <w:rPr>
          <w:rFonts w:cstheme="minorHAnsi"/>
          <w:vertAlign w:val="subscript"/>
        </w:rPr>
        <w:t>mes</w:t>
      </w:r>
      <w:proofErr w:type="spellEnd"/>
      <w:proofErr w:type="gramEnd"/>
      <w:r>
        <w:rPr>
          <w:rFonts w:cstheme="minorHAnsi"/>
        </w:rPr>
        <w:t xml:space="preserve"> = </w:t>
      </w:r>
      <w:proofErr w:type="spellStart"/>
      <w:r>
        <w:rPr>
          <w:rFonts w:cstheme="minorHAnsi"/>
        </w:rPr>
        <w:t>z</w:t>
      </w:r>
      <w:r>
        <w:rPr>
          <w:rFonts w:cstheme="minorHAnsi"/>
          <w:vertAlign w:val="subscript"/>
        </w:rPr>
        <w:t>ref</w:t>
      </w:r>
      <w:proofErr w:type="spellEnd"/>
      <w:r w:rsidR="00D40349">
        <w:rPr>
          <w:rFonts w:cstheme="minorHAnsi"/>
        </w:rPr>
        <w:t xml:space="preserve"> – 0,11 cm</w:t>
      </w:r>
    </w:p>
    <w:p w14:paraId="1AC15E65" w14:textId="50281681" w:rsidR="00654127" w:rsidRDefault="00FA6EED" w:rsidP="00C1795B">
      <w:pPr>
        <w:spacing w:line="240" w:lineRule="auto"/>
      </w:pPr>
      <w:r>
        <w:t>Dix mesures ont été réalisées à chaque énergie.</w:t>
      </w:r>
      <w:r w:rsidR="009A34A8">
        <w:t xml:space="preserve"> Le facteur de correction </w:t>
      </w:r>
      <w:proofErr w:type="spellStart"/>
      <w:r w:rsidR="009A34A8">
        <w:t>k</w:t>
      </w:r>
      <w:r w:rsidR="009A34A8">
        <w:rPr>
          <w:vertAlign w:val="subscript"/>
        </w:rPr>
        <w:t>pol</w:t>
      </w:r>
      <w:proofErr w:type="spellEnd"/>
      <w:r w:rsidR="009A34A8">
        <w:t xml:space="preserve"> a été fixé à 1, la mesure étant réalisée à la même tension que celle utilisée pendant l’étalonnage. </w:t>
      </w:r>
      <w:r w:rsidR="00B17E1F">
        <w:t xml:space="preserve">Les facteurs de correction </w:t>
      </w:r>
      <w:proofErr w:type="spellStart"/>
      <w:r w:rsidR="00B17E1F">
        <w:t>k</w:t>
      </w:r>
      <w:r w:rsidR="00B17E1F">
        <w:rPr>
          <w:vertAlign w:val="subscript"/>
        </w:rPr>
        <w:t>rec</w:t>
      </w:r>
      <w:proofErr w:type="spellEnd"/>
      <w:r w:rsidR="00B17E1F">
        <w:t xml:space="preserve"> et </w:t>
      </w:r>
      <w:proofErr w:type="spellStart"/>
      <w:proofErr w:type="gramStart"/>
      <w:r w:rsidR="00B17E1F">
        <w:t>k</w:t>
      </w:r>
      <w:r w:rsidR="00B17E1F">
        <w:rPr>
          <w:vertAlign w:val="subscript"/>
        </w:rPr>
        <w:t>Q,Qcross</w:t>
      </w:r>
      <w:proofErr w:type="spellEnd"/>
      <w:proofErr w:type="gramEnd"/>
      <w:r w:rsidR="00E63EA0">
        <w:t xml:space="preserve"> ont été re</w:t>
      </w:r>
      <w:r w:rsidR="00B17E1F">
        <w:t xml:space="preserve">calculés pour chaque énergie. </w:t>
      </w:r>
    </w:p>
    <w:p w14:paraId="3B479850" w14:textId="512B3B85" w:rsidR="006E2F3A" w:rsidRDefault="003637D6" w:rsidP="00C1795B">
      <w:pPr>
        <w:spacing w:line="240" w:lineRule="auto"/>
        <w:rPr>
          <w:rFonts w:eastAsiaTheme="minorEastAsia"/>
        </w:rPr>
      </w:pPr>
      <w:r>
        <w:t xml:space="preserve">Le facteur de correction </w:t>
      </w:r>
      <w:proofErr w:type="spellStart"/>
      <w:r>
        <w:t>k</w:t>
      </w:r>
      <w:r>
        <w:rPr>
          <w:vertAlign w:val="subscript"/>
        </w:rPr>
        <w:t>Q,Qcross</w:t>
      </w:r>
      <w:proofErr w:type="spellEnd"/>
      <w:r>
        <w:t xml:space="preserve"> est calculé avec la formule : </w:t>
      </w:r>
      <m:oMath>
        <m:sSub>
          <m:sSubPr>
            <m:ctrlPr>
              <w:rPr>
                <w:rFonts w:ascii="Cambria Math" w:hAnsi="Cambria Math"/>
                <w:i/>
              </w:rPr>
            </m:ctrlPr>
          </m:sSubPr>
          <m:e>
            <m:r>
              <w:rPr>
                <w:rFonts w:ascii="Cambria Math" w:hAnsi="Cambria Math"/>
              </w:rPr>
              <m:t>k</m:t>
            </m:r>
          </m:e>
          <m:sub>
            <m:r>
              <w:rPr>
                <w:rFonts w:ascii="Cambria Math" w:hAnsi="Cambria Math"/>
              </w:rPr>
              <m:t>Q,Qcross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Q,Qint</m:t>
                </m:r>
              </m:sub>
            </m:sSub>
          </m:num>
          <m:den>
            <m:sSub>
              <m:sSubPr>
                <m:ctrlPr>
                  <w:rPr>
                    <w:rFonts w:ascii="Cambria Math" w:hAnsi="Cambria Math"/>
                    <w:i/>
                  </w:rPr>
                </m:ctrlPr>
              </m:sSubPr>
              <m:e>
                <m:r>
                  <w:rPr>
                    <w:rFonts w:ascii="Cambria Math" w:hAnsi="Cambria Math"/>
                  </w:rPr>
                  <m:t>k</m:t>
                </m:r>
              </m:e>
              <m:sub>
                <m:r>
                  <w:rPr>
                    <w:rFonts w:ascii="Cambria Math" w:hAnsi="Cambria Math"/>
                  </w:rPr>
                  <m:t>Qcross,Qint</m:t>
                </m:r>
              </m:sub>
            </m:sSub>
          </m:den>
        </m:f>
      </m:oMath>
    </w:p>
    <w:p w14:paraId="2CF4206A" w14:textId="000E2FAC" w:rsidR="003637D6" w:rsidRPr="00CC439D" w:rsidRDefault="00354952" w:rsidP="00C1795B">
      <w:pPr>
        <w:spacing w:line="240" w:lineRule="auto"/>
      </w:pPr>
      <w:proofErr w:type="spellStart"/>
      <w:proofErr w:type="gramStart"/>
      <w:r>
        <w:rPr>
          <w:rFonts w:eastAsiaTheme="minorEastAsia"/>
        </w:rPr>
        <w:t>k</w:t>
      </w:r>
      <w:r w:rsidR="00CC439D">
        <w:rPr>
          <w:rFonts w:eastAsiaTheme="minorEastAsia"/>
          <w:vertAlign w:val="subscript"/>
        </w:rPr>
        <w:t>Qcross,Qint</w:t>
      </w:r>
      <w:proofErr w:type="spellEnd"/>
      <w:proofErr w:type="gramEnd"/>
      <w:r w:rsidR="00CC439D">
        <w:rPr>
          <w:rFonts w:eastAsiaTheme="minorEastAsia"/>
        </w:rPr>
        <w:t xml:space="preserve"> est fixe, il est calculé avec le R</w:t>
      </w:r>
      <w:r w:rsidR="00CC439D">
        <w:rPr>
          <w:rFonts w:eastAsiaTheme="minorEastAsia"/>
          <w:vertAlign w:val="subscript"/>
        </w:rPr>
        <w:t>50</w:t>
      </w:r>
      <w:r w:rsidR="00CC439D">
        <w:rPr>
          <w:rFonts w:eastAsiaTheme="minorEastAsia"/>
        </w:rPr>
        <w:t xml:space="preserve"> du E18 et </w:t>
      </w:r>
      <w:proofErr w:type="spellStart"/>
      <w:r w:rsidR="00CC439D">
        <w:rPr>
          <w:rFonts w:eastAsiaTheme="minorEastAsia"/>
        </w:rPr>
        <w:t>k</w:t>
      </w:r>
      <w:r w:rsidR="00CC439D">
        <w:rPr>
          <w:rFonts w:eastAsiaTheme="minorEastAsia"/>
          <w:vertAlign w:val="subscript"/>
        </w:rPr>
        <w:t>Q</w:t>
      </w:r>
      <w:proofErr w:type="spellEnd"/>
      <w:r w:rsidR="00CC439D">
        <w:rPr>
          <w:rFonts w:eastAsiaTheme="minorEastAsia"/>
          <w:vertAlign w:val="subscript"/>
        </w:rPr>
        <w:t xml:space="preserve">, </w:t>
      </w:r>
      <w:proofErr w:type="spellStart"/>
      <w:r w:rsidR="00CC439D">
        <w:rPr>
          <w:vertAlign w:val="subscript"/>
        </w:rPr>
        <w:t>Qint</w:t>
      </w:r>
      <w:proofErr w:type="spellEnd"/>
      <w:r w:rsidR="00CC439D">
        <w:t xml:space="preserve"> est calculé avec le R</w:t>
      </w:r>
      <w:r w:rsidR="00CC439D">
        <w:rPr>
          <w:vertAlign w:val="subscript"/>
        </w:rPr>
        <w:t>50</w:t>
      </w:r>
      <w:r w:rsidR="00CC439D">
        <w:t xml:space="preserve"> de chaque énergie. </w:t>
      </w:r>
    </w:p>
    <w:p w14:paraId="6E2016FF" w14:textId="3C2F01C1" w:rsidR="003A7CC4" w:rsidRDefault="00AF0DFD" w:rsidP="00C30AAC">
      <w:pPr>
        <w:spacing w:before="240" w:line="240" w:lineRule="auto"/>
        <w:rPr>
          <w:vertAlign w:val="subscript"/>
        </w:rPr>
      </w:pPr>
      <w:r>
        <w:t xml:space="preserve">Le coefficient </w:t>
      </w:r>
      <w:proofErr w:type="spellStart"/>
      <w:r>
        <w:t>N</w:t>
      </w:r>
      <w:r>
        <w:rPr>
          <w:vertAlign w:val="subscript"/>
        </w:rPr>
        <w:t>Deau</w:t>
      </w:r>
      <w:proofErr w:type="spellEnd"/>
      <w:r>
        <w:t xml:space="preserve"> se calcule avec la formule : </w:t>
      </w:r>
      <w:proofErr w:type="spellStart"/>
      <w:r>
        <w:t>N</w:t>
      </w:r>
      <w:r>
        <w:rPr>
          <w:vertAlign w:val="subscript"/>
        </w:rPr>
        <w:t>Deau</w:t>
      </w:r>
      <w:proofErr w:type="spellEnd"/>
      <w:r>
        <w:rPr>
          <w:vertAlign w:val="subscript"/>
        </w:rPr>
        <w:t xml:space="preserve"> </w:t>
      </w:r>
      <w:r>
        <w:t xml:space="preserve">= </w:t>
      </w:r>
      <w:proofErr w:type="spellStart"/>
      <w:r>
        <w:t>N</w:t>
      </w:r>
      <w:r>
        <w:rPr>
          <w:vertAlign w:val="subscript"/>
        </w:rPr>
        <w:t>Deau</w:t>
      </w:r>
      <w:proofErr w:type="spellEnd"/>
      <w:r>
        <w:rPr>
          <w:vertAlign w:val="subscript"/>
        </w:rPr>
        <w:t xml:space="preserve"> </w:t>
      </w:r>
      <w:r w:rsidR="00292C76">
        <w:rPr>
          <w:vertAlign w:val="subscript"/>
        </w:rPr>
        <w:t xml:space="preserve">en </w:t>
      </w:r>
      <w:r>
        <w:rPr>
          <w:vertAlign w:val="subscript"/>
        </w:rPr>
        <w:t>E18</w:t>
      </w:r>
      <w:r>
        <w:t xml:space="preserve"> * </w:t>
      </w:r>
      <w:proofErr w:type="spellStart"/>
      <w:proofErr w:type="gramStart"/>
      <w:r>
        <w:t>k</w:t>
      </w:r>
      <w:r>
        <w:rPr>
          <w:vertAlign w:val="subscript"/>
        </w:rPr>
        <w:t>Q,Qcross</w:t>
      </w:r>
      <w:proofErr w:type="spellEnd"/>
      <w:proofErr w:type="gramEnd"/>
    </w:p>
    <w:p w14:paraId="726322B0" w14:textId="77777777" w:rsidR="00025461" w:rsidRPr="00C30AAC" w:rsidRDefault="00025461" w:rsidP="00C30AAC">
      <w:pPr>
        <w:spacing w:before="240" w:line="240" w:lineRule="auto"/>
        <w:rPr>
          <w:rFonts w:cstheme="minorHAnsi"/>
          <w:vertAlign w:val="subscript"/>
        </w:rPr>
      </w:pP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4"/>
        <w:gridCol w:w="1299"/>
        <w:gridCol w:w="1176"/>
        <w:gridCol w:w="1176"/>
        <w:gridCol w:w="1176"/>
        <w:gridCol w:w="1176"/>
      </w:tblGrid>
      <w:tr w:rsidR="003149B7" w:rsidRPr="00D371EF" w14:paraId="0A7E1D35" w14:textId="77777777" w:rsidTr="00B54D2F">
        <w:trPr>
          <w:trHeight w:val="147"/>
          <w:jc w:val="center"/>
        </w:trPr>
        <w:tc>
          <w:tcPr>
            <w:tcW w:w="3334" w:type="dxa"/>
            <w:shd w:val="clear" w:color="auto" w:fill="auto"/>
            <w:vAlign w:val="center"/>
            <w:hideMark/>
          </w:tcPr>
          <w:p w14:paraId="21C01A3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sz w:val="20"/>
              </w:rPr>
              <w:lastRenderedPageBreak/>
              <w:br w:type="page"/>
            </w:r>
            <w:r w:rsidRPr="00C30AAC">
              <w:rPr>
                <w:rFonts w:ascii="Calibri" w:eastAsia="Times New Roman" w:hAnsi="Calibri" w:cs="Calibri"/>
                <w:b/>
                <w:bCs/>
                <w:color w:val="000000"/>
                <w:sz w:val="20"/>
                <w:lang w:eastAsia="fr-FR"/>
              </w:rPr>
              <w:t>Energie</w:t>
            </w:r>
          </w:p>
        </w:tc>
        <w:tc>
          <w:tcPr>
            <w:tcW w:w="1299" w:type="dxa"/>
            <w:shd w:val="clear" w:color="auto" w:fill="FBE4D5" w:themeFill="accent2" w:themeFillTint="33"/>
            <w:vAlign w:val="center"/>
            <w:hideMark/>
          </w:tcPr>
          <w:p w14:paraId="61BA613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E6</w:t>
            </w:r>
          </w:p>
        </w:tc>
        <w:tc>
          <w:tcPr>
            <w:tcW w:w="1176" w:type="dxa"/>
            <w:shd w:val="clear" w:color="auto" w:fill="FBE4D5" w:themeFill="accent2" w:themeFillTint="33"/>
            <w:vAlign w:val="center"/>
            <w:hideMark/>
          </w:tcPr>
          <w:p w14:paraId="4630150E"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E9</w:t>
            </w:r>
          </w:p>
        </w:tc>
        <w:tc>
          <w:tcPr>
            <w:tcW w:w="1176" w:type="dxa"/>
            <w:shd w:val="clear" w:color="auto" w:fill="FBE4D5" w:themeFill="accent2" w:themeFillTint="33"/>
          </w:tcPr>
          <w:p w14:paraId="3DA49C0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E12</w:t>
            </w:r>
          </w:p>
        </w:tc>
        <w:tc>
          <w:tcPr>
            <w:tcW w:w="1176" w:type="dxa"/>
            <w:shd w:val="clear" w:color="auto" w:fill="FBE4D5" w:themeFill="accent2" w:themeFillTint="33"/>
          </w:tcPr>
          <w:p w14:paraId="6F022ECD"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E15</w:t>
            </w:r>
          </w:p>
        </w:tc>
        <w:tc>
          <w:tcPr>
            <w:tcW w:w="1176" w:type="dxa"/>
            <w:shd w:val="clear" w:color="auto" w:fill="FBE4D5" w:themeFill="accent2" w:themeFillTint="33"/>
          </w:tcPr>
          <w:p w14:paraId="41CA572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E18</w:t>
            </w:r>
          </w:p>
        </w:tc>
      </w:tr>
      <w:tr w:rsidR="003149B7" w:rsidRPr="00D371EF" w14:paraId="7897C808" w14:textId="77777777" w:rsidTr="00B54D2F">
        <w:trPr>
          <w:trHeight w:val="76"/>
          <w:jc w:val="center"/>
        </w:trPr>
        <w:tc>
          <w:tcPr>
            <w:tcW w:w="3334" w:type="dxa"/>
            <w:shd w:val="clear" w:color="auto" w:fill="auto"/>
            <w:vAlign w:val="center"/>
            <w:hideMark/>
          </w:tcPr>
          <w:p w14:paraId="233329E9"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w:t>
            </w:r>
            <w:r w:rsidRPr="00C30AAC">
              <w:rPr>
                <w:rFonts w:ascii="Calibri" w:eastAsia="Times New Roman" w:hAnsi="Calibri" w:cs="Calibri"/>
                <w:b/>
                <w:bCs/>
                <w:color w:val="000000"/>
                <w:sz w:val="20"/>
                <w:vertAlign w:val="subscript"/>
                <w:lang w:eastAsia="fr-FR"/>
              </w:rPr>
              <w:t>50</w:t>
            </w:r>
            <w:r w:rsidRPr="00C30AAC">
              <w:rPr>
                <w:rFonts w:ascii="Calibri" w:eastAsia="Times New Roman" w:hAnsi="Calibri" w:cs="Calibri"/>
                <w:b/>
                <w:bCs/>
                <w:color w:val="000000"/>
                <w:sz w:val="20"/>
                <w:lang w:eastAsia="fr-FR"/>
              </w:rPr>
              <w:t xml:space="preserve"> (cm) </w:t>
            </w:r>
          </w:p>
        </w:tc>
        <w:tc>
          <w:tcPr>
            <w:tcW w:w="1299" w:type="dxa"/>
            <w:shd w:val="clear" w:color="auto" w:fill="auto"/>
            <w:vAlign w:val="center"/>
          </w:tcPr>
          <w:p w14:paraId="7CDB9733"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2,28</w:t>
            </w:r>
          </w:p>
        </w:tc>
        <w:tc>
          <w:tcPr>
            <w:tcW w:w="1176" w:type="dxa"/>
            <w:shd w:val="clear" w:color="auto" w:fill="auto"/>
            <w:vAlign w:val="center"/>
          </w:tcPr>
          <w:p w14:paraId="0F446B47"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3,55</w:t>
            </w:r>
          </w:p>
        </w:tc>
        <w:tc>
          <w:tcPr>
            <w:tcW w:w="1176" w:type="dxa"/>
          </w:tcPr>
          <w:p w14:paraId="4ED43E10"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4,99</w:t>
            </w:r>
          </w:p>
        </w:tc>
        <w:tc>
          <w:tcPr>
            <w:tcW w:w="1176" w:type="dxa"/>
          </w:tcPr>
          <w:p w14:paraId="3F5DB94A"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6,28</w:t>
            </w:r>
          </w:p>
        </w:tc>
        <w:tc>
          <w:tcPr>
            <w:tcW w:w="1176" w:type="dxa"/>
          </w:tcPr>
          <w:p w14:paraId="099A1EAF"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7,48</w:t>
            </w:r>
          </w:p>
        </w:tc>
      </w:tr>
      <w:tr w:rsidR="00C44BBF" w:rsidRPr="00D371EF" w14:paraId="0EE05612" w14:textId="77777777" w:rsidTr="00B54D2F">
        <w:trPr>
          <w:trHeight w:val="76"/>
          <w:jc w:val="center"/>
        </w:trPr>
        <w:tc>
          <w:tcPr>
            <w:tcW w:w="3334" w:type="dxa"/>
            <w:shd w:val="clear" w:color="auto" w:fill="auto"/>
            <w:vAlign w:val="center"/>
          </w:tcPr>
          <w:p w14:paraId="3DD6734A" w14:textId="448113CA" w:rsidR="00C44BBF" w:rsidRPr="00C30AAC" w:rsidRDefault="00C44BBF"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Profondeur de mesure (cm)</w:t>
            </w:r>
          </w:p>
        </w:tc>
        <w:tc>
          <w:tcPr>
            <w:tcW w:w="1299" w:type="dxa"/>
            <w:shd w:val="clear" w:color="auto" w:fill="auto"/>
            <w:vAlign w:val="center"/>
          </w:tcPr>
          <w:p w14:paraId="6711B0AD" w14:textId="773F0187"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1,16</w:t>
            </w:r>
          </w:p>
        </w:tc>
        <w:tc>
          <w:tcPr>
            <w:tcW w:w="1176" w:type="dxa"/>
            <w:shd w:val="clear" w:color="auto" w:fill="auto"/>
            <w:vAlign w:val="center"/>
          </w:tcPr>
          <w:p w14:paraId="2CB3D209" w14:textId="5159AF9B"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1,92</w:t>
            </w:r>
          </w:p>
        </w:tc>
        <w:tc>
          <w:tcPr>
            <w:tcW w:w="1176" w:type="dxa"/>
          </w:tcPr>
          <w:p w14:paraId="098D8069" w14:textId="40D7819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2,78</w:t>
            </w:r>
          </w:p>
        </w:tc>
        <w:tc>
          <w:tcPr>
            <w:tcW w:w="1176" w:type="dxa"/>
          </w:tcPr>
          <w:p w14:paraId="1483E728" w14:textId="1A708D4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3,56</w:t>
            </w:r>
          </w:p>
        </w:tc>
        <w:tc>
          <w:tcPr>
            <w:tcW w:w="1176" w:type="dxa"/>
          </w:tcPr>
          <w:p w14:paraId="2347A70D" w14:textId="7AF8C72C"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4,28</w:t>
            </w:r>
          </w:p>
        </w:tc>
      </w:tr>
      <w:tr w:rsidR="003149B7" w:rsidRPr="00D371EF" w14:paraId="3F680237" w14:textId="77777777" w:rsidTr="00B54D2F">
        <w:trPr>
          <w:trHeight w:val="154"/>
          <w:jc w:val="center"/>
        </w:trPr>
        <w:tc>
          <w:tcPr>
            <w:tcW w:w="3334" w:type="dxa"/>
            <w:shd w:val="clear" w:color="auto" w:fill="auto"/>
            <w:vAlign w:val="center"/>
            <w:hideMark/>
          </w:tcPr>
          <w:p w14:paraId="71E1DE67"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proofErr w:type="spellStart"/>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proofErr w:type="spellEnd"/>
            <w:r w:rsidRPr="00C30AAC">
              <w:rPr>
                <w:rFonts w:ascii="Calibri" w:eastAsia="Times New Roman" w:hAnsi="Calibri" w:cs="Calibri"/>
                <w:b/>
                <w:bCs/>
                <w:color w:val="000000"/>
                <w:sz w:val="20"/>
                <w:lang w:eastAsia="fr-FR"/>
              </w:rPr>
              <w:t xml:space="preserve"> calculé</w:t>
            </w:r>
          </w:p>
        </w:tc>
        <w:tc>
          <w:tcPr>
            <w:tcW w:w="1299" w:type="dxa"/>
            <w:shd w:val="clear" w:color="auto" w:fill="auto"/>
            <w:vAlign w:val="center"/>
          </w:tcPr>
          <w:p w14:paraId="011E0D3C"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1,050</w:t>
            </w:r>
          </w:p>
        </w:tc>
        <w:tc>
          <w:tcPr>
            <w:tcW w:w="1176" w:type="dxa"/>
            <w:shd w:val="clear" w:color="auto" w:fill="auto"/>
            <w:vAlign w:val="center"/>
          </w:tcPr>
          <w:p w14:paraId="78EE54F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1,033</w:t>
            </w:r>
          </w:p>
        </w:tc>
        <w:tc>
          <w:tcPr>
            <w:tcW w:w="1176" w:type="dxa"/>
          </w:tcPr>
          <w:p w14:paraId="6A3F75D4"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1,019</w:t>
            </w:r>
          </w:p>
        </w:tc>
        <w:tc>
          <w:tcPr>
            <w:tcW w:w="1176" w:type="dxa"/>
          </w:tcPr>
          <w:p w14:paraId="1F983E6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1,008</w:t>
            </w:r>
          </w:p>
        </w:tc>
        <w:tc>
          <w:tcPr>
            <w:tcW w:w="1176" w:type="dxa"/>
          </w:tcPr>
          <w:p w14:paraId="2E9FB178"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w:t>
            </w:r>
          </w:p>
        </w:tc>
      </w:tr>
      <w:tr w:rsidR="003149B7" w:rsidRPr="00D371EF" w14:paraId="757422B2" w14:textId="77777777" w:rsidTr="00B54D2F">
        <w:trPr>
          <w:trHeight w:val="154"/>
          <w:jc w:val="center"/>
        </w:trPr>
        <w:tc>
          <w:tcPr>
            <w:tcW w:w="3334" w:type="dxa"/>
            <w:shd w:val="clear" w:color="auto" w:fill="auto"/>
            <w:vAlign w:val="center"/>
          </w:tcPr>
          <w:p w14:paraId="088D3679" w14:textId="2826CFC7" w:rsidR="003149B7" w:rsidRPr="00C30AAC" w:rsidRDefault="003149B7" w:rsidP="00C1795B">
            <w:pPr>
              <w:spacing w:after="0" w:line="240" w:lineRule="auto"/>
              <w:jc w:val="center"/>
              <w:rPr>
                <w:rFonts w:ascii="Calibri" w:eastAsia="Times New Roman" w:hAnsi="Calibri" w:cs="Calibri"/>
                <w:b/>
                <w:bCs/>
                <w:color w:val="000000"/>
                <w:sz w:val="20"/>
                <w:lang w:eastAsia="fr-FR"/>
              </w:rPr>
            </w:pPr>
            <w:proofErr w:type="spellStart"/>
            <w:r w:rsidRPr="00C30AAC">
              <w:rPr>
                <w:rFonts w:ascii="Calibri" w:hAnsi="Calibri" w:cs="Calibri"/>
                <w:b/>
                <w:bCs/>
                <w:color w:val="000000"/>
                <w:sz w:val="20"/>
              </w:rPr>
              <w:t>N</w:t>
            </w:r>
            <w:r w:rsidRPr="00C30AAC">
              <w:rPr>
                <w:rFonts w:ascii="Calibri" w:hAnsi="Calibri" w:cs="Calibri"/>
                <w:b/>
                <w:bCs/>
                <w:color w:val="000000"/>
                <w:sz w:val="20"/>
                <w:vertAlign w:val="subscript"/>
              </w:rPr>
              <w:t>Deau</w:t>
            </w:r>
            <w:proofErr w:type="spellEnd"/>
            <w:r w:rsidRPr="00C30AAC">
              <w:rPr>
                <w:rFonts w:ascii="Calibri" w:hAnsi="Calibri" w:cs="Calibri"/>
                <w:b/>
                <w:bCs/>
                <w:color w:val="000000"/>
                <w:sz w:val="20"/>
              </w:rPr>
              <w:t xml:space="preserve"> (Gy/</w:t>
            </w:r>
            <w:proofErr w:type="spellStart"/>
            <w:r w:rsidRPr="00C30AAC">
              <w:rPr>
                <w:rFonts w:ascii="Calibri" w:hAnsi="Calibri" w:cs="Calibri"/>
                <w:b/>
                <w:bCs/>
                <w:color w:val="000000"/>
                <w:sz w:val="20"/>
              </w:rPr>
              <w:t>nC</w:t>
            </w:r>
            <w:proofErr w:type="spellEnd"/>
            <w:r w:rsidRPr="00C30AAC">
              <w:rPr>
                <w:rFonts w:ascii="Calibri" w:hAnsi="Calibri" w:cs="Calibri"/>
                <w:b/>
                <w:bCs/>
                <w:color w:val="000000"/>
                <w:sz w:val="20"/>
              </w:rPr>
              <w:t>) calculé</w:t>
            </w:r>
          </w:p>
        </w:tc>
        <w:tc>
          <w:tcPr>
            <w:tcW w:w="1299" w:type="dxa"/>
            <w:shd w:val="clear" w:color="auto" w:fill="auto"/>
            <w:vAlign w:val="center"/>
          </w:tcPr>
          <w:p w14:paraId="2C6F675F" w14:textId="41E49118"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7,72.10</w:t>
            </w:r>
            <w:r w:rsidRPr="00C30AAC">
              <w:rPr>
                <w:rFonts w:ascii="Calibri" w:hAnsi="Calibri" w:cs="Calibri"/>
                <w:color w:val="000000"/>
                <w:sz w:val="20"/>
                <w:vertAlign w:val="superscript"/>
              </w:rPr>
              <w:t>-2</w:t>
            </w:r>
          </w:p>
        </w:tc>
        <w:tc>
          <w:tcPr>
            <w:tcW w:w="1176" w:type="dxa"/>
            <w:shd w:val="clear" w:color="auto" w:fill="auto"/>
            <w:vAlign w:val="center"/>
          </w:tcPr>
          <w:p w14:paraId="48DD6FD1" w14:textId="291C663E"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7,60.10</w:t>
            </w:r>
            <w:r w:rsidRPr="00C30AAC">
              <w:rPr>
                <w:rFonts w:ascii="Calibri" w:hAnsi="Calibri" w:cs="Calibri"/>
                <w:color w:val="000000"/>
                <w:sz w:val="20"/>
                <w:vertAlign w:val="superscript"/>
              </w:rPr>
              <w:t>-2</w:t>
            </w:r>
          </w:p>
        </w:tc>
        <w:tc>
          <w:tcPr>
            <w:tcW w:w="1176" w:type="dxa"/>
          </w:tcPr>
          <w:p w14:paraId="721789A0" w14:textId="25F942C2"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7,49.10</w:t>
            </w:r>
            <w:r w:rsidRPr="00C30AAC">
              <w:rPr>
                <w:rFonts w:ascii="Calibri" w:hAnsi="Calibri" w:cs="Calibri"/>
                <w:color w:val="000000"/>
                <w:sz w:val="20"/>
                <w:vertAlign w:val="superscript"/>
              </w:rPr>
              <w:t>-2</w:t>
            </w:r>
          </w:p>
        </w:tc>
        <w:tc>
          <w:tcPr>
            <w:tcW w:w="1176" w:type="dxa"/>
          </w:tcPr>
          <w:p w14:paraId="0C07C420" w14:textId="390B23DA"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7,41.10</w:t>
            </w:r>
            <w:r w:rsidRPr="00C30AAC">
              <w:rPr>
                <w:rFonts w:ascii="Calibri" w:hAnsi="Calibri" w:cs="Calibri"/>
                <w:color w:val="000000"/>
                <w:sz w:val="20"/>
                <w:vertAlign w:val="superscript"/>
              </w:rPr>
              <w:t>-2</w:t>
            </w:r>
          </w:p>
        </w:tc>
        <w:tc>
          <w:tcPr>
            <w:tcW w:w="1176" w:type="dxa"/>
          </w:tcPr>
          <w:p w14:paraId="20FBC2FD" w14:textId="1514FA20"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7,35.10</w:t>
            </w:r>
            <w:r w:rsidRPr="00C30AAC">
              <w:rPr>
                <w:rFonts w:ascii="Calibri" w:hAnsi="Calibri" w:cs="Calibri"/>
                <w:color w:val="000000"/>
                <w:sz w:val="20"/>
                <w:vertAlign w:val="superscript"/>
              </w:rPr>
              <w:t>-2</w:t>
            </w:r>
          </w:p>
        </w:tc>
      </w:tr>
      <w:tr w:rsidR="00603501" w:rsidRPr="00D371EF" w14:paraId="5A696F3C" w14:textId="77777777" w:rsidTr="00B54D2F">
        <w:trPr>
          <w:trHeight w:val="154"/>
          <w:jc w:val="center"/>
        </w:trPr>
        <w:tc>
          <w:tcPr>
            <w:tcW w:w="3334" w:type="dxa"/>
            <w:shd w:val="clear" w:color="auto" w:fill="auto"/>
            <w:vAlign w:val="center"/>
          </w:tcPr>
          <w:p w14:paraId="1B284599" w14:textId="4647C49B" w:rsidR="00603501" w:rsidRPr="00C30AAC" w:rsidRDefault="00603501"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par rapport à E18 (%)</w:t>
            </w:r>
          </w:p>
        </w:tc>
        <w:tc>
          <w:tcPr>
            <w:tcW w:w="1299" w:type="dxa"/>
            <w:shd w:val="clear" w:color="auto" w:fill="auto"/>
            <w:vAlign w:val="center"/>
          </w:tcPr>
          <w:p w14:paraId="7302BF9E" w14:textId="041B2391"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5,0</w:t>
            </w:r>
          </w:p>
        </w:tc>
        <w:tc>
          <w:tcPr>
            <w:tcW w:w="1176" w:type="dxa"/>
            <w:shd w:val="clear" w:color="auto" w:fill="auto"/>
            <w:vAlign w:val="center"/>
          </w:tcPr>
          <w:p w14:paraId="4B7E03B6" w14:textId="147AEFBB"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3,3</w:t>
            </w:r>
          </w:p>
        </w:tc>
        <w:tc>
          <w:tcPr>
            <w:tcW w:w="1176" w:type="dxa"/>
          </w:tcPr>
          <w:p w14:paraId="3C614BF0" w14:textId="0DF41872"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1,9</w:t>
            </w:r>
          </w:p>
        </w:tc>
        <w:tc>
          <w:tcPr>
            <w:tcW w:w="1176" w:type="dxa"/>
          </w:tcPr>
          <w:p w14:paraId="7BAB0276" w14:textId="028ADF7B"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0,8</w:t>
            </w:r>
          </w:p>
        </w:tc>
        <w:tc>
          <w:tcPr>
            <w:tcW w:w="1176" w:type="dxa"/>
          </w:tcPr>
          <w:p w14:paraId="6A8A659F" w14:textId="24AC19C6"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w:t>
            </w:r>
          </w:p>
        </w:tc>
      </w:tr>
    </w:tbl>
    <w:p w14:paraId="2A98E75E" w14:textId="3BE1C4BB" w:rsidR="002E1938" w:rsidRDefault="002E1938" w:rsidP="00C1795B">
      <w:pPr>
        <w:spacing w:line="240" w:lineRule="auto"/>
        <w:jc w:val="left"/>
        <w:rPr>
          <w:rFonts w:asciiTheme="majorHAnsi" w:eastAsiaTheme="majorEastAsia" w:hAnsiTheme="majorHAnsi" w:cstheme="majorBidi"/>
          <w:color w:val="2E74B5" w:themeColor="accent1" w:themeShade="BF"/>
          <w:sz w:val="28"/>
          <w:szCs w:val="32"/>
        </w:rPr>
      </w:pPr>
    </w:p>
    <w:p w14:paraId="5F44FF17" w14:textId="4923C04B" w:rsidR="00EC2893" w:rsidRPr="00EC2893" w:rsidRDefault="00EC2893" w:rsidP="00EC2893">
      <w:r>
        <w:t>Pour le faisceau de 18 MeV, le coefficient d’étalonnage est 7,35.10</w:t>
      </w:r>
      <w:r>
        <w:rPr>
          <w:vertAlign w:val="superscript"/>
        </w:rPr>
        <w:t>-</w:t>
      </w:r>
      <w:r w:rsidR="006E2F3A">
        <w:rPr>
          <w:vertAlign w:val="superscript"/>
        </w:rPr>
        <w:t xml:space="preserve">2 </w:t>
      </w:r>
      <w:r w:rsidR="006E2F3A">
        <w:t>Gy</w:t>
      </w:r>
      <w:r>
        <w:t>/</w:t>
      </w:r>
      <w:proofErr w:type="spellStart"/>
      <w:r>
        <w:t>nC</w:t>
      </w:r>
      <w:proofErr w:type="spellEnd"/>
      <w:r>
        <w:t xml:space="preserve">, ce qui correspond à un écart relatif de 0,3 % avec le coefficient d’étalonnage du laboratoire de référence. </w:t>
      </w:r>
    </w:p>
    <w:p w14:paraId="5D7A1783" w14:textId="77777777" w:rsidR="00EC2893" w:rsidRDefault="00EC2893" w:rsidP="006E2F3A"/>
    <w:p w14:paraId="39507FD9" w14:textId="5FE76EF4" w:rsidR="00E95131" w:rsidRDefault="00BD3DAF" w:rsidP="00C1795B">
      <w:pPr>
        <w:spacing w:line="240" w:lineRule="auto"/>
      </w:pPr>
      <w:r>
        <w:t xml:space="preserve">La dose mesurée se calcule de la façon suivante : </w:t>
      </w:r>
      <w:proofErr w:type="spellStart"/>
      <w:r w:rsidR="00E95131">
        <w:t>D</w:t>
      </w:r>
      <w:r w:rsidR="00E95131">
        <w:rPr>
          <w:vertAlign w:val="subscript"/>
        </w:rPr>
        <w:t>mesurée</w:t>
      </w:r>
      <w:proofErr w:type="spellEnd"/>
      <w:r w:rsidR="00E95131">
        <w:t xml:space="preserve"> = </w:t>
      </w:r>
      <w:proofErr w:type="spellStart"/>
      <w:r w:rsidR="00E95131">
        <w:t>Moyenne</w:t>
      </w:r>
      <w:r w:rsidR="00E95131">
        <w:rPr>
          <w:vertAlign w:val="subscript"/>
        </w:rPr>
        <w:t>mesures</w:t>
      </w:r>
      <w:proofErr w:type="spellEnd"/>
      <w:r w:rsidR="00E95131">
        <w:t xml:space="preserve"> * </w:t>
      </w:r>
      <w:proofErr w:type="spellStart"/>
      <w:r w:rsidR="00E95131">
        <w:t>N</w:t>
      </w:r>
      <w:r w:rsidR="00E95131">
        <w:rPr>
          <w:vertAlign w:val="subscript"/>
        </w:rPr>
        <w:t>Deau</w:t>
      </w:r>
      <w:proofErr w:type="spellEnd"/>
      <w:r w:rsidR="00E95131">
        <w:t xml:space="preserve"> * </w:t>
      </w:r>
      <w:proofErr w:type="spellStart"/>
      <w:proofErr w:type="gramStart"/>
      <w:r w:rsidR="00E95131">
        <w:t>k</w:t>
      </w:r>
      <w:r w:rsidR="00E95131">
        <w:rPr>
          <w:vertAlign w:val="subscript"/>
        </w:rPr>
        <w:t>T,P</w:t>
      </w:r>
      <w:proofErr w:type="spellEnd"/>
      <w:proofErr w:type="gramEnd"/>
      <w:r w:rsidR="00E95131">
        <w:t xml:space="preserve"> * </w:t>
      </w:r>
      <w:proofErr w:type="spellStart"/>
      <w:r w:rsidR="00E95131">
        <w:t>k</w:t>
      </w:r>
      <w:r w:rsidR="00E95131">
        <w:rPr>
          <w:vertAlign w:val="subscript"/>
        </w:rPr>
        <w:t>rec</w:t>
      </w:r>
      <w:proofErr w:type="spellEnd"/>
      <w:r w:rsidR="00E95131">
        <w:t xml:space="preserve"> * </w:t>
      </w:r>
      <w:proofErr w:type="spellStart"/>
      <w:r w:rsidR="00E95131">
        <w:t>k</w:t>
      </w:r>
      <w:r w:rsidR="00E95131">
        <w:rPr>
          <w:vertAlign w:val="subscript"/>
        </w:rPr>
        <w:t>Q,Qcross</w:t>
      </w:r>
      <w:proofErr w:type="spellEnd"/>
      <w:r w:rsidR="00E95131">
        <w:t xml:space="preserve"> </w:t>
      </w:r>
    </w:p>
    <w:p w14:paraId="4C98765C" w14:textId="77777777" w:rsidR="00CF7EEF" w:rsidRPr="00E95131" w:rsidRDefault="00CF7EEF" w:rsidP="00C1795B">
      <w:pPr>
        <w:spacing w:line="240" w:lineRule="auto"/>
      </w:pP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3"/>
        <w:gridCol w:w="1284"/>
        <w:gridCol w:w="1163"/>
        <w:gridCol w:w="1163"/>
        <w:gridCol w:w="1163"/>
        <w:gridCol w:w="1163"/>
      </w:tblGrid>
      <w:tr w:rsidR="009D5C20" w:rsidRPr="00D371EF" w14:paraId="40FF4ABC" w14:textId="77777777" w:rsidTr="002F6CD0">
        <w:trPr>
          <w:trHeight w:val="139"/>
          <w:jc w:val="center"/>
        </w:trPr>
        <w:tc>
          <w:tcPr>
            <w:tcW w:w="2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5BAE1" w14:textId="77777777" w:rsidR="009D5C20" w:rsidRPr="00C30AAC" w:rsidRDefault="009D5C20"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br w:type="page"/>
              <w:t>Energie</w:t>
            </w:r>
          </w:p>
        </w:tc>
        <w:tc>
          <w:tcPr>
            <w:tcW w:w="12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F2EFD5C"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E6</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8BAB865"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E9</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E40CBD7"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E12</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6D8C614"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E15</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533D856"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E18</w:t>
            </w:r>
          </w:p>
        </w:tc>
      </w:tr>
      <w:tr w:rsidR="009D5C20" w:rsidRPr="00D371EF" w14:paraId="7D0FF4F1" w14:textId="77777777" w:rsidTr="002F6CD0">
        <w:trPr>
          <w:trHeight w:val="139"/>
          <w:jc w:val="center"/>
        </w:trPr>
        <w:tc>
          <w:tcPr>
            <w:tcW w:w="2863" w:type="dxa"/>
            <w:shd w:val="clear" w:color="auto" w:fill="auto"/>
            <w:vAlign w:val="center"/>
            <w:hideMark/>
          </w:tcPr>
          <w:p w14:paraId="71C7C05A" w14:textId="3163A44F" w:rsidR="009D5C20" w:rsidRPr="00C30AAC" w:rsidRDefault="00167FB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Dose mesurée (Gy)</w:t>
            </w:r>
          </w:p>
        </w:tc>
        <w:tc>
          <w:tcPr>
            <w:tcW w:w="1284" w:type="dxa"/>
            <w:shd w:val="clear" w:color="auto" w:fill="auto"/>
            <w:vAlign w:val="center"/>
          </w:tcPr>
          <w:p w14:paraId="172B369B" w14:textId="71BE07A6"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2,089</w:t>
            </w:r>
          </w:p>
        </w:tc>
        <w:tc>
          <w:tcPr>
            <w:tcW w:w="1163" w:type="dxa"/>
            <w:shd w:val="clear" w:color="auto" w:fill="auto"/>
            <w:vAlign w:val="center"/>
          </w:tcPr>
          <w:p w14:paraId="6FDAA02A" w14:textId="48F90774"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2,052</w:t>
            </w:r>
          </w:p>
        </w:tc>
        <w:tc>
          <w:tcPr>
            <w:tcW w:w="1163" w:type="dxa"/>
          </w:tcPr>
          <w:p w14:paraId="313F4C84" w14:textId="46626A29"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2,030</w:t>
            </w:r>
          </w:p>
        </w:tc>
        <w:tc>
          <w:tcPr>
            <w:tcW w:w="1163" w:type="dxa"/>
          </w:tcPr>
          <w:p w14:paraId="64673519" w14:textId="2A92F852"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1,973</w:t>
            </w:r>
          </w:p>
        </w:tc>
        <w:tc>
          <w:tcPr>
            <w:tcW w:w="1163" w:type="dxa"/>
          </w:tcPr>
          <w:p w14:paraId="666CF56B" w14:textId="34F49F88"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1,860</w:t>
            </w:r>
          </w:p>
        </w:tc>
      </w:tr>
      <w:tr w:rsidR="009D5C20" w14:paraId="749861A5" w14:textId="77777777" w:rsidTr="002F6CD0">
        <w:trPr>
          <w:trHeight w:val="139"/>
          <w:jc w:val="center"/>
        </w:trPr>
        <w:tc>
          <w:tcPr>
            <w:tcW w:w="2863" w:type="dxa"/>
            <w:shd w:val="clear" w:color="auto" w:fill="auto"/>
            <w:vAlign w:val="center"/>
          </w:tcPr>
          <w:p w14:paraId="6834B10B" w14:textId="6A09D024" w:rsidR="009D5C20" w:rsidRPr="00C30AAC" w:rsidRDefault="00167FBC"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Dose mesurée recette (Gy)</w:t>
            </w:r>
          </w:p>
        </w:tc>
        <w:tc>
          <w:tcPr>
            <w:tcW w:w="1284" w:type="dxa"/>
            <w:shd w:val="clear" w:color="auto" w:fill="auto"/>
            <w:vAlign w:val="center"/>
          </w:tcPr>
          <w:p w14:paraId="4878D7A0" w14:textId="1C36AC38"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w:t>
            </w:r>
          </w:p>
        </w:tc>
        <w:tc>
          <w:tcPr>
            <w:tcW w:w="1163" w:type="dxa"/>
            <w:shd w:val="clear" w:color="auto" w:fill="auto"/>
            <w:vAlign w:val="center"/>
          </w:tcPr>
          <w:p w14:paraId="5EF4ECCA" w14:textId="7F9FB916"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2,003</w:t>
            </w:r>
          </w:p>
        </w:tc>
        <w:tc>
          <w:tcPr>
            <w:tcW w:w="1163" w:type="dxa"/>
          </w:tcPr>
          <w:p w14:paraId="752CEF26" w14:textId="6CE3E440"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2,002</w:t>
            </w:r>
          </w:p>
        </w:tc>
        <w:tc>
          <w:tcPr>
            <w:tcW w:w="1163" w:type="dxa"/>
          </w:tcPr>
          <w:p w14:paraId="57DF88FA" w14:textId="6C5E2A6A"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1,995</w:t>
            </w:r>
          </w:p>
        </w:tc>
        <w:tc>
          <w:tcPr>
            <w:tcW w:w="1163" w:type="dxa"/>
          </w:tcPr>
          <w:p w14:paraId="3596C88C" w14:textId="7FB891AF"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1,998</w:t>
            </w:r>
          </w:p>
        </w:tc>
      </w:tr>
      <w:tr w:rsidR="009D5C20" w14:paraId="6CBECE7F" w14:textId="77777777" w:rsidTr="002F6CD0">
        <w:trPr>
          <w:trHeight w:val="139"/>
          <w:jc w:val="center"/>
        </w:trPr>
        <w:tc>
          <w:tcPr>
            <w:tcW w:w="2863" w:type="dxa"/>
            <w:shd w:val="clear" w:color="auto" w:fill="auto"/>
            <w:vAlign w:val="center"/>
          </w:tcPr>
          <w:p w14:paraId="14E6FF64" w14:textId="1582E912" w:rsidR="009D5C20" w:rsidRPr="00C30AAC" w:rsidRDefault="009D5C20"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1284" w:type="dxa"/>
            <w:shd w:val="clear" w:color="auto" w:fill="auto"/>
            <w:vAlign w:val="center"/>
          </w:tcPr>
          <w:p w14:paraId="7CE049F5" w14:textId="2527DDA2"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4,46</w:t>
            </w:r>
          </w:p>
        </w:tc>
        <w:tc>
          <w:tcPr>
            <w:tcW w:w="1163" w:type="dxa"/>
            <w:shd w:val="clear" w:color="auto" w:fill="auto"/>
            <w:vAlign w:val="center"/>
          </w:tcPr>
          <w:p w14:paraId="438249C5" w14:textId="3C3B7FD7"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2,45</w:t>
            </w:r>
          </w:p>
        </w:tc>
        <w:tc>
          <w:tcPr>
            <w:tcW w:w="1163" w:type="dxa"/>
          </w:tcPr>
          <w:p w14:paraId="7854D784" w14:textId="7A0EC9B9"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1,42</w:t>
            </w:r>
          </w:p>
        </w:tc>
        <w:tc>
          <w:tcPr>
            <w:tcW w:w="1163" w:type="dxa"/>
          </w:tcPr>
          <w:p w14:paraId="69DCD1B2" w14:textId="1399D044"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1,11</w:t>
            </w:r>
          </w:p>
        </w:tc>
        <w:tc>
          <w:tcPr>
            <w:tcW w:w="1163" w:type="dxa"/>
          </w:tcPr>
          <w:p w14:paraId="5765857C" w14:textId="186E143A"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6,90</w:t>
            </w:r>
          </w:p>
        </w:tc>
      </w:tr>
    </w:tbl>
    <w:p w14:paraId="2EFB17AB" w14:textId="4D5D841E" w:rsidR="009D5C20" w:rsidRDefault="009D5C20" w:rsidP="00C1795B">
      <w:pPr>
        <w:spacing w:line="240" w:lineRule="auto"/>
      </w:pPr>
    </w:p>
    <w:p w14:paraId="17A24CE4" w14:textId="0337E882" w:rsidR="000336C8" w:rsidRDefault="00AB7415" w:rsidP="00C1795B">
      <w:pPr>
        <w:spacing w:line="240" w:lineRule="auto"/>
      </w:pPr>
      <w:r>
        <w:t>L’incertitude sur les mesures p</w:t>
      </w:r>
      <w:r w:rsidR="009677C8">
        <w:t xml:space="preserve">eut ensuite être calculée. L’exemple pour le 18 MeV est décrit ici, les calculs ont également été réalisés pour chaque énergie.  </w:t>
      </w:r>
    </w:p>
    <w:p w14:paraId="12DF6792" w14:textId="77777777" w:rsidR="0048441C" w:rsidRDefault="0048441C" w:rsidP="00C1795B">
      <w:pPr>
        <w:spacing w:line="240" w:lineRule="auto"/>
      </w:pPr>
    </w:p>
    <w:p w14:paraId="157EEC1D" w14:textId="44CF2FC8" w:rsidR="0048441C" w:rsidRDefault="0048441C" w:rsidP="00C1795B">
      <w:pPr>
        <w:spacing w:line="240" w:lineRule="auto"/>
      </w:pPr>
      <w:r>
        <w:t>L’incertitude élargie pour le coefficient d’étalonnage est inscrite sur le certific</w:t>
      </w:r>
      <w:r w:rsidR="00DF4A9A">
        <w:t>at d’étalonnage, celle-ci vaut 1</w:t>
      </w:r>
      <w:r>
        <w:t xml:space="preserve">,1% (k=2). L’incertitude du facteur </w:t>
      </w:r>
      <w:proofErr w:type="spellStart"/>
      <w:proofErr w:type="gramStart"/>
      <w:r w:rsidRPr="00447331">
        <w:rPr>
          <w:rFonts w:ascii="Calibri" w:eastAsia="Times New Roman" w:hAnsi="Calibri" w:cs="Calibri"/>
          <w:bCs/>
          <w:color w:val="000000"/>
          <w:lang w:eastAsia="fr-FR"/>
        </w:rPr>
        <w:t>k</w:t>
      </w:r>
      <w:r w:rsidR="00DF4A9A">
        <w:rPr>
          <w:rFonts w:ascii="Calibri" w:eastAsia="Times New Roman" w:hAnsi="Calibri" w:cs="Calibri"/>
          <w:bCs/>
          <w:color w:val="000000"/>
          <w:vertAlign w:val="subscript"/>
          <w:lang w:eastAsia="fr-FR"/>
        </w:rPr>
        <w:t>Q,Qcross</w:t>
      </w:r>
      <w:proofErr w:type="spellEnd"/>
      <w:proofErr w:type="gramEnd"/>
      <w:r>
        <w:t xml:space="preserve"> est mentionnée dans le TRS 398, nous avons pris la valeur de 1%. </w:t>
      </w:r>
    </w:p>
    <w:p w14:paraId="4134CE28" w14:textId="77777777" w:rsidR="0048441C" w:rsidRDefault="0048441C" w:rsidP="00C1795B">
      <w:pPr>
        <w:spacing w:line="240" w:lineRule="auto"/>
      </w:pPr>
      <w:r>
        <w:t xml:space="preserve">L’incertitude de la température vaut : </w:t>
      </w:r>
    </w:p>
    <w:p w14:paraId="21D5A229" w14:textId="612DB6D6" w:rsidR="0048441C" w:rsidRPr="0045148C" w:rsidRDefault="0048441C" w:rsidP="00C1795B">
      <w:pPr>
        <w:spacing w:line="240" w:lineRule="auto"/>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20,4*</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1BBAB944" w14:textId="7B78CC38" w:rsidR="0048441C" w:rsidRDefault="0048441C" w:rsidP="00C1795B">
      <w:pPr>
        <w:spacing w:after="0" w:line="240" w:lineRule="auto"/>
        <w:jc w:val="left"/>
        <w:rPr>
          <w:rFonts w:eastAsiaTheme="minorEastAsia"/>
        </w:rPr>
      </w:pPr>
      <w:r>
        <w:rPr>
          <w:rFonts w:eastAsiaTheme="minorEastAsia"/>
        </w:rPr>
        <w:t>0,2 correspond à une graduation sur le thermomètre et 20</w:t>
      </w:r>
      <w:r w:rsidR="00DF4A9A">
        <w:rPr>
          <w:rFonts w:eastAsiaTheme="minorEastAsia"/>
        </w:rPr>
        <w:t>,4</w:t>
      </w:r>
      <w:r>
        <w:rPr>
          <w:rFonts w:eastAsiaTheme="minorEastAsia"/>
        </w:rPr>
        <w:t>°C correspond à la température de l’eau mesurée.</w:t>
      </w:r>
    </w:p>
    <w:p w14:paraId="65622C49" w14:textId="77777777" w:rsidR="0048441C" w:rsidRDefault="0048441C" w:rsidP="00C1795B">
      <w:pPr>
        <w:spacing w:after="0" w:line="240" w:lineRule="auto"/>
        <w:jc w:val="left"/>
        <w:rPr>
          <w:rFonts w:eastAsiaTheme="minorEastAsia"/>
        </w:rPr>
      </w:pPr>
      <w:r>
        <w:rPr>
          <w:rFonts w:eastAsiaTheme="minorEastAsia"/>
        </w:rPr>
        <w:t xml:space="preserve">L’incertitude pour le </w:t>
      </w:r>
      <w:proofErr w:type="spellStart"/>
      <w:proofErr w:type="gramStart"/>
      <w:r>
        <w:rPr>
          <w:rFonts w:eastAsiaTheme="minorEastAsia"/>
        </w:rPr>
        <w:t>k</w:t>
      </w:r>
      <w:r>
        <w:rPr>
          <w:rFonts w:eastAsiaTheme="minorEastAsia"/>
          <w:vertAlign w:val="subscript"/>
        </w:rPr>
        <w:t>T,P</w:t>
      </w:r>
      <w:proofErr w:type="spellEnd"/>
      <w:proofErr w:type="gramEnd"/>
      <w:r>
        <w:rPr>
          <w:rFonts w:eastAsiaTheme="minorEastAsia"/>
        </w:rPr>
        <w:t xml:space="preserve"> vaut : </w:t>
      </w:r>
    </w:p>
    <w:p w14:paraId="0249CA69" w14:textId="77777777" w:rsidR="0048441C" w:rsidRPr="00BF6E38" w:rsidRDefault="00A3128E" w:rsidP="00C1795B">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63E6C21C" w14:textId="77777777" w:rsidR="0048441C" w:rsidRDefault="0048441C" w:rsidP="00C1795B">
      <w:pPr>
        <w:spacing w:after="0" w:line="240" w:lineRule="auto"/>
        <w:jc w:val="left"/>
      </w:pPr>
    </w:p>
    <w:p w14:paraId="26B18D35" w14:textId="77777777" w:rsidR="0048441C" w:rsidRDefault="0048441C" w:rsidP="00C1795B">
      <w:pPr>
        <w:spacing w:after="0" w:line="240" w:lineRule="auto"/>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0482FD5A" w14:textId="77777777" w:rsidR="0048441C" w:rsidRDefault="0048441C" w:rsidP="00C1795B">
      <w:pPr>
        <w:spacing w:after="0" w:line="240" w:lineRule="auto"/>
        <w:jc w:val="left"/>
      </w:pPr>
    </w:p>
    <w:tbl>
      <w:tblPr>
        <w:tblStyle w:val="Grilledutableau"/>
        <w:tblW w:w="0" w:type="auto"/>
        <w:jc w:val="center"/>
        <w:tblLook w:val="04A0" w:firstRow="1" w:lastRow="0" w:firstColumn="1" w:lastColumn="0" w:noHBand="0" w:noVBand="1"/>
      </w:tblPr>
      <w:tblGrid>
        <w:gridCol w:w="3822"/>
        <w:gridCol w:w="1634"/>
        <w:gridCol w:w="1635"/>
      </w:tblGrid>
      <w:tr w:rsidR="00FF66B7" w14:paraId="00649716" w14:textId="77777777" w:rsidTr="00C30AAC">
        <w:trPr>
          <w:trHeight w:val="225"/>
          <w:jc w:val="center"/>
        </w:trPr>
        <w:tc>
          <w:tcPr>
            <w:tcW w:w="3822" w:type="dxa"/>
            <w:vMerge w:val="restart"/>
            <w:vAlign w:val="center"/>
          </w:tcPr>
          <w:p w14:paraId="303E2A08" w14:textId="77777777" w:rsidR="00FF66B7" w:rsidRPr="00C30AAC" w:rsidRDefault="00FF66B7" w:rsidP="00C1795B">
            <w:pPr>
              <w:jc w:val="center"/>
              <w:rPr>
                <w:sz w:val="20"/>
              </w:rPr>
            </w:pPr>
          </w:p>
        </w:tc>
        <w:tc>
          <w:tcPr>
            <w:tcW w:w="3269" w:type="dxa"/>
            <w:gridSpan w:val="2"/>
            <w:shd w:val="clear" w:color="auto" w:fill="FBE4D5" w:themeFill="accent2" w:themeFillTint="33"/>
            <w:vAlign w:val="center"/>
          </w:tcPr>
          <w:p w14:paraId="5BDF418E" w14:textId="6F294B52" w:rsidR="00FF66B7" w:rsidRPr="00C30AAC" w:rsidRDefault="00FF66B7" w:rsidP="00C1795B">
            <w:pPr>
              <w:jc w:val="center"/>
              <w:rPr>
                <w:sz w:val="20"/>
              </w:rPr>
            </w:pPr>
            <w:r w:rsidRPr="00C30AAC">
              <w:rPr>
                <w:rFonts w:ascii="Calibri" w:eastAsia="Times New Roman" w:hAnsi="Calibri" w:cs="Calibri"/>
                <w:b/>
                <w:bCs/>
                <w:color w:val="000000"/>
                <w:sz w:val="20"/>
                <w:lang w:eastAsia="fr-FR"/>
              </w:rPr>
              <w:t>E18</w:t>
            </w:r>
          </w:p>
        </w:tc>
      </w:tr>
      <w:tr w:rsidR="00FF66B7" w14:paraId="5AB19D0F" w14:textId="77777777" w:rsidTr="00C30AAC">
        <w:trPr>
          <w:trHeight w:val="251"/>
          <w:jc w:val="center"/>
        </w:trPr>
        <w:tc>
          <w:tcPr>
            <w:tcW w:w="3822" w:type="dxa"/>
            <w:vMerge/>
            <w:vAlign w:val="center"/>
          </w:tcPr>
          <w:p w14:paraId="2E04D9A5" w14:textId="77777777" w:rsidR="00FF66B7" w:rsidRPr="00C30AAC" w:rsidRDefault="00FF66B7" w:rsidP="00C1795B">
            <w:pPr>
              <w:jc w:val="center"/>
              <w:rPr>
                <w:sz w:val="20"/>
              </w:rPr>
            </w:pPr>
          </w:p>
        </w:tc>
        <w:tc>
          <w:tcPr>
            <w:tcW w:w="1634" w:type="dxa"/>
            <w:shd w:val="clear" w:color="auto" w:fill="FFF2CC" w:themeFill="accent4" w:themeFillTint="33"/>
            <w:vAlign w:val="center"/>
          </w:tcPr>
          <w:p w14:paraId="0B1E60B1"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A</w:t>
            </w:r>
          </w:p>
        </w:tc>
        <w:tc>
          <w:tcPr>
            <w:tcW w:w="1634" w:type="dxa"/>
            <w:shd w:val="clear" w:color="auto" w:fill="FFF2CC" w:themeFill="accent4" w:themeFillTint="33"/>
            <w:vAlign w:val="center"/>
          </w:tcPr>
          <w:p w14:paraId="27702EAF"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B</w:t>
            </w:r>
          </w:p>
        </w:tc>
      </w:tr>
      <w:tr w:rsidR="00FF66B7" w14:paraId="56CE3BAF" w14:textId="77777777" w:rsidTr="00C30AAC">
        <w:trPr>
          <w:trHeight w:val="225"/>
          <w:jc w:val="center"/>
        </w:trPr>
        <w:tc>
          <w:tcPr>
            <w:tcW w:w="3822" w:type="dxa"/>
            <w:vAlign w:val="center"/>
          </w:tcPr>
          <w:p w14:paraId="6AE3231C" w14:textId="77777777" w:rsidR="00FF66B7" w:rsidRPr="00C30AAC" w:rsidRDefault="00FF66B7" w:rsidP="00C1795B">
            <w:pPr>
              <w:jc w:val="center"/>
              <w:rPr>
                <w:b/>
                <w:sz w:val="20"/>
              </w:rPr>
            </w:pPr>
            <w:r w:rsidRPr="00C30AAC">
              <w:rPr>
                <w:rFonts w:ascii="Calibri" w:eastAsia="Times New Roman" w:hAnsi="Calibri" w:cs="Calibri"/>
                <w:b/>
                <w:bCs/>
                <w:color w:val="000000"/>
                <w:sz w:val="20"/>
                <w:lang w:eastAsia="fr-FR"/>
              </w:rPr>
              <w:t>Coefficient d’étalonnage (Gy/</w:t>
            </w:r>
            <w:proofErr w:type="spellStart"/>
            <w:r w:rsidRPr="00C30AAC">
              <w:rPr>
                <w:rFonts w:ascii="Calibri" w:eastAsia="Times New Roman" w:hAnsi="Calibri" w:cs="Calibri"/>
                <w:b/>
                <w:bCs/>
                <w:color w:val="000000"/>
                <w:sz w:val="20"/>
                <w:lang w:eastAsia="fr-FR"/>
              </w:rPr>
              <w:t>nC</w:t>
            </w:r>
            <w:proofErr w:type="spellEnd"/>
            <w:r w:rsidRPr="00C30AAC">
              <w:rPr>
                <w:rFonts w:ascii="Calibri" w:eastAsia="Times New Roman" w:hAnsi="Calibri" w:cs="Calibri"/>
                <w:b/>
                <w:bCs/>
                <w:color w:val="000000"/>
                <w:sz w:val="20"/>
                <w:lang w:eastAsia="fr-FR"/>
              </w:rPr>
              <w:t>)</w:t>
            </w:r>
          </w:p>
        </w:tc>
        <w:tc>
          <w:tcPr>
            <w:tcW w:w="1634" w:type="dxa"/>
            <w:vAlign w:val="center"/>
          </w:tcPr>
          <w:p w14:paraId="26C6E122" w14:textId="77777777" w:rsidR="00FF66B7" w:rsidRPr="00C30AAC" w:rsidRDefault="00FF66B7" w:rsidP="00C1795B">
            <w:pPr>
              <w:jc w:val="center"/>
              <w:rPr>
                <w:sz w:val="20"/>
              </w:rPr>
            </w:pPr>
          </w:p>
        </w:tc>
        <w:tc>
          <w:tcPr>
            <w:tcW w:w="1634" w:type="dxa"/>
            <w:vAlign w:val="center"/>
          </w:tcPr>
          <w:p w14:paraId="36B7A7D9" w14:textId="77777777" w:rsidR="00FF66B7" w:rsidRPr="00C30AAC" w:rsidRDefault="00FF66B7" w:rsidP="00C1795B">
            <w:pPr>
              <w:jc w:val="center"/>
              <w:rPr>
                <w:sz w:val="20"/>
              </w:rPr>
            </w:pPr>
            <w:r w:rsidRPr="00C30AAC">
              <w:rPr>
                <w:sz w:val="20"/>
              </w:rPr>
              <w:t>0,55</w:t>
            </w:r>
          </w:p>
        </w:tc>
      </w:tr>
      <w:tr w:rsidR="00FF66B7" w14:paraId="108AB104" w14:textId="77777777" w:rsidTr="00C30AAC">
        <w:trPr>
          <w:trHeight w:val="225"/>
          <w:jc w:val="center"/>
        </w:trPr>
        <w:tc>
          <w:tcPr>
            <w:tcW w:w="3822" w:type="dxa"/>
            <w:vAlign w:val="center"/>
          </w:tcPr>
          <w:p w14:paraId="40D49A8A" w14:textId="591E1A97" w:rsidR="00FF66B7" w:rsidRPr="00C30AAC" w:rsidRDefault="00FF66B7" w:rsidP="00C1795B">
            <w:pPr>
              <w:jc w:val="center"/>
              <w:rPr>
                <w:rFonts w:ascii="Calibri" w:eastAsia="Times New Roman" w:hAnsi="Calibri" w:cs="Calibri"/>
                <w:b/>
                <w:bCs/>
                <w:color w:val="000000"/>
                <w:sz w:val="20"/>
                <w:lang w:eastAsia="fr-FR"/>
              </w:rPr>
            </w:pPr>
            <w:proofErr w:type="spellStart"/>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proofErr w:type="spellEnd"/>
          </w:p>
        </w:tc>
        <w:tc>
          <w:tcPr>
            <w:tcW w:w="1634" w:type="dxa"/>
            <w:vAlign w:val="center"/>
          </w:tcPr>
          <w:p w14:paraId="3739848A" w14:textId="77777777" w:rsidR="00FF66B7" w:rsidRPr="00C30AAC" w:rsidRDefault="00FF66B7" w:rsidP="00C1795B">
            <w:pPr>
              <w:jc w:val="center"/>
              <w:rPr>
                <w:sz w:val="20"/>
              </w:rPr>
            </w:pPr>
          </w:p>
        </w:tc>
        <w:tc>
          <w:tcPr>
            <w:tcW w:w="1634" w:type="dxa"/>
            <w:vAlign w:val="center"/>
          </w:tcPr>
          <w:p w14:paraId="349E64E5" w14:textId="77777777" w:rsidR="00FF66B7" w:rsidRPr="00C30AAC" w:rsidRDefault="00FF66B7" w:rsidP="00C1795B">
            <w:pPr>
              <w:jc w:val="center"/>
              <w:rPr>
                <w:sz w:val="20"/>
              </w:rPr>
            </w:pPr>
            <w:r w:rsidRPr="00C30AAC">
              <w:rPr>
                <w:sz w:val="20"/>
              </w:rPr>
              <w:t>1</w:t>
            </w:r>
          </w:p>
        </w:tc>
      </w:tr>
      <w:tr w:rsidR="00FF66B7" w14:paraId="141DB2D6" w14:textId="77777777" w:rsidTr="00C30AAC">
        <w:trPr>
          <w:trHeight w:val="239"/>
          <w:jc w:val="center"/>
        </w:trPr>
        <w:tc>
          <w:tcPr>
            <w:tcW w:w="3822" w:type="dxa"/>
            <w:vAlign w:val="center"/>
          </w:tcPr>
          <w:p w14:paraId="33B59655" w14:textId="77777777" w:rsidR="00FF66B7" w:rsidRPr="00C30AAC" w:rsidRDefault="00FF66B7" w:rsidP="00C1795B">
            <w:pPr>
              <w:jc w:val="center"/>
              <w:rPr>
                <w:b/>
                <w:sz w:val="20"/>
              </w:rPr>
            </w:pPr>
            <w:proofErr w:type="spellStart"/>
            <w:r w:rsidRPr="00C30AAC">
              <w:rPr>
                <w:b/>
                <w:sz w:val="20"/>
              </w:rPr>
              <w:t>k</w:t>
            </w:r>
            <w:r w:rsidRPr="00C30AAC">
              <w:rPr>
                <w:b/>
                <w:sz w:val="20"/>
                <w:vertAlign w:val="subscript"/>
              </w:rPr>
              <w:t>T,P</w:t>
            </w:r>
            <w:proofErr w:type="spellEnd"/>
          </w:p>
        </w:tc>
        <w:tc>
          <w:tcPr>
            <w:tcW w:w="1634" w:type="dxa"/>
            <w:vAlign w:val="center"/>
          </w:tcPr>
          <w:p w14:paraId="58551757" w14:textId="77777777" w:rsidR="00FF66B7" w:rsidRPr="00C30AAC" w:rsidRDefault="00FF66B7" w:rsidP="00C1795B">
            <w:pPr>
              <w:jc w:val="center"/>
              <w:rPr>
                <w:sz w:val="20"/>
              </w:rPr>
            </w:pPr>
          </w:p>
        </w:tc>
        <w:tc>
          <w:tcPr>
            <w:tcW w:w="1634" w:type="dxa"/>
            <w:vAlign w:val="center"/>
          </w:tcPr>
          <w:p w14:paraId="536D43FD" w14:textId="63D10959" w:rsidR="00FF66B7" w:rsidRPr="00C30AAC" w:rsidRDefault="005E7A33" w:rsidP="00C1795B">
            <w:pPr>
              <w:jc w:val="center"/>
              <w:rPr>
                <w:sz w:val="20"/>
              </w:rPr>
            </w:pPr>
            <w:r w:rsidRPr="00C30AAC">
              <w:rPr>
                <w:sz w:val="20"/>
              </w:rPr>
              <w:t>0,28</w:t>
            </w:r>
          </w:p>
        </w:tc>
      </w:tr>
      <w:tr w:rsidR="00FF66B7" w14:paraId="0B7E5D44" w14:textId="77777777" w:rsidTr="00C30AAC">
        <w:trPr>
          <w:trHeight w:val="225"/>
          <w:jc w:val="center"/>
        </w:trPr>
        <w:tc>
          <w:tcPr>
            <w:tcW w:w="3822" w:type="dxa"/>
            <w:vAlign w:val="center"/>
          </w:tcPr>
          <w:p w14:paraId="52626913" w14:textId="77777777" w:rsidR="00FF66B7" w:rsidRPr="00C30AAC" w:rsidRDefault="00FF66B7" w:rsidP="00C1795B">
            <w:pPr>
              <w:jc w:val="center"/>
              <w:rPr>
                <w:b/>
                <w:sz w:val="20"/>
                <w:vertAlign w:val="subscript"/>
              </w:rPr>
            </w:pPr>
            <w:proofErr w:type="spellStart"/>
            <w:r w:rsidRPr="00C30AAC">
              <w:rPr>
                <w:b/>
                <w:sz w:val="20"/>
              </w:rPr>
              <w:t>k</w:t>
            </w:r>
            <w:r w:rsidRPr="00C30AAC">
              <w:rPr>
                <w:b/>
                <w:sz w:val="20"/>
                <w:vertAlign w:val="subscript"/>
              </w:rPr>
              <w:t>rec</w:t>
            </w:r>
            <w:proofErr w:type="spellEnd"/>
          </w:p>
        </w:tc>
        <w:tc>
          <w:tcPr>
            <w:tcW w:w="1634" w:type="dxa"/>
            <w:vAlign w:val="center"/>
          </w:tcPr>
          <w:p w14:paraId="2465D39F" w14:textId="77777777" w:rsidR="00FF66B7" w:rsidRPr="00C30AAC" w:rsidRDefault="00FF66B7" w:rsidP="00C1795B">
            <w:pPr>
              <w:jc w:val="center"/>
              <w:rPr>
                <w:sz w:val="20"/>
              </w:rPr>
            </w:pPr>
          </w:p>
        </w:tc>
        <w:tc>
          <w:tcPr>
            <w:tcW w:w="1634" w:type="dxa"/>
            <w:vAlign w:val="center"/>
          </w:tcPr>
          <w:p w14:paraId="71744CCE" w14:textId="3BA62B54" w:rsidR="00FF66B7" w:rsidRPr="00C30AAC" w:rsidRDefault="00FF66B7" w:rsidP="00C1795B">
            <w:pPr>
              <w:jc w:val="center"/>
              <w:rPr>
                <w:sz w:val="20"/>
              </w:rPr>
            </w:pPr>
            <w:r w:rsidRPr="00C30AAC">
              <w:rPr>
                <w:sz w:val="20"/>
              </w:rPr>
              <w:t>0,</w:t>
            </w:r>
            <w:r w:rsidR="005E7A33" w:rsidRPr="00C30AAC">
              <w:rPr>
                <w:sz w:val="20"/>
              </w:rPr>
              <w:t>16</w:t>
            </w:r>
          </w:p>
        </w:tc>
      </w:tr>
      <w:tr w:rsidR="00FF66B7" w14:paraId="0B1F1C05" w14:textId="77777777" w:rsidTr="00C30AAC">
        <w:trPr>
          <w:trHeight w:val="225"/>
          <w:jc w:val="center"/>
        </w:trPr>
        <w:tc>
          <w:tcPr>
            <w:tcW w:w="3822" w:type="dxa"/>
            <w:vAlign w:val="center"/>
          </w:tcPr>
          <w:p w14:paraId="09CCABD5" w14:textId="77777777" w:rsidR="00FF66B7" w:rsidRPr="00C30AAC" w:rsidRDefault="00FF66B7" w:rsidP="00C1795B">
            <w:pPr>
              <w:jc w:val="center"/>
              <w:rPr>
                <w:b/>
                <w:sz w:val="20"/>
              </w:rPr>
            </w:pPr>
            <w:r w:rsidRPr="00C30AAC">
              <w:rPr>
                <w:b/>
                <w:sz w:val="20"/>
              </w:rPr>
              <w:t xml:space="preserve">Mesures </w:t>
            </w:r>
          </w:p>
        </w:tc>
        <w:tc>
          <w:tcPr>
            <w:tcW w:w="1634" w:type="dxa"/>
            <w:vAlign w:val="center"/>
          </w:tcPr>
          <w:p w14:paraId="0BE8D1B7" w14:textId="319B5BE1" w:rsidR="00FF66B7" w:rsidRPr="00C30AAC" w:rsidRDefault="005E7A33" w:rsidP="00C1795B">
            <w:pPr>
              <w:jc w:val="center"/>
              <w:rPr>
                <w:sz w:val="20"/>
              </w:rPr>
            </w:pPr>
            <w:r w:rsidRPr="00C30AAC">
              <w:rPr>
                <w:sz w:val="20"/>
              </w:rPr>
              <w:t>0,03</w:t>
            </w:r>
          </w:p>
        </w:tc>
        <w:tc>
          <w:tcPr>
            <w:tcW w:w="1634" w:type="dxa"/>
            <w:vAlign w:val="center"/>
          </w:tcPr>
          <w:p w14:paraId="7DC209F5" w14:textId="77777777" w:rsidR="00FF66B7" w:rsidRPr="00C30AAC" w:rsidRDefault="00FF66B7" w:rsidP="00C1795B">
            <w:pPr>
              <w:jc w:val="center"/>
              <w:rPr>
                <w:sz w:val="20"/>
              </w:rPr>
            </w:pPr>
          </w:p>
        </w:tc>
      </w:tr>
      <w:tr w:rsidR="00FF66B7" w14:paraId="1C9E8723" w14:textId="77777777" w:rsidTr="00C30AAC">
        <w:trPr>
          <w:trHeight w:val="65"/>
          <w:jc w:val="center"/>
        </w:trPr>
        <w:tc>
          <w:tcPr>
            <w:tcW w:w="3822" w:type="dxa"/>
            <w:vAlign w:val="center"/>
          </w:tcPr>
          <w:p w14:paraId="4382A2BD" w14:textId="77777777" w:rsidR="00FF66B7" w:rsidRPr="00C30AAC" w:rsidRDefault="00FF66B7" w:rsidP="00C1795B">
            <w:pPr>
              <w:jc w:val="center"/>
              <w:rPr>
                <w:b/>
                <w:sz w:val="20"/>
              </w:rPr>
            </w:pPr>
            <w:r w:rsidRPr="00C30AAC">
              <w:rPr>
                <w:b/>
                <w:sz w:val="20"/>
              </w:rPr>
              <w:t>Précision de la profondeur de mesure</w:t>
            </w:r>
          </w:p>
        </w:tc>
        <w:tc>
          <w:tcPr>
            <w:tcW w:w="1634" w:type="dxa"/>
            <w:vAlign w:val="center"/>
          </w:tcPr>
          <w:p w14:paraId="05AA0BF9" w14:textId="77777777" w:rsidR="00FF66B7" w:rsidRPr="00C30AAC" w:rsidRDefault="00FF66B7" w:rsidP="00C1795B">
            <w:pPr>
              <w:jc w:val="center"/>
              <w:rPr>
                <w:sz w:val="20"/>
              </w:rPr>
            </w:pPr>
          </w:p>
        </w:tc>
        <w:tc>
          <w:tcPr>
            <w:tcW w:w="1634" w:type="dxa"/>
            <w:vAlign w:val="center"/>
          </w:tcPr>
          <w:p w14:paraId="679A04BB" w14:textId="56F99A97" w:rsidR="00FF66B7" w:rsidRPr="00C30AAC" w:rsidRDefault="005E7A33" w:rsidP="00C1795B">
            <w:pPr>
              <w:jc w:val="center"/>
              <w:rPr>
                <w:sz w:val="20"/>
              </w:rPr>
            </w:pPr>
            <w:r w:rsidRPr="00C30AAC">
              <w:rPr>
                <w:sz w:val="20"/>
              </w:rPr>
              <w:t>0,63</w:t>
            </w:r>
          </w:p>
        </w:tc>
      </w:tr>
      <w:tr w:rsidR="00FF66B7" w14:paraId="1D2FD6CA" w14:textId="77777777" w:rsidTr="00C30AAC">
        <w:trPr>
          <w:trHeight w:val="239"/>
          <w:jc w:val="center"/>
        </w:trPr>
        <w:tc>
          <w:tcPr>
            <w:tcW w:w="3822" w:type="dxa"/>
            <w:vAlign w:val="center"/>
          </w:tcPr>
          <w:p w14:paraId="08B30DAE" w14:textId="77777777" w:rsidR="00FF66B7" w:rsidRPr="00C30AAC" w:rsidRDefault="00FF66B7" w:rsidP="00C1795B">
            <w:pPr>
              <w:jc w:val="center"/>
              <w:rPr>
                <w:b/>
                <w:sz w:val="20"/>
              </w:rPr>
            </w:pPr>
            <w:r w:rsidRPr="00C30AAC">
              <w:rPr>
                <w:b/>
                <w:sz w:val="20"/>
              </w:rPr>
              <w:t>DSP</w:t>
            </w:r>
          </w:p>
        </w:tc>
        <w:tc>
          <w:tcPr>
            <w:tcW w:w="1634" w:type="dxa"/>
            <w:vAlign w:val="center"/>
          </w:tcPr>
          <w:p w14:paraId="58207605" w14:textId="77777777" w:rsidR="00FF66B7" w:rsidRPr="00C30AAC" w:rsidRDefault="00FF66B7" w:rsidP="00C1795B">
            <w:pPr>
              <w:jc w:val="center"/>
              <w:rPr>
                <w:sz w:val="20"/>
              </w:rPr>
            </w:pPr>
          </w:p>
        </w:tc>
        <w:tc>
          <w:tcPr>
            <w:tcW w:w="1634" w:type="dxa"/>
            <w:vAlign w:val="center"/>
          </w:tcPr>
          <w:p w14:paraId="705C854A" w14:textId="77777777" w:rsidR="00FF66B7" w:rsidRPr="00C30AAC" w:rsidRDefault="00FF66B7" w:rsidP="00C1795B">
            <w:pPr>
              <w:jc w:val="center"/>
              <w:rPr>
                <w:sz w:val="20"/>
              </w:rPr>
            </w:pPr>
            <w:r w:rsidRPr="00C30AAC">
              <w:rPr>
                <w:sz w:val="20"/>
              </w:rPr>
              <w:t>0,14</w:t>
            </w:r>
          </w:p>
        </w:tc>
      </w:tr>
      <w:tr w:rsidR="00FF66B7" w14:paraId="3ACBE03B" w14:textId="77777777" w:rsidTr="00C30AAC">
        <w:trPr>
          <w:trHeight w:val="225"/>
          <w:jc w:val="center"/>
        </w:trPr>
        <w:tc>
          <w:tcPr>
            <w:tcW w:w="3822" w:type="dxa"/>
            <w:tcBorders>
              <w:bottom w:val="single" w:sz="4" w:space="0" w:color="auto"/>
            </w:tcBorders>
            <w:vAlign w:val="center"/>
          </w:tcPr>
          <w:p w14:paraId="4F4FB403" w14:textId="77777777" w:rsidR="00FF66B7" w:rsidRPr="00C30AAC" w:rsidRDefault="00FF66B7" w:rsidP="00C1795B">
            <w:pPr>
              <w:jc w:val="center"/>
              <w:rPr>
                <w:b/>
                <w:sz w:val="20"/>
              </w:rPr>
            </w:pPr>
            <w:r w:rsidRPr="00C30AAC">
              <w:rPr>
                <w:b/>
                <w:sz w:val="20"/>
              </w:rPr>
              <w:t xml:space="preserve">Electromètre </w:t>
            </w:r>
          </w:p>
        </w:tc>
        <w:tc>
          <w:tcPr>
            <w:tcW w:w="1634" w:type="dxa"/>
            <w:tcBorders>
              <w:bottom w:val="single" w:sz="4" w:space="0" w:color="auto"/>
            </w:tcBorders>
            <w:vAlign w:val="center"/>
          </w:tcPr>
          <w:p w14:paraId="3FB9AC82" w14:textId="77777777" w:rsidR="00FF66B7" w:rsidRPr="00C30AAC" w:rsidRDefault="00FF66B7" w:rsidP="00C1795B">
            <w:pPr>
              <w:jc w:val="center"/>
              <w:rPr>
                <w:sz w:val="20"/>
              </w:rPr>
            </w:pPr>
          </w:p>
        </w:tc>
        <w:tc>
          <w:tcPr>
            <w:tcW w:w="1634" w:type="dxa"/>
            <w:tcBorders>
              <w:bottom w:val="single" w:sz="4" w:space="0" w:color="auto"/>
            </w:tcBorders>
            <w:vAlign w:val="center"/>
          </w:tcPr>
          <w:p w14:paraId="511BD3C3" w14:textId="35E34B85" w:rsidR="00FF66B7" w:rsidRPr="00C30AAC" w:rsidRDefault="00FF66B7" w:rsidP="00C1795B">
            <w:pPr>
              <w:jc w:val="center"/>
              <w:rPr>
                <w:sz w:val="20"/>
              </w:rPr>
            </w:pPr>
            <w:r w:rsidRPr="00C30AAC">
              <w:rPr>
                <w:sz w:val="20"/>
              </w:rPr>
              <w:t>0,0</w:t>
            </w:r>
            <w:r w:rsidR="005E7A33" w:rsidRPr="00C30AAC">
              <w:rPr>
                <w:sz w:val="20"/>
              </w:rPr>
              <w:t>6</w:t>
            </w:r>
          </w:p>
        </w:tc>
      </w:tr>
      <w:tr w:rsidR="00FF66B7" w14:paraId="20E46A90" w14:textId="77777777" w:rsidTr="00C30AAC">
        <w:trPr>
          <w:trHeight w:val="225"/>
          <w:jc w:val="center"/>
        </w:trPr>
        <w:tc>
          <w:tcPr>
            <w:tcW w:w="3822" w:type="dxa"/>
            <w:tcBorders>
              <w:left w:val="nil"/>
              <w:bottom w:val="single" w:sz="4" w:space="0" w:color="auto"/>
              <w:right w:val="nil"/>
            </w:tcBorders>
            <w:vAlign w:val="center"/>
          </w:tcPr>
          <w:p w14:paraId="5DABD3CD" w14:textId="77777777" w:rsidR="00FF66B7" w:rsidRPr="00C30AAC" w:rsidRDefault="00FF66B7" w:rsidP="00C1795B">
            <w:pPr>
              <w:jc w:val="center"/>
              <w:rPr>
                <w:b/>
                <w:sz w:val="20"/>
              </w:rPr>
            </w:pPr>
          </w:p>
        </w:tc>
        <w:tc>
          <w:tcPr>
            <w:tcW w:w="1634" w:type="dxa"/>
            <w:tcBorders>
              <w:left w:val="nil"/>
              <w:bottom w:val="single" w:sz="4" w:space="0" w:color="auto"/>
              <w:right w:val="nil"/>
            </w:tcBorders>
            <w:vAlign w:val="center"/>
          </w:tcPr>
          <w:p w14:paraId="23E954D0" w14:textId="77777777" w:rsidR="00FF66B7" w:rsidRPr="00C30AAC" w:rsidRDefault="00FF66B7" w:rsidP="00C1795B">
            <w:pPr>
              <w:jc w:val="center"/>
              <w:rPr>
                <w:sz w:val="20"/>
              </w:rPr>
            </w:pPr>
          </w:p>
        </w:tc>
        <w:tc>
          <w:tcPr>
            <w:tcW w:w="1634" w:type="dxa"/>
            <w:tcBorders>
              <w:left w:val="nil"/>
              <w:bottom w:val="single" w:sz="4" w:space="0" w:color="auto"/>
              <w:right w:val="nil"/>
            </w:tcBorders>
            <w:vAlign w:val="center"/>
          </w:tcPr>
          <w:p w14:paraId="49677446" w14:textId="77777777" w:rsidR="00FF66B7" w:rsidRPr="00C30AAC" w:rsidRDefault="00FF66B7" w:rsidP="00C1795B">
            <w:pPr>
              <w:jc w:val="center"/>
              <w:rPr>
                <w:sz w:val="20"/>
              </w:rPr>
            </w:pPr>
          </w:p>
        </w:tc>
      </w:tr>
      <w:tr w:rsidR="00FF66B7" w14:paraId="577FACFB" w14:textId="77777777" w:rsidTr="00C30AAC">
        <w:trPr>
          <w:trHeight w:val="239"/>
          <w:jc w:val="center"/>
        </w:trPr>
        <w:tc>
          <w:tcPr>
            <w:tcW w:w="3822" w:type="dxa"/>
            <w:vAlign w:val="center"/>
          </w:tcPr>
          <w:p w14:paraId="2A284878" w14:textId="77777777" w:rsidR="00FF66B7" w:rsidRPr="00C30AAC" w:rsidRDefault="00FF66B7" w:rsidP="00C1795B">
            <w:pPr>
              <w:jc w:val="center"/>
              <w:rPr>
                <w:b/>
                <w:sz w:val="20"/>
              </w:rPr>
            </w:pPr>
            <w:r w:rsidRPr="00C30AAC">
              <w:rPr>
                <w:b/>
                <w:sz w:val="20"/>
              </w:rPr>
              <w:t>Incertitude type combinée (%)</w:t>
            </w:r>
          </w:p>
        </w:tc>
        <w:tc>
          <w:tcPr>
            <w:tcW w:w="3269" w:type="dxa"/>
            <w:gridSpan w:val="2"/>
            <w:vAlign w:val="center"/>
          </w:tcPr>
          <w:p w14:paraId="6670E41B" w14:textId="3B9AC180" w:rsidR="00FF66B7" w:rsidRPr="00C30AAC" w:rsidRDefault="00FF66B7" w:rsidP="00C1795B">
            <w:pPr>
              <w:jc w:val="center"/>
              <w:rPr>
                <w:sz w:val="20"/>
              </w:rPr>
            </w:pPr>
            <w:r w:rsidRPr="00C30AAC">
              <w:rPr>
                <w:sz w:val="20"/>
              </w:rPr>
              <w:t>1,</w:t>
            </w:r>
            <w:r w:rsidR="005E7A33" w:rsidRPr="00C30AAC">
              <w:rPr>
                <w:sz w:val="20"/>
              </w:rPr>
              <w:t>36</w:t>
            </w:r>
          </w:p>
        </w:tc>
      </w:tr>
      <w:tr w:rsidR="00FF66B7" w14:paraId="180B43E2" w14:textId="77777777" w:rsidTr="00C30AAC">
        <w:trPr>
          <w:trHeight w:val="225"/>
          <w:jc w:val="center"/>
        </w:trPr>
        <w:tc>
          <w:tcPr>
            <w:tcW w:w="3822" w:type="dxa"/>
            <w:vAlign w:val="center"/>
          </w:tcPr>
          <w:p w14:paraId="581C023B" w14:textId="77777777" w:rsidR="00FF66B7" w:rsidRPr="00C30AAC" w:rsidRDefault="00FF66B7" w:rsidP="00C1795B">
            <w:pPr>
              <w:jc w:val="center"/>
              <w:rPr>
                <w:b/>
                <w:sz w:val="20"/>
              </w:rPr>
            </w:pPr>
            <w:r w:rsidRPr="00C30AAC">
              <w:rPr>
                <w:b/>
                <w:sz w:val="20"/>
              </w:rPr>
              <w:lastRenderedPageBreak/>
              <w:t>Incertitude élargie (k=2) (%)</w:t>
            </w:r>
          </w:p>
        </w:tc>
        <w:tc>
          <w:tcPr>
            <w:tcW w:w="3269" w:type="dxa"/>
            <w:gridSpan w:val="2"/>
            <w:vAlign w:val="center"/>
          </w:tcPr>
          <w:p w14:paraId="458E8499" w14:textId="4D58D153" w:rsidR="00FF66B7" w:rsidRPr="00C30AAC" w:rsidRDefault="005E7A33" w:rsidP="00C1795B">
            <w:pPr>
              <w:jc w:val="center"/>
              <w:rPr>
                <w:sz w:val="20"/>
              </w:rPr>
            </w:pPr>
            <w:r w:rsidRPr="00C30AAC">
              <w:rPr>
                <w:sz w:val="20"/>
              </w:rPr>
              <w:t>2,71</w:t>
            </w:r>
          </w:p>
        </w:tc>
      </w:tr>
    </w:tbl>
    <w:p w14:paraId="2C8D3FE7" w14:textId="77777777" w:rsidR="00025461" w:rsidRDefault="00025461" w:rsidP="00C1795B">
      <w:pPr>
        <w:spacing w:line="240" w:lineRule="auto"/>
      </w:pPr>
    </w:p>
    <w:p w14:paraId="2DFDB9F5" w14:textId="6036ACBA" w:rsidR="000E5DC3" w:rsidRDefault="000E5DC3" w:rsidP="00C1795B">
      <w:pPr>
        <w:spacing w:line="240" w:lineRule="auto"/>
      </w:pPr>
      <w:r>
        <w:t xml:space="preserve">Pour résumer : </w:t>
      </w: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89"/>
        <w:gridCol w:w="1234"/>
        <w:gridCol w:w="1118"/>
        <w:gridCol w:w="1118"/>
        <w:gridCol w:w="1118"/>
        <w:gridCol w:w="1118"/>
      </w:tblGrid>
      <w:tr w:rsidR="00F01D8C" w:rsidRPr="00D371EF" w14:paraId="6B6D540A" w14:textId="77777777" w:rsidTr="002F6CD0">
        <w:trPr>
          <w:trHeight w:val="139"/>
          <w:jc w:val="center"/>
        </w:trPr>
        <w:tc>
          <w:tcPr>
            <w:tcW w:w="2889" w:type="dxa"/>
            <w:tcBorders>
              <w:top w:val="single" w:sz="4" w:space="0" w:color="auto"/>
              <w:left w:val="single" w:sz="4" w:space="0" w:color="auto"/>
              <w:bottom w:val="single" w:sz="4" w:space="0" w:color="auto"/>
              <w:right w:val="single" w:sz="4" w:space="0" w:color="auto"/>
            </w:tcBorders>
            <w:shd w:val="clear" w:color="auto" w:fill="auto"/>
            <w:vAlign w:val="center"/>
          </w:tcPr>
          <w:p w14:paraId="7EE8A849" w14:textId="77777777" w:rsidR="00F01D8C" w:rsidRPr="00F01D8C" w:rsidRDefault="00F01D8C" w:rsidP="00C1795B">
            <w:pPr>
              <w:spacing w:after="0" w:line="240" w:lineRule="auto"/>
              <w:jc w:val="center"/>
              <w:rPr>
                <w:rFonts w:ascii="Calibri" w:hAnsi="Calibri" w:cs="Calibri"/>
                <w:b/>
                <w:bCs/>
                <w:color w:val="000000"/>
              </w:rPr>
            </w:pPr>
            <w:r w:rsidRPr="00F01D8C">
              <w:rPr>
                <w:rFonts w:ascii="Calibri" w:hAnsi="Calibri" w:cs="Calibri"/>
                <w:b/>
                <w:bCs/>
                <w:color w:val="000000"/>
              </w:rPr>
              <w:br w:type="page"/>
              <w:t>Energie</w:t>
            </w:r>
          </w:p>
        </w:tc>
        <w:tc>
          <w:tcPr>
            <w:tcW w:w="123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E8D0203"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E6</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9312EB"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E9</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499571"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E12</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4F6E23F"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E15</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526EB0"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E18</w:t>
            </w:r>
          </w:p>
        </w:tc>
      </w:tr>
      <w:tr w:rsidR="00F01D8C" w14:paraId="6C2E0CFA" w14:textId="77777777" w:rsidTr="002F6CD0">
        <w:trPr>
          <w:trHeight w:val="139"/>
          <w:jc w:val="center"/>
        </w:trPr>
        <w:tc>
          <w:tcPr>
            <w:tcW w:w="2889" w:type="dxa"/>
            <w:shd w:val="clear" w:color="auto" w:fill="auto"/>
            <w:vAlign w:val="center"/>
          </w:tcPr>
          <w:p w14:paraId="20AA35E1" w14:textId="77777777" w:rsidR="00F01D8C" w:rsidRDefault="00F01D8C" w:rsidP="00C1795B">
            <w:pPr>
              <w:spacing w:after="0" w:line="240" w:lineRule="auto"/>
              <w:jc w:val="center"/>
              <w:rPr>
                <w:rFonts w:ascii="Calibri" w:hAnsi="Calibri" w:cs="Calibri"/>
                <w:b/>
                <w:bCs/>
                <w:color w:val="000000"/>
              </w:rPr>
            </w:pPr>
            <w:r>
              <w:rPr>
                <w:rFonts w:ascii="Calibri" w:hAnsi="Calibri" w:cs="Calibri"/>
                <w:b/>
                <w:bCs/>
                <w:color w:val="000000"/>
              </w:rPr>
              <w:t>Incertitude élargie (k=2) (%)</w:t>
            </w:r>
          </w:p>
        </w:tc>
        <w:tc>
          <w:tcPr>
            <w:tcW w:w="1234" w:type="dxa"/>
            <w:shd w:val="clear" w:color="auto" w:fill="auto"/>
            <w:vAlign w:val="center"/>
          </w:tcPr>
          <w:p w14:paraId="3CE1C1CB" w14:textId="25CBA64C"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shd w:val="clear" w:color="auto" w:fill="auto"/>
            <w:vAlign w:val="center"/>
          </w:tcPr>
          <w:p w14:paraId="3BD46668" w14:textId="3DDB268D"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tcPr>
          <w:p w14:paraId="5E697F91" w14:textId="76964999"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,70</w:t>
            </w:r>
          </w:p>
        </w:tc>
        <w:tc>
          <w:tcPr>
            <w:tcW w:w="1118" w:type="dxa"/>
          </w:tcPr>
          <w:p w14:paraId="104FCB13" w14:textId="160C48E3"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69</w:t>
            </w:r>
          </w:p>
        </w:tc>
        <w:tc>
          <w:tcPr>
            <w:tcW w:w="1118" w:type="dxa"/>
          </w:tcPr>
          <w:p w14:paraId="602E52DF" w14:textId="6AFB42D9" w:rsidR="00F01D8C" w:rsidRDefault="0048441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71</w:t>
            </w:r>
          </w:p>
        </w:tc>
      </w:tr>
    </w:tbl>
    <w:p w14:paraId="008AB46C" w14:textId="1E3BEA87" w:rsidR="0037547E" w:rsidRDefault="0037547E" w:rsidP="00C1795B">
      <w:pPr>
        <w:spacing w:line="240" w:lineRule="auto"/>
      </w:pPr>
    </w:p>
    <w:p w14:paraId="7BA0FC5B" w14:textId="1B5BD33E" w:rsidR="0037547E" w:rsidRPr="0037547E" w:rsidRDefault="00E105E5" w:rsidP="00E105E5">
      <w:pPr>
        <w:spacing w:before="240"/>
      </w:pPr>
      <w:r>
        <w:t>Nous pouvons remarquer que les i</w:t>
      </w:r>
      <w:r w:rsidR="0037547E">
        <w:t>ncertitude</w:t>
      </w:r>
      <w:r>
        <w:t>s</w:t>
      </w:r>
      <w:r w:rsidR="0037547E">
        <w:t xml:space="preserve"> élargie</w:t>
      </w:r>
      <w:r>
        <w:t xml:space="preserve">s sont </w:t>
      </w:r>
      <w:r w:rsidR="0037547E">
        <w:t>similaire</w:t>
      </w:r>
      <w:r>
        <w:t>s</w:t>
      </w:r>
      <w:r w:rsidR="0037547E">
        <w:t xml:space="preserve"> pour toutes</w:t>
      </w:r>
      <w:r w:rsidR="007E1C82">
        <w:t xml:space="preserve"> les énergies. Celle-ci vaut 2,7</w:t>
      </w:r>
      <w:r w:rsidR="0037547E">
        <w:t>%, ce qui es</w:t>
      </w:r>
      <w:r w:rsidR="005C2CD7">
        <w:t>t</w:t>
      </w:r>
      <w:r w:rsidR="0037547E">
        <w:t xml:space="preserve"> acceptable. </w:t>
      </w:r>
    </w:p>
    <w:p w14:paraId="5473F106" w14:textId="77777777" w:rsidR="0037547E" w:rsidRDefault="0037547E"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44DC9322" w14:textId="69FE1B8D" w:rsidR="003A7033" w:rsidRDefault="00650843" w:rsidP="00C1795B">
      <w:pPr>
        <w:pStyle w:val="Titre1"/>
        <w:numPr>
          <w:ilvl w:val="0"/>
          <w:numId w:val="0"/>
        </w:numPr>
        <w:spacing w:line="240" w:lineRule="auto"/>
      </w:pPr>
      <w:bookmarkStart w:id="198" w:name="_Toc115255654"/>
      <w:r>
        <w:lastRenderedPageBreak/>
        <w:t>Bibliographie</w:t>
      </w:r>
      <w:bookmarkEnd w:id="198"/>
    </w:p>
    <w:p w14:paraId="2FE38369" w14:textId="463521AB" w:rsidR="00650843" w:rsidRDefault="00650843" w:rsidP="00C1795B">
      <w:pPr>
        <w:spacing w:line="240" w:lineRule="auto"/>
      </w:pPr>
    </w:p>
    <w:p w14:paraId="2631516E" w14:textId="77777777" w:rsidR="007D2122" w:rsidRDefault="007D2122" w:rsidP="00C1795B">
      <w:pPr>
        <w:spacing w:after="0" w:line="240" w:lineRule="auto"/>
      </w:pPr>
      <w:r>
        <w:t xml:space="preserve">[1] : Mode opératoire - Mise en place de l’explorateur de faisceaux IBA </w:t>
      </w:r>
      <w:proofErr w:type="spellStart"/>
      <w:r>
        <w:t>BluePhantom</w:t>
      </w:r>
      <w:proofErr w:type="spellEnd"/>
      <w:r>
        <w:t xml:space="preserve"> et utilisation du logiciel </w:t>
      </w:r>
      <w:proofErr w:type="spellStart"/>
      <w:r>
        <w:t>OmniProAccept</w:t>
      </w:r>
      <w:proofErr w:type="spellEnd"/>
    </w:p>
    <w:p w14:paraId="52499990" w14:textId="37F07B6F" w:rsidR="009A5DF1" w:rsidRDefault="009A5DF1" w:rsidP="00C1795B">
      <w:pPr>
        <w:spacing w:after="0" w:line="240" w:lineRule="auto"/>
      </w:pPr>
      <w:r>
        <w:t xml:space="preserve">[2] : </w:t>
      </w:r>
      <w:proofErr w:type="spellStart"/>
      <w:proofErr w:type="gramStart"/>
      <w:r>
        <w:t>N.Périchon</w:t>
      </w:r>
      <w:proofErr w:type="spellEnd"/>
      <w:proofErr w:type="gramEnd"/>
      <w:r>
        <w:t xml:space="preserve"> – Cours de Master 2 de Rennes : « </w:t>
      </w:r>
      <w:r w:rsidRPr="00793069">
        <w:t>Description de la distribution de la dose dans les faisceaux de photons</w:t>
      </w:r>
      <w:r>
        <w:t> »</w:t>
      </w:r>
    </w:p>
    <w:p w14:paraId="1FBC355B" w14:textId="1D3A2171" w:rsidR="00520B7C" w:rsidRDefault="00520B7C" w:rsidP="00C1795B">
      <w:pPr>
        <w:spacing w:after="0" w:line="240" w:lineRule="auto"/>
      </w:pPr>
      <w:r>
        <w:t xml:space="preserve">[3] : </w:t>
      </w:r>
      <w:proofErr w:type="spellStart"/>
      <w:proofErr w:type="gramStart"/>
      <w:r>
        <w:t>M.Céleste</w:t>
      </w:r>
      <w:proofErr w:type="spellEnd"/>
      <w:proofErr w:type="gramEnd"/>
      <w:r>
        <w:t xml:space="preserve"> – Cours de Master 2 de Rennes : « Dosimétrie des faisceaux d’électrons »</w:t>
      </w:r>
    </w:p>
    <w:p w14:paraId="7F97F8FA" w14:textId="1D75263C" w:rsidR="009A5DF1" w:rsidRDefault="00520B7C" w:rsidP="00C1795B">
      <w:pPr>
        <w:spacing w:after="0" w:line="240" w:lineRule="auto"/>
      </w:pPr>
      <w:r>
        <w:t>[4</w:t>
      </w:r>
      <w:r w:rsidR="009A5DF1">
        <w:t>] : SFPM - Utilisation des références métrologiques nationales de dose absorbée dans l'eau et application du protocole de dosimétrie AIEA TRS n° 398 aux faisceaux de photons de haute énergie, p.3</w:t>
      </w:r>
    </w:p>
    <w:p w14:paraId="776108DD" w14:textId="0BF46E99" w:rsidR="00A32E1F" w:rsidRDefault="00520B7C" w:rsidP="00C1795B">
      <w:pPr>
        <w:spacing w:after="0" w:line="240" w:lineRule="auto"/>
      </w:pPr>
      <w:r>
        <w:t>[5</w:t>
      </w:r>
      <w:r w:rsidR="00A32E1F">
        <w:t xml:space="preserve">] : IAEA - </w:t>
      </w:r>
      <w:proofErr w:type="spellStart"/>
      <w:r w:rsidR="00A32E1F">
        <w:t>Technical</w:t>
      </w:r>
      <w:proofErr w:type="spellEnd"/>
      <w:r w:rsidR="00A32E1F">
        <w:t xml:space="preserve"> Reports </w:t>
      </w:r>
      <w:proofErr w:type="spellStart"/>
      <w:r w:rsidR="00A32E1F">
        <w:t>Series</w:t>
      </w:r>
      <w:proofErr w:type="spellEnd"/>
      <w:r w:rsidR="00A32E1F">
        <w:t xml:space="preserve"> No.398 - </w:t>
      </w:r>
      <w:proofErr w:type="spellStart"/>
      <w:r w:rsidR="00A32E1F">
        <w:t>Absorbed</w:t>
      </w:r>
      <w:proofErr w:type="spellEnd"/>
      <w:r w:rsidR="00A32E1F">
        <w:t xml:space="preserve"> Dose </w:t>
      </w:r>
      <w:proofErr w:type="spellStart"/>
      <w:r w:rsidR="00A32E1F">
        <w:t>Determination</w:t>
      </w:r>
      <w:proofErr w:type="spellEnd"/>
      <w:r w:rsidR="00A32E1F">
        <w:t xml:space="preserve"> in </w:t>
      </w:r>
      <w:proofErr w:type="spellStart"/>
      <w:r w:rsidR="00A32E1F">
        <w:t>External</w:t>
      </w:r>
      <w:proofErr w:type="spellEnd"/>
      <w:r w:rsidR="00A32E1F">
        <w:t xml:space="preserve"> </w:t>
      </w:r>
      <w:proofErr w:type="spellStart"/>
      <w:r w:rsidR="00A32E1F">
        <w:t>Beam</w:t>
      </w:r>
      <w:proofErr w:type="spellEnd"/>
      <w:r w:rsidR="00A32E1F">
        <w:t xml:space="preserve"> </w:t>
      </w:r>
      <w:proofErr w:type="spellStart"/>
      <w:r w:rsidR="00A32E1F">
        <w:t>Radiotherapy</w:t>
      </w:r>
      <w:proofErr w:type="spellEnd"/>
    </w:p>
    <w:p w14:paraId="043A4753" w14:textId="4F63EA5B" w:rsidR="00A32E1F" w:rsidRDefault="00520B7C" w:rsidP="00C1795B">
      <w:pPr>
        <w:spacing w:after="0" w:line="240" w:lineRule="auto"/>
      </w:pPr>
      <w:r>
        <w:t>[6</w:t>
      </w:r>
      <w:r w:rsidR="00A32E1F">
        <w:t xml:space="preserve">] : IAEA – Radiation </w:t>
      </w:r>
      <w:proofErr w:type="spellStart"/>
      <w:r w:rsidR="00A32E1F">
        <w:t>Oncology</w:t>
      </w:r>
      <w:proofErr w:type="spellEnd"/>
      <w:r w:rsidR="00A32E1F">
        <w:t xml:space="preserve"> </w:t>
      </w:r>
      <w:proofErr w:type="spellStart"/>
      <w:r w:rsidR="00A32E1F">
        <w:t>Physics</w:t>
      </w:r>
      <w:proofErr w:type="spellEnd"/>
      <w:r w:rsidR="00A32E1F">
        <w:t xml:space="preserve"> : A </w:t>
      </w:r>
      <w:proofErr w:type="spellStart"/>
      <w:r w:rsidR="00A32E1F">
        <w:t>handbook</w:t>
      </w:r>
      <w:proofErr w:type="spellEnd"/>
      <w:r w:rsidR="00A32E1F">
        <w:t xml:space="preserve"> for </w:t>
      </w:r>
      <w:proofErr w:type="spellStart"/>
      <w:r w:rsidR="00A32E1F">
        <w:t>teachers</w:t>
      </w:r>
      <w:proofErr w:type="spellEnd"/>
      <w:r w:rsidR="00A32E1F">
        <w:t xml:space="preserve"> and </w:t>
      </w:r>
      <w:proofErr w:type="spellStart"/>
      <w:r w:rsidR="00A32E1F">
        <w:t>students</w:t>
      </w:r>
      <w:proofErr w:type="spellEnd"/>
      <w:r w:rsidR="00A32E1F">
        <w:t>, p.359, 368</w:t>
      </w:r>
    </w:p>
    <w:p w14:paraId="4ACEF5D2" w14:textId="49734EED" w:rsidR="00A32E1F" w:rsidRPr="009E3B3B" w:rsidRDefault="00520B7C" w:rsidP="00C1795B">
      <w:pPr>
        <w:spacing w:after="0" w:line="240" w:lineRule="auto"/>
      </w:pPr>
      <w:r>
        <w:t>[7</w:t>
      </w:r>
      <w:r w:rsidR="00A32E1F">
        <w:t xml:space="preserve">] : </w:t>
      </w:r>
      <w:r w:rsidR="00A32E1F" w:rsidRPr="009E3B3B">
        <w:t>IAEA</w:t>
      </w:r>
      <w:r w:rsidR="00A32E1F">
        <w:t xml:space="preserve"> - </w:t>
      </w:r>
      <w:proofErr w:type="spellStart"/>
      <w:r w:rsidR="00A32E1F" w:rsidRPr="009E3B3B">
        <w:t>Te</w:t>
      </w:r>
      <w:r w:rsidR="00A32E1F">
        <w:t>chnical</w:t>
      </w:r>
      <w:proofErr w:type="spellEnd"/>
      <w:r w:rsidR="00A32E1F">
        <w:t xml:space="preserve"> Reports </w:t>
      </w:r>
      <w:proofErr w:type="spellStart"/>
      <w:r w:rsidR="00A32E1F">
        <w:t>Series</w:t>
      </w:r>
      <w:proofErr w:type="spellEnd"/>
      <w:r w:rsidR="00A32E1F">
        <w:t xml:space="preserve"> No. 277 - </w:t>
      </w:r>
      <w:proofErr w:type="spellStart"/>
      <w:r w:rsidR="00A32E1F" w:rsidRPr="009E3B3B">
        <w:t>Absorbed</w:t>
      </w:r>
      <w:proofErr w:type="spellEnd"/>
      <w:r w:rsidR="00A32E1F" w:rsidRPr="009E3B3B">
        <w:t xml:space="preserve"> Dose </w:t>
      </w:r>
      <w:proofErr w:type="spellStart"/>
      <w:r w:rsidR="00A32E1F" w:rsidRPr="009E3B3B">
        <w:t>Determination</w:t>
      </w:r>
      <w:proofErr w:type="spellEnd"/>
      <w:r w:rsidR="00A32E1F" w:rsidRPr="009E3B3B">
        <w:t xml:space="preserve"> in Photon and Electron </w:t>
      </w:r>
      <w:proofErr w:type="spellStart"/>
      <w:r w:rsidR="00A32E1F" w:rsidRPr="009E3B3B">
        <w:t>Beams</w:t>
      </w:r>
      <w:proofErr w:type="spellEnd"/>
    </w:p>
    <w:p w14:paraId="5E852BA8" w14:textId="0FD7469E" w:rsidR="00A32E1F" w:rsidRDefault="00520B7C" w:rsidP="00C1795B">
      <w:pPr>
        <w:spacing w:after="0" w:line="240" w:lineRule="auto"/>
      </w:pPr>
      <w:r>
        <w:t>[8</w:t>
      </w:r>
      <w:r w:rsidR="00A32E1F">
        <w:t>] : C. Llagostera – Cours de Master 2 de Nantes : « Détermination de la dose absorbée dans les conditions de référence en radiothérapie : principes et application des protocoles internationaux de dosimétrie »</w:t>
      </w:r>
    </w:p>
    <w:p w14:paraId="7F5984BE" w14:textId="77777777" w:rsidR="00650843" w:rsidRPr="00650843" w:rsidRDefault="00650843" w:rsidP="00C1795B">
      <w:pPr>
        <w:spacing w:line="240" w:lineRule="auto"/>
      </w:pPr>
    </w:p>
    <w:sectPr w:rsidR="00650843" w:rsidRPr="00650843" w:rsidSect="00E00120">
      <w:pgSz w:w="11906" w:h="16838"/>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BE69B9"/>
    <w:multiLevelType w:val="hybridMultilevel"/>
    <w:tmpl w:val="47D08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D2358"/>
    <w:multiLevelType w:val="hybridMultilevel"/>
    <w:tmpl w:val="1EAAB292"/>
    <w:lvl w:ilvl="0" w:tplc="F6CA3CB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9119E0"/>
    <w:multiLevelType w:val="multilevel"/>
    <w:tmpl w:val="112E578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F03C16"/>
    <w:multiLevelType w:val="hybridMultilevel"/>
    <w:tmpl w:val="8FECB87E"/>
    <w:lvl w:ilvl="0" w:tplc="CEFE7282">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7"/>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num>
  <w:num w:numId="6">
    <w:abstractNumId w:val="1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13"/>
  </w:num>
  <w:num w:numId="11">
    <w:abstractNumId w:val="4"/>
  </w:num>
  <w:num w:numId="12">
    <w:abstractNumId w:val="1"/>
  </w:num>
  <w:num w:numId="13">
    <w:abstractNumId w:val="0"/>
  </w:num>
  <w:num w:numId="14">
    <w:abstractNumId w:val="6"/>
  </w:num>
  <w:num w:numId="15">
    <w:abstractNumId w:val="8"/>
    <w:lvlOverride w:ilvl="0">
      <w:startOverride w:val="1"/>
    </w:lvlOverride>
  </w:num>
  <w:num w:numId="16">
    <w:abstractNumId w:val="3"/>
  </w:num>
  <w:num w:numId="17">
    <w:abstractNumId w:val="10"/>
  </w:num>
  <w:num w:numId="18">
    <w:abstractNumId w:val="8"/>
    <w:lvlOverride w:ilvl="0">
      <w:startOverride w:val="1"/>
    </w:lvlOverride>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sac Thomas">
    <w15:presenceInfo w15:providerId="AD" w15:userId="S-1-5-21-2081497765-1016672200-1859928627-19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AF"/>
    <w:rsid w:val="0000401C"/>
    <w:rsid w:val="000041A1"/>
    <w:rsid w:val="00016050"/>
    <w:rsid w:val="0002368B"/>
    <w:rsid w:val="00025461"/>
    <w:rsid w:val="00025643"/>
    <w:rsid w:val="0002731A"/>
    <w:rsid w:val="000336C8"/>
    <w:rsid w:val="0003737F"/>
    <w:rsid w:val="000401E4"/>
    <w:rsid w:val="00042B70"/>
    <w:rsid w:val="00044EAE"/>
    <w:rsid w:val="00056D83"/>
    <w:rsid w:val="0006262C"/>
    <w:rsid w:val="0006518E"/>
    <w:rsid w:val="000675CD"/>
    <w:rsid w:val="00071FCF"/>
    <w:rsid w:val="00074843"/>
    <w:rsid w:val="00083D98"/>
    <w:rsid w:val="00087BB5"/>
    <w:rsid w:val="000940E7"/>
    <w:rsid w:val="000A0EF6"/>
    <w:rsid w:val="000A4935"/>
    <w:rsid w:val="000A79D7"/>
    <w:rsid w:val="000B2B9D"/>
    <w:rsid w:val="000B3FFC"/>
    <w:rsid w:val="000B6ACD"/>
    <w:rsid w:val="000C04B5"/>
    <w:rsid w:val="000C33A8"/>
    <w:rsid w:val="000C5C97"/>
    <w:rsid w:val="000C6C54"/>
    <w:rsid w:val="000C73C3"/>
    <w:rsid w:val="000C7E26"/>
    <w:rsid w:val="000D0713"/>
    <w:rsid w:val="000D3407"/>
    <w:rsid w:val="000E07B3"/>
    <w:rsid w:val="000E5DC3"/>
    <w:rsid w:val="000F4694"/>
    <w:rsid w:val="000F66DD"/>
    <w:rsid w:val="000F7766"/>
    <w:rsid w:val="00102AF9"/>
    <w:rsid w:val="001044F2"/>
    <w:rsid w:val="00116990"/>
    <w:rsid w:val="0011756E"/>
    <w:rsid w:val="00122220"/>
    <w:rsid w:val="00127179"/>
    <w:rsid w:val="00133D6B"/>
    <w:rsid w:val="001359C6"/>
    <w:rsid w:val="00145A3F"/>
    <w:rsid w:val="00152417"/>
    <w:rsid w:val="00152B6B"/>
    <w:rsid w:val="00153504"/>
    <w:rsid w:val="00155315"/>
    <w:rsid w:val="001607C5"/>
    <w:rsid w:val="00163361"/>
    <w:rsid w:val="001642E8"/>
    <w:rsid w:val="0016461C"/>
    <w:rsid w:val="00165AFE"/>
    <w:rsid w:val="00166F74"/>
    <w:rsid w:val="00167FBC"/>
    <w:rsid w:val="00174623"/>
    <w:rsid w:val="00180C62"/>
    <w:rsid w:val="0018559C"/>
    <w:rsid w:val="00190CA1"/>
    <w:rsid w:val="001916C4"/>
    <w:rsid w:val="00195F3A"/>
    <w:rsid w:val="001A7FE1"/>
    <w:rsid w:val="001B21CF"/>
    <w:rsid w:val="001B26AF"/>
    <w:rsid w:val="001B3B07"/>
    <w:rsid w:val="001B6673"/>
    <w:rsid w:val="001B6A14"/>
    <w:rsid w:val="001C02F9"/>
    <w:rsid w:val="001C647C"/>
    <w:rsid w:val="001C72BB"/>
    <w:rsid w:val="001D3942"/>
    <w:rsid w:val="001D4A92"/>
    <w:rsid w:val="001E14DA"/>
    <w:rsid w:val="001E7943"/>
    <w:rsid w:val="001F1906"/>
    <w:rsid w:val="001F22C0"/>
    <w:rsid w:val="002033A0"/>
    <w:rsid w:val="002058BE"/>
    <w:rsid w:val="00214FFA"/>
    <w:rsid w:val="0021587B"/>
    <w:rsid w:val="00215A00"/>
    <w:rsid w:val="002226F7"/>
    <w:rsid w:val="002263D3"/>
    <w:rsid w:val="00227A20"/>
    <w:rsid w:val="00231747"/>
    <w:rsid w:val="00237536"/>
    <w:rsid w:val="00241DA9"/>
    <w:rsid w:val="0024306F"/>
    <w:rsid w:val="0024382C"/>
    <w:rsid w:val="00245885"/>
    <w:rsid w:val="002719F4"/>
    <w:rsid w:val="00272274"/>
    <w:rsid w:val="00272E69"/>
    <w:rsid w:val="00280010"/>
    <w:rsid w:val="00292C76"/>
    <w:rsid w:val="00297213"/>
    <w:rsid w:val="002B37BB"/>
    <w:rsid w:val="002C1F1E"/>
    <w:rsid w:val="002C4809"/>
    <w:rsid w:val="002D6871"/>
    <w:rsid w:val="002E1938"/>
    <w:rsid w:val="002F046F"/>
    <w:rsid w:val="002F6CD0"/>
    <w:rsid w:val="002F7804"/>
    <w:rsid w:val="003149B7"/>
    <w:rsid w:val="00320C7E"/>
    <w:rsid w:val="00336F0F"/>
    <w:rsid w:val="00346896"/>
    <w:rsid w:val="00346F3B"/>
    <w:rsid w:val="00347605"/>
    <w:rsid w:val="00354952"/>
    <w:rsid w:val="003551CD"/>
    <w:rsid w:val="003637D6"/>
    <w:rsid w:val="00364664"/>
    <w:rsid w:val="00371150"/>
    <w:rsid w:val="00373D89"/>
    <w:rsid w:val="0037547E"/>
    <w:rsid w:val="003840BA"/>
    <w:rsid w:val="00384551"/>
    <w:rsid w:val="003872D1"/>
    <w:rsid w:val="0039648F"/>
    <w:rsid w:val="003A50BB"/>
    <w:rsid w:val="003A6B67"/>
    <w:rsid w:val="003A7033"/>
    <w:rsid w:val="003A7CC4"/>
    <w:rsid w:val="003B0D55"/>
    <w:rsid w:val="003C1C75"/>
    <w:rsid w:val="003C1D42"/>
    <w:rsid w:val="003C2597"/>
    <w:rsid w:val="003D6B2B"/>
    <w:rsid w:val="003D7FD9"/>
    <w:rsid w:val="003E516A"/>
    <w:rsid w:val="003F394F"/>
    <w:rsid w:val="00405267"/>
    <w:rsid w:val="00405C02"/>
    <w:rsid w:val="004151AF"/>
    <w:rsid w:val="00415CF6"/>
    <w:rsid w:val="0041693D"/>
    <w:rsid w:val="00416AF7"/>
    <w:rsid w:val="0042297B"/>
    <w:rsid w:val="00425543"/>
    <w:rsid w:val="004319DE"/>
    <w:rsid w:val="00454F64"/>
    <w:rsid w:val="00456CD3"/>
    <w:rsid w:val="00462F23"/>
    <w:rsid w:val="00470DB7"/>
    <w:rsid w:val="00476529"/>
    <w:rsid w:val="0048441C"/>
    <w:rsid w:val="00487786"/>
    <w:rsid w:val="00492483"/>
    <w:rsid w:val="004A298A"/>
    <w:rsid w:val="004A5B68"/>
    <w:rsid w:val="004B1A37"/>
    <w:rsid w:val="004C2E25"/>
    <w:rsid w:val="004C50BF"/>
    <w:rsid w:val="004D246B"/>
    <w:rsid w:val="004D2888"/>
    <w:rsid w:val="004E0BF8"/>
    <w:rsid w:val="004E2619"/>
    <w:rsid w:val="004E3B93"/>
    <w:rsid w:val="004E4D24"/>
    <w:rsid w:val="004F239D"/>
    <w:rsid w:val="004F6D6B"/>
    <w:rsid w:val="00510503"/>
    <w:rsid w:val="00510DAC"/>
    <w:rsid w:val="00513B5F"/>
    <w:rsid w:val="00520B7C"/>
    <w:rsid w:val="00522305"/>
    <w:rsid w:val="00522335"/>
    <w:rsid w:val="00550A69"/>
    <w:rsid w:val="0055495A"/>
    <w:rsid w:val="00566E65"/>
    <w:rsid w:val="005720A9"/>
    <w:rsid w:val="00576944"/>
    <w:rsid w:val="005778A9"/>
    <w:rsid w:val="00586C6D"/>
    <w:rsid w:val="005935F0"/>
    <w:rsid w:val="005B28B3"/>
    <w:rsid w:val="005C126F"/>
    <w:rsid w:val="005C2CD7"/>
    <w:rsid w:val="005C3358"/>
    <w:rsid w:val="005C4BA6"/>
    <w:rsid w:val="005D50CB"/>
    <w:rsid w:val="005D7DBE"/>
    <w:rsid w:val="005E2AAA"/>
    <w:rsid w:val="005E7A33"/>
    <w:rsid w:val="005F0295"/>
    <w:rsid w:val="005F6BFB"/>
    <w:rsid w:val="00603501"/>
    <w:rsid w:val="00603B42"/>
    <w:rsid w:val="00606319"/>
    <w:rsid w:val="00606936"/>
    <w:rsid w:val="00610F13"/>
    <w:rsid w:val="00620D69"/>
    <w:rsid w:val="0062550A"/>
    <w:rsid w:val="00635D03"/>
    <w:rsid w:val="00637530"/>
    <w:rsid w:val="0064000E"/>
    <w:rsid w:val="00643B5B"/>
    <w:rsid w:val="006440F1"/>
    <w:rsid w:val="00644C65"/>
    <w:rsid w:val="00645CAF"/>
    <w:rsid w:val="00650843"/>
    <w:rsid w:val="0065242A"/>
    <w:rsid w:val="00654127"/>
    <w:rsid w:val="006665B5"/>
    <w:rsid w:val="00667E5C"/>
    <w:rsid w:val="006771F8"/>
    <w:rsid w:val="00680BB1"/>
    <w:rsid w:val="006965B7"/>
    <w:rsid w:val="00697CC8"/>
    <w:rsid w:val="006A0E2A"/>
    <w:rsid w:val="006A2A51"/>
    <w:rsid w:val="006A469F"/>
    <w:rsid w:val="006A7EB9"/>
    <w:rsid w:val="006B35AB"/>
    <w:rsid w:val="006B6164"/>
    <w:rsid w:val="006B6399"/>
    <w:rsid w:val="006D11F5"/>
    <w:rsid w:val="006E1F23"/>
    <w:rsid w:val="006E2F3A"/>
    <w:rsid w:val="006E4E31"/>
    <w:rsid w:val="006E5662"/>
    <w:rsid w:val="006F1DA0"/>
    <w:rsid w:val="006F4ABF"/>
    <w:rsid w:val="006F7BB1"/>
    <w:rsid w:val="00700BE0"/>
    <w:rsid w:val="007017DE"/>
    <w:rsid w:val="00706666"/>
    <w:rsid w:val="007075C8"/>
    <w:rsid w:val="00725E1F"/>
    <w:rsid w:val="00727843"/>
    <w:rsid w:val="007346A8"/>
    <w:rsid w:val="007403D0"/>
    <w:rsid w:val="00741540"/>
    <w:rsid w:val="007434F5"/>
    <w:rsid w:val="0075102D"/>
    <w:rsid w:val="00763880"/>
    <w:rsid w:val="00776CF7"/>
    <w:rsid w:val="0078294C"/>
    <w:rsid w:val="00783596"/>
    <w:rsid w:val="007908EB"/>
    <w:rsid w:val="00796905"/>
    <w:rsid w:val="007A0A4D"/>
    <w:rsid w:val="007B758E"/>
    <w:rsid w:val="007C1101"/>
    <w:rsid w:val="007C2D17"/>
    <w:rsid w:val="007C67B4"/>
    <w:rsid w:val="007D190C"/>
    <w:rsid w:val="007D2122"/>
    <w:rsid w:val="007E0205"/>
    <w:rsid w:val="007E0400"/>
    <w:rsid w:val="007E1C82"/>
    <w:rsid w:val="007E4E0D"/>
    <w:rsid w:val="007F3462"/>
    <w:rsid w:val="007F683F"/>
    <w:rsid w:val="007F69AF"/>
    <w:rsid w:val="00800BF7"/>
    <w:rsid w:val="008128A5"/>
    <w:rsid w:val="00812E30"/>
    <w:rsid w:val="00814462"/>
    <w:rsid w:val="00816C68"/>
    <w:rsid w:val="0082085A"/>
    <w:rsid w:val="00827F1C"/>
    <w:rsid w:val="0083237F"/>
    <w:rsid w:val="00833781"/>
    <w:rsid w:val="008401E1"/>
    <w:rsid w:val="00852937"/>
    <w:rsid w:val="0085457B"/>
    <w:rsid w:val="008650DB"/>
    <w:rsid w:val="00872B2D"/>
    <w:rsid w:val="008764F1"/>
    <w:rsid w:val="008767EB"/>
    <w:rsid w:val="00883C6D"/>
    <w:rsid w:val="00894222"/>
    <w:rsid w:val="00894C68"/>
    <w:rsid w:val="008A53B1"/>
    <w:rsid w:val="008A778B"/>
    <w:rsid w:val="008C0422"/>
    <w:rsid w:val="008C346F"/>
    <w:rsid w:val="008D1C7E"/>
    <w:rsid w:val="008D2E3C"/>
    <w:rsid w:val="008D3ACE"/>
    <w:rsid w:val="008E4467"/>
    <w:rsid w:val="008E7F90"/>
    <w:rsid w:val="008F10DD"/>
    <w:rsid w:val="008F26AE"/>
    <w:rsid w:val="008F5266"/>
    <w:rsid w:val="008F68A0"/>
    <w:rsid w:val="008F7E8C"/>
    <w:rsid w:val="00901A82"/>
    <w:rsid w:val="00903C50"/>
    <w:rsid w:val="009046B8"/>
    <w:rsid w:val="0090743E"/>
    <w:rsid w:val="009075F5"/>
    <w:rsid w:val="0092468C"/>
    <w:rsid w:val="00933865"/>
    <w:rsid w:val="009339E9"/>
    <w:rsid w:val="00937DDF"/>
    <w:rsid w:val="009455F0"/>
    <w:rsid w:val="009501E4"/>
    <w:rsid w:val="0095185E"/>
    <w:rsid w:val="00957362"/>
    <w:rsid w:val="009677C8"/>
    <w:rsid w:val="00973281"/>
    <w:rsid w:val="00977E84"/>
    <w:rsid w:val="00980888"/>
    <w:rsid w:val="00984504"/>
    <w:rsid w:val="00984B33"/>
    <w:rsid w:val="00986BB6"/>
    <w:rsid w:val="00993A48"/>
    <w:rsid w:val="00994FA7"/>
    <w:rsid w:val="009956F6"/>
    <w:rsid w:val="00997659"/>
    <w:rsid w:val="009A26A2"/>
    <w:rsid w:val="009A34A8"/>
    <w:rsid w:val="009A402E"/>
    <w:rsid w:val="009A42DF"/>
    <w:rsid w:val="009A5DF1"/>
    <w:rsid w:val="009A6614"/>
    <w:rsid w:val="009A7937"/>
    <w:rsid w:val="009C1799"/>
    <w:rsid w:val="009C4157"/>
    <w:rsid w:val="009C57F7"/>
    <w:rsid w:val="009C7FE8"/>
    <w:rsid w:val="009D0AA5"/>
    <w:rsid w:val="009D26F5"/>
    <w:rsid w:val="009D5C20"/>
    <w:rsid w:val="009E4D43"/>
    <w:rsid w:val="009E60D8"/>
    <w:rsid w:val="009F7E48"/>
    <w:rsid w:val="00A03C36"/>
    <w:rsid w:val="00A12BF8"/>
    <w:rsid w:val="00A15AE7"/>
    <w:rsid w:val="00A2702B"/>
    <w:rsid w:val="00A3128E"/>
    <w:rsid w:val="00A32E1F"/>
    <w:rsid w:val="00A50BE7"/>
    <w:rsid w:val="00A5561C"/>
    <w:rsid w:val="00A66842"/>
    <w:rsid w:val="00A731AF"/>
    <w:rsid w:val="00A81307"/>
    <w:rsid w:val="00A8130F"/>
    <w:rsid w:val="00A8306C"/>
    <w:rsid w:val="00A8450A"/>
    <w:rsid w:val="00A86333"/>
    <w:rsid w:val="00A87E23"/>
    <w:rsid w:val="00A87E76"/>
    <w:rsid w:val="00A913AA"/>
    <w:rsid w:val="00A964CC"/>
    <w:rsid w:val="00AA235E"/>
    <w:rsid w:val="00AA6DD3"/>
    <w:rsid w:val="00AB560C"/>
    <w:rsid w:val="00AB7415"/>
    <w:rsid w:val="00AC361F"/>
    <w:rsid w:val="00AC3CFB"/>
    <w:rsid w:val="00AC79DE"/>
    <w:rsid w:val="00AD4A3C"/>
    <w:rsid w:val="00AE4B0F"/>
    <w:rsid w:val="00AE77B0"/>
    <w:rsid w:val="00AF0DFD"/>
    <w:rsid w:val="00AF22D5"/>
    <w:rsid w:val="00AF2BC3"/>
    <w:rsid w:val="00AF5730"/>
    <w:rsid w:val="00B00EEC"/>
    <w:rsid w:val="00B045E0"/>
    <w:rsid w:val="00B14733"/>
    <w:rsid w:val="00B15142"/>
    <w:rsid w:val="00B160C0"/>
    <w:rsid w:val="00B17E1F"/>
    <w:rsid w:val="00B21D0B"/>
    <w:rsid w:val="00B25C41"/>
    <w:rsid w:val="00B25EDD"/>
    <w:rsid w:val="00B31B4E"/>
    <w:rsid w:val="00B34484"/>
    <w:rsid w:val="00B3611D"/>
    <w:rsid w:val="00B44512"/>
    <w:rsid w:val="00B450B7"/>
    <w:rsid w:val="00B54D2F"/>
    <w:rsid w:val="00B65B12"/>
    <w:rsid w:val="00B661DC"/>
    <w:rsid w:val="00B74D0F"/>
    <w:rsid w:val="00B77B56"/>
    <w:rsid w:val="00B77E70"/>
    <w:rsid w:val="00B81171"/>
    <w:rsid w:val="00B8436F"/>
    <w:rsid w:val="00B845F5"/>
    <w:rsid w:val="00B86A20"/>
    <w:rsid w:val="00B90906"/>
    <w:rsid w:val="00BA47FD"/>
    <w:rsid w:val="00BA4DBE"/>
    <w:rsid w:val="00BB0EEC"/>
    <w:rsid w:val="00BB1859"/>
    <w:rsid w:val="00BB54C0"/>
    <w:rsid w:val="00BB61E7"/>
    <w:rsid w:val="00BC3D3D"/>
    <w:rsid w:val="00BC3D8C"/>
    <w:rsid w:val="00BC74DC"/>
    <w:rsid w:val="00BD1DD8"/>
    <w:rsid w:val="00BD3AF8"/>
    <w:rsid w:val="00BD3DAF"/>
    <w:rsid w:val="00BD5D6C"/>
    <w:rsid w:val="00BE33E8"/>
    <w:rsid w:val="00BE60E9"/>
    <w:rsid w:val="00BE70AD"/>
    <w:rsid w:val="00C14722"/>
    <w:rsid w:val="00C1795B"/>
    <w:rsid w:val="00C21F3E"/>
    <w:rsid w:val="00C30AAC"/>
    <w:rsid w:val="00C32BE0"/>
    <w:rsid w:val="00C35ED2"/>
    <w:rsid w:val="00C42BB6"/>
    <w:rsid w:val="00C44BBF"/>
    <w:rsid w:val="00C51D60"/>
    <w:rsid w:val="00C53237"/>
    <w:rsid w:val="00C57FFD"/>
    <w:rsid w:val="00C64CE9"/>
    <w:rsid w:val="00C71C4B"/>
    <w:rsid w:val="00C80554"/>
    <w:rsid w:val="00C9650C"/>
    <w:rsid w:val="00CA3CFA"/>
    <w:rsid w:val="00CB445F"/>
    <w:rsid w:val="00CC0BFC"/>
    <w:rsid w:val="00CC2D4E"/>
    <w:rsid w:val="00CC439D"/>
    <w:rsid w:val="00CC75C9"/>
    <w:rsid w:val="00CC7A45"/>
    <w:rsid w:val="00CD01F5"/>
    <w:rsid w:val="00CD5929"/>
    <w:rsid w:val="00CD7BEC"/>
    <w:rsid w:val="00CF00F6"/>
    <w:rsid w:val="00CF0503"/>
    <w:rsid w:val="00CF7E87"/>
    <w:rsid w:val="00CF7EEF"/>
    <w:rsid w:val="00D04BB3"/>
    <w:rsid w:val="00D0620A"/>
    <w:rsid w:val="00D063F1"/>
    <w:rsid w:val="00D14E2E"/>
    <w:rsid w:val="00D25C78"/>
    <w:rsid w:val="00D30F7B"/>
    <w:rsid w:val="00D316D7"/>
    <w:rsid w:val="00D352A9"/>
    <w:rsid w:val="00D40349"/>
    <w:rsid w:val="00D410CF"/>
    <w:rsid w:val="00D43B6D"/>
    <w:rsid w:val="00D55A5E"/>
    <w:rsid w:val="00D57337"/>
    <w:rsid w:val="00D7237A"/>
    <w:rsid w:val="00D8235F"/>
    <w:rsid w:val="00D837C8"/>
    <w:rsid w:val="00DA0C86"/>
    <w:rsid w:val="00DA18EA"/>
    <w:rsid w:val="00DB0B5E"/>
    <w:rsid w:val="00DC439A"/>
    <w:rsid w:val="00DD00BB"/>
    <w:rsid w:val="00DD07AA"/>
    <w:rsid w:val="00DD684B"/>
    <w:rsid w:val="00DE6FC5"/>
    <w:rsid w:val="00DF4A9A"/>
    <w:rsid w:val="00E00120"/>
    <w:rsid w:val="00E04114"/>
    <w:rsid w:val="00E105E5"/>
    <w:rsid w:val="00E133C7"/>
    <w:rsid w:val="00E16A62"/>
    <w:rsid w:val="00E16BAE"/>
    <w:rsid w:val="00E17188"/>
    <w:rsid w:val="00E232AF"/>
    <w:rsid w:val="00E24485"/>
    <w:rsid w:val="00E24EFF"/>
    <w:rsid w:val="00E27F57"/>
    <w:rsid w:val="00E30F22"/>
    <w:rsid w:val="00E356D2"/>
    <w:rsid w:val="00E429E0"/>
    <w:rsid w:val="00E429E1"/>
    <w:rsid w:val="00E44D7D"/>
    <w:rsid w:val="00E5578C"/>
    <w:rsid w:val="00E60E2B"/>
    <w:rsid w:val="00E635AF"/>
    <w:rsid w:val="00E63EA0"/>
    <w:rsid w:val="00E64726"/>
    <w:rsid w:val="00E722CA"/>
    <w:rsid w:val="00E74C26"/>
    <w:rsid w:val="00E755B2"/>
    <w:rsid w:val="00E87C36"/>
    <w:rsid w:val="00E9163E"/>
    <w:rsid w:val="00E9442A"/>
    <w:rsid w:val="00E95131"/>
    <w:rsid w:val="00EA2D86"/>
    <w:rsid w:val="00EA6FD5"/>
    <w:rsid w:val="00EB4A82"/>
    <w:rsid w:val="00EC1476"/>
    <w:rsid w:val="00EC2893"/>
    <w:rsid w:val="00ED10E9"/>
    <w:rsid w:val="00EE2AB0"/>
    <w:rsid w:val="00EE3586"/>
    <w:rsid w:val="00EF3F1B"/>
    <w:rsid w:val="00F01ACE"/>
    <w:rsid w:val="00F01D8C"/>
    <w:rsid w:val="00F15983"/>
    <w:rsid w:val="00F20120"/>
    <w:rsid w:val="00F2553F"/>
    <w:rsid w:val="00F25BE1"/>
    <w:rsid w:val="00F2785D"/>
    <w:rsid w:val="00F33FB4"/>
    <w:rsid w:val="00F45D8A"/>
    <w:rsid w:val="00F46990"/>
    <w:rsid w:val="00F46AA4"/>
    <w:rsid w:val="00F50E78"/>
    <w:rsid w:val="00F570D5"/>
    <w:rsid w:val="00F57D25"/>
    <w:rsid w:val="00F645CB"/>
    <w:rsid w:val="00F70D32"/>
    <w:rsid w:val="00F7362F"/>
    <w:rsid w:val="00F75549"/>
    <w:rsid w:val="00F76E1F"/>
    <w:rsid w:val="00F812CC"/>
    <w:rsid w:val="00F85842"/>
    <w:rsid w:val="00F94EA5"/>
    <w:rsid w:val="00F967A2"/>
    <w:rsid w:val="00FA149F"/>
    <w:rsid w:val="00FA4121"/>
    <w:rsid w:val="00FA4C22"/>
    <w:rsid w:val="00FA61C8"/>
    <w:rsid w:val="00FA6EED"/>
    <w:rsid w:val="00FB6795"/>
    <w:rsid w:val="00FC0176"/>
    <w:rsid w:val="00FC2F7C"/>
    <w:rsid w:val="00FC45B4"/>
    <w:rsid w:val="00FC5140"/>
    <w:rsid w:val="00FD120F"/>
    <w:rsid w:val="00FD272A"/>
    <w:rsid w:val="00FD4A7C"/>
    <w:rsid w:val="00FF4F46"/>
    <w:rsid w:val="00FF6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C1C0"/>
  <w15:chartTrackingRefBased/>
  <w15:docId w15:val="{1EB52CEA-5A1F-4923-AB11-9A6BFDA9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120"/>
    <w:pPr>
      <w:jc w:val="both"/>
    </w:pPr>
  </w:style>
  <w:style w:type="paragraph" w:styleId="Titre1">
    <w:name w:val="heading 1"/>
    <w:basedOn w:val="Normal"/>
    <w:next w:val="Normal"/>
    <w:link w:val="Titre1Car"/>
    <w:uiPriority w:val="9"/>
    <w:qFormat/>
    <w:rsid w:val="00E00120"/>
    <w:pPr>
      <w:keepNext/>
      <w:keepLines/>
      <w:numPr>
        <w:numId w:val="10"/>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E00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550A"/>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C7A45"/>
    <w:pPr>
      <w:keepNext/>
      <w:keepLines/>
      <w:numPr>
        <w:numId w:val="2"/>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120"/>
    <w:rPr>
      <w:rFonts w:asciiTheme="majorHAnsi" w:eastAsiaTheme="majorEastAsia" w:hAnsiTheme="majorHAnsi" w:cstheme="majorBidi"/>
      <w:color w:val="2E74B5" w:themeColor="accent1" w:themeShade="BF"/>
      <w:sz w:val="28"/>
      <w:szCs w:val="32"/>
    </w:rPr>
  </w:style>
  <w:style w:type="paragraph" w:styleId="En-ttedetabledesmatires">
    <w:name w:val="TOC Heading"/>
    <w:basedOn w:val="Titre1"/>
    <w:next w:val="Normal"/>
    <w:uiPriority w:val="39"/>
    <w:unhideWhenUsed/>
    <w:qFormat/>
    <w:rsid w:val="00E00120"/>
    <w:pPr>
      <w:jc w:val="left"/>
      <w:outlineLvl w:val="9"/>
    </w:pPr>
    <w:rPr>
      <w:lang w:eastAsia="fr-FR"/>
    </w:rPr>
  </w:style>
  <w:style w:type="character" w:customStyle="1" w:styleId="Titre3Car">
    <w:name w:val="Titre 3 Car"/>
    <w:basedOn w:val="Policepardfaut"/>
    <w:link w:val="Titre3"/>
    <w:uiPriority w:val="9"/>
    <w:rsid w:val="006255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C7A45"/>
    <w:rPr>
      <w:rFonts w:asciiTheme="majorHAnsi" w:eastAsiaTheme="majorEastAsia" w:hAnsiTheme="majorHAnsi" w:cstheme="majorBidi"/>
      <w:i/>
      <w:iCs/>
      <w:color w:val="2E74B5" w:themeColor="accent1" w:themeShade="BF"/>
    </w:rPr>
  </w:style>
  <w:style w:type="character" w:customStyle="1" w:styleId="Titre2Car">
    <w:name w:val="Titre 2 Car"/>
    <w:basedOn w:val="Policepardfaut"/>
    <w:link w:val="Titre2"/>
    <w:uiPriority w:val="9"/>
    <w:rsid w:val="00E0012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00120"/>
    <w:pPr>
      <w:ind w:left="720"/>
      <w:contextualSpacing/>
    </w:pPr>
  </w:style>
  <w:style w:type="paragraph" w:customStyle="1" w:styleId="Default">
    <w:name w:val="Default"/>
    <w:rsid w:val="00E00120"/>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E00120"/>
    <w:rPr>
      <w:sz w:val="16"/>
      <w:szCs w:val="16"/>
    </w:rPr>
  </w:style>
  <w:style w:type="paragraph" w:styleId="Commentaire">
    <w:name w:val="annotation text"/>
    <w:basedOn w:val="Normal"/>
    <w:link w:val="CommentaireCar"/>
    <w:uiPriority w:val="99"/>
    <w:semiHidden/>
    <w:unhideWhenUsed/>
    <w:rsid w:val="00E00120"/>
    <w:pPr>
      <w:spacing w:line="240" w:lineRule="auto"/>
    </w:pPr>
    <w:rPr>
      <w:sz w:val="20"/>
      <w:szCs w:val="20"/>
    </w:rPr>
  </w:style>
  <w:style w:type="character" w:customStyle="1" w:styleId="CommentaireCar">
    <w:name w:val="Commentaire Car"/>
    <w:basedOn w:val="Policepardfaut"/>
    <w:link w:val="Commentaire"/>
    <w:uiPriority w:val="99"/>
    <w:semiHidden/>
    <w:rsid w:val="00E00120"/>
    <w:rPr>
      <w:sz w:val="20"/>
      <w:szCs w:val="20"/>
    </w:rPr>
  </w:style>
  <w:style w:type="paragraph" w:styleId="Lgende">
    <w:name w:val="caption"/>
    <w:basedOn w:val="Normal"/>
    <w:next w:val="Normal"/>
    <w:uiPriority w:val="35"/>
    <w:unhideWhenUsed/>
    <w:qFormat/>
    <w:rsid w:val="00E00120"/>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E001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120"/>
    <w:rPr>
      <w:rFonts w:ascii="Segoe UI" w:hAnsi="Segoe UI" w:cs="Segoe UI"/>
      <w:sz w:val="18"/>
      <w:szCs w:val="18"/>
    </w:rPr>
  </w:style>
  <w:style w:type="paragraph" w:styleId="TM1">
    <w:name w:val="toc 1"/>
    <w:basedOn w:val="Normal"/>
    <w:next w:val="Normal"/>
    <w:autoRedefine/>
    <w:uiPriority w:val="39"/>
    <w:unhideWhenUsed/>
    <w:rsid w:val="00E00120"/>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00120"/>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2C4809"/>
    <w:pPr>
      <w:tabs>
        <w:tab w:val="left" w:pos="880"/>
        <w:tab w:val="right" w:leader="dot" w:pos="9060"/>
      </w:tabs>
      <w:spacing w:after="0"/>
      <w:ind w:left="440"/>
      <w:jc w:val="left"/>
    </w:pPr>
    <w:rPr>
      <w:rFonts w:cstheme="minorHAnsi"/>
      <w:i/>
      <w:iCs/>
      <w:sz w:val="20"/>
      <w:szCs w:val="20"/>
    </w:rPr>
  </w:style>
  <w:style w:type="character" w:styleId="Lienhypertexte">
    <w:name w:val="Hyperlink"/>
    <w:basedOn w:val="Policepardfaut"/>
    <w:uiPriority w:val="99"/>
    <w:unhideWhenUsed/>
    <w:rsid w:val="00E00120"/>
    <w:rPr>
      <w:color w:val="0563C1" w:themeColor="hyperlink"/>
      <w:u w:val="single"/>
    </w:rPr>
  </w:style>
  <w:style w:type="paragraph" w:styleId="TM4">
    <w:name w:val="toc 4"/>
    <w:basedOn w:val="Normal"/>
    <w:next w:val="Normal"/>
    <w:autoRedefine/>
    <w:uiPriority w:val="39"/>
    <w:unhideWhenUsed/>
    <w:rsid w:val="00E00120"/>
    <w:pPr>
      <w:spacing w:after="0"/>
      <w:ind w:left="660"/>
      <w:jc w:val="left"/>
    </w:pPr>
    <w:rPr>
      <w:rFonts w:cstheme="minorHAnsi"/>
      <w:sz w:val="18"/>
      <w:szCs w:val="18"/>
    </w:rPr>
  </w:style>
  <w:style w:type="paragraph" w:styleId="TM5">
    <w:name w:val="toc 5"/>
    <w:basedOn w:val="Normal"/>
    <w:next w:val="Normal"/>
    <w:autoRedefine/>
    <w:uiPriority w:val="39"/>
    <w:unhideWhenUsed/>
    <w:rsid w:val="00E00120"/>
    <w:pPr>
      <w:spacing w:after="0"/>
      <w:ind w:left="880"/>
      <w:jc w:val="left"/>
    </w:pPr>
    <w:rPr>
      <w:rFonts w:cstheme="minorHAnsi"/>
      <w:sz w:val="18"/>
      <w:szCs w:val="18"/>
    </w:rPr>
  </w:style>
  <w:style w:type="paragraph" w:styleId="TM6">
    <w:name w:val="toc 6"/>
    <w:basedOn w:val="Normal"/>
    <w:next w:val="Normal"/>
    <w:autoRedefine/>
    <w:uiPriority w:val="39"/>
    <w:unhideWhenUsed/>
    <w:rsid w:val="00E00120"/>
    <w:pPr>
      <w:spacing w:after="0"/>
      <w:ind w:left="1100"/>
      <w:jc w:val="left"/>
    </w:pPr>
    <w:rPr>
      <w:rFonts w:cstheme="minorHAnsi"/>
      <w:sz w:val="18"/>
      <w:szCs w:val="18"/>
    </w:rPr>
  </w:style>
  <w:style w:type="paragraph" w:styleId="TM7">
    <w:name w:val="toc 7"/>
    <w:basedOn w:val="Normal"/>
    <w:next w:val="Normal"/>
    <w:autoRedefine/>
    <w:uiPriority w:val="39"/>
    <w:unhideWhenUsed/>
    <w:rsid w:val="00E00120"/>
    <w:pPr>
      <w:spacing w:after="0"/>
      <w:ind w:left="1320"/>
      <w:jc w:val="left"/>
    </w:pPr>
    <w:rPr>
      <w:rFonts w:cstheme="minorHAnsi"/>
      <w:sz w:val="18"/>
      <w:szCs w:val="18"/>
    </w:rPr>
  </w:style>
  <w:style w:type="paragraph" w:styleId="TM8">
    <w:name w:val="toc 8"/>
    <w:basedOn w:val="Normal"/>
    <w:next w:val="Normal"/>
    <w:autoRedefine/>
    <w:uiPriority w:val="39"/>
    <w:unhideWhenUsed/>
    <w:rsid w:val="00E00120"/>
    <w:pPr>
      <w:spacing w:after="0"/>
      <w:ind w:left="1540"/>
      <w:jc w:val="left"/>
    </w:pPr>
    <w:rPr>
      <w:rFonts w:cstheme="minorHAnsi"/>
      <w:sz w:val="18"/>
      <w:szCs w:val="18"/>
    </w:rPr>
  </w:style>
  <w:style w:type="paragraph" w:styleId="TM9">
    <w:name w:val="toc 9"/>
    <w:basedOn w:val="Normal"/>
    <w:next w:val="Normal"/>
    <w:autoRedefine/>
    <w:uiPriority w:val="39"/>
    <w:unhideWhenUsed/>
    <w:rsid w:val="00E00120"/>
    <w:pPr>
      <w:spacing w:after="0"/>
      <w:ind w:left="1760"/>
      <w:jc w:val="left"/>
    </w:pPr>
    <w:rPr>
      <w:rFonts w:cstheme="minorHAnsi"/>
      <w:sz w:val="18"/>
      <w:szCs w:val="18"/>
    </w:rPr>
  </w:style>
  <w:style w:type="table" w:styleId="Grilledutableau">
    <w:name w:val="Table Grid"/>
    <w:basedOn w:val="TableauNormal"/>
    <w:uiPriority w:val="39"/>
    <w:rsid w:val="00DB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F0503"/>
    <w:rPr>
      <w:b/>
      <w:bCs/>
    </w:rPr>
  </w:style>
  <w:style w:type="character" w:customStyle="1" w:styleId="ObjetducommentaireCar">
    <w:name w:val="Objet du commentaire Car"/>
    <w:basedOn w:val="CommentaireCar"/>
    <w:link w:val="Objetducommentaire"/>
    <w:uiPriority w:val="99"/>
    <w:semiHidden/>
    <w:rsid w:val="00CF0503"/>
    <w:rPr>
      <w:b/>
      <w:bCs/>
      <w:sz w:val="20"/>
      <w:szCs w:val="20"/>
    </w:rPr>
  </w:style>
  <w:style w:type="character" w:styleId="Textedelespacerserv">
    <w:name w:val="Placeholder Text"/>
    <w:basedOn w:val="Policepardfaut"/>
    <w:uiPriority w:val="99"/>
    <w:semiHidden/>
    <w:rsid w:val="0064000E"/>
    <w:rPr>
      <w:color w:val="808080"/>
    </w:rPr>
  </w:style>
  <w:style w:type="paragraph" w:styleId="NormalWeb">
    <w:name w:val="Normal (Web)"/>
    <w:basedOn w:val="Normal"/>
    <w:uiPriority w:val="99"/>
    <w:semiHidden/>
    <w:unhideWhenUsed/>
    <w:rsid w:val="005C126F"/>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89780">
      <w:bodyDiv w:val="1"/>
      <w:marLeft w:val="0"/>
      <w:marRight w:val="0"/>
      <w:marTop w:val="0"/>
      <w:marBottom w:val="0"/>
      <w:divBdr>
        <w:top w:val="none" w:sz="0" w:space="0" w:color="auto"/>
        <w:left w:val="none" w:sz="0" w:space="0" w:color="auto"/>
        <w:bottom w:val="none" w:sz="0" w:space="0" w:color="auto"/>
        <w:right w:val="none" w:sz="0" w:space="0" w:color="auto"/>
      </w:divBdr>
    </w:div>
    <w:div w:id="435365586">
      <w:bodyDiv w:val="1"/>
      <w:marLeft w:val="0"/>
      <w:marRight w:val="0"/>
      <w:marTop w:val="0"/>
      <w:marBottom w:val="0"/>
      <w:divBdr>
        <w:top w:val="none" w:sz="0" w:space="0" w:color="auto"/>
        <w:left w:val="none" w:sz="0" w:space="0" w:color="auto"/>
        <w:bottom w:val="none" w:sz="0" w:space="0" w:color="auto"/>
        <w:right w:val="none" w:sz="0" w:space="0" w:color="auto"/>
      </w:divBdr>
    </w:div>
    <w:div w:id="608436407">
      <w:bodyDiv w:val="1"/>
      <w:marLeft w:val="0"/>
      <w:marRight w:val="0"/>
      <w:marTop w:val="0"/>
      <w:marBottom w:val="0"/>
      <w:divBdr>
        <w:top w:val="none" w:sz="0" w:space="0" w:color="auto"/>
        <w:left w:val="none" w:sz="0" w:space="0" w:color="auto"/>
        <w:bottom w:val="none" w:sz="0" w:space="0" w:color="auto"/>
        <w:right w:val="none" w:sz="0" w:space="0" w:color="auto"/>
      </w:divBdr>
    </w:div>
    <w:div w:id="672344424">
      <w:bodyDiv w:val="1"/>
      <w:marLeft w:val="0"/>
      <w:marRight w:val="0"/>
      <w:marTop w:val="0"/>
      <w:marBottom w:val="0"/>
      <w:divBdr>
        <w:top w:val="none" w:sz="0" w:space="0" w:color="auto"/>
        <w:left w:val="none" w:sz="0" w:space="0" w:color="auto"/>
        <w:bottom w:val="none" w:sz="0" w:space="0" w:color="auto"/>
        <w:right w:val="none" w:sz="0" w:space="0" w:color="auto"/>
      </w:divBdr>
    </w:div>
    <w:div w:id="825780834">
      <w:bodyDiv w:val="1"/>
      <w:marLeft w:val="0"/>
      <w:marRight w:val="0"/>
      <w:marTop w:val="0"/>
      <w:marBottom w:val="0"/>
      <w:divBdr>
        <w:top w:val="none" w:sz="0" w:space="0" w:color="auto"/>
        <w:left w:val="none" w:sz="0" w:space="0" w:color="auto"/>
        <w:bottom w:val="none" w:sz="0" w:space="0" w:color="auto"/>
        <w:right w:val="none" w:sz="0" w:space="0" w:color="auto"/>
      </w:divBdr>
    </w:div>
    <w:div w:id="1262568913">
      <w:bodyDiv w:val="1"/>
      <w:marLeft w:val="0"/>
      <w:marRight w:val="0"/>
      <w:marTop w:val="0"/>
      <w:marBottom w:val="0"/>
      <w:divBdr>
        <w:top w:val="none" w:sz="0" w:space="0" w:color="auto"/>
        <w:left w:val="none" w:sz="0" w:space="0" w:color="auto"/>
        <w:bottom w:val="none" w:sz="0" w:space="0" w:color="auto"/>
        <w:right w:val="none" w:sz="0" w:space="0" w:color="auto"/>
      </w:divBdr>
    </w:div>
    <w:div w:id="1475290789">
      <w:bodyDiv w:val="1"/>
      <w:marLeft w:val="0"/>
      <w:marRight w:val="0"/>
      <w:marTop w:val="0"/>
      <w:marBottom w:val="0"/>
      <w:divBdr>
        <w:top w:val="none" w:sz="0" w:space="0" w:color="auto"/>
        <w:left w:val="none" w:sz="0" w:space="0" w:color="auto"/>
        <w:bottom w:val="none" w:sz="0" w:space="0" w:color="auto"/>
        <w:right w:val="none" w:sz="0" w:space="0" w:color="auto"/>
      </w:divBdr>
    </w:div>
    <w:div w:id="1577015548">
      <w:bodyDiv w:val="1"/>
      <w:marLeft w:val="0"/>
      <w:marRight w:val="0"/>
      <w:marTop w:val="0"/>
      <w:marBottom w:val="0"/>
      <w:divBdr>
        <w:top w:val="none" w:sz="0" w:space="0" w:color="auto"/>
        <w:left w:val="none" w:sz="0" w:space="0" w:color="auto"/>
        <w:bottom w:val="none" w:sz="0" w:space="0" w:color="auto"/>
        <w:right w:val="none" w:sz="0" w:space="0" w:color="auto"/>
      </w:divBdr>
    </w:div>
    <w:div w:id="1584485531">
      <w:bodyDiv w:val="1"/>
      <w:marLeft w:val="0"/>
      <w:marRight w:val="0"/>
      <w:marTop w:val="0"/>
      <w:marBottom w:val="0"/>
      <w:divBdr>
        <w:top w:val="none" w:sz="0" w:space="0" w:color="auto"/>
        <w:left w:val="none" w:sz="0" w:space="0" w:color="auto"/>
        <w:bottom w:val="none" w:sz="0" w:space="0" w:color="auto"/>
        <w:right w:val="none" w:sz="0" w:space="0" w:color="auto"/>
      </w:divBdr>
    </w:div>
    <w:div w:id="1816799232">
      <w:bodyDiv w:val="1"/>
      <w:marLeft w:val="0"/>
      <w:marRight w:val="0"/>
      <w:marTop w:val="0"/>
      <w:marBottom w:val="0"/>
      <w:divBdr>
        <w:top w:val="none" w:sz="0" w:space="0" w:color="auto"/>
        <w:left w:val="none" w:sz="0" w:space="0" w:color="auto"/>
        <w:bottom w:val="none" w:sz="0" w:space="0" w:color="auto"/>
        <w:right w:val="none" w:sz="0" w:space="0" w:color="auto"/>
      </w:divBdr>
    </w:div>
    <w:div w:id="1882282037">
      <w:bodyDiv w:val="1"/>
      <w:marLeft w:val="0"/>
      <w:marRight w:val="0"/>
      <w:marTop w:val="0"/>
      <w:marBottom w:val="0"/>
      <w:divBdr>
        <w:top w:val="none" w:sz="0" w:space="0" w:color="auto"/>
        <w:left w:val="none" w:sz="0" w:space="0" w:color="auto"/>
        <w:bottom w:val="none" w:sz="0" w:space="0" w:color="auto"/>
        <w:right w:val="none" w:sz="0" w:space="0" w:color="auto"/>
      </w:divBdr>
    </w:div>
    <w:div w:id="1981302029">
      <w:bodyDiv w:val="1"/>
      <w:marLeft w:val="0"/>
      <w:marRight w:val="0"/>
      <w:marTop w:val="0"/>
      <w:marBottom w:val="0"/>
      <w:divBdr>
        <w:top w:val="none" w:sz="0" w:space="0" w:color="auto"/>
        <w:left w:val="none" w:sz="0" w:space="0" w:color="auto"/>
        <w:bottom w:val="none" w:sz="0" w:space="0" w:color="auto"/>
        <w:right w:val="none" w:sz="0" w:space="0" w:color="auto"/>
      </w:divBdr>
    </w:div>
    <w:div w:id="21248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vitesse%20acquisi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orienta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position%20chambre%20de%20r&#233;f.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FOC.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233;nergi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taille%20de%20cham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S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233;tecteu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profond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MeV</c:v>
          </c:tx>
          <c:spPr>
            <a:ln w="12700" cap="rnd">
              <a:solidFill>
                <a:srgbClr val="009999"/>
              </a:solidFill>
              <a:round/>
            </a:ln>
            <a:effectLst/>
          </c:spPr>
          <c:marker>
            <c:symbol val="none"/>
          </c:marker>
          <c:xVal>
            <c:numRef>
              <c:f>'rendements énergie roos'!$C$19:$C$186</c:f>
              <c:numCache>
                <c:formatCode>0.00</c:formatCode>
                <c:ptCount val="168"/>
                <c:pt idx="0">
                  <c:v>200</c:v>
                </c:pt>
                <c:pt idx="1">
                  <c:v>199.3</c:v>
                </c:pt>
                <c:pt idx="2">
                  <c:v>198</c:v>
                </c:pt>
                <c:pt idx="3">
                  <c:v>196.8</c:v>
                </c:pt>
                <c:pt idx="4">
                  <c:v>195.6</c:v>
                </c:pt>
                <c:pt idx="5">
                  <c:v>194.4</c:v>
                </c:pt>
                <c:pt idx="6">
                  <c:v>193.1</c:v>
                </c:pt>
                <c:pt idx="7">
                  <c:v>192</c:v>
                </c:pt>
                <c:pt idx="8">
                  <c:v>190.8</c:v>
                </c:pt>
                <c:pt idx="9">
                  <c:v>189.6</c:v>
                </c:pt>
                <c:pt idx="10">
                  <c:v>188.4</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146.19999999999999</c:v>
                </c:pt>
                <c:pt idx="46">
                  <c:v>145.1</c:v>
                </c:pt>
                <c:pt idx="47">
                  <c:v>143.9</c:v>
                </c:pt>
                <c:pt idx="48">
                  <c:v>142.69999999999999</c:v>
                </c:pt>
                <c:pt idx="49">
                  <c:v>141.5</c:v>
                </c:pt>
                <c:pt idx="50">
                  <c:v>140.30000000000001</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92.1</c:v>
                </c:pt>
                <c:pt idx="91">
                  <c:v>91</c:v>
                </c:pt>
                <c:pt idx="92">
                  <c:v>89.7</c:v>
                </c:pt>
                <c:pt idx="93">
                  <c:v>88.6</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69.2</c:v>
                </c:pt>
                <c:pt idx="110">
                  <c:v>68</c:v>
                </c:pt>
                <c:pt idx="111">
                  <c:v>66.8</c:v>
                </c:pt>
                <c:pt idx="112">
                  <c:v>65.599999999999994</c:v>
                </c:pt>
                <c:pt idx="113">
                  <c:v>64.400000000000006</c:v>
                </c:pt>
                <c:pt idx="114">
                  <c:v>63.2</c:v>
                </c:pt>
                <c:pt idx="115">
                  <c:v>62</c:v>
                </c:pt>
                <c:pt idx="116">
                  <c:v>60.8</c:v>
                </c:pt>
                <c:pt idx="117">
                  <c:v>59.6</c:v>
                </c:pt>
                <c:pt idx="118">
                  <c:v>58.4</c:v>
                </c:pt>
                <c:pt idx="119">
                  <c:v>57.2</c:v>
                </c:pt>
                <c:pt idx="120">
                  <c:v>56</c:v>
                </c:pt>
                <c:pt idx="121">
                  <c:v>54.8</c:v>
                </c:pt>
                <c:pt idx="122">
                  <c:v>53.6</c:v>
                </c:pt>
                <c:pt idx="123">
                  <c:v>52.4</c:v>
                </c:pt>
                <c:pt idx="124">
                  <c:v>51.2</c:v>
                </c:pt>
                <c:pt idx="125">
                  <c:v>50</c:v>
                </c:pt>
                <c:pt idx="126">
                  <c:v>48.8</c:v>
                </c:pt>
                <c:pt idx="127">
                  <c:v>47.6</c:v>
                </c:pt>
                <c:pt idx="128">
                  <c:v>46.4</c:v>
                </c:pt>
                <c:pt idx="129">
                  <c:v>45.2</c:v>
                </c:pt>
                <c:pt idx="130">
                  <c:v>44</c:v>
                </c:pt>
                <c:pt idx="131">
                  <c:v>42.7</c:v>
                </c:pt>
                <c:pt idx="132">
                  <c:v>41.5</c:v>
                </c:pt>
                <c:pt idx="133">
                  <c:v>40.299999999999997</c:v>
                </c:pt>
                <c:pt idx="134">
                  <c:v>39.1</c:v>
                </c:pt>
                <c:pt idx="135">
                  <c:v>37.9</c:v>
                </c:pt>
                <c:pt idx="136">
                  <c:v>36.700000000000003</c:v>
                </c:pt>
                <c:pt idx="137">
                  <c:v>35.5</c:v>
                </c:pt>
                <c:pt idx="138">
                  <c:v>34.299999999999997</c:v>
                </c:pt>
                <c:pt idx="139">
                  <c:v>33.1</c:v>
                </c:pt>
                <c:pt idx="140">
                  <c:v>31.9</c:v>
                </c:pt>
                <c:pt idx="141">
                  <c:v>30.7</c:v>
                </c:pt>
                <c:pt idx="142">
                  <c:v>29.5</c:v>
                </c:pt>
                <c:pt idx="143">
                  <c:v>28.3</c:v>
                </c:pt>
                <c:pt idx="144">
                  <c:v>27.1</c:v>
                </c:pt>
                <c:pt idx="145">
                  <c:v>25.9</c:v>
                </c:pt>
                <c:pt idx="146">
                  <c:v>24.7</c:v>
                </c:pt>
                <c:pt idx="147">
                  <c:v>23.5</c:v>
                </c:pt>
                <c:pt idx="148">
                  <c:v>22.3</c:v>
                </c:pt>
                <c:pt idx="149">
                  <c:v>21.1</c:v>
                </c:pt>
                <c:pt idx="150">
                  <c:v>19.899999999999999</c:v>
                </c:pt>
                <c:pt idx="151">
                  <c:v>18.600000000000001</c:v>
                </c:pt>
                <c:pt idx="152">
                  <c:v>17.399999999999999</c:v>
                </c:pt>
                <c:pt idx="153">
                  <c:v>16.2</c:v>
                </c:pt>
                <c:pt idx="154">
                  <c:v>15</c:v>
                </c:pt>
                <c:pt idx="155">
                  <c:v>13.8</c:v>
                </c:pt>
                <c:pt idx="156">
                  <c:v>12.6</c:v>
                </c:pt>
                <c:pt idx="157">
                  <c:v>11.4</c:v>
                </c:pt>
                <c:pt idx="158">
                  <c:v>10.199999999999999</c:v>
                </c:pt>
                <c:pt idx="159">
                  <c:v>9</c:v>
                </c:pt>
                <c:pt idx="160">
                  <c:v>7.8</c:v>
                </c:pt>
                <c:pt idx="161">
                  <c:v>6.6</c:v>
                </c:pt>
                <c:pt idx="162">
                  <c:v>5.4</c:v>
                </c:pt>
                <c:pt idx="163">
                  <c:v>4.2</c:v>
                </c:pt>
                <c:pt idx="164">
                  <c:v>3</c:v>
                </c:pt>
                <c:pt idx="165">
                  <c:v>1.8</c:v>
                </c:pt>
                <c:pt idx="166">
                  <c:v>0.6</c:v>
                </c:pt>
                <c:pt idx="167">
                  <c:v>-0.5</c:v>
                </c:pt>
              </c:numCache>
            </c:numRef>
          </c:xVal>
          <c:yVal>
            <c:numRef>
              <c:f>'rendements énergie roos'!$F$19:$F$186</c:f>
              <c:numCache>
                <c:formatCode>0.00</c:formatCode>
                <c:ptCount val="168"/>
                <c:pt idx="0">
                  <c:v>0.16</c:v>
                </c:pt>
                <c:pt idx="1">
                  <c:v>0.19</c:v>
                </c:pt>
                <c:pt idx="2">
                  <c:v>0.18</c:v>
                </c:pt>
                <c:pt idx="3">
                  <c:v>0.18</c:v>
                </c:pt>
                <c:pt idx="4">
                  <c:v>0.18</c:v>
                </c:pt>
                <c:pt idx="5">
                  <c:v>0.19</c:v>
                </c:pt>
                <c:pt idx="6">
                  <c:v>0.18</c:v>
                </c:pt>
                <c:pt idx="7">
                  <c:v>0.19</c:v>
                </c:pt>
                <c:pt idx="8">
                  <c:v>0.18</c:v>
                </c:pt>
                <c:pt idx="9">
                  <c:v>0.19</c:v>
                </c:pt>
                <c:pt idx="10">
                  <c:v>0.21</c:v>
                </c:pt>
                <c:pt idx="11">
                  <c:v>0.2</c:v>
                </c:pt>
                <c:pt idx="12">
                  <c:v>0.21</c:v>
                </c:pt>
                <c:pt idx="13">
                  <c:v>0.2</c:v>
                </c:pt>
                <c:pt idx="14">
                  <c:v>0.21</c:v>
                </c:pt>
                <c:pt idx="15">
                  <c:v>0.2</c:v>
                </c:pt>
                <c:pt idx="16">
                  <c:v>0.21</c:v>
                </c:pt>
                <c:pt idx="17">
                  <c:v>0.21</c:v>
                </c:pt>
                <c:pt idx="18">
                  <c:v>0.22</c:v>
                </c:pt>
                <c:pt idx="19">
                  <c:v>0.21</c:v>
                </c:pt>
                <c:pt idx="20">
                  <c:v>0.21</c:v>
                </c:pt>
                <c:pt idx="21">
                  <c:v>0.21</c:v>
                </c:pt>
                <c:pt idx="22">
                  <c:v>0.21</c:v>
                </c:pt>
                <c:pt idx="23">
                  <c:v>0.22</c:v>
                </c:pt>
                <c:pt idx="24">
                  <c:v>0.23</c:v>
                </c:pt>
                <c:pt idx="25">
                  <c:v>0.22</c:v>
                </c:pt>
                <c:pt idx="26">
                  <c:v>0.22</c:v>
                </c:pt>
                <c:pt idx="27">
                  <c:v>0.22</c:v>
                </c:pt>
                <c:pt idx="28">
                  <c:v>0.23</c:v>
                </c:pt>
                <c:pt idx="29">
                  <c:v>0.24</c:v>
                </c:pt>
                <c:pt idx="30">
                  <c:v>0.24</c:v>
                </c:pt>
                <c:pt idx="31">
                  <c:v>0.23</c:v>
                </c:pt>
                <c:pt idx="32">
                  <c:v>0.24</c:v>
                </c:pt>
                <c:pt idx="33">
                  <c:v>0.25</c:v>
                </c:pt>
                <c:pt idx="34">
                  <c:v>0.25</c:v>
                </c:pt>
                <c:pt idx="35">
                  <c:v>0.24</c:v>
                </c:pt>
                <c:pt idx="36">
                  <c:v>0.25</c:v>
                </c:pt>
                <c:pt idx="37">
                  <c:v>0.24</c:v>
                </c:pt>
                <c:pt idx="38">
                  <c:v>0.26</c:v>
                </c:pt>
                <c:pt idx="39">
                  <c:v>0.23</c:v>
                </c:pt>
                <c:pt idx="40">
                  <c:v>0.26</c:v>
                </c:pt>
                <c:pt idx="41">
                  <c:v>0.25</c:v>
                </c:pt>
                <c:pt idx="42">
                  <c:v>0.25</c:v>
                </c:pt>
                <c:pt idx="43">
                  <c:v>0.27</c:v>
                </c:pt>
                <c:pt idx="44">
                  <c:v>0.24</c:v>
                </c:pt>
                <c:pt idx="45">
                  <c:v>0.27</c:v>
                </c:pt>
                <c:pt idx="46">
                  <c:v>0.27</c:v>
                </c:pt>
                <c:pt idx="47">
                  <c:v>0.25</c:v>
                </c:pt>
                <c:pt idx="48">
                  <c:v>0.26</c:v>
                </c:pt>
                <c:pt idx="49">
                  <c:v>0.27</c:v>
                </c:pt>
                <c:pt idx="50">
                  <c:v>0.28000000000000003</c:v>
                </c:pt>
                <c:pt idx="51">
                  <c:v>0.27</c:v>
                </c:pt>
                <c:pt idx="52">
                  <c:v>0.25</c:v>
                </c:pt>
                <c:pt idx="53">
                  <c:v>0.26</c:v>
                </c:pt>
                <c:pt idx="54">
                  <c:v>0.27</c:v>
                </c:pt>
                <c:pt idx="55">
                  <c:v>0.28000000000000003</c:v>
                </c:pt>
                <c:pt idx="56">
                  <c:v>0.26</c:v>
                </c:pt>
                <c:pt idx="57">
                  <c:v>0.28000000000000003</c:v>
                </c:pt>
                <c:pt idx="58">
                  <c:v>0.28999999999999998</c:v>
                </c:pt>
                <c:pt idx="59">
                  <c:v>0.28999999999999998</c:v>
                </c:pt>
                <c:pt idx="60">
                  <c:v>0.28999999999999998</c:v>
                </c:pt>
                <c:pt idx="61">
                  <c:v>0.31</c:v>
                </c:pt>
                <c:pt idx="62">
                  <c:v>0.3</c:v>
                </c:pt>
                <c:pt idx="63">
                  <c:v>0.3</c:v>
                </c:pt>
                <c:pt idx="64">
                  <c:v>0.28999999999999998</c:v>
                </c:pt>
                <c:pt idx="65">
                  <c:v>0.32</c:v>
                </c:pt>
                <c:pt idx="66">
                  <c:v>0.3</c:v>
                </c:pt>
                <c:pt idx="67">
                  <c:v>0.31</c:v>
                </c:pt>
                <c:pt idx="68">
                  <c:v>0.31</c:v>
                </c:pt>
                <c:pt idx="69">
                  <c:v>0.32</c:v>
                </c:pt>
                <c:pt idx="70">
                  <c:v>0.32</c:v>
                </c:pt>
                <c:pt idx="71">
                  <c:v>0.33</c:v>
                </c:pt>
                <c:pt idx="72">
                  <c:v>0.32</c:v>
                </c:pt>
                <c:pt idx="73">
                  <c:v>0.32</c:v>
                </c:pt>
                <c:pt idx="74">
                  <c:v>0.34</c:v>
                </c:pt>
                <c:pt idx="75">
                  <c:v>0.33</c:v>
                </c:pt>
                <c:pt idx="76">
                  <c:v>0.35</c:v>
                </c:pt>
                <c:pt idx="77">
                  <c:v>0.34</c:v>
                </c:pt>
                <c:pt idx="78">
                  <c:v>0.35</c:v>
                </c:pt>
                <c:pt idx="79">
                  <c:v>0.35</c:v>
                </c:pt>
                <c:pt idx="80">
                  <c:v>0.35</c:v>
                </c:pt>
                <c:pt idx="81">
                  <c:v>0.36</c:v>
                </c:pt>
                <c:pt idx="82">
                  <c:v>0.36</c:v>
                </c:pt>
                <c:pt idx="83">
                  <c:v>0.37</c:v>
                </c:pt>
                <c:pt idx="84">
                  <c:v>0.36</c:v>
                </c:pt>
                <c:pt idx="85">
                  <c:v>0.38</c:v>
                </c:pt>
                <c:pt idx="86">
                  <c:v>0.38</c:v>
                </c:pt>
                <c:pt idx="87">
                  <c:v>0.39</c:v>
                </c:pt>
                <c:pt idx="88">
                  <c:v>0.37</c:v>
                </c:pt>
                <c:pt idx="89">
                  <c:v>0.39</c:v>
                </c:pt>
                <c:pt idx="90">
                  <c:v>0.39</c:v>
                </c:pt>
                <c:pt idx="91">
                  <c:v>0.41</c:v>
                </c:pt>
                <c:pt idx="92">
                  <c:v>0.42</c:v>
                </c:pt>
                <c:pt idx="93">
                  <c:v>0.4</c:v>
                </c:pt>
                <c:pt idx="94">
                  <c:v>0.42</c:v>
                </c:pt>
                <c:pt idx="95">
                  <c:v>0.41</c:v>
                </c:pt>
                <c:pt idx="96">
                  <c:v>0.42</c:v>
                </c:pt>
                <c:pt idx="97">
                  <c:v>0.41</c:v>
                </c:pt>
                <c:pt idx="98">
                  <c:v>0.42</c:v>
                </c:pt>
                <c:pt idx="99">
                  <c:v>0.43</c:v>
                </c:pt>
                <c:pt idx="100">
                  <c:v>0.44</c:v>
                </c:pt>
                <c:pt idx="101">
                  <c:v>0.44</c:v>
                </c:pt>
                <c:pt idx="102">
                  <c:v>0.44</c:v>
                </c:pt>
                <c:pt idx="103">
                  <c:v>0.45</c:v>
                </c:pt>
                <c:pt idx="104">
                  <c:v>0.45</c:v>
                </c:pt>
                <c:pt idx="105">
                  <c:v>0.46</c:v>
                </c:pt>
                <c:pt idx="106">
                  <c:v>0.47</c:v>
                </c:pt>
                <c:pt idx="107">
                  <c:v>0.47</c:v>
                </c:pt>
                <c:pt idx="108">
                  <c:v>0.47</c:v>
                </c:pt>
                <c:pt idx="109">
                  <c:v>0.46</c:v>
                </c:pt>
                <c:pt idx="110">
                  <c:v>0.49</c:v>
                </c:pt>
                <c:pt idx="111">
                  <c:v>0.48</c:v>
                </c:pt>
                <c:pt idx="112">
                  <c:v>0.49</c:v>
                </c:pt>
                <c:pt idx="113">
                  <c:v>0.48</c:v>
                </c:pt>
                <c:pt idx="114">
                  <c:v>0.47</c:v>
                </c:pt>
                <c:pt idx="115">
                  <c:v>0.5</c:v>
                </c:pt>
                <c:pt idx="116">
                  <c:v>0.5</c:v>
                </c:pt>
                <c:pt idx="117">
                  <c:v>0.53</c:v>
                </c:pt>
                <c:pt idx="118">
                  <c:v>0.52</c:v>
                </c:pt>
                <c:pt idx="119">
                  <c:v>0.51</c:v>
                </c:pt>
                <c:pt idx="120">
                  <c:v>0.53</c:v>
                </c:pt>
                <c:pt idx="121">
                  <c:v>0.52</c:v>
                </c:pt>
                <c:pt idx="122">
                  <c:v>0.54</c:v>
                </c:pt>
                <c:pt idx="123">
                  <c:v>0.54</c:v>
                </c:pt>
                <c:pt idx="124">
                  <c:v>0.55000000000000004</c:v>
                </c:pt>
                <c:pt idx="125">
                  <c:v>0.55000000000000004</c:v>
                </c:pt>
                <c:pt idx="126">
                  <c:v>0.55000000000000004</c:v>
                </c:pt>
                <c:pt idx="127">
                  <c:v>0.56999999999999995</c:v>
                </c:pt>
                <c:pt idx="128">
                  <c:v>0.57999999999999996</c:v>
                </c:pt>
                <c:pt idx="129">
                  <c:v>0.56999999999999995</c:v>
                </c:pt>
                <c:pt idx="130">
                  <c:v>0.56999999999999995</c:v>
                </c:pt>
                <c:pt idx="131">
                  <c:v>0.57999999999999996</c:v>
                </c:pt>
                <c:pt idx="132">
                  <c:v>0.6</c:v>
                </c:pt>
                <c:pt idx="133">
                  <c:v>0.6</c:v>
                </c:pt>
                <c:pt idx="134">
                  <c:v>0.61</c:v>
                </c:pt>
                <c:pt idx="135">
                  <c:v>0.62</c:v>
                </c:pt>
                <c:pt idx="136">
                  <c:v>0.61</c:v>
                </c:pt>
                <c:pt idx="137">
                  <c:v>0.65</c:v>
                </c:pt>
                <c:pt idx="138">
                  <c:v>0.76</c:v>
                </c:pt>
                <c:pt idx="139">
                  <c:v>1.0900000000000001</c:v>
                </c:pt>
                <c:pt idx="140">
                  <c:v>2.04</c:v>
                </c:pt>
                <c:pt idx="141">
                  <c:v>4.18</c:v>
                </c:pt>
                <c:pt idx="142">
                  <c:v>7.59</c:v>
                </c:pt>
                <c:pt idx="143">
                  <c:v>13.15</c:v>
                </c:pt>
                <c:pt idx="144">
                  <c:v>20.58</c:v>
                </c:pt>
                <c:pt idx="145">
                  <c:v>29.27</c:v>
                </c:pt>
                <c:pt idx="146">
                  <c:v>40.200000000000003</c:v>
                </c:pt>
                <c:pt idx="147">
                  <c:v>50.07</c:v>
                </c:pt>
                <c:pt idx="148">
                  <c:v>60.21</c:v>
                </c:pt>
                <c:pt idx="149">
                  <c:v>70.38</c:v>
                </c:pt>
                <c:pt idx="150">
                  <c:v>78.599999999999994</c:v>
                </c:pt>
                <c:pt idx="151">
                  <c:v>86.19</c:v>
                </c:pt>
                <c:pt idx="152">
                  <c:v>91.76</c:v>
                </c:pt>
                <c:pt idx="153">
                  <c:v>96.21</c:v>
                </c:pt>
                <c:pt idx="154">
                  <c:v>98.92</c:v>
                </c:pt>
                <c:pt idx="155">
                  <c:v>100</c:v>
                </c:pt>
                <c:pt idx="156">
                  <c:v>100</c:v>
                </c:pt>
                <c:pt idx="157">
                  <c:v>98.86</c:v>
                </c:pt>
                <c:pt idx="158">
                  <c:v>97.26</c:v>
                </c:pt>
                <c:pt idx="159">
                  <c:v>94.97</c:v>
                </c:pt>
                <c:pt idx="160">
                  <c:v>92.48</c:v>
                </c:pt>
                <c:pt idx="161">
                  <c:v>89.98</c:v>
                </c:pt>
                <c:pt idx="162">
                  <c:v>87.37</c:v>
                </c:pt>
                <c:pt idx="163">
                  <c:v>84.95</c:v>
                </c:pt>
                <c:pt idx="164">
                  <c:v>82.57</c:v>
                </c:pt>
                <c:pt idx="165">
                  <c:v>80.91</c:v>
                </c:pt>
                <c:pt idx="166">
                  <c:v>80.2</c:v>
                </c:pt>
                <c:pt idx="167">
                  <c:v>80.36</c:v>
                </c:pt>
              </c:numCache>
            </c:numRef>
          </c:yVal>
          <c:smooth val="0"/>
          <c:extLst>
            <c:ext xmlns:c16="http://schemas.microsoft.com/office/drawing/2014/chart" uri="{C3380CC4-5D6E-409C-BE32-E72D297353CC}">
              <c16:uniqueId val="{00000000-5448-494D-A96A-5E89A7CD422D}"/>
            </c:ext>
          </c:extLst>
        </c:ser>
        <c:ser>
          <c:idx val="1"/>
          <c:order val="1"/>
          <c:tx>
            <c:v>9 MeV</c:v>
          </c:tx>
          <c:spPr>
            <a:ln w="12700"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0"/>
          <c:extLst>
            <c:ext xmlns:c16="http://schemas.microsoft.com/office/drawing/2014/chart" uri="{C3380CC4-5D6E-409C-BE32-E72D297353CC}">
              <c16:uniqueId val="{00000001-5448-494D-A96A-5E89A7CD422D}"/>
            </c:ext>
          </c:extLst>
        </c:ser>
        <c:ser>
          <c:idx val="4"/>
          <c:order val="2"/>
          <c:tx>
            <c:v>12 MeV</c:v>
          </c:tx>
          <c:spPr>
            <a:ln w="12700" cap="rnd">
              <a:solidFill>
                <a:schemeClr val="accent1"/>
              </a:solidFill>
              <a:round/>
            </a:ln>
            <a:effectLst/>
          </c:spPr>
          <c:marker>
            <c:symbol val="none"/>
          </c:marker>
          <c:xVal>
            <c:numRef>
              <c:f>'rendements énergie roos'!$U$19:$U$144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roos'!$X$19:$X$144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2-5448-494D-A96A-5E89A7CD422D}"/>
            </c:ext>
          </c:extLst>
        </c:ser>
        <c:ser>
          <c:idx val="2"/>
          <c:order val="3"/>
          <c:tx>
            <c:v>15 MeV</c:v>
          </c:tx>
          <c:spPr>
            <a:ln w="12700" cap="rnd">
              <a:solidFill>
                <a:srgbClr val="FF0066"/>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0"/>
          <c:extLst>
            <c:ext xmlns:c16="http://schemas.microsoft.com/office/drawing/2014/chart" uri="{C3380CC4-5D6E-409C-BE32-E72D297353CC}">
              <c16:uniqueId val="{00000003-5448-494D-A96A-5E89A7CD422D}"/>
            </c:ext>
          </c:extLst>
        </c:ser>
        <c:ser>
          <c:idx val="3"/>
          <c:order val="4"/>
          <c:tx>
            <c:v>18 MeV</c:v>
          </c:tx>
          <c:spPr>
            <a:ln w="12700" cap="rnd">
              <a:solidFill>
                <a:srgbClr val="7030A0"/>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0"/>
          <c:extLst>
            <c:ext xmlns:c16="http://schemas.microsoft.com/office/drawing/2014/chart" uri="{C3380CC4-5D6E-409C-BE32-E72D297353CC}">
              <c16:uniqueId val="{00000004-5448-494D-A96A-5E89A7CD422D}"/>
            </c:ext>
          </c:extLst>
        </c:ser>
        <c:dLbls>
          <c:showLegendKey val="0"/>
          <c:showVal val="0"/>
          <c:showCatName val="0"/>
          <c:showSerName val="0"/>
          <c:showPercent val="0"/>
          <c:showBubbleSize val="0"/>
        </c:dLbls>
        <c:axId val="899454751"/>
        <c:axId val="891228015"/>
      </c:scatterChart>
      <c:valAx>
        <c:axId val="899454751"/>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1228015"/>
        <c:crosses val="autoZero"/>
        <c:crossBetween val="midCat"/>
      </c:valAx>
      <c:valAx>
        <c:axId val="89122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945475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0,3 cm/s</c:v>
          </c:tx>
          <c:spPr>
            <a:ln w="12700" cap="rnd">
              <a:solidFill>
                <a:srgbClr val="009999"/>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2AB1-4196-9A1E-688BD516A13E}"/>
            </c:ext>
          </c:extLst>
        </c:ser>
        <c:ser>
          <c:idx val="1"/>
          <c:order val="1"/>
          <c:tx>
            <c:v>1 cm/s</c:v>
          </c:tx>
          <c:spPr>
            <a:ln w="12700" cap="rnd">
              <a:solidFill>
                <a:schemeClr val="accent2"/>
              </a:solidFill>
              <a:round/>
            </a:ln>
            <a:effectLst/>
          </c:spPr>
          <c:marker>
            <c:symbol val="none"/>
          </c:marker>
          <c:xVal>
            <c:numRef>
              <c:f>Feuil1!$A$292:$A$542</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Feuil1!$G$292:$G$542</c:f>
              <c:numCache>
                <c:formatCode>General</c:formatCode>
                <c:ptCount val="251"/>
                <c:pt idx="0">
                  <c:v>0.54671968190854869</c:v>
                </c:pt>
                <c:pt idx="1">
                  <c:v>1.5109343936381712</c:v>
                </c:pt>
                <c:pt idx="2">
                  <c:v>1.4910536779324057</c:v>
                </c:pt>
                <c:pt idx="3">
                  <c:v>1.1729622266401591</c:v>
                </c:pt>
                <c:pt idx="4">
                  <c:v>1.7992047713717696</c:v>
                </c:pt>
                <c:pt idx="5">
                  <c:v>1.411530815109344</c:v>
                </c:pt>
                <c:pt idx="6">
                  <c:v>1.4015904572564613</c:v>
                </c:pt>
                <c:pt idx="7">
                  <c:v>1.5308151093439364</c:v>
                </c:pt>
                <c:pt idx="8">
                  <c:v>1.2624254473161034</c:v>
                </c:pt>
                <c:pt idx="9">
                  <c:v>1.7196819085487078</c:v>
                </c:pt>
                <c:pt idx="10">
                  <c:v>1.4015904572564613</c:v>
                </c:pt>
                <c:pt idx="11">
                  <c:v>1.411530815109344</c:v>
                </c:pt>
                <c:pt idx="12">
                  <c:v>1.5705765407554675</c:v>
                </c:pt>
                <c:pt idx="13">
                  <c:v>1.21272365805169</c:v>
                </c:pt>
                <c:pt idx="14">
                  <c:v>1.7495029821073558</c:v>
                </c:pt>
                <c:pt idx="15">
                  <c:v>1.3817097415506958</c:v>
                </c:pt>
                <c:pt idx="16">
                  <c:v>1.3817097415506958</c:v>
                </c:pt>
                <c:pt idx="17">
                  <c:v>1.481113320079523</c:v>
                </c:pt>
                <c:pt idx="18">
                  <c:v>1.1630218687872764</c:v>
                </c:pt>
                <c:pt idx="19">
                  <c:v>1.650099403578529</c:v>
                </c:pt>
                <c:pt idx="20">
                  <c:v>1.3518886679920479</c:v>
                </c:pt>
                <c:pt idx="21">
                  <c:v>1.4015904572564613</c:v>
                </c:pt>
                <c:pt idx="22">
                  <c:v>1.5805168986083502</c:v>
                </c:pt>
                <c:pt idx="23">
                  <c:v>1.3518886679920479</c:v>
                </c:pt>
                <c:pt idx="24">
                  <c:v>1.6003976143141154</c:v>
                </c:pt>
                <c:pt idx="25">
                  <c:v>1.1928429423459244</c:v>
                </c:pt>
                <c:pt idx="26">
                  <c:v>1.4314115308151094</c:v>
                </c:pt>
                <c:pt idx="27">
                  <c:v>1.4612326043737573</c:v>
                </c:pt>
                <c:pt idx="28">
                  <c:v>1.1729622266401591</c:v>
                </c:pt>
                <c:pt idx="29">
                  <c:v>1.5407554671968191</c:v>
                </c:pt>
                <c:pt idx="30">
                  <c:v>1.2823061630218688</c:v>
                </c:pt>
                <c:pt idx="31">
                  <c:v>1.3817097415506958</c:v>
                </c:pt>
                <c:pt idx="32">
                  <c:v>1.411530815109344</c:v>
                </c:pt>
                <c:pt idx="33">
                  <c:v>1.0834990059642149</c:v>
                </c:pt>
                <c:pt idx="34">
                  <c:v>1.481113320079523</c:v>
                </c:pt>
                <c:pt idx="35">
                  <c:v>1.4015904572564613</c:v>
                </c:pt>
                <c:pt idx="36">
                  <c:v>1.4512922465208749</c:v>
                </c:pt>
                <c:pt idx="37">
                  <c:v>1.3518886679920479</c:v>
                </c:pt>
                <c:pt idx="38">
                  <c:v>1.0834990059642149</c:v>
                </c:pt>
                <c:pt idx="39">
                  <c:v>1.3618290258449306</c:v>
                </c:pt>
                <c:pt idx="40">
                  <c:v>1.3320079522862824</c:v>
                </c:pt>
                <c:pt idx="41">
                  <c:v>1.3618290258449306</c:v>
                </c:pt>
                <c:pt idx="42">
                  <c:v>1.2723658051689861</c:v>
                </c:pt>
                <c:pt idx="43">
                  <c:v>1.0934393638170974</c:v>
                </c:pt>
                <c:pt idx="44">
                  <c:v>1.2922465208747518</c:v>
                </c:pt>
                <c:pt idx="45">
                  <c:v>1.1332007952286283</c:v>
                </c:pt>
                <c:pt idx="46">
                  <c:v>1.2524850894632207</c:v>
                </c:pt>
                <c:pt idx="47">
                  <c:v>1.143141153081511</c:v>
                </c:pt>
                <c:pt idx="48">
                  <c:v>1.0139165009940359</c:v>
                </c:pt>
                <c:pt idx="49">
                  <c:v>1.0536779324055667</c:v>
                </c:pt>
                <c:pt idx="50">
                  <c:v>1.1928429423459244</c:v>
                </c:pt>
                <c:pt idx="51">
                  <c:v>1.0039761431411531</c:v>
                </c:pt>
                <c:pt idx="52">
                  <c:v>0.87475149105367789</c:v>
                </c:pt>
                <c:pt idx="53">
                  <c:v>0.67594433399602394</c:v>
                </c:pt>
                <c:pt idx="54">
                  <c:v>0.69582504970178927</c:v>
                </c:pt>
                <c:pt idx="55">
                  <c:v>0.6560636182902585</c:v>
                </c:pt>
                <c:pt idx="56">
                  <c:v>0.4075546719681909</c:v>
                </c:pt>
                <c:pt idx="57">
                  <c:v>0.4075546719681909</c:v>
                </c:pt>
                <c:pt idx="58">
                  <c:v>0.31809145129224653</c:v>
                </c:pt>
                <c:pt idx="59">
                  <c:v>0.13916500994035788</c:v>
                </c:pt>
                <c:pt idx="60">
                  <c:v>9.9403578528827041E-3</c:v>
                </c:pt>
                <c:pt idx="61">
                  <c:v>0.1888667992047714</c:v>
                </c:pt>
                <c:pt idx="62">
                  <c:v>0.44731610337972172</c:v>
                </c:pt>
                <c:pt idx="63">
                  <c:v>0.60636182902584501</c:v>
                </c:pt>
                <c:pt idx="64">
                  <c:v>0.95427435387673964</c:v>
                </c:pt>
                <c:pt idx="65">
                  <c:v>1.0934393638170974</c:v>
                </c:pt>
                <c:pt idx="66">
                  <c:v>1.5805168986083502</c:v>
                </c:pt>
                <c:pt idx="67">
                  <c:v>2.0974155069582503</c:v>
                </c:pt>
                <c:pt idx="68">
                  <c:v>2.5745526838966204</c:v>
                </c:pt>
                <c:pt idx="69">
                  <c:v>2.9522862823061633</c:v>
                </c:pt>
                <c:pt idx="70">
                  <c:v>3.8767395626242549</c:v>
                </c:pt>
                <c:pt idx="71">
                  <c:v>5.0497017892644136</c:v>
                </c:pt>
                <c:pt idx="72">
                  <c:v>5.8051689860834994</c:v>
                </c:pt>
                <c:pt idx="73">
                  <c:v>7.2962226640159038</c:v>
                </c:pt>
                <c:pt idx="74">
                  <c:v>8.9065606361829044</c:v>
                </c:pt>
                <c:pt idx="75">
                  <c:v>11.023856858846919</c:v>
                </c:pt>
                <c:pt idx="76">
                  <c:v>13.499005964214714</c:v>
                </c:pt>
                <c:pt idx="77">
                  <c:v>16.540755467196821</c:v>
                </c:pt>
                <c:pt idx="78">
                  <c:v>20.705765407554672</c:v>
                </c:pt>
                <c:pt idx="79">
                  <c:v>25.168986083499007</c:v>
                </c:pt>
                <c:pt idx="80">
                  <c:v>30.815109343936381</c:v>
                </c:pt>
                <c:pt idx="81">
                  <c:v>36.66003976143142</c:v>
                </c:pt>
                <c:pt idx="82">
                  <c:v>43.240556660039765</c:v>
                </c:pt>
                <c:pt idx="83">
                  <c:v>49.652087475149109</c:v>
                </c:pt>
                <c:pt idx="84">
                  <c:v>56.312127236580523</c:v>
                </c:pt>
                <c:pt idx="85">
                  <c:v>62.74353876739562</c:v>
                </c:pt>
                <c:pt idx="86">
                  <c:v>68.747514910536779</c:v>
                </c:pt>
                <c:pt idx="87">
                  <c:v>73.151093439363819</c:v>
                </c:pt>
                <c:pt idx="88">
                  <c:v>78.280318091451292</c:v>
                </c:pt>
                <c:pt idx="89">
                  <c:v>81.848906560636195</c:v>
                </c:pt>
                <c:pt idx="90">
                  <c:v>85.328031809145131</c:v>
                </c:pt>
                <c:pt idx="91">
                  <c:v>88.071570576540765</c:v>
                </c:pt>
                <c:pt idx="92">
                  <c:v>90.328031809145131</c:v>
                </c:pt>
                <c:pt idx="93">
                  <c:v>91.471172962226646</c:v>
                </c:pt>
                <c:pt idx="94">
                  <c:v>92.654075546719682</c:v>
                </c:pt>
                <c:pt idx="95">
                  <c:v>94.244532803180931</c:v>
                </c:pt>
                <c:pt idx="96">
                  <c:v>94.880715705765411</c:v>
                </c:pt>
                <c:pt idx="97">
                  <c:v>95.477137176938371</c:v>
                </c:pt>
                <c:pt idx="98">
                  <c:v>95.685884691848926</c:v>
                </c:pt>
                <c:pt idx="99">
                  <c:v>96.620278330019886</c:v>
                </c:pt>
                <c:pt idx="100">
                  <c:v>97.077534791252489</c:v>
                </c:pt>
                <c:pt idx="101">
                  <c:v>97.614314115308147</c:v>
                </c:pt>
                <c:pt idx="102">
                  <c:v>98.121272365805169</c:v>
                </c:pt>
                <c:pt idx="103">
                  <c:v>98.310139165009943</c:v>
                </c:pt>
                <c:pt idx="104">
                  <c:v>98.469184890656067</c:v>
                </c:pt>
                <c:pt idx="105">
                  <c:v>98.36978131212723</c:v>
                </c:pt>
                <c:pt idx="106">
                  <c:v>98.071570576540751</c:v>
                </c:pt>
                <c:pt idx="107">
                  <c:v>98.996023856858855</c:v>
                </c:pt>
                <c:pt idx="108">
                  <c:v>98.677932405566608</c:v>
                </c:pt>
                <c:pt idx="109">
                  <c:v>99.37375745526839</c:v>
                </c:pt>
                <c:pt idx="110">
                  <c:v>98.936381709741568</c:v>
                </c:pt>
                <c:pt idx="111">
                  <c:v>99.184890656063629</c:v>
                </c:pt>
                <c:pt idx="112">
                  <c:v>99.721669980119287</c:v>
                </c:pt>
                <c:pt idx="113">
                  <c:v>98.956262425447321</c:v>
                </c:pt>
                <c:pt idx="114">
                  <c:v>99.493041749502993</c:v>
                </c:pt>
                <c:pt idx="115">
                  <c:v>99.592445328031815</c:v>
                </c:pt>
                <c:pt idx="116">
                  <c:v>99.622266401590466</c:v>
                </c:pt>
                <c:pt idx="117">
                  <c:v>99.333996023856869</c:v>
                </c:pt>
                <c:pt idx="118">
                  <c:v>98.996023856858855</c:v>
                </c:pt>
                <c:pt idx="119">
                  <c:v>99.343936381709739</c:v>
                </c:pt>
                <c:pt idx="120">
                  <c:v>99.632206759443349</c:v>
                </c:pt>
                <c:pt idx="121">
                  <c:v>99.870775347912527</c:v>
                </c:pt>
                <c:pt idx="122">
                  <c:v>99.870775347912527</c:v>
                </c:pt>
                <c:pt idx="123">
                  <c:v>99.204771371769382</c:v>
                </c:pt>
                <c:pt idx="124">
                  <c:v>99.721669980119287</c:v>
                </c:pt>
                <c:pt idx="125">
                  <c:v>99.791252485089473</c:v>
                </c:pt>
                <c:pt idx="126">
                  <c:v>99.21471172962228</c:v>
                </c:pt>
                <c:pt idx="127">
                  <c:v>99.781312127236575</c:v>
                </c:pt>
                <c:pt idx="128">
                  <c:v>99.304174950298219</c:v>
                </c:pt>
                <c:pt idx="129">
                  <c:v>99.791252485089473</c:v>
                </c:pt>
                <c:pt idx="130">
                  <c:v>99.880715705765425</c:v>
                </c:pt>
                <c:pt idx="131">
                  <c:v>99.791252485089473</c:v>
                </c:pt>
                <c:pt idx="132">
                  <c:v>100</c:v>
                </c:pt>
                <c:pt idx="133">
                  <c:v>99.085487077534808</c:v>
                </c:pt>
                <c:pt idx="134">
                  <c:v>99.662027833002</c:v>
                </c:pt>
                <c:pt idx="135">
                  <c:v>99.920477137176945</c:v>
                </c:pt>
                <c:pt idx="136">
                  <c:v>99.562624254473164</c:v>
                </c:pt>
                <c:pt idx="137">
                  <c:v>99.70178926441352</c:v>
                </c:pt>
                <c:pt idx="138">
                  <c:v>98.578528827037786</c:v>
                </c:pt>
                <c:pt idx="139">
                  <c:v>99.353876739562637</c:v>
                </c:pt>
                <c:pt idx="140">
                  <c:v>99.165009940357862</c:v>
                </c:pt>
                <c:pt idx="141">
                  <c:v>98.936381709741568</c:v>
                </c:pt>
                <c:pt idx="142">
                  <c:v>99.483101391650109</c:v>
                </c:pt>
                <c:pt idx="143">
                  <c:v>98.449304174950313</c:v>
                </c:pt>
                <c:pt idx="144">
                  <c:v>98.856858846918499</c:v>
                </c:pt>
                <c:pt idx="145">
                  <c:v>98.548707753479135</c:v>
                </c:pt>
                <c:pt idx="146">
                  <c:v>97.793240556660038</c:v>
                </c:pt>
                <c:pt idx="147">
                  <c:v>98.667992047713724</c:v>
                </c:pt>
                <c:pt idx="148">
                  <c:v>97.455268389662038</c:v>
                </c:pt>
                <c:pt idx="149">
                  <c:v>97.723658051689867</c:v>
                </c:pt>
                <c:pt idx="150">
                  <c:v>97.40556660039762</c:v>
                </c:pt>
                <c:pt idx="151">
                  <c:v>97.077534791252489</c:v>
                </c:pt>
                <c:pt idx="152">
                  <c:v>97.375745526838969</c:v>
                </c:pt>
                <c:pt idx="153">
                  <c:v>95.974155069582508</c:v>
                </c:pt>
                <c:pt idx="154">
                  <c:v>95.914512922465207</c:v>
                </c:pt>
                <c:pt idx="155">
                  <c:v>95.646123260437378</c:v>
                </c:pt>
                <c:pt idx="156">
                  <c:v>94.105367793240575</c:v>
                </c:pt>
                <c:pt idx="157">
                  <c:v>94.353876739562637</c:v>
                </c:pt>
                <c:pt idx="158">
                  <c:v>92.485089463220689</c:v>
                </c:pt>
                <c:pt idx="159">
                  <c:v>91.51093439363818</c:v>
                </c:pt>
                <c:pt idx="160">
                  <c:v>89.532803180914513</c:v>
                </c:pt>
                <c:pt idx="161">
                  <c:v>87.992047713717696</c:v>
                </c:pt>
                <c:pt idx="162">
                  <c:v>85.168986083499021</c:v>
                </c:pt>
                <c:pt idx="163">
                  <c:v>81.650099403578537</c:v>
                </c:pt>
                <c:pt idx="164">
                  <c:v>78.618290258449306</c:v>
                </c:pt>
                <c:pt idx="165">
                  <c:v>74.03578528827039</c:v>
                </c:pt>
                <c:pt idx="166">
                  <c:v>68.707753479125259</c:v>
                </c:pt>
                <c:pt idx="167">
                  <c:v>63.00198807157058</c:v>
                </c:pt>
                <c:pt idx="168">
                  <c:v>55.656063618290261</c:v>
                </c:pt>
                <c:pt idx="169">
                  <c:v>49.55268389662028</c:v>
                </c:pt>
                <c:pt idx="170">
                  <c:v>42.604373757455271</c:v>
                </c:pt>
                <c:pt idx="171">
                  <c:v>36.789264413518886</c:v>
                </c:pt>
                <c:pt idx="172">
                  <c:v>30.76540755467197</c:v>
                </c:pt>
                <c:pt idx="173">
                  <c:v>25.43737574552684</c:v>
                </c:pt>
                <c:pt idx="174">
                  <c:v>21.202783300198806</c:v>
                </c:pt>
                <c:pt idx="175">
                  <c:v>17.335984095427438</c:v>
                </c:pt>
                <c:pt idx="176">
                  <c:v>14.00596421471173</c:v>
                </c:pt>
                <c:pt idx="177">
                  <c:v>11.302186878727634</c:v>
                </c:pt>
                <c:pt idx="178">
                  <c:v>9.1252485089463224</c:v>
                </c:pt>
                <c:pt idx="179">
                  <c:v>7.8827037773359834</c:v>
                </c:pt>
                <c:pt idx="180">
                  <c:v>6.3419483101391654</c:v>
                </c:pt>
                <c:pt idx="181">
                  <c:v>5.0397614314115309</c:v>
                </c:pt>
                <c:pt idx="182">
                  <c:v>4.3439363817097423</c:v>
                </c:pt>
                <c:pt idx="183">
                  <c:v>3.2107355864811136</c:v>
                </c:pt>
                <c:pt idx="184">
                  <c:v>2.693836978131213</c:v>
                </c:pt>
                <c:pt idx="185">
                  <c:v>2.0675944333996026</c:v>
                </c:pt>
                <c:pt idx="186">
                  <c:v>1.679920477137177</c:v>
                </c:pt>
                <c:pt idx="187">
                  <c:v>1.3817097415506958</c:v>
                </c:pt>
                <c:pt idx="188">
                  <c:v>0.82504970178926451</c:v>
                </c:pt>
                <c:pt idx="189">
                  <c:v>0.54671968190854869</c:v>
                </c:pt>
                <c:pt idx="190">
                  <c:v>0.23856858846918491</c:v>
                </c:pt>
                <c:pt idx="191">
                  <c:v>0.11928429423459246</c:v>
                </c:pt>
                <c:pt idx="192">
                  <c:v>0.15904572564612326</c:v>
                </c:pt>
                <c:pt idx="193">
                  <c:v>0.22862823061630222</c:v>
                </c:pt>
                <c:pt idx="194">
                  <c:v>0.50695825049701793</c:v>
                </c:pt>
                <c:pt idx="195">
                  <c:v>0.4075546719681909</c:v>
                </c:pt>
                <c:pt idx="196">
                  <c:v>0.51689860834990065</c:v>
                </c:pt>
                <c:pt idx="197">
                  <c:v>0.57654075546719685</c:v>
                </c:pt>
                <c:pt idx="198">
                  <c:v>0.87475149105367789</c:v>
                </c:pt>
                <c:pt idx="199">
                  <c:v>0.93439363817097409</c:v>
                </c:pt>
                <c:pt idx="200">
                  <c:v>0.88469184890656061</c:v>
                </c:pt>
                <c:pt idx="201">
                  <c:v>0.78528827037773374</c:v>
                </c:pt>
                <c:pt idx="202">
                  <c:v>1.0636182902584495</c:v>
                </c:pt>
                <c:pt idx="203">
                  <c:v>1.0039761431411531</c:v>
                </c:pt>
                <c:pt idx="204">
                  <c:v>0.99403578528827041</c:v>
                </c:pt>
                <c:pt idx="205">
                  <c:v>1.0536779324055667</c:v>
                </c:pt>
                <c:pt idx="206">
                  <c:v>1.1033797216699803</c:v>
                </c:pt>
                <c:pt idx="207">
                  <c:v>1.0834990059642149</c:v>
                </c:pt>
                <c:pt idx="208">
                  <c:v>1.3220675944333997</c:v>
                </c:pt>
                <c:pt idx="209">
                  <c:v>1.2326043737574555</c:v>
                </c:pt>
                <c:pt idx="210">
                  <c:v>1.1729622266401591</c:v>
                </c:pt>
                <c:pt idx="211">
                  <c:v>1.1729622266401591</c:v>
                </c:pt>
                <c:pt idx="212">
                  <c:v>1.2027833001988071</c:v>
                </c:pt>
                <c:pt idx="213">
                  <c:v>1.3817097415506958</c:v>
                </c:pt>
                <c:pt idx="214">
                  <c:v>1.1829025844930416</c:v>
                </c:pt>
                <c:pt idx="215">
                  <c:v>1.1729622266401591</c:v>
                </c:pt>
                <c:pt idx="216">
                  <c:v>1.2226640159045727</c:v>
                </c:pt>
                <c:pt idx="217">
                  <c:v>1.1928429423459244</c:v>
                </c:pt>
                <c:pt idx="218">
                  <c:v>1.4910536779324057</c:v>
                </c:pt>
                <c:pt idx="219">
                  <c:v>1.2823061630218688</c:v>
                </c:pt>
                <c:pt idx="220">
                  <c:v>1.2922465208747518</c:v>
                </c:pt>
                <c:pt idx="221">
                  <c:v>1.242544731610338</c:v>
                </c:pt>
                <c:pt idx="222">
                  <c:v>1.2524850894632207</c:v>
                </c:pt>
                <c:pt idx="223">
                  <c:v>1.4314115308151094</c:v>
                </c:pt>
                <c:pt idx="224">
                  <c:v>1.2723658051689861</c:v>
                </c:pt>
                <c:pt idx="225">
                  <c:v>1.242544731610338</c:v>
                </c:pt>
                <c:pt idx="226">
                  <c:v>1.143141153081511</c:v>
                </c:pt>
                <c:pt idx="227">
                  <c:v>1.2624254473161034</c:v>
                </c:pt>
                <c:pt idx="228">
                  <c:v>1.3518886679920479</c:v>
                </c:pt>
                <c:pt idx="229">
                  <c:v>1.21272365805169</c:v>
                </c:pt>
                <c:pt idx="230">
                  <c:v>1.21272365805169</c:v>
                </c:pt>
                <c:pt idx="231">
                  <c:v>1.2027833001988071</c:v>
                </c:pt>
                <c:pt idx="232">
                  <c:v>1.3320079522862824</c:v>
                </c:pt>
                <c:pt idx="233">
                  <c:v>1.3320079522862824</c:v>
                </c:pt>
                <c:pt idx="234">
                  <c:v>1.21272365805169</c:v>
                </c:pt>
                <c:pt idx="235">
                  <c:v>1.2326043737574555</c:v>
                </c:pt>
                <c:pt idx="236">
                  <c:v>1.312127236580517</c:v>
                </c:pt>
                <c:pt idx="237">
                  <c:v>1.481113320079523</c:v>
                </c:pt>
                <c:pt idx="238">
                  <c:v>1.2823061630218688</c:v>
                </c:pt>
                <c:pt idx="239">
                  <c:v>1.2823061630218688</c:v>
                </c:pt>
                <c:pt idx="240">
                  <c:v>1.3220675944333997</c:v>
                </c:pt>
                <c:pt idx="241">
                  <c:v>1.2823061630218688</c:v>
                </c:pt>
                <c:pt idx="242">
                  <c:v>1.4314115308151094</c:v>
                </c:pt>
                <c:pt idx="243">
                  <c:v>1.2922465208747518</c:v>
                </c:pt>
                <c:pt idx="244">
                  <c:v>1.21272365805169</c:v>
                </c:pt>
                <c:pt idx="245">
                  <c:v>1.242544731610338</c:v>
                </c:pt>
                <c:pt idx="246">
                  <c:v>1.2027833001988071</c:v>
                </c:pt>
                <c:pt idx="247">
                  <c:v>1.4214711729622267</c:v>
                </c:pt>
                <c:pt idx="248">
                  <c:v>1.3320079522862824</c:v>
                </c:pt>
                <c:pt idx="249">
                  <c:v>1.2226640159045727</c:v>
                </c:pt>
                <c:pt idx="250">
                  <c:v>1.2723658051689861</c:v>
                </c:pt>
              </c:numCache>
            </c:numRef>
          </c:yVal>
          <c:smooth val="1"/>
          <c:extLst>
            <c:ext xmlns:c16="http://schemas.microsoft.com/office/drawing/2014/chart" uri="{C3380CC4-5D6E-409C-BE32-E72D297353CC}">
              <c16:uniqueId val="{00000001-2AB1-4196-9A1E-688BD516A13E}"/>
            </c:ext>
          </c:extLst>
        </c:ser>
        <c:ser>
          <c:idx val="2"/>
          <c:order val="2"/>
          <c:tx>
            <c:v>2 cm/s</c:v>
          </c:tx>
          <c:spPr>
            <a:ln w="12700" cap="rnd">
              <a:solidFill>
                <a:schemeClr val="accent1"/>
              </a:solidFill>
              <a:round/>
            </a:ln>
            <a:effectLst/>
          </c:spPr>
          <c:marker>
            <c:symbol val="none"/>
          </c:marker>
          <c:xVal>
            <c:numRef>
              <c:f>Feuil1!$A$563:$A$811</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Feuil1!$G$563:$G$811</c:f>
              <c:numCache>
                <c:formatCode>General</c:formatCode>
                <c:ptCount val="249"/>
                <c:pt idx="0">
                  <c:v>2.1133048913582693</c:v>
                </c:pt>
                <c:pt idx="1">
                  <c:v>1.4187915467804344</c:v>
                </c:pt>
                <c:pt idx="2">
                  <c:v>1.5775374541125111</c:v>
                </c:pt>
                <c:pt idx="3">
                  <c:v>1.4187915467804344</c:v>
                </c:pt>
                <c:pt idx="4">
                  <c:v>1.2501240202401032</c:v>
                </c:pt>
                <c:pt idx="5">
                  <c:v>1.4088699275721797</c:v>
                </c:pt>
                <c:pt idx="6">
                  <c:v>1.7858914574858615</c:v>
                </c:pt>
                <c:pt idx="7">
                  <c:v>1.359261831530906</c:v>
                </c:pt>
                <c:pt idx="8">
                  <c:v>1.5775374541125111</c:v>
                </c:pt>
                <c:pt idx="9">
                  <c:v>1.2005159241988292</c:v>
                </c:pt>
                <c:pt idx="10">
                  <c:v>1.5973806925290206</c:v>
                </c:pt>
                <c:pt idx="11">
                  <c:v>1.3195753546978866</c:v>
                </c:pt>
                <c:pt idx="12">
                  <c:v>1.2997321162813771</c:v>
                </c:pt>
                <c:pt idx="13">
                  <c:v>1.5874590733207659</c:v>
                </c:pt>
                <c:pt idx="14">
                  <c:v>1.2005159241988292</c:v>
                </c:pt>
                <c:pt idx="15">
                  <c:v>1.2005159241988292</c:v>
                </c:pt>
                <c:pt idx="16">
                  <c:v>1.8851076495684091</c:v>
                </c:pt>
                <c:pt idx="17">
                  <c:v>1.3294969739061415</c:v>
                </c:pt>
                <c:pt idx="18">
                  <c:v>1.488242881238218</c:v>
                </c:pt>
                <c:pt idx="19">
                  <c:v>1.2600456394483579</c:v>
                </c:pt>
                <c:pt idx="20">
                  <c:v>1.4485564044051988</c:v>
                </c:pt>
                <c:pt idx="21">
                  <c:v>1.38902668915567</c:v>
                </c:pt>
                <c:pt idx="22">
                  <c:v>1.1509078281575551</c:v>
                </c:pt>
                <c:pt idx="23">
                  <c:v>1.5775374541125111</c:v>
                </c:pt>
                <c:pt idx="24">
                  <c:v>1.0120051592419883</c:v>
                </c:pt>
                <c:pt idx="25">
                  <c:v>1.4683996428217085</c:v>
                </c:pt>
                <c:pt idx="26">
                  <c:v>1.6668320269868042</c:v>
                </c:pt>
                <c:pt idx="27">
                  <c:v>1.1409862089493004</c:v>
                </c:pt>
                <c:pt idx="28">
                  <c:v>1.4783212620299631</c:v>
                </c:pt>
                <c:pt idx="29">
                  <c:v>1.4088699275721797</c:v>
                </c:pt>
                <c:pt idx="30">
                  <c:v>1.2402024010318484</c:v>
                </c:pt>
                <c:pt idx="31">
                  <c:v>1.4485564044051988</c:v>
                </c:pt>
                <c:pt idx="32">
                  <c:v>1.1012997321162814</c:v>
                </c:pt>
                <c:pt idx="33">
                  <c:v>1.4088699275721797</c:v>
                </c:pt>
                <c:pt idx="34">
                  <c:v>1.0814564936997717</c:v>
                </c:pt>
                <c:pt idx="35">
                  <c:v>1.2501240202401032</c:v>
                </c:pt>
                <c:pt idx="36">
                  <c:v>1.5973806925290206</c:v>
                </c:pt>
                <c:pt idx="37">
                  <c:v>1.0120051592419883</c:v>
                </c:pt>
                <c:pt idx="38">
                  <c:v>1.4088699275721797</c:v>
                </c:pt>
                <c:pt idx="39">
                  <c:v>1.3096537354896318</c:v>
                </c:pt>
                <c:pt idx="40">
                  <c:v>1.0913781129080267</c:v>
                </c:pt>
                <c:pt idx="41">
                  <c:v>1.3989483083639249</c:v>
                </c:pt>
                <c:pt idx="42">
                  <c:v>1.4783212620299631</c:v>
                </c:pt>
                <c:pt idx="43">
                  <c:v>1.2005159241988292</c:v>
                </c:pt>
                <c:pt idx="44">
                  <c:v>1.1112213513245361</c:v>
                </c:pt>
                <c:pt idx="45">
                  <c:v>1.3394185931143963</c:v>
                </c:pt>
                <c:pt idx="46">
                  <c:v>1.4287131659886891</c:v>
                </c:pt>
                <c:pt idx="47">
                  <c:v>1.0715348744915172</c:v>
                </c:pt>
                <c:pt idx="48">
                  <c:v>1.021926778450243</c:v>
                </c:pt>
                <c:pt idx="49">
                  <c:v>1.0814564936997717</c:v>
                </c:pt>
                <c:pt idx="50">
                  <c:v>0.71435658299434457</c:v>
                </c:pt>
                <c:pt idx="51">
                  <c:v>1.0814564936997717</c:v>
                </c:pt>
                <c:pt idx="52">
                  <c:v>0.81357277507689252</c:v>
                </c:pt>
                <c:pt idx="53">
                  <c:v>0.61514039091179673</c:v>
                </c:pt>
                <c:pt idx="54">
                  <c:v>0.29764857624764357</c:v>
                </c:pt>
                <c:pt idx="55">
                  <c:v>0.60521877170354199</c:v>
                </c:pt>
                <c:pt idx="56">
                  <c:v>0.64490524853656117</c:v>
                </c:pt>
                <c:pt idx="57">
                  <c:v>0.37702152991368187</c:v>
                </c:pt>
                <c:pt idx="58">
                  <c:v>1.9843238416509576E-2</c:v>
                </c:pt>
                <c:pt idx="59">
                  <c:v>0.14882428812382179</c:v>
                </c:pt>
                <c:pt idx="60">
                  <c:v>0.36709991070542713</c:v>
                </c:pt>
                <c:pt idx="61">
                  <c:v>0.28772695703938878</c:v>
                </c:pt>
                <c:pt idx="62">
                  <c:v>0.4960809604127393</c:v>
                </c:pt>
                <c:pt idx="63">
                  <c:v>1.021926778450243</c:v>
                </c:pt>
                <c:pt idx="64">
                  <c:v>1.5279293580712372</c:v>
                </c:pt>
                <c:pt idx="65">
                  <c:v>1.359261831530906</c:v>
                </c:pt>
                <c:pt idx="66">
                  <c:v>1.8553427919436452</c:v>
                </c:pt>
                <c:pt idx="67">
                  <c:v>2.3811886099811486</c:v>
                </c:pt>
                <c:pt idx="68">
                  <c:v>3.2542911003075701</c:v>
                </c:pt>
                <c:pt idx="69">
                  <c:v>3.5916261533882325</c:v>
                </c:pt>
                <c:pt idx="70">
                  <c:v>4.9409663657108842</c:v>
                </c:pt>
                <c:pt idx="71">
                  <c:v>5.7545391407877764</c:v>
                </c:pt>
                <c:pt idx="72">
                  <c:v>6.9352118265700966</c:v>
                </c:pt>
                <c:pt idx="73">
                  <c:v>9.2171842444686956</c:v>
                </c:pt>
                <c:pt idx="74">
                  <c:v>11.171743228494888</c:v>
                </c:pt>
                <c:pt idx="75">
                  <c:v>12.798888778648676</c:v>
                </c:pt>
                <c:pt idx="76">
                  <c:v>17.164401230280781</c:v>
                </c:pt>
                <c:pt idx="77">
                  <c:v>20.329397757714059</c:v>
                </c:pt>
                <c:pt idx="78">
                  <c:v>25.845818037503719</c:v>
                </c:pt>
                <c:pt idx="79">
                  <c:v>31.421768032542914</c:v>
                </c:pt>
                <c:pt idx="80">
                  <c:v>36.44210735191983</c:v>
                </c:pt>
                <c:pt idx="81">
                  <c:v>43.992459569401724</c:v>
                </c:pt>
                <c:pt idx="82">
                  <c:v>49.856136521480302</c:v>
                </c:pt>
                <c:pt idx="83">
                  <c:v>57.346959023712664</c:v>
                </c:pt>
                <c:pt idx="84">
                  <c:v>63.061811687667422</c:v>
                </c:pt>
                <c:pt idx="85">
                  <c:v>68.518702252207547</c:v>
                </c:pt>
                <c:pt idx="86">
                  <c:v>74.799087211032827</c:v>
                </c:pt>
                <c:pt idx="87">
                  <c:v>78.30141879154678</c:v>
                </c:pt>
                <c:pt idx="88">
                  <c:v>82.66693124317888</c:v>
                </c:pt>
                <c:pt idx="89">
                  <c:v>85.058041472368288</c:v>
                </c:pt>
                <c:pt idx="90">
                  <c:v>87.786486754638361</c:v>
                </c:pt>
                <c:pt idx="91">
                  <c:v>90.425637464034125</c:v>
                </c:pt>
                <c:pt idx="92">
                  <c:v>91.388034527234836</c:v>
                </c:pt>
                <c:pt idx="93">
                  <c:v>93.600555610675656</c:v>
                </c:pt>
                <c:pt idx="94">
                  <c:v>93.501339418593105</c:v>
                </c:pt>
                <c:pt idx="95">
                  <c:v>94.215696001587446</c:v>
                </c:pt>
                <c:pt idx="96">
                  <c:v>95.584879452326618</c:v>
                </c:pt>
                <c:pt idx="97">
                  <c:v>95.852763170949501</c:v>
                </c:pt>
                <c:pt idx="98">
                  <c:v>96.596884611568598</c:v>
                </c:pt>
                <c:pt idx="99">
                  <c:v>97.519595197936297</c:v>
                </c:pt>
                <c:pt idx="100">
                  <c:v>96.586962992360341</c:v>
                </c:pt>
                <c:pt idx="101">
                  <c:v>98.30340311538842</c:v>
                </c:pt>
                <c:pt idx="102">
                  <c:v>97.152495287230863</c:v>
                </c:pt>
                <c:pt idx="103">
                  <c:v>98.134735588848088</c:v>
                </c:pt>
                <c:pt idx="104">
                  <c:v>98.104970731223332</c:v>
                </c:pt>
                <c:pt idx="105">
                  <c:v>97.847008631808706</c:v>
                </c:pt>
                <c:pt idx="106">
                  <c:v>99.0772894136323</c:v>
                </c:pt>
                <c:pt idx="107">
                  <c:v>98.620894930052586</c:v>
                </c:pt>
                <c:pt idx="108">
                  <c:v>98.243873400138895</c:v>
                </c:pt>
                <c:pt idx="109">
                  <c:v>99.345173132255169</c:v>
                </c:pt>
                <c:pt idx="110">
                  <c:v>99.06736779442403</c:v>
                </c:pt>
                <c:pt idx="111">
                  <c:v>99.980156761583487</c:v>
                </c:pt>
                <c:pt idx="112">
                  <c:v>98.749875979759892</c:v>
                </c:pt>
                <c:pt idx="113">
                  <c:v>100</c:v>
                </c:pt>
                <c:pt idx="114">
                  <c:v>98.601051691636059</c:v>
                </c:pt>
                <c:pt idx="115">
                  <c:v>98.928465125508467</c:v>
                </c:pt>
                <c:pt idx="116">
                  <c:v>99.444389324337735</c:v>
                </c:pt>
                <c:pt idx="117">
                  <c:v>99.672586566127578</c:v>
                </c:pt>
                <c:pt idx="118">
                  <c:v>98.30340311538842</c:v>
                </c:pt>
                <c:pt idx="119">
                  <c:v>99.900783807917449</c:v>
                </c:pt>
                <c:pt idx="120">
                  <c:v>99.047524556007545</c:v>
                </c:pt>
                <c:pt idx="121">
                  <c:v>99.216192082547863</c:v>
                </c:pt>
                <c:pt idx="122">
                  <c:v>98.402619307470985</c:v>
                </c:pt>
                <c:pt idx="123">
                  <c:v>99.216192082547863</c:v>
                </c:pt>
                <c:pt idx="124">
                  <c:v>98.839170552634187</c:v>
                </c:pt>
                <c:pt idx="125">
                  <c:v>99.126897509673569</c:v>
                </c:pt>
                <c:pt idx="126">
                  <c:v>99.047524556007545</c:v>
                </c:pt>
                <c:pt idx="127">
                  <c:v>99.851175711876166</c:v>
                </c:pt>
                <c:pt idx="128">
                  <c:v>99.295565036213901</c:v>
                </c:pt>
                <c:pt idx="129">
                  <c:v>99.930548665542204</c:v>
                </c:pt>
                <c:pt idx="130">
                  <c:v>98.591130072427831</c:v>
                </c:pt>
                <c:pt idx="131">
                  <c:v>99.126897509673569</c:v>
                </c:pt>
                <c:pt idx="132">
                  <c:v>99.821410854251397</c:v>
                </c:pt>
                <c:pt idx="133">
                  <c:v>99.910705427125706</c:v>
                </c:pt>
                <c:pt idx="134">
                  <c:v>98.432384165095726</c:v>
                </c:pt>
                <c:pt idx="135">
                  <c:v>99.10705427125707</c:v>
                </c:pt>
                <c:pt idx="136">
                  <c:v>99.305486655422158</c:v>
                </c:pt>
                <c:pt idx="137">
                  <c:v>99.791645996626642</c:v>
                </c:pt>
                <c:pt idx="138">
                  <c:v>98.481992261137023</c:v>
                </c:pt>
                <c:pt idx="139">
                  <c:v>99.295565036213901</c:v>
                </c:pt>
                <c:pt idx="140">
                  <c:v>98.779640837384648</c:v>
                </c:pt>
                <c:pt idx="141">
                  <c:v>98.18434368488937</c:v>
                </c:pt>
                <c:pt idx="142">
                  <c:v>99.06736779442403</c:v>
                </c:pt>
                <c:pt idx="143">
                  <c:v>99.097132652048799</c:v>
                </c:pt>
                <c:pt idx="144">
                  <c:v>97.380692529020735</c:v>
                </c:pt>
                <c:pt idx="145">
                  <c:v>98.214108542514126</c:v>
                </c:pt>
                <c:pt idx="146">
                  <c:v>97.638654628435347</c:v>
                </c:pt>
                <c:pt idx="147">
                  <c:v>98.104970731223332</c:v>
                </c:pt>
                <c:pt idx="148">
                  <c:v>97.241789860105172</c:v>
                </c:pt>
                <c:pt idx="149">
                  <c:v>96.983827760690545</c:v>
                </c:pt>
                <c:pt idx="150">
                  <c:v>96.567119753943828</c:v>
                </c:pt>
                <c:pt idx="151">
                  <c:v>96.249627939279691</c:v>
                </c:pt>
                <c:pt idx="152">
                  <c:v>96.537354896319073</c:v>
                </c:pt>
                <c:pt idx="153">
                  <c:v>95.654330786784385</c:v>
                </c:pt>
                <c:pt idx="154">
                  <c:v>93.491417799384863</c:v>
                </c:pt>
                <c:pt idx="155">
                  <c:v>94.622482389125906</c:v>
                </c:pt>
                <c:pt idx="156">
                  <c:v>92.429804544101586</c:v>
                </c:pt>
                <c:pt idx="157">
                  <c:v>92.161920825478717</c:v>
                </c:pt>
                <c:pt idx="158">
                  <c:v>90.306578033535061</c:v>
                </c:pt>
                <c:pt idx="159">
                  <c:v>88.342097430300626</c:v>
                </c:pt>
                <c:pt idx="160">
                  <c:v>86.318087111816638</c:v>
                </c:pt>
                <c:pt idx="161">
                  <c:v>83.510268875880541</c:v>
                </c:pt>
                <c:pt idx="162">
                  <c:v>78.559380890961407</c:v>
                </c:pt>
                <c:pt idx="163">
                  <c:v>74.878460164698865</c:v>
                </c:pt>
                <c:pt idx="164">
                  <c:v>68.796507590038686</c:v>
                </c:pt>
                <c:pt idx="165">
                  <c:v>63.924992558785597</c:v>
                </c:pt>
                <c:pt idx="166">
                  <c:v>58.160531798789563</c:v>
                </c:pt>
                <c:pt idx="167">
                  <c:v>50.530806627641624</c:v>
                </c:pt>
                <c:pt idx="168">
                  <c:v>44.300029764857619</c:v>
                </c:pt>
                <c:pt idx="169">
                  <c:v>37.7219962297847</c:v>
                </c:pt>
                <c:pt idx="170">
                  <c:v>30.995138406587952</c:v>
                </c:pt>
                <c:pt idx="171">
                  <c:v>26.57009623970632</c:v>
                </c:pt>
                <c:pt idx="172">
                  <c:v>21.271951582498264</c:v>
                </c:pt>
                <c:pt idx="173">
                  <c:v>17.70016866752654</c:v>
                </c:pt>
                <c:pt idx="174">
                  <c:v>14.118464133346562</c:v>
                </c:pt>
                <c:pt idx="175">
                  <c:v>11.995237622780037</c:v>
                </c:pt>
                <c:pt idx="176">
                  <c:v>9.7430300625062021</c:v>
                </c:pt>
                <c:pt idx="177">
                  <c:v>7.8777656513543013</c:v>
                </c:pt>
                <c:pt idx="178">
                  <c:v>6.2605417204087699</c:v>
                </c:pt>
                <c:pt idx="179">
                  <c:v>5.4668121837483872</c:v>
                </c:pt>
                <c:pt idx="180">
                  <c:v>4.0678638753844618</c:v>
                </c:pt>
                <c:pt idx="181">
                  <c:v>3.4229586268479015</c:v>
                </c:pt>
                <c:pt idx="182">
                  <c:v>2.6689155670205378</c:v>
                </c:pt>
                <c:pt idx="183">
                  <c:v>1.9148725071931736</c:v>
                </c:pt>
                <c:pt idx="184">
                  <c:v>1.2302807818235935</c:v>
                </c:pt>
                <c:pt idx="185">
                  <c:v>1.2501240202401032</c:v>
                </c:pt>
                <c:pt idx="186">
                  <c:v>0.87310249032642118</c:v>
                </c:pt>
                <c:pt idx="187">
                  <c:v>0.42662962595495579</c:v>
                </c:pt>
                <c:pt idx="188">
                  <c:v>0.50600257962099415</c:v>
                </c:pt>
                <c:pt idx="189">
                  <c:v>0.12898104970731222</c:v>
                </c:pt>
                <c:pt idx="190">
                  <c:v>0.18851076495684094</c:v>
                </c:pt>
                <c:pt idx="191">
                  <c:v>0.14882428812382179</c:v>
                </c:pt>
                <c:pt idx="192">
                  <c:v>8.9294572874293071E-2</c:v>
                </c:pt>
                <c:pt idx="193">
                  <c:v>0.80365115586863778</c:v>
                </c:pt>
                <c:pt idx="194">
                  <c:v>0.69451334457783498</c:v>
                </c:pt>
                <c:pt idx="195">
                  <c:v>0.73419982141085427</c:v>
                </c:pt>
                <c:pt idx="196">
                  <c:v>0.57545391407877755</c:v>
                </c:pt>
                <c:pt idx="197">
                  <c:v>1.1310645897410456</c:v>
                </c:pt>
                <c:pt idx="198">
                  <c:v>0.82349439428514715</c:v>
                </c:pt>
                <c:pt idx="199">
                  <c:v>0.96239706320071416</c:v>
                </c:pt>
                <c:pt idx="200">
                  <c:v>1.2600456394483579</c:v>
                </c:pt>
                <c:pt idx="201">
                  <c:v>0.7639646790356186</c:v>
                </c:pt>
                <c:pt idx="202">
                  <c:v>0.87310249032642118</c:v>
                </c:pt>
                <c:pt idx="203">
                  <c:v>1.5874590733207659</c:v>
                </c:pt>
                <c:pt idx="204">
                  <c:v>1.0913781129080267</c:v>
                </c:pt>
                <c:pt idx="205">
                  <c:v>1.3691834507391605</c:v>
                </c:pt>
                <c:pt idx="206">
                  <c:v>0.93263220557594995</c:v>
                </c:pt>
                <c:pt idx="207">
                  <c:v>1.3691834507391605</c:v>
                </c:pt>
                <c:pt idx="208">
                  <c:v>1.2402024010318484</c:v>
                </c:pt>
                <c:pt idx="209">
                  <c:v>1.1112213513245361</c:v>
                </c:pt>
                <c:pt idx="210">
                  <c:v>1.359261831530906</c:v>
                </c:pt>
                <c:pt idx="211">
                  <c:v>1.1112213513245361</c:v>
                </c:pt>
                <c:pt idx="212">
                  <c:v>1.1707510665740648</c:v>
                </c:pt>
                <c:pt idx="213">
                  <c:v>1.5180077388629822</c:v>
                </c:pt>
                <c:pt idx="214">
                  <c:v>1.0120051592419883</c:v>
                </c:pt>
                <c:pt idx="215">
                  <c:v>1.3989483083639249</c:v>
                </c:pt>
                <c:pt idx="216">
                  <c:v>1.0715348744915172</c:v>
                </c:pt>
                <c:pt idx="217">
                  <c:v>1.2997321162813771</c:v>
                </c:pt>
                <c:pt idx="218">
                  <c:v>1.4386347851969441</c:v>
                </c:pt>
                <c:pt idx="219">
                  <c:v>1.1409862089493004</c:v>
                </c:pt>
                <c:pt idx="220">
                  <c:v>1.5775374541125111</c:v>
                </c:pt>
                <c:pt idx="221">
                  <c:v>0.98224030161722398</c:v>
                </c:pt>
                <c:pt idx="222">
                  <c:v>1.38902668915567</c:v>
                </c:pt>
                <c:pt idx="223">
                  <c:v>1.5477725964877467</c:v>
                </c:pt>
                <c:pt idx="224">
                  <c:v>1.1707510665740648</c:v>
                </c:pt>
                <c:pt idx="225">
                  <c:v>1.4287131659886891</c:v>
                </c:pt>
                <c:pt idx="226">
                  <c:v>1.349340212322651</c:v>
                </c:pt>
                <c:pt idx="227">
                  <c:v>1.1608294473658098</c:v>
                </c:pt>
                <c:pt idx="228">
                  <c:v>1.3791050699474152</c:v>
                </c:pt>
                <c:pt idx="229">
                  <c:v>1.0913781129080267</c:v>
                </c:pt>
                <c:pt idx="230">
                  <c:v>1.7462049806528424</c:v>
                </c:pt>
                <c:pt idx="231">
                  <c:v>1.359261831530906</c:v>
                </c:pt>
                <c:pt idx="232">
                  <c:v>1.4088699275721797</c:v>
                </c:pt>
                <c:pt idx="233">
                  <c:v>1.5676158349042564</c:v>
                </c:pt>
                <c:pt idx="234">
                  <c:v>1.1409862089493004</c:v>
                </c:pt>
                <c:pt idx="235">
                  <c:v>1.4187915467804344</c:v>
                </c:pt>
                <c:pt idx="236">
                  <c:v>1.2997321162813771</c:v>
                </c:pt>
                <c:pt idx="237">
                  <c:v>1.0913781129080267</c:v>
                </c:pt>
                <c:pt idx="238">
                  <c:v>1.5477725964877467</c:v>
                </c:pt>
                <c:pt idx="239">
                  <c:v>1.1806726857823195</c:v>
                </c:pt>
                <c:pt idx="240">
                  <c:v>1.4088699275721797</c:v>
                </c:pt>
                <c:pt idx="241">
                  <c:v>1.0120051592419883</c:v>
                </c:pt>
                <c:pt idx="242">
                  <c:v>1.4485564044051988</c:v>
                </c:pt>
                <c:pt idx="243">
                  <c:v>1.5973806925290206</c:v>
                </c:pt>
                <c:pt idx="244">
                  <c:v>1.2005159241988292</c:v>
                </c:pt>
                <c:pt idx="245">
                  <c:v>1.38902668915567</c:v>
                </c:pt>
                <c:pt idx="246">
                  <c:v>1.5080861196547275</c:v>
                </c:pt>
                <c:pt idx="247">
                  <c:v>1.0318483976584978</c:v>
                </c:pt>
                <c:pt idx="248">
                  <c:v>1.3989483083639249</c:v>
                </c:pt>
              </c:numCache>
            </c:numRef>
          </c:yVal>
          <c:smooth val="1"/>
          <c:extLst>
            <c:ext xmlns:c16="http://schemas.microsoft.com/office/drawing/2014/chart" uri="{C3380CC4-5D6E-409C-BE32-E72D297353CC}">
              <c16:uniqueId val="{00000002-2AB1-4196-9A1E-688BD516A13E}"/>
            </c:ext>
          </c:extLst>
        </c:ser>
        <c:dLbls>
          <c:showLegendKey val="0"/>
          <c:showVal val="0"/>
          <c:showCatName val="0"/>
          <c:showSerName val="0"/>
          <c:showPercent val="0"/>
          <c:showBubbleSize val="0"/>
        </c:dLbls>
        <c:axId val="1091474735"/>
        <c:axId val="1091476815"/>
      </c:scatterChart>
      <c:valAx>
        <c:axId val="10914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6815"/>
        <c:crosses val="autoZero"/>
        <c:crossBetween val="midCat"/>
      </c:valAx>
      <c:valAx>
        <c:axId val="109147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473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Inline</c:v>
          </c:tx>
          <c:spPr>
            <a:ln w="12700" cap="rnd">
              <a:solidFill>
                <a:srgbClr val="009999"/>
              </a:solidFill>
              <a:round/>
            </a:ln>
            <a:effectLst/>
          </c:spPr>
          <c:marker>
            <c:symbol val="none"/>
          </c:marker>
          <c:xVal>
            <c:numRef>
              <c:f>Feuil1!$A$293:$A$545</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Feuil1!$G$293:$G$545</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E0FF-47DF-9188-9159258EC403}"/>
            </c:ext>
          </c:extLst>
        </c:ser>
        <c:ser>
          <c:idx val="0"/>
          <c:order val="1"/>
          <c:tx>
            <c:v>Crossline</c:v>
          </c:tx>
          <c:spPr>
            <a:ln w="12700" cap="rnd">
              <a:solidFill>
                <a:schemeClr val="accent2"/>
              </a:solidFill>
              <a:round/>
            </a:ln>
            <a:effectLst/>
          </c:spPr>
          <c:marker>
            <c:symbol val="none"/>
          </c:marker>
          <c:xVal>
            <c:numRef>
              <c:f>Feuil1!$B$19:$B$271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2.0597014925373132</c:v>
                </c:pt>
                <c:pt idx="1">
                  <c:v>1.4427860696517412</c:v>
                </c:pt>
                <c:pt idx="2">
                  <c:v>1.3930348258706466</c:v>
                </c:pt>
                <c:pt idx="3">
                  <c:v>1.3930348258706466</c:v>
                </c:pt>
                <c:pt idx="4">
                  <c:v>1.3830845771144278</c:v>
                </c:pt>
                <c:pt idx="5">
                  <c:v>1.4328358208955223</c:v>
                </c:pt>
                <c:pt idx="6">
                  <c:v>1.4328358208955223</c:v>
                </c:pt>
                <c:pt idx="7">
                  <c:v>1.3731343283582089</c:v>
                </c:pt>
                <c:pt idx="8">
                  <c:v>1.4129353233830844</c:v>
                </c:pt>
                <c:pt idx="9">
                  <c:v>1.3532338308457712</c:v>
                </c:pt>
                <c:pt idx="10">
                  <c:v>1.4029850746268657</c:v>
                </c:pt>
                <c:pt idx="11">
                  <c:v>1.4129353233830844</c:v>
                </c:pt>
                <c:pt idx="12">
                  <c:v>1.4029850746268657</c:v>
                </c:pt>
                <c:pt idx="13">
                  <c:v>1.3233830845771144</c:v>
                </c:pt>
                <c:pt idx="14">
                  <c:v>1.3532338308457712</c:v>
                </c:pt>
                <c:pt idx="15">
                  <c:v>1.4129353233830844</c:v>
                </c:pt>
                <c:pt idx="16">
                  <c:v>1.3333333333333335</c:v>
                </c:pt>
                <c:pt idx="17">
                  <c:v>1.4029850746268657</c:v>
                </c:pt>
                <c:pt idx="18">
                  <c:v>1.3930348258706466</c:v>
                </c:pt>
                <c:pt idx="19">
                  <c:v>1.3830845771144278</c:v>
                </c:pt>
                <c:pt idx="20">
                  <c:v>1.3930348258706466</c:v>
                </c:pt>
                <c:pt idx="21">
                  <c:v>1.3830845771144278</c:v>
                </c:pt>
                <c:pt idx="22">
                  <c:v>1.4129353233830844</c:v>
                </c:pt>
                <c:pt idx="23">
                  <c:v>1.3930348258706466</c:v>
                </c:pt>
                <c:pt idx="24">
                  <c:v>1.3731343283582089</c:v>
                </c:pt>
                <c:pt idx="25">
                  <c:v>1.4129353233830844</c:v>
                </c:pt>
                <c:pt idx="26">
                  <c:v>1.4029850746268657</c:v>
                </c:pt>
                <c:pt idx="27">
                  <c:v>1.3731343283582089</c:v>
                </c:pt>
                <c:pt idx="28">
                  <c:v>1.3731343283582089</c:v>
                </c:pt>
                <c:pt idx="29">
                  <c:v>1.3333333333333335</c:v>
                </c:pt>
                <c:pt idx="30">
                  <c:v>1.4925373134328357</c:v>
                </c:pt>
                <c:pt idx="31">
                  <c:v>1.3233830845771144</c:v>
                </c:pt>
                <c:pt idx="32">
                  <c:v>1.3333333333333335</c:v>
                </c:pt>
                <c:pt idx="33">
                  <c:v>1.3532338308457712</c:v>
                </c:pt>
                <c:pt idx="34">
                  <c:v>1.2935323383084578</c:v>
                </c:pt>
                <c:pt idx="35">
                  <c:v>1.3532338308457712</c:v>
                </c:pt>
                <c:pt idx="36">
                  <c:v>1.3830845771144278</c:v>
                </c:pt>
                <c:pt idx="37">
                  <c:v>1.2835820895522387</c:v>
                </c:pt>
                <c:pt idx="38">
                  <c:v>1.3731343283582089</c:v>
                </c:pt>
                <c:pt idx="39">
                  <c:v>1.3233830845771144</c:v>
                </c:pt>
                <c:pt idx="40">
                  <c:v>1.2736318407960199</c:v>
                </c:pt>
                <c:pt idx="41">
                  <c:v>1.2835820895522387</c:v>
                </c:pt>
                <c:pt idx="42">
                  <c:v>1.3532338308457712</c:v>
                </c:pt>
                <c:pt idx="43">
                  <c:v>1.2835820895522387</c:v>
                </c:pt>
                <c:pt idx="44">
                  <c:v>1.2139303482587065</c:v>
                </c:pt>
                <c:pt idx="45">
                  <c:v>1.2338308457711442</c:v>
                </c:pt>
                <c:pt idx="46">
                  <c:v>1.2238805970149254</c:v>
                </c:pt>
                <c:pt idx="47">
                  <c:v>1.2039800995024874</c:v>
                </c:pt>
                <c:pt idx="48">
                  <c:v>1.164179104477612</c:v>
                </c:pt>
                <c:pt idx="49">
                  <c:v>1.1940298507462688</c:v>
                </c:pt>
                <c:pt idx="50">
                  <c:v>1.0945273631840797</c:v>
                </c:pt>
                <c:pt idx="51">
                  <c:v>1.1542288557213929</c:v>
                </c:pt>
                <c:pt idx="52">
                  <c:v>1.0149253731343284</c:v>
                </c:pt>
                <c:pt idx="53">
                  <c:v>1.0646766169154229</c:v>
                </c:pt>
                <c:pt idx="54">
                  <c:v>0.91542288557213936</c:v>
                </c:pt>
                <c:pt idx="55">
                  <c:v>0.83582089552238803</c:v>
                </c:pt>
                <c:pt idx="56">
                  <c:v>0.72636815920398012</c:v>
                </c:pt>
                <c:pt idx="57">
                  <c:v>0.74626865671641784</c:v>
                </c:pt>
                <c:pt idx="58">
                  <c:v>0.47761194029850745</c:v>
                </c:pt>
                <c:pt idx="59">
                  <c:v>0.4079601990049751</c:v>
                </c:pt>
                <c:pt idx="60">
                  <c:v>0.19900497512437815</c:v>
                </c:pt>
                <c:pt idx="61">
                  <c:v>4.9751243781094537E-2</c:v>
                </c:pt>
                <c:pt idx="62">
                  <c:v>3.9800995024875621E-2</c:v>
                </c:pt>
                <c:pt idx="63">
                  <c:v>0.39800995024875629</c:v>
                </c:pt>
                <c:pt idx="64">
                  <c:v>0.53731343283582089</c:v>
                </c:pt>
                <c:pt idx="65">
                  <c:v>0.74626865671641784</c:v>
                </c:pt>
                <c:pt idx="66">
                  <c:v>1.1343283582089552</c:v>
                </c:pt>
                <c:pt idx="67">
                  <c:v>1.5024875621890548</c:v>
                </c:pt>
                <c:pt idx="68">
                  <c:v>1.8905472636815919</c:v>
                </c:pt>
                <c:pt idx="69">
                  <c:v>2.3283582089552239</c:v>
                </c:pt>
                <c:pt idx="70">
                  <c:v>2.9353233830845773</c:v>
                </c:pt>
                <c:pt idx="71">
                  <c:v>3.5920398009950247</c:v>
                </c:pt>
                <c:pt idx="72">
                  <c:v>4.5074626865671643</c:v>
                </c:pt>
                <c:pt idx="73">
                  <c:v>5.5920398009950256</c:v>
                </c:pt>
                <c:pt idx="74">
                  <c:v>6.845771144278606</c:v>
                </c:pt>
                <c:pt idx="75">
                  <c:v>8.2686567164179099</c:v>
                </c:pt>
                <c:pt idx="76">
                  <c:v>10.298507462686567</c:v>
                </c:pt>
                <c:pt idx="77">
                  <c:v>12.527363184079601</c:v>
                </c:pt>
                <c:pt idx="78">
                  <c:v>15.611940298507463</c:v>
                </c:pt>
                <c:pt idx="79">
                  <c:v>19.014925373134329</c:v>
                </c:pt>
                <c:pt idx="80">
                  <c:v>23.253731343283583</c:v>
                </c:pt>
                <c:pt idx="81">
                  <c:v>28.427860696517413</c:v>
                </c:pt>
                <c:pt idx="82">
                  <c:v>34.019900497512431</c:v>
                </c:pt>
                <c:pt idx="83">
                  <c:v>40.527363184079604</c:v>
                </c:pt>
                <c:pt idx="84">
                  <c:v>47.03482587064677</c:v>
                </c:pt>
                <c:pt idx="85">
                  <c:v>54.169154228855717</c:v>
                </c:pt>
                <c:pt idx="86">
                  <c:v>61.044776119402989</c:v>
                </c:pt>
                <c:pt idx="87">
                  <c:v>67.303482587064678</c:v>
                </c:pt>
                <c:pt idx="88">
                  <c:v>73.044776119402982</c:v>
                </c:pt>
                <c:pt idx="89">
                  <c:v>77.980099502487562</c:v>
                </c:pt>
                <c:pt idx="90">
                  <c:v>82.039800995024876</c:v>
                </c:pt>
                <c:pt idx="91">
                  <c:v>85.582089552238813</c:v>
                </c:pt>
                <c:pt idx="92">
                  <c:v>88.238805970149258</c:v>
                </c:pt>
                <c:pt idx="93">
                  <c:v>90.49751243781094</c:v>
                </c:pt>
                <c:pt idx="94">
                  <c:v>92.159203980099505</c:v>
                </c:pt>
                <c:pt idx="95">
                  <c:v>93.462686567164184</c:v>
                </c:pt>
                <c:pt idx="96">
                  <c:v>94.099502487562177</c:v>
                </c:pt>
                <c:pt idx="97">
                  <c:v>95.293532338308452</c:v>
                </c:pt>
                <c:pt idx="98">
                  <c:v>96.019900497512438</c:v>
                </c:pt>
                <c:pt idx="99">
                  <c:v>96.646766169154219</c:v>
                </c:pt>
                <c:pt idx="100">
                  <c:v>96.74626865671641</c:v>
                </c:pt>
                <c:pt idx="101">
                  <c:v>97.512437810945272</c:v>
                </c:pt>
                <c:pt idx="102">
                  <c:v>97.542288557213936</c:v>
                </c:pt>
                <c:pt idx="103">
                  <c:v>97.930348258706474</c:v>
                </c:pt>
                <c:pt idx="104">
                  <c:v>98.258706467661696</c:v>
                </c:pt>
                <c:pt idx="105">
                  <c:v>98.507462686567166</c:v>
                </c:pt>
                <c:pt idx="106">
                  <c:v>98.46766169154229</c:v>
                </c:pt>
                <c:pt idx="107">
                  <c:v>98.597014925373145</c:v>
                </c:pt>
                <c:pt idx="108">
                  <c:v>98.975124378109442</c:v>
                </c:pt>
                <c:pt idx="109">
                  <c:v>98.925373134328368</c:v>
                </c:pt>
                <c:pt idx="110">
                  <c:v>99.154228855721399</c:v>
                </c:pt>
                <c:pt idx="111">
                  <c:v>99.06467661691542</c:v>
                </c:pt>
                <c:pt idx="112">
                  <c:v>99.233830845771152</c:v>
                </c:pt>
                <c:pt idx="113">
                  <c:v>99.402985074626869</c:v>
                </c:pt>
                <c:pt idx="114">
                  <c:v>99.582089552238813</c:v>
                </c:pt>
                <c:pt idx="115">
                  <c:v>99.273631840796014</c:v>
                </c:pt>
                <c:pt idx="116">
                  <c:v>99.442786069651731</c:v>
                </c:pt>
                <c:pt idx="117">
                  <c:v>99.542288557213936</c:v>
                </c:pt>
                <c:pt idx="118">
                  <c:v>99.333333333333329</c:v>
                </c:pt>
                <c:pt idx="119">
                  <c:v>99.711442786069654</c:v>
                </c:pt>
                <c:pt idx="120">
                  <c:v>99.661691542288551</c:v>
                </c:pt>
                <c:pt idx="121">
                  <c:v>99.512437810945272</c:v>
                </c:pt>
                <c:pt idx="122">
                  <c:v>99.671641791044777</c:v>
                </c:pt>
                <c:pt idx="123">
                  <c:v>99.572139303482572</c:v>
                </c:pt>
                <c:pt idx="124">
                  <c:v>99.701492537313442</c:v>
                </c:pt>
                <c:pt idx="125">
                  <c:v>99.880597014925371</c:v>
                </c:pt>
                <c:pt idx="126">
                  <c:v>99.850746268656707</c:v>
                </c:pt>
                <c:pt idx="127">
                  <c:v>99.820895522388057</c:v>
                </c:pt>
                <c:pt idx="128">
                  <c:v>99.641791044776113</c:v>
                </c:pt>
                <c:pt idx="129">
                  <c:v>100</c:v>
                </c:pt>
                <c:pt idx="130">
                  <c:v>99.860696517412933</c:v>
                </c:pt>
                <c:pt idx="131">
                  <c:v>99.771144278606954</c:v>
                </c:pt>
                <c:pt idx="132">
                  <c:v>99.711442786069654</c:v>
                </c:pt>
                <c:pt idx="133">
                  <c:v>99.741293532338304</c:v>
                </c:pt>
                <c:pt idx="134">
                  <c:v>99.46268656716417</c:v>
                </c:pt>
                <c:pt idx="135">
                  <c:v>99.880597014925371</c:v>
                </c:pt>
                <c:pt idx="136">
                  <c:v>99.890547263681597</c:v>
                </c:pt>
                <c:pt idx="137">
                  <c:v>99.572139303482572</c:v>
                </c:pt>
                <c:pt idx="138">
                  <c:v>99.840796019900495</c:v>
                </c:pt>
                <c:pt idx="139">
                  <c:v>99.741293532338304</c:v>
                </c:pt>
                <c:pt idx="140">
                  <c:v>99.691542288557216</c:v>
                </c:pt>
                <c:pt idx="141">
                  <c:v>99.492537313432834</c:v>
                </c:pt>
                <c:pt idx="142">
                  <c:v>99.492537313432834</c:v>
                </c:pt>
                <c:pt idx="143">
                  <c:v>99.422885572139307</c:v>
                </c:pt>
                <c:pt idx="144">
                  <c:v>99.114427860696523</c:v>
                </c:pt>
                <c:pt idx="145">
                  <c:v>99.134328358208947</c:v>
                </c:pt>
                <c:pt idx="146">
                  <c:v>99.174129353233837</c:v>
                </c:pt>
                <c:pt idx="147">
                  <c:v>98.786069651741286</c:v>
                </c:pt>
                <c:pt idx="148">
                  <c:v>98.666666666666657</c:v>
                </c:pt>
                <c:pt idx="149">
                  <c:v>98.577114427860693</c:v>
                </c:pt>
                <c:pt idx="150">
                  <c:v>98.646766169154233</c:v>
                </c:pt>
                <c:pt idx="151">
                  <c:v>98.328358208955208</c:v>
                </c:pt>
                <c:pt idx="152">
                  <c:v>97.910447761194035</c:v>
                </c:pt>
                <c:pt idx="153">
                  <c:v>97.741293532338318</c:v>
                </c:pt>
                <c:pt idx="154">
                  <c:v>97.373134328358219</c:v>
                </c:pt>
                <c:pt idx="155">
                  <c:v>96.71641791044776</c:v>
                </c:pt>
                <c:pt idx="156">
                  <c:v>96.24875621890547</c:v>
                </c:pt>
                <c:pt idx="157">
                  <c:v>95.990049751243774</c:v>
                </c:pt>
                <c:pt idx="158">
                  <c:v>94.915422885572141</c:v>
                </c:pt>
                <c:pt idx="159">
                  <c:v>94.208955223880608</c:v>
                </c:pt>
                <c:pt idx="160">
                  <c:v>93.124378109452749</c:v>
                </c:pt>
                <c:pt idx="161">
                  <c:v>91.53233830845771</c:v>
                </c:pt>
                <c:pt idx="162">
                  <c:v>89.97014925373135</c:v>
                </c:pt>
                <c:pt idx="163">
                  <c:v>87.830845771144268</c:v>
                </c:pt>
                <c:pt idx="164">
                  <c:v>84.995024875621894</c:v>
                </c:pt>
                <c:pt idx="165">
                  <c:v>81.880597014925385</c:v>
                </c:pt>
                <c:pt idx="166">
                  <c:v>77.880597014925371</c:v>
                </c:pt>
                <c:pt idx="167">
                  <c:v>72.746268656716424</c:v>
                </c:pt>
                <c:pt idx="168">
                  <c:v>67.592039800995025</c:v>
                </c:pt>
                <c:pt idx="169">
                  <c:v>61.353233830845767</c:v>
                </c:pt>
                <c:pt idx="170">
                  <c:v>54.497512437810947</c:v>
                </c:pt>
                <c:pt idx="171">
                  <c:v>48.079601990049753</c:v>
                </c:pt>
                <c:pt idx="172">
                  <c:v>41.114427860696516</c:v>
                </c:pt>
                <c:pt idx="173">
                  <c:v>34.547263681592035</c:v>
                </c:pt>
                <c:pt idx="174">
                  <c:v>28.995024875621887</c:v>
                </c:pt>
                <c:pt idx="175">
                  <c:v>23.651741293532339</c:v>
                </c:pt>
                <c:pt idx="176">
                  <c:v>19.293532338308459</c:v>
                </c:pt>
                <c:pt idx="177">
                  <c:v>15.582089552238806</c:v>
                </c:pt>
                <c:pt idx="178">
                  <c:v>12.776119402985076</c:v>
                </c:pt>
                <c:pt idx="179">
                  <c:v>10.17910447761194</c:v>
                </c:pt>
                <c:pt idx="180">
                  <c:v>8.4577114427860707</c:v>
                </c:pt>
                <c:pt idx="181">
                  <c:v>6.8159203980099505</c:v>
                </c:pt>
                <c:pt idx="182">
                  <c:v>5.4626865671641793</c:v>
                </c:pt>
                <c:pt idx="183">
                  <c:v>4.5472636815920398</c:v>
                </c:pt>
                <c:pt idx="184">
                  <c:v>3.7213930348258706</c:v>
                </c:pt>
                <c:pt idx="185">
                  <c:v>2.9253731343283582</c:v>
                </c:pt>
                <c:pt idx="186">
                  <c:v>2.4079601990049748</c:v>
                </c:pt>
                <c:pt idx="187">
                  <c:v>1.9502487562189055</c:v>
                </c:pt>
                <c:pt idx="188">
                  <c:v>1.3930348258706466</c:v>
                </c:pt>
                <c:pt idx="189">
                  <c:v>1.1144278606965174</c:v>
                </c:pt>
                <c:pt idx="190">
                  <c:v>0.86567164179104472</c:v>
                </c:pt>
                <c:pt idx="191">
                  <c:v>0.54726368159203986</c:v>
                </c:pt>
                <c:pt idx="192">
                  <c:v>0.30845771144278605</c:v>
                </c:pt>
                <c:pt idx="193">
                  <c:v>0.11940298507462686</c:v>
                </c:pt>
                <c:pt idx="194">
                  <c:v>6.965174129353234E-2</c:v>
                </c:pt>
                <c:pt idx="195">
                  <c:v>0.23880597014925373</c:v>
                </c:pt>
                <c:pt idx="196">
                  <c:v>0.27860696517412936</c:v>
                </c:pt>
                <c:pt idx="197">
                  <c:v>0.55721393034825872</c:v>
                </c:pt>
                <c:pt idx="198">
                  <c:v>0.63681592039800994</c:v>
                </c:pt>
                <c:pt idx="199">
                  <c:v>0.75621890547263682</c:v>
                </c:pt>
                <c:pt idx="200">
                  <c:v>0.89552238805970152</c:v>
                </c:pt>
                <c:pt idx="201">
                  <c:v>0.89552238805970152</c:v>
                </c:pt>
                <c:pt idx="202">
                  <c:v>0.90547263681592038</c:v>
                </c:pt>
                <c:pt idx="203">
                  <c:v>1.1044776119402986</c:v>
                </c:pt>
                <c:pt idx="204">
                  <c:v>1.0845771144278606</c:v>
                </c:pt>
                <c:pt idx="205">
                  <c:v>1.1044776119402986</c:v>
                </c:pt>
                <c:pt idx="206">
                  <c:v>1.2736318407960199</c:v>
                </c:pt>
                <c:pt idx="207">
                  <c:v>1.1741293532338306</c:v>
                </c:pt>
                <c:pt idx="208">
                  <c:v>1.1542288557213929</c:v>
                </c:pt>
                <c:pt idx="209">
                  <c:v>1.2935323383084578</c:v>
                </c:pt>
                <c:pt idx="210">
                  <c:v>1.2736318407960199</c:v>
                </c:pt>
                <c:pt idx="211">
                  <c:v>1.2437810945273633</c:v>
                </c:pt>
                <c:pt idx="212">
                  <c:v>1.3631840796019903</c:v>
                </c:pt>
                <c:pt idx="213">
                  <c:v>1.2935323383084578</c:v>
                </c:pt>
                <c:pt idx="214">
                  <c:v>1.2437810945273633</c:v>
                </c:pt>
                <c:pt idx="215">
                  <c:v>1.3233830845771144</c:v>
                </c:pt>
                <c:pt idx="216">
                  <c:v>1.4029850746268657</c:v>
                </c:pt>
                <c:pt idx="217">
                  <c:v>1.2835820895522387</c:v>
                </c:pt>
                <c:pt idx="218">
                  <c:v>1.3731343283582089</c:v>
                </c:pt>
                <c:pt idx="219">
                  <c:v>1.3532338308457712</c:v>
                </c:pt>
                <c:pt idx="220">
                  <c:v>1.3233830845771144</c:v>
                </c:pt>
                <c:pt idx="221">
                  <c:v>1.3631840796019903</c:v>
                </c:pt>
                <c:pt idx="222">
                  <c:v>1.3432835820895523</c:v>
                </c:pt>
                <c:pt idx="223">
                  <c:v>1.3333333333333335</c:v>
                </c:pt>
                <c:pt idx="224">
                  <c:v>1.4029850746268657</c:v>
                </c:pt>
                <c:pt idx="225">
                  <c:v>1.4527363184079602</c:v>
                </c:pt>
                <c:pt idx="226">
                  <c:v>1.3233830845771144</c:v>
                </c:pt>
                <c:pt idx="227">
                  <c:v>1.4427860696517412</c:v>
                </c:pt>
                <c:pt idx="228">
                  <c:v>1.4029850746268657</c:v>
                </c:pt>
                <c:pt idx="229">
                  <c:v>1.3532338308457712</c:v>
                </c:pt>
                <c:pt idx="230">
                  <c:v>1.4029850746268657</c:v>
                </c:pt>
                <c:pt idx="231">
                  <c:v>1.4029850746268657</c:v>
                </c:pt>
                <c:pt idx="232">
                  <c:v>1.4228855721393034</c:v>
                </c:pt>
                <c:pt idx="233">
                  <c:v>1.4029850746268657</c:v>
                </c:pt>
                <c:pt idx="234">
                  <c:v>1.4129353233830844</c:v>
                </c:pt>
                <c:pt idx="235">
                  <c:v>1.4029850746268657</c:v>
                </c:pt>
                <c:pt idx="236">
                  <c:v>1.3930348258706466</c:v>
                </c:pt>
                <c:pt idx="237">
                  <c:v>1.4228855721393034</c:v>
                </c:pt>
                <c:pt idx="238">
                  <c:v>1.3532338308457712</c:v>
                </c:pt>
                <c:pt idx="239">
                  <c:v>1.4129353233830844</c:v>
                </c:pt>
                <c:pt idx="240">
                  <c:v>1.3532338308457712</c:v>
                </c:pt>
                <c:pt idx="241">
                  <c:v>1.4228855721393034</c:v>
                </c:pt>
                <c:pt idx="242">
                  <c:v>1.3930348258706466</c:v>
                </c:pt>
                <c:pt idx="243">
                  <c:v>1.3631840796019903</c:v>
                </c:pt>
                <c:pt idx="244">
                  <c:v>1.3830845771144278</c:v>
                </c:pt>
                <c:pt idx="245">
                  <c:v>1.4427860696517412</c:v>
                </c:pt>
                <c:pt idx="246">
                  <c:v>1.4129353233830844</c:v>
                </c:pt>
                <c:pt idx="247">
                  <c:v>1.3532338308457712</c:v>
                </c:pt>
                <c:pt idx="248">
                  <c:v>1.4527363184079602</c:v>
                </c:pt>
                <c:pt idx="249">
                  <c:v>1.3930348258706466</c:v>
                </c:pt>
                <c:pt idx="250">
                  <c:v>1.4228855721393034</c:v>
                </c:pt>
                <c:pt idx="251">
                  <c:v>1.4328358208955223</c:v>
                </c:pt>
                <c:pt idx="252">
                  <c:v>1.4228855721393034</c:v>
                </c:pt>
              </c:numCache>
            </c:numRef>
          </c:yVal>
          <c:smooth val="1"/>
          <c:extLst>
            <c:ext xmlns:c16="http://schemas.microsoft.com/office/drawing/2014/chart" uri="{C3380CC4-5D6E-409C-BE32-E72D297353CC}">
              <c16:uniqueId val="{00000001-E0FF-47DF-9188-9159258EC403}"/>
            </c:ext>
          </c:extLst>
        </c:ser>
        <c:dLbls>
          <c:showLegendKey val="0"/>
          <c:showVal val="0"/>
          <c:showCatName val="0"/>
          <c:showSerName val="0"/>
          <c:showPercent val="0"/>
          <c:showBubbleSize val="0"/>
        </c:dLbls>
        <c:axId val="902966415"/>
        <c:axId val="902968911"/>
      </c:scatterChart>
      <c:valAx>
        <c:axId val="902966415"/>
        <c:scaling>
          <c:orientation val="minMax"/>
          <c:max val="150"/>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8911"/>
        <c:crosses val="autoZero"/>
        <c:crossBetween val="midCat"/>
      </c:valAx>
      <c:valAx>
        <c:axId val="90296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a:t>
                </a:r>
                <a:r>
                  <a:rPr lang="fr-FR" sz="1050" b="1" baseline="0"/>
                  <a:t>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641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rgbClr val="009999"/>
              </a:solidFill>
              <a:round/>
            </a:ln>
            <a:effectLst/>
          </c:spPr>
          <c:marker>
            <c:symbol val="none"/>
          </c:marker>
          <c:xVal>
            <c:numRef>
              <c:f>'[1]1_Profils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2C0A-40F6-97BD-3CD88ADF9041}"/>
            </c:ext>
          </c:extLst>
        </c:ser>
        <c:ser>
          <c:idx val="1"/>
          <c:order val="1"/>
          <c:tx>
            <c:v>Chambre centrée</c:v>
          </c:tx>
          <c:spPr>
            <a:ln w="9525" cap="rnd">
              <a:solidFill>
                <a:schemeClr val="accent2"/>
              </a:solidFill>
              <a:round/>
            </a:ln>
            <a:effectLst/>
          </c:spPr>
          <c:marker>
            <c:symbol val="none"/>
          </c:marker>
          <c:xVal>
            <c:numRef>
              <c:f>'[1]1_Profils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2C0A-40F6-97BD-3CD88ADF9041}"/>
            </c:ext>
          </c:extLst>
        </c:ser>
        <c:ser>
          <c:idx val="2"/>
          <c:order val="2"/>
          <c:tx>
            <c:v>Chambre désactivée</c:v>
          </c:tx>
          <c:spPr>
            <a:ln w="9525" cap="rnd">
              <a:solidFill>
                <a:schemeClr val="accent1"/>
              </a:solidFill>
              <a:round/>
            </a:ln>
            <a:effectLst/>
          </c:spPr>
          <c:marker>
            <c:symbol val="none"/>
          </c:marker>
          <c:xVal>
            <c:numRef>
              <c:f>'[1]1_Profils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2C0A-40F6-97BD-3CD88ADF9041}"/>
            </c:ext>
          </c:extLst>
        </c:ser>
        <c:ser>
          <c:idx val="3"/>
          <c:order val="3"/>
          <c:tx>
            <c:v>Chambre hors champ avec normalisation</c:v>
          </c:tx>
          <c:spPr>
            <a:ln w="9525" cap="rnd">
              <a:solidFill>
                <a:srgbClr val="FF0066"/>
              </a:solidFill>
              <a:round/>
            </a:ln>
            <a:effectLst/>
          </c:spPr>
          <c:marker>
            <c:symbol val="none"/>
          </c:marker>
          <c:xVal>
            <c:numRef>
              <c:f>'[1]1_Profils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2C0A-40F6-97BD-3CD88ADF9041}"/>
            </c:ext>
          </c:extLst>
        </c:ser>
        <c:dLbls>
          <c:showLegendKey val="0"/>
          <c:showVal val="0"/>
          <c:showCatName val="0"/>
          <c:showSerName val="0"/>
          <c:showPercent val="0"/>
          <c:showBubbleSize val="0"/>
        </c:dLbls>
        <c:axId val="358429376"/>
        <c:axId val="358426464"/>
      </c:scatterChart>
      <c:valAx>
        <c:axId val="35842937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6464"/>
        <c:crosses val="autoZero"/>
        <c:crossBetween val="midCat"/>
      </c:valAx>
      <c:valAx>
        <c:axId val="358426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93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6 MeV</c:v>
          </c:tx>
          <c:spPr>
            <a:ln w="12700" cap="rnd">
              <a:solidFill>
                <a:srgbClr val="009999"/>
              </a:solidFill>
              <a:round/>
            </a:ln>
            <a:effectLst/>
          </c:spPr>
          <c:marker>
            <c:symbol val="x"/>
            <c:size val="5"/>
            <c:spPr>
              <a:noFill/>
              <a:ln w="9525">
                <a:solidFill>
                  <a:srgbClr val="009999"/>
                </a:solidFill>
              </a:ln>
              <a:effectLst/>
            </c:spPr>
          </c:marker>
          <c:cat>
            <c:numRef>
              <c:f>Feuil1!$Q$2:$Q$6</c:f>
              <c:numCache>
                <c:formatCode>General</c:formatCode>
                <c:ptCount val="5"/>
                <c:pt idx="0">
                  <c:v>5</c:v>
                </c:pt>
                <c:pt idx="1">
                  <c:v>10</c:v>
                </c:pt>
                <c:pt idx="2">
                  <c:v>15</c:v>
                </c:pt>
                <c:pt idx="3">
                  <c:v>20</c:v>
                </c:pt>
                <c:pt idx="4">
                  <c:v>25</c:v>
                </c:pt>
              </c:numCache>
            </c:numRef>
          </c:cat>
          <c:val>
            <c:numRef>
              <c:f>Feuil1!$R$2:$R$6</c:f>
              <c:numCache>
                <c:formatCode>General</c:formatCode>
                <c:ptCount val="5"/>
                <c:pt idx="0">
                  <c:v>0.96449417520404956</c:v>
                </c:pt>
                <c:pt idx="1">
                  <c:v>1</c:v>
                </c:pt>
                <c:pt idx="2">
                  <c:v>0.99886168228826089</c:v>
                </c:pt>
                <c:pt idx="3">
                  <c:v>1.0072658577345057</c:v>
                </c:pt>
                <c:pt idx="4">
                  <c:v>1.0024946111555137</c:v>
                </c:pt>
              </c:numCache>
            </c:numRef>
          </c:val>
          <c:smooth val="1"/>
          <c:extLst>
            <c:ext xmlns:c16="http://schemas.microsoft.com/office/drawing/2014/chart" uri="{C3380CC4-5D6E-409C-BE32-E72D297353CC}">
              <c16:uniqueId val="{00000000-877E-4864-8145-FFDDAD75A37B}"/>
            </c:ext>
          </c:extLst>
        </c:ser>
        <c:ser>
          <c:idx val="1"/>
          <c:order val="1"/>
          <c:tx>
            <c:v>12 MeV</c:v>
          </c:tx>
          <c:spPr>
            <a:ln w="12700" cap="rnd">
              <a:solidFill>
                <a:schemeClr val="accent2"/>
              </a:solidFill>
              <a:round/>
            </a:ln>
            <a:effectLst/>
          </c:spPr>
          <c:marker>
            <c:symbol val="x"/>
            <c:size val="5"/>
            <c:spPr>
              <a:noFill/>
              <a:ln w="9525">
                <a:solidFill>
                  <a:schemeClr val="accent2"/>
                </a:solidFill>
              </a:ln>
              <a:effectLst/>
            </c:spPr>
          </c:marker>
          <c:cat>
            <c:numRef>
              <c:f>Feuil1!$Q$2:$Q$6</c:f>
              <c:numCache>
                <c:formatCode>General</c:formatCode>
                <c:ptCount val="5"/>
                <c:pt idx="0">
                  <c:v>5</c:v>
                </c:pt>
                <c:pt idx="1">
                  <c:v>10</c:v>
                </c:pt>
                <c:pt idx="2">
                  <c:v>15</c:v>
                </c:pt>
                <c:pt idx="3">
                  <c:v>20</c:v>
                </c:pt>
                <c:pt idx="4">
                  <c:v>25</c:v>
                </c:pt>
              </c:numCache>
            </c:numRef>
          </c:cat>
          <c:val>
            <c:numRef>
              <c:f>Feuil1!$S$2:$S$6</c:f>
              <c:numCache>
                <c:formatCode>General</c:formatCode>
                <c:ptCount val="5"/>
                <c:pt idx="0">
                  <c:v>0.98433170918123625</c:v>
                </c:pt>
                <c:pt idx="1">
                  <c:v>1</c:v>
                </c:pt>
                <c:pt idx="2">
                  <c:v>0.98870258908951947</c:v>
                </c:pt>
                <c:pt idx="3">
                  <c:v>0.97014426292156297</c:v>
                </c:pt>
                <c:pt idx="4">
                  <c:v>0.94475494411006022</c:v>
                </c:pt>
              </c:numCache>
            </c:numRef>
          </c:val>
          <c:smooth val="1"/>
          <c:extLst>
            <c:ext xmlns:c16="http://schemas.microsoft.com/office/drawing/2014/chart" uri="{C3380CC4-5D6E-409C-BE32-E72D297353CC}">
              <c16:uniqueId val="{00000001-877E-4864-8145-FFDDAD75A37B}"/>
            </c:ext>
          </c:extLst>
        </c:ser>
        <c:dLbls>
          <c:showLegendKey val="0"/>
          <c:showVal val="0"/>
          <c:showCatName val="0"/>
          <c:showSerName val="0"/>
          <c:showPercent val="0"/>
          <c:showBubbleSize val="0"/>
        </c:dLbls>
        <c:marker val="1"/>
        <c:smooth val="0"/>
        <c:axId val="1404063408"/>
        <c:axId val="1404066736"/>
      </c:lineChart>
      <c:catAx>
        <c:axId val="1404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Taille de champ (cm x cm)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6736"/>
        <c:crosses val="autoZero"/>
        <c:auto val="1"/>
        <c:lblAlgn val="ctr"/>
        <c:lblOffset val="100"/>
        <c:noMultiLvlLbl val="1"/>
      </c:catAx>
      <c:valAx>
        <c:axId val="140406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FOC</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340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cm x 6 cm</c:v>
          </c:tx>
          <c:spPr>
            <a:ln w="12700" cap="rnd">
              <a:solidFill>
                <a:srgbClr val="009999"/>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7884-420E-A5E7-199DAE64CDF9}"/>
            </c:ext>
          </c:extLst>
        </c:ser>
        <c:ser>
          <c:idx val="3"/>
          <c:order val="1"/>
          <c:tx>
            <c:v>10 cm x 10 cm</c:v>
          </c:tx>
          <c:spPr>
            <a:ln w="12700" cap="rnd">
              <a:solidFill>
                <a:schemeClr val="accent2"/>
              </a:solidFill>
              <a:round/>
            </a:ln>
            <a:effectLst/>
          </c:spPr>
          <c:marker>
            <c:symbol val="none"/>
          </c:marker>
          <c:xVal>
            <c:numRef>
              <c:f>'rendements taille de champ'!$S$19:$S$144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1-7884-420E-A5E7-199DAE64CDF9}"/>
            </c:ext>
          </c:extLst>
        </c:ser>
        <c:ser>
          <c:idx val="1"/>
          <c:order val="2"/>
          <c:tx>
            <c:v>15 cm x 15 cm </c:v>
          </c:tx>
          <c:spPr>
            <a:ln w="12700" cap="rnd">
              <a:solidFill>
                <a:schemeClr val="accent1"/>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2-7884-420E-A5E7-199DAE64CDF9}"/>
            </c:ext>
          </c:extLst>
        </c:ser>
        <c:ser>
          <c:idx val="2"/>
          <c:order val="3"/>
          <c:tx>
            <c:v>20 cm x 20 cm</c:v>
          </c:tx>
          <c:spPr>
            <a:ln w="12700" cap="rnd">
              <a:solidFill>
                <a:srgbClr val="FF0066"/>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3-7884-420E-A5E7-199DAE64CDF9}"/>
            </c:ext>
          </c:extLst>
        </c:ser>
        <c:dLbls>
          <c:showLegendKey val="0"/>
          <c:showVal val="0"/>
          <c:showCatName val="0"/>
          <c:showSerName val="0"/>
          <c:showPercent val="0"/>
          <c:showBubbleSize val="0"/>
        </c:dLbls>
        <c:axId val="331183919"/>
        <c:axId val="331179759"/>
      </c:scatterChart>
      <c:valAx>
        <c:axId val="331183919"/>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79759"/>
        <c:crosses val="autoZero"/>
        <c:crossBetween val="midCat"/>
      </c:valAx>
      <c:valAx>
        <c:axId val="33117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8391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'rendements DSP'!$R$19:$R$144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DSP'!$U$19:$U$144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C035-4B4F-921A-8432A12957A6}"/>
            </c:ext>
          </c:extLst>
        </c:ser>
        <c:ser>
          <c:idx val="1"/>
          <c:order val="1"/>
          <c:tx>
            <c:v>DSP 105 cm</c:v>
          </c:tx>
          <c:spPr>
            <a:ln w="12700"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C035-4B4F-921A-8432A12957A6}"/>
            </c:ext>
          </c:extLst>
        </c:ser>
        <c:ser>
          <c:idx val="0"/>
          <c:order val="2"/>
          <c:tx>
            <c:v>DSP 110 cm</c:v>
          </c:tx>
          <c:spPr>
            <a:ln w="12700"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C035-4B4F-921A-8432A12957A6}"/>
            </c:ext>
          </c:extLst>
        </c:ser>
        <c:dLbls>
          <c:showLegendKey val="0"/>
          <c:showVal val="0"/>
          <c:showCatName val="0"/>
          <c:showSerName val="0"/>
          <c:showPercent val="0"/>
          <c:showBubbleSize val="0"/>
        </c:dLbls>
        <c:axId val="326873103"/>
        <c:axId val="326873519"/>
      </c:scatterChart>
      <c:valAx>
        <c:axId val="326873103"/>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519"/>
        <c:crosses val="autoZero"/>
        <c:crossBetween val="midCat"/>
      </c:valAx>
      <c:valAx>
        <c:axId val="32687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10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Roos</c:v>
          </c:tx>
          <c:spPr>
            <a:ln w="12700" cap="rnd">
              <a:solidFill>
                <a:srgbClr val="009999"/>
              </a:solidFill>
              <a:round/>
            </a:ln>
            <a:effectLst/>
          </c:spPr>
          <c:marker>
            <c:symbol val="none"/>
          </c:marker>
          <c:xVal>
            <c:numRef>
              <c:f>Feuil1!$C$19:$C$144</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Feuil1!$F$19:$F$144</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0-7E41-4138-BE66-91401D45820F}"/>
            </c:ext>
          </c:extLst>
        </c:ser>
        <c:ser>
          <c:idx val="1"/>
          <c:order val="1"/>
          <c:tx>
            <c:v>CC13</c:v>
          </c:tx>
          <c:spPr>
            <a:ln w="12700" cap="rnd">
              <a:solidFill>
                <a:schemeClr val="accent2"/>
              </a:solidFill>
              <a:round/>
            </a:ln>
            <a:effectLst/>
          </c:spPr>
          <c:marker>
            <c:symbol val="none"/>
          </c:marker>
          <c:xVal>
            <c:numRef>
              <c:f>Feuil1!$K$19:$K$144</c:f>
              <c:numCache>
                <c:formatCode>General</c:formatCode>
                <c:ptCount val="126"/>
                <c:pt idx="0">
                  <c:v>150</c:v>
                </c:pt>
                <c:pt idx="1">
                  <c:v>149.30000000000001</c:v>
                </c:pt>
                <c:pt idx="2">
                  <c:v>148</c:v>
                </c:pt>
                <c:pt idx="3">
                  <c:v>146.80000000000001</c:v>
                </c:pt>
                <c:pt idx="4">
                  <c:v>145.6</c:v>
                </c:pt>
                <c:pt idx="5">
                  <c:v>144.4</c:v>
                </c:pt>
                <c:pt idx="6">
                  <c:v>143.19999999999999</c:v>
                </c:pt>
                <c:pt idx="7">
                  <c:v>141.9</c:v>
                </c:pt>
                <c:pt idx="8">
                  <c:v>140.80000000000001</c:v>
                </c:pt>
                <c:pt idx="9">
                  <c:v>139.6</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69.8</c:v>
                </c:pt>
                <c:pt idx="68">
                  <c:v>68.5</c:v>
                </c:pt>
                <c:pt idx="69">
                  <c:v>67.400000000000006</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5.8</c:v>
                </c:pt>
                <c:pt idx="121">
                  <c:v>4.5999999999999996</c:v>
                </c:pt>
                <c:pt idx="122">
                  <c:v>3.5</c:v>
                </c:pt>
                <c:pt idx="123">
                  <c:v>2.2000000000000002</c:v>
                </c:pt>
                <c:pt idx="124">
                  <c:v>1</c:v>
                </c:pt>
                <c:pt idx="125">
                  <c:v>-0.5</c:v>
                </c:pt>
              </c:numCache>
            </c:numRef>
          </c:xVal>
          <c:yVal>
            <c:numRef>
              <c:f>Feuil1!$N$19:$N$144</c:f>
              <c:numCache>
                <c:formatCode>General</c:formatCode>
                <c:ptCount val="126"/>
                <c:pt idx="0">
                  <c:v>1.81</c:v>
                </c:pt>
                <c:pt idx="1">
                  <c:v>1.95</c:v>
                </c:pt>
                <c:pt idx="2">
                  <c:v>2</c:v>
                </c:pt>
                <c:pt idx="3">
                  <c:v>2.02</c:v>
                </c:pt>
                <c:pt idx="4">
                  <c:v>2</c:v>
                </c:pt>
                <c:pt idx="5">
                  <c:v>2.04</c:v>
                </c:pt>
                <c:pt idx="6">
                  <c:v>2.02</c:v>
                </c:pt>
                <c:pt idx="7">
                  <c:v>2.08</c:v>
                </c:pt>
                <c:pt idx="8">
                  <c:v>2.08</c:v>
                </c:pt>
                <c:pt idx="9">
                  <c:v>2.12</c:v>
                </c:pt>
                <c:pt idx="10">
                  <c:v>2.12</c:v>
                </c:pt>
                <c:pt idx="11">
                  <c:v>2.14</c:v>
                </c:pt>
                <c:pt idx="12">
                  <c:v>2.13</c:v>
                </c:pt>
                <c:pt idx="13">
                  <c:v>2.14</c:v>
                </c:pt>
                <c:pt idx="14">
                  <c:v>2.15</c:v>
                </c:pt>
                <c:pt idx="15">
                  <c:v>2.16</c:v>
                </c:pt>
                <c:pt idx="16">
                  <c:v>2.19</c:v>
                </c:pt>
                <c:pt idx="17">
                  <c:v>2.2200000000000002</c:v>
                </c:pt>
                <c:pt idx="18">
                  <c:v>2.25</c:v>
                </c:pt>
                <c:pt idx="19">
                  <c:v>2.2599999999999998</c:v>
                </c:pt>
                <c:pt idx="20">
                  <c:v>2.2599999999999998</c:v>
                </c:pt>
                <c:pt idx="21">
                  <c:v>2.31</c:v>
                </c:pt>
                <c:pt idx="22">
                  <c:v>2.3199999999999998</c:v>
                </c:pt>
                <c:pt idx="23">
                  <c:v>2.3199999999999998</c:v>
                </c:pt>
                <c:pt idx="24">
                  <c:v>2.36</c:v>
                </c:pt>
                <c:pt idx="25">
                  <c:v>2.36</c:v>
                </c:pt>
                <c:pt idx="26">
                  <c:v>2.36</c:v>
                </c:pt>
                <c:pt idx="27">
                  <c:v>2.36</c:v>
                </c:pt>
                <c:pt idx="28">
                  <c:v>2.41</c:v>
                </c:pt>
                <c:pt idx="29">
                  <c:v>2.42</c:v>
                </c:pt>
                <c:pt idx="30">
                  <c:v>2.4300000000000002</c:v>
                </c:pt>
                <c:pt idx="31">
                  <c:v>2.4300000000000002</c:v>
                </c:pt>
                <c:pt idx="32">
                  <c:v>2.4500000000000002</c:v>
                </c:pt>
                <c:pt idx="33">
                  <c:v>2.5</c:v>
                </c:pt>
                <c:pt idx="34">
                  <c:v>2.5</c:v>
                </c:pt>
                <c:pt idx="35">
                  <c:v>2.5299999999999998</c:v>
                </c:pt>
                <c:pt idx="36">
                  <c:v>2.58</c:v>
                </c:pt>
                <c:pt idx="37">
                  <c:v>2.57</c:v>
                </c:pt>
                <c:pt idx="38">
                  <c:v>2.61</c:v>
                </c:pt>
                <c:pt idx="39">
                  <c:v>2.65</c:v>
                </c:pt>
                <c:pt idx="40">
                  <c:v>2.68</c:v>
                </c:pt>
                <c:pt idx="41">
                  <c:v>2.61</c:v>
                </c:pt>
                <c:pt idx="42">
                  <c:v>2.67</c:v>
                </c:pt>
                <c:pt idx="43">
                  <c:v>2.74</c:v>
                </c:pt>
                <c:pt idx="44">
                  <c:v>2.72</c:v>
                </c:pt>
                <c:pt idx="45">
                  <c:v>2.75</c:v>
                </c:pt>
                <c:pt idx="46">
                  <c:v>2.83</c:v>
                </c:pt>
                <c:pt idx="47">
                  <c:v>2.82</c:v>
                </c:pt>
                <c:pt idx="48">
                  <c:v>2.81</c:v>
                </c:pt>
                <c:pt idx="49">
                  <c:v>2.81</c:v>
                </c:pt>
                <c:pt idx="50">
                  <c:v>2.84</c:v>
                </c:pt>
                <c:pt idx="51">
                  <c:v>2.88</c:v>
                </c:pt>
                <c:pt idx="52">
                  <c:v>2.93</c:v>
                </c:pt>
                <c:pt idx="53">
                  <c:v>2.99</c:v>
                </c:pt>
                <c:pt idx="54">
                  <c:v>3.07</c:v>
                </c:pt>
                <c:pt idx="55">
                  <c:v>3.26</c:v>
                </c:pt>
                <c:pt idx="56">
                  <c:v>3.52</c:v>
                </c:pt>
                <c:pt idx="57">
                  <c:v>3.91</c:v>
                </c:pt>
                <c:pt idx="58">
                  <c:v>4.42</c:v>
                </c:pt>
                <c:pt idx="59">
                  <c:v>5.37</c:v>
                </c:pt>
                <c:pt idx="60">
                  <c:v>6.43</c:v>
                </c:pt>
                <c:pt idx="61">
                  <c:v>7.83</c:v>
                </c:pt>
                <c:pt idx="62">
                  <c:v>9.58</c:v>
                </c:pt>
                <c:pt idx="63">
                  <c:v>11.75</c:v>
                </c:pt>
                <c:pt idx="64">
                  <c:v>14.28</c:v>
                </c:pt>
                <c:pt idx="65">
                  <c:v>17.37</c:v>
                </c:pt>
                <c:pt idx="66">
                  <c:v>20.55</c:v>
                </c:pt>
                <c:pt idx="67">
                  <c:v>24.31</c:v>
                </c:pt>
                <c:pt idx="68">
                  <c:v>28.49</c:v>
                </c:pt>
                <c:pt idx="69">
                  <c:v>32.43</c:v>
                </c:pt>
                <c:pt idx="70">
                  <c:v>37.15</c:v>
                </c:pt>
                <c:pt idx="71">
                  <c:v>41.39</c:v>
                </c:pt>
                <c:pt idx="72">
                  <c:v>45.93</c:v>
                </c:pt>
                <c:pt idx="73">
                  <c:v>50.7</c:v>
                </c:pt>
                <c:pt idx="74">
                  <c:v>54.85</c:v>
                </c:pt>
                <c:pt idx="75">
                  <c:v>59.41</c:v>
                </c:pt>
                <c:pt idx="76">
                  <c:v>63.55</c:v>
                </c:pt>
                <c:pt idx="77">
                  <c:v>67.61</c:v>
                </c:pt>
                <c:pt idx="78">
                  <c:v>71.45</c:v>
                </c:pt>
                <c:pt idx="79">
                  <c:v>75.08</c:v>
                </c:pt>
                <c:pt idx="80">
                  <c:v>78.42</c:v>
                </c:pt>
                <c:pt idx="81">
                  <c:v>81.510000000000005</c:v>
                </c:pt>
                <c:pt idx="82">
                  <c:v>84.01</c:v>
                </c:pt>
                <c:pt idx="83">
                  <c:v>86.71</c:v>
                </c:pt>
                <c:pt idx="84">
                  <c:v>89.03</c:v>
                </c:pt>
                <c:pt idx="85">
                  <c:v>90.98</c:v>
                </c:pt>
                <c:pt idx="86">
                  <c:v>92.51</c:v>
                </c:pt>
                <c:pt idx="87">
                  <c:v>93.93</c:v>
                </c:pt>
                <c:pt idx="88">
                  <c:v>95.32</c:v>
                </c:pt>
                <c:pt idx="89">
                  <c:v>96.29</c:v>
                </c:pt>
                <c:pt idx="90">
                  <c:v>97.31</c:v>
                </c:pt>
                <c:pt idx="91">
                  <c:v>98.21</c:v>
                </c:pt>
                <c:pt idx="92">
                  <c:v>98.66</c:v>
                </c:pt>
                <c:pt idx="93">
                  <c:v>98.93</c:v>
                </c:pt>
                <c:pt idx="94">
                  <c:v>99.5</c:v>
                </c:pt>
                <c:pt idx="95">
                  <c:v>99.62</c:v>
                </c:pt>
                <c:pt idx="96">
                  <c:v>99.75</c:v>
                </c:pt>
                <c:pt idx="97">
                  <c:v>100</c:v>
                </c:pt>
                <c:pt idx="98">
                  <c:v>99.71</c:v>
                </c:pt>
                <c:pt idx="99">
                  <c:v>99.73</c:v>
                </c:pt>
                <c:pt idx="100">
                  <c:v>99.51</c:v>
                </c:pt>
                <c:pt idx="101">
                  <c:v>99.5</c:v>
                </c:pt>
                <c:pt idx="102">
                  <c:v>99.31</c:v>
                </c:pt>
                <c:pt idx="103">
                  <c:v>99.18</c:v>
                </c:pt>
                <c:pt idx="104">
                  <c:v>98.91</c:v>
                </c:pt>
                <c:pt idx="105">
                  <c:v>98.78</c:v>
                </c:pt>
                <c:pt idx="106">
                  <c:v>98.65</c:v>
                </c:pt>
                <c:pt idx="107">
                  <c:v>98.25</c:v>
                </c:pt>
                <c:pt idx="108">
                  <c:v>97.89</c:v>
                </c:pt>
                <c:pt idx="109">
                  <c:v>97.76</c:v>
                </c:pt>
                <c:pt idx="110">
                  <c:v>97.33</c:v>
                </c:pt>
                <c:pt idx="111">
                  <c:v>97.12</c:v>
                </c:pt>
                <c:pt idx="112">
                  <c:v>97.15</c:v>
                </c:pt>
                <c:pt idx="113">
                  <c:v>96.72</c:v>
                </c:pt>
                <c:pt idx="114">
                  <c:v>96.5</c:v>
                </c:pt>
                <c:pt idx="115">
                  <c:v>96.25</c:v>
                </c:pt>
                <c:pt idx="116">
                  <c:v>95.68</c:v>
                </c:pt>
                <c:pt idx="117">
                  <c:v>95.58</c:v>
                </c:pt>
                <c:pt idx="118">
                  <c:v>95.06</c:v>
                </c:pt>
                <c:pt idx="119">
                  <c:v>94.64</c:v>
                </c:pt>
                <c:pt idx="120">
                  <c:v>94.04</c:v>
                </c:pt>
                <c:pt idx="121">
                  <c:v>93.42</c:v>
                </c:pt>
                <c:pt idx="122">
                  <c:v>92.38</c:v>
                </c:pt>
                <c:pt idx="123">
                  <c:v>91.21</c:v>
                </c:pt>
                <c:pt idx="124">
                  <c:v>90.22</c:v>
                </c:pt>
                <c:pt idx="125">
                  <c:v>89.64</c:v>
                </c:pt>
              </c:numCache>
            </c:numRef>
          </c:yVal>
          <c:smooth val="1"/>
          <c:extLst>
            <c:ext xmlns:c16="http://schemas.microsoft.com/office/drawing/2014/chart" uri="{C3380CC4-5D6E-409C-BE32-E72D297353CC}">
              <c16:uniqueId val="{00000001-7E41-4138-BE66-91401D45820F}"/>
            </c:ext>
          </c:extLst>
        </c:ser>
        <c:dLbls>
          <c:showLegendKey val="0"/>
          <c:showVal val="0"/>
          <c:showCatName val="0"/>
          <c:showSerName val="0"/>
          <c:showPercent val="0"/>
          <c:showBubbleSize val="0"/>
        </c:dLbls>
        <c:axId val="332072975"/>
        <c:axId val="332076303"/>
      </c:scatterChart>
      <c:valAx>
        <c:axId val="332072975"/>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303"/>
        <c:crosses val="autoZero"/>
        <c:crossBetween val="midCat"/>
      </c:valAx>
      <c:valAx>
        <c:axId val="33207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297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12700" cap="rnd">
              <a:solidFill>
                <a:srgbClr val="009999"/>
              </a:solidFill>
              <a:round/>
            </a:ln>
            <a:effectLst/>
          </c:spPr>
          <c:marker>
            <c:symbol val="none"/>
          </c:marker>
          <c:xVal>
            <c:numRef>
              <c:f>'Profils énergie'!$A$19:$A$270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1E7-42A5-B26C-9A81D77993E6}"/>
            </c:ext>
          </c:extLst>
        </c:ser>
        <c:ser>
          <c:idx val="1"/>
          <c:order val="1"/>
          <c:tx>
            <c:v>12 MeV</c:v>
          </c:tx>
          <c:spPr>
            <a:ln w="12700" cap="rnd">
              <a:solidFill>
                <a:schemeClr val="accent2"/>
              </a:solidFill>
              <a:round/>
            </a:ln>
            <a:effectLst/>
          </c:spPr>
          <c:marker>
            <c:symbol val="none"/>
          </c:marker>
          <c:xVal>
            <c:numRef>
              <c:f>'Profils énergie'!$A$291:$A$543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1E7-42A5-B26C-9A81D77993E6}"/>
            </c:ext>
          </c:extLst>
        </c:ser>
        <c:ser>
          <c:idx val="2"/>
          <c:order val="2"/>
          <c:tx>
            <c:v>18 MeV</c:v>
          </c:tx>
          <c:spPr>
            <a:ln w="12700" cap="rnd">
              <a:solidFill>
                <a:schemeClr val="accent1"/>
              </a:solidFill>
              <a:round/>
            </a:ln>
            <a:effectLst/>
          </c:spPr>
          <c:marker>
            <c:symbol val="none"/>
          </c:marker>
          <c:xVal>
            <c:numRef>
              <c:f>'Profils énergie'!$A$564:$A$815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1E7-42A5-B26C-9A81D77993E6}"/>
            </c:ext>
          </c:extLst>
        </c:ser>
        <c:dLbls>
          <c:showLegendKey val="0"/>
          <c:showVal val="0"/>
          <c:showCatName val="0"/>
          <c:showSerName val="0"/>
          <c:showPercent val="0"/>
          <c:showBubbleSize val="0"/>
        </c:dLbls>
        <c:axId val="1199034944"/>
        <c:axId val="1199039104"/>
      </c:scatterChart>
      <c:valAx>
        <c:axId val="119903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a:t>
                </a:r>
                <a:r>
                  <a:rPr lang="fr-FR" sz="1050" b="1" baseline="0"/>
                  <a:t> (mm)</a:t>
                </a:r>
                <a:endParaRPr lang="fr-FR" sz="1050" b="1"/>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9104"/>
        <c:crosses val="autoZero"/>
        <c:crossBetween val="midCat"/>
      </c:valAx>
      <c:valAx>
        <c:axId val="11990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494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5 cm x 5 cm</c:v>
          </c:tx>
          <c:spPr>
            <a:ln w="12700" cap="rnd">
              <a:solidFill>
                <a:srgbClr val="009999"/>
              </a:solidFill>
              <a:round/>
            </a:ln>
            <a:effectLst/>
          </c:spPr>
          <c:marker>
            <c:symbol val="none"/>
          </c:marker>
          <c:xVal>
            <c:numRef>
              <c:f>Feuil1!$A$421:$A$630</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Feuil1!$G$421:$G$630</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97C5-4FC4-BA07-3A70BABFC2AA}"/>
            </c:ext>
          </c:extLst>
        </c:ser>
        <c:ser>
          <c:idx val="2"/>
          <c:order val="1"/>
          <c:tx>
            <c:v>10 cm x 10 cm</c:v>
          </c:tx>
          <c:spPr>
            <a:ln w="12700" cap="rnd">
              <a:solidFill>
                <a:schemeClr val="accent2"/>
              </a:solidFill>
              <a:round/>
            </a:ln>
            <a:effectLst/>
          </c:spPr>
          <c:marker>
            <c:symbol val="none"/>
          </c:marker>
          <c:xVal>
            <c:numRef>
              <c:f>Feuil1!$A$653:$A$905</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Feuil1!$G$653:$G$905</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97C5-4FC4-BA07-3A70BABFC2AA}"/>
            </c:ext>
          </c:extLst>
        </c:ser>
        <c:ser>
          <c:idx val="4"/>
          <c:order val="2"/>
          <c:tx>
            <c:v>15 cm x 15 cm</c:v>
          </c:tx>
          <c:spPr>
            <a:ln w="12700" cap="rnd">
              <a:solidFill>
                <a:schemeClr val="accent1"/>
              </a:solidFill>
              <a:round/>
            </a:ln>
            <a:effectLst/>
          </c:spPr>
          <c:marker>
            <c:symbol val="none"/>
          </c:marker>
          <c:xVal>
            <c:numRef>
              <c:f>Feuil1!$AB$19:$AB$352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Feuil1!$AG$19:$AG$352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97C5-4FC4-BA07-3A70BABFC2AA}"/>
            </c:ext>
          </c:extLst>
        </c:ser>
        <c:ser>
          <c:idx val="3"/>
          <c:order val="3"/>
          <c:tx>
            <c:v>20 cm x 20 cm</c:v>
          </c:tx>
          <c:spPr>
            <a:ln w="12700" cap="rnd">
              <a:solidFill>
                <a:srgbClr val="FF0066"/>
              </a:solidFill>
              <a:round/>
            </a:ln>
            <a:effectLst/>
          </c:spPr>
          <c:marker>
            <c:symbol val="none"/>
          </c:marker>
          <c:xVal>
            <c:numRef>
              <c:f>Feuil1!$T$19:$T$356</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Feuil1!$Y$19:$Y$356</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97C5-4FC4-BA07-3A70BABFC2AA}"/>
            </c:ext>
          </c:extLst>
        </c:ser>
        <c:ser>
          <c:idx val="0"/>
          <c:order val="4"/>
          <c:tx>
            <c:v>25 cm x 25 cm</c:v>
          </c:tx>
          <c:spPr>
            <a:ln w="12700" cap="rnd">
              <a:solidFill>
                <a:srgbClr val="7030A0"/>
              </a:solidFill>
              <a:round/>
            </a:ln>
            <a:effectLst/>
          </c:spPr>
          <c:marker>
            <c:symbol val="none"/>
          </c:marker>
          <c:xVal>
            <c:numRef>
              <c:f>Feuil1!$A$19:$A$399</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Feuil1!$G$19:$G$399</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97C5-4FC4-BA07-3A70BABFC2AA}"/>
            </c:ext>
          </c:extLst>
        </c:ser>
        <c:dLbls>
          <c:showLegendKey val="0"/>
          <c:showVal val="0"/>
          <c:showCatName val="0"/>
          <c:showSerName val="0"/>
          <c:showPercent val="0"/>
          <c:showBubbleSize val="0"/>
        </c:dLbls>
        <c:axId val="1420092896"/>
        <c:axId val="1420086656"/>
      </c:scatterChart>
      <c:valAx>
        <c:axId val="142009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86656"/>
        <c:crosses val="autoZero"/>
        <c:crossBetween val="midCat"/>
      </c:valAx>
      <c:valAx>
        <c:axId val="142008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928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'Profils DSP'!$H$19:$H$271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DSP'!$M$19:$M$271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2557-4A60-A36E-A27FF53FB88F}"/>
            </c:ext>
          </c:extLst>
        </c:ser>
        <c:ser>
          <c:idx val="0"/>
          <c:order val="1"/>
          <c:tx>
            <c:v>DSP 105 cm</c:v>
          </c:tx>
          <c:spPr>
            <a:ln w="12700" cap="rnd">
              <a:solidFill>
                <a:schemeClr val="accent2"/>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1-2557-4A60-A36E-A27FF53FB88F}"/>
            </c:ext>
          </c:extLst>
        </c:ser>
        <c:ser>
          <c:idx val="1"/>
          <c:order val="2"/>
          <c:tx>
            <c:v>DSP 110 cm</c:v>
          </c:tx>
          <c:spPr>
            <a:ln w="12700" cap="rnd">
              <a:solidFill>
                <a:schemeClr val="accent1"/>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2-2557-4A60-A36E-A27FF53FB88F}"/>
            </c:ext>
          </c:extLst>
        </c:ser>
        <c:dLbls>
          <c:showLegendKey val="0"/>
          <c:showVal val="0"/>
          <c:showCatName val="0"/>
          <c:showSerName val="0"/>
          <c:showPercent val="0"/>
          <c:showBubbleSize val="0"/>
        </c:dLbls>
        <c:axId val="332083791"/>
        <c:axId val="332076719"/>
      </c:scatterChart>
      <c:valAx>
        <c:axId val="332083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719"/>
        <c:crosses val="autoZero"/>
        <c:crossBetween val="midCat"/>
      </c:valAx>
      <c:valAx>
        <c:axId val="33207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837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CC13</c:v>
          </c:tx>
          <c:spPr>
            <a:ln w="12700" cap="rnd">
              <a:solidFill>
                <a:srgbClr val="009999"/>
              </a:solidFill>
              <a:round/>
            </a:ln>
            <a:effectLst/>
          </c:spPr>
          <c:marker>
            <c:symbol val="none"/>
          </c:marker>
          <c:xVal>
            <c:numRef>
              <c:f>Feuil1!$I$19:$I$271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Feuil1!$N$19:$N$271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8680-40CF-B121-529B3D76F7B7}"/>
            </c:ext>
          </c:extLst>
        </c:ser>
        <c:ser>
          <c:idx val="0"/>
          <c:order val="1"/>
          <c:tx>
            <c:v>Pinpoint</c:v>
          </c:tx>
          <c:spPr>
            <a:ln w="12700" cap="rnd">
              <a:solidFill>
                <a:schemeClr val="accent2"/>
              </a:solidFill>
              <a:round/>
            </a:ln>
            <a:effectLst/>
          </c:spPr>
          <c:marker>
            <c:symbol val="none"/>
          </c:marker>
          <c:xVal>
            <c:numRef>
              <c:f>Feuil1!$A$19:$A$271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2.99</c:v>
                </c:pt>
                <c:pt idx="1">
                  <c:v>0.51</c:v>
                </c:pt>
                <c:pt idx="2">
                  <c:v>0.41</c:v>
                </c:pt>
                <c:pt idx="3">
                  <c:v>0.39</c:v>
                </c:pt>
                <c:pt idx="4">
                  <c:v>0.64</c:v>
                </c:pt>
                <c:pt idx="5">
                  <c:v>0.53</c:v>
                </c:pt>
                <c:pt idx="6">
                  <c:v>1.05</c:v>
                </c:pt>
                <c:pt idx="7">
                  <c:v>0.91</c:v>
                </c:pt>
                <c:pt idx="8">
                  <c:v>0.59</c:v>
                </c:pt>
                <c:pt idx="9">
                  <c:v>0.77</c:v>
                </c:pt>
                <c:pt idx="10">
                  <c:v>0.73</c:v>
                </c:pt>
                <c:pt idx="11">
                  <c:v>0.83</c:v>
                </c:pt>
                <c:pt idx="12">
                  <c:v>0.71</c:v>
                </c:pt>
                <c:pt idx="13">
                  <c:v>0.74</c:v>
                </c:pt>
                <c:pt idx="14">
                  <c:v>0.78</c:v>
                </c:pt>
                <c:pt idx="15">
                  <c:v>0.39</c:v>
                </c:pt>
                <c:pt idx="16">
                  <c:v>0.75</c:v>
                </c:pt>
                <c:pt idx="17">
                  <c:v>0.97</c:v>
                </c:pt>
                <c:pt idx="18">
                  <c:v>0.71</c:v>
                </c:pt>
                <c:pt idx="19">
                  <c:v>0.94</c:v>
                </c:pt>
                <c:pt idx="20">
                  <c:v>0.92</c:v>
                </c:pt>
                <c:pt idx="21">
                  <c:v>0.97</c:v>
                </c:pt>
                <c:pt idx="22">
                  <c:v>0.86</c:v>
                </c:pt>
                <c:pt idx="23">
                  <c:v>0.91</c:v>
                </c:pt>
                <c:pt idx="24">
                  <c:v>0.77</c:v>
                </c:pt>
                <c:pt idx="25">
                  <c:v>0.82</c:v>
                </c:pt>
                <c:pt idx="26">
                  <c:v>0.73</c:v>
                </c:pt>
                <c:pt idx="27">
                  <c:v>1.1299999999999999</c:v>
                </c:pt>
                <c:pt idx="28">
                  <c:v>0.95</c:v>
                </c:pt>
                <c:pt idx="29">
                  <c:v>0.66</c:v>
                </c:pt>
                <c:pt idx="30">
                  <c:v>0.63</c:v>
                </c:pt>
                <c:pt idx="31">
                  <c:v>1.1200000000000001</c:v>
                </c:pt>
                <c:pt idx="32">
                  <c:v>0.75</c:v>
                </c:pt>
                <c:pt idx="33">
                  <c:v>0.94</c:v>
                </c:pt>
                <c:pt idx="34">
                  <c:v>1.17</c:v>
                </c:pt>
                <c:pt idx="35">
                  <c:v>0.92</c:v>
                </c:pt>
                <c:pt idx="36">
                  <c:v>0.78</c:v>
                </c:pt>
                <c:pt idx="37">
                  <c:v>0.95</c:v>
                </c:pt>
                <c:pt idx="38">
                  <c:v>1.1100000000000001</c:v>
                </c:pt>
                <c:pt idx="39">
                  <c:v>0.79</c:v>
                </c:pt>
                <c:pt idx="40">
                  <c:v>0.77</c:v>
                </c:pt>
                <c:pt idx="41">
                  <c:v>0.98</c:v>
                </c:pt>
                <c:pt idx="42">
                  <c:v>1.05</c:v>
                </c:pt>
                <c:pt idx="43">
                  <c:v>1</c:v>
                </c:pt>
                <c:pt idx="44">
                  <c:v>0.84</c:v>
                </c:pt>
                <c:pt idx="45">
                  <c:v>1.2</c:v>
                </c:pt>
                <c:pt idx="46">
                  <c:v>0.8</c:v>
                </c:pt>
                <c:pt idx="47">
                  <c:v>0.94</c:v>
                </c:pt>
                <c:pt idx="48">
                  <c:v>1.25</c:v>
                </c:pt>
                <c:pt idx="49">
                  <c:v>1.03</c:v>
                </c:pt>
                <c:pt idx="50">
                  <c:v>0.97</c:v>
                </c:pt>
                <c:pt idx="51">
                  <c:v>1.28</c:v>
                </c:pt>
                <c:pt idx="52">
                  <c:v>1.26</c:v>
                </c:pt>
                <c:pt idx="53">
                  <c:v>1.62</c:v>
                </c:pt>
                <c:pt idx="54">
                  <c:v>1.49</c:v>
                </c:pt>
                <c:pt idx="55">
                  <c:v>1.53</c:v>
                </c:pt>
                <c:pt idx="56">
                  <c:v>1.46</c:v>
                </c:pt>
                <c:pt idx="57">
                  <c:v>2.02</c:v>
                </c:pt>
                <c:pt idx="58">
                  <c:v>2.02</c:v>
                </c:pt>
                <c:pt idx="59">
                  <c:v>1.86</c:v>
                </c:pt>
                <c:pt idx="60">
                  <c:v>2.3199999999999998</c:v>
                </c:pt>
                <c:pt idx="61">
                  <c:v>2.4900000000000002</c:v>
                </c:pt>
                <c:pt idx="62">
                  <c:v>2.68</c:v>
                </c:pt>
                <c:pt idx="63">
                  <c:v>2.81</c:v>
                </c:pt>
                <c:pt idx="64">
                  <c:v>3.2</c:v>
                </c:pt>
                <c:pt idx="65">
                  <c:v>3.79</c:v>
                </c:pt>
                <c:pt idx="66">
                  <c:v>3.8</c:v>
                </c:pt>
                <c:pt idx="67">
                  <c:v>4.74</c:v>
                </c:pt>
                <c:pt idx="68">
                  <c:v>5.38</c:v>
                </c:pt>
                <c:pt idx="69">
                  <c:v>5.9</c:v>
                </c:pt>
                <c:pt idx="70">
                  <c:v>6.74</c:v>
                </c:pt>
                <c:pt idx="71">
                  <c:v>8.07</c:v>
                </c:pt>
                <c:pt idx="72">
                  <c:v>9.0500000000000007</c:v>
                </c:pt>
                <c:pt idx="73">
                  <c:v>10.68</c:v>
                </c:pt>
                <c:pt idx="74">
                  <c:v>12.54</c:v>
                </c:pt>
                <c:pt idx="75">
                  <c:v>14.71</c:v>
                </c:pt>
                <c:pt idx="76">
                  <c:v>17.329999999999998</c:v>
                </c:pt>
                <c:pt idx="77">
                  <c:v>20.73</c:v>
                </c:pt>
                <c:pt idx="78">
                  <c:v>24.7</c:v>
                </c:pt>
                <c:pt idx="79">
                  <c:v>29.56</c:v>
                </c:pt>
                <c:pt idx="80">
                  <c:v>34.950000000000003</c:v>
                </c:pt>
                <c:pt idx="81">
                  <c:v>40.79</c:v>
                </c:pt>
                <c:pt idx="82">
                  <c:v>46.95</c:v>
                </c:pt>
                <c:pt idx="83">
                  <c:v>53.34</c:v>
                </c:pt>
                <c:pt idx="84">
                  <c:v>59.58</c:v>
                </c:pt>
                <c:pt idx="85">
                  <c:v>65.709999999999994</c:v>
                </c:pt>
                <c:pt idx="86">
                  <c:v>71.040000000000006</c:v>
                </c:pt>
                <c:pt idx="87">
                  <c:v>76.069999999999993</c:v>
                </c:pt>
                <c:pt idx="88">
                  <c:v>80.349999999999994</c:v>
                </c:pt>
                <c:pt idx="89">
                  <c:v>83.69</c:v>
                </c:pt>
                <c:pt idx="90">
                  <c:v>86.71</c:v>
                </c:pt>
                <c:pt idx="91">
                  <c:v>88.73</c:v>
                </c:pt>
                <c:pt idx="92">
                  <c:v>90.66</c:v>
                </c:pt>
                <c:pt idx="93">
                  <c:v>91.89</c:v>
                </c:pt>
                <c:pt idx="94">
                  <c:v>93.12</c:v>
                </c:pt>
                <c:pt idx="95">
                  <c:v>94.16</c:v>
                </c:pt>
                <c:pt idx="96">
                  <c:v>94.73</c:v>
                </c:pt>
                <c:pt idx="97">
                  <c:v>95.52</c:v>
                </c:pt>
                <c:pt idx="98">
                  <c:v>96.44</c:v>
                </c:pt>
                <c:pt idx="99">
                  <c:v>96.88</c:v>
                </c:pt>
                <c:pt idx="100">
                  <c:v>97.08</c:v>
                </c:pt>
                <c:pt idx="101">
                  <c:v>97.42</c:v>
                </c:pt>
                <c:pt idx="102">
                  <c:v>97.35</c:v>
                </c:pt>
                <c:pt idx="103">
                  <c:v>97.75</c:v>
                </c:pt>
                <c:pt idx="104">
                  <c:v>98.52</c:v>
                </c:pt>
                <c:pt idx="105">
                  <c:v>98.77</c:v>
                </c:pt>
                <c:pt idx="106">
                  <c:v>98.77</c:v>
                </c:pt>
                <c:pt idx="107">
                  <c:v>98.46</c:v>
                </c:pt>
                <c:pt idx="108">
                  <c:v>98.82</c:v>
                </c:pt>
                <c:pt idx="109">
                  <c:v>99.07</c:v>
                </c:pt>
                <c:pt idx="110">
                  <c:v>99.56</c:v>
                </c:pt>
                <c:pt idx="111">
                  <c:v>98.9</c:v>
                </c:pt>
                <c:pt idx="112">
                  <c:v>99.63</c:v>
                </c:pt>
                <c:pt idx="113">
                  <c:v>99.66</c:v>
                </c:pt>
                <c:pt idx="114">
                  <c:v>99.24</c:v>
                </c:pt>
                <c:pt idx="115">
                  <c:v>99.39</c:v>
                </c:pt>
                <c:pt idx="116">
                  <c:v>99.47</c:v>
                </c:pt>
                <c:pt idx="117">
                  <c:v>99.46</c:v>
                </c:pt>
                <c:pt idx="118">
                  <c:v>99.63</c:v>
                </c:pt>
                <c:pt idx="119">
                  <c:v>100</c:v>
                </c:pt>
                <c:pt idx="120">
                  <c:v>99.89</c:v>
                </c:pt>
                <c:pt idx="121">
                  <c:v>99.74</c:v>
                </c:pt>
                <c:pt idx="122">
                  <c:v>99.8</c:v>
                </c:pt>
                <c:pt idx="123">
                  <c:v>99.94</c:v>
                </c:pt>
                <c:pt idx="124">
                  <c:v>99.66</c:v>
                </c:pt>
                <c:pt idx="125">
                  <c:v>99.93</c:v>
                </c:pt>
                <c:pt idx="126">
                  <c:v>99.84</c:v>
                </c:pt>
                <c:pt idx="127">
                  <c:v>99.5</c:v>
                </c:pt>
                <c:pt idx="128">
                  <c:v>99.79</c:v>
                </c:pt>
                <c:pt idx="129">
                  <c:v>99.8</c:v>
                </c:pt>
                <c:pt idx="130">
                  <c:v>99.29</c:v>
                </c:pt>
                <c:pt idx="131">
                  <c:v>99.71</c:v>
                </c:pt>
                <c:pt idx="132">
                  <c:v>99.5</c:v>
                </c:pt>
                <c:pt idx="133">
                  <c:v>99.44</c:v>
                </c:pt>
                <c:pt idx="134">
                  <c:v>99.76</c:v>
                </c:pt>
                <c:pt idx="135">
                  <c:v>99.47</c:v>
                </c:pt>
                <c:pt idx="136">
                  <c:v>99.57</c:v>
                </c:pt>
                <c:pt idx="137">
                  <c:v>99.73</c:v>
                </c:pt>
                <c:pt idx="138">
                  <c:v>99.15</c:v>
                </c:pt>
                <c:pt idx="139">
                  <c:v>99.68</c:v>
                </c:pt>
                <c:pt idx="140">
                  <c:v>99.59</c:v>
                </c:pt>
                <c:pt idx="141">
                  <c:v>99.61</c:v>
                </c:pt>
                <c:pt idx="142">
                  <c:v>99.13</c:v>
                </c:pt>
                <c:pt idx="143">
                  <c:v>99.29</c:v>
                </c:pt>
                <c:pt idx="144">
                  <c:v>99.14</c:v>
                </c:pt>
                <c:pt idx="145">
                  <c:v>98.65</c:v>
                </c:pt>
                <c:pt idx="146">
                  <c:v>99.03</c:v>
                </c:pt>
                <c:pt idx="147">
                  <c:v>98.42</c:v>
                </c:pt>
                <c:pt idx="148">
                  <c:v>98.07</c:v>
                </c:pt>
                <c:pt idx="149">
                  <c:v>97.89</c:v>
                </c:pt>
                <c:pt idx="150">
                  <c:v>97.62</c:v>
                </c:pt>
                <c:pt idx="151">
                  <c:v>97.21</c:v>
                </c:pt>
                <c:pt idx="152">
                  <c:v>97.69</c:v>
                </c:pt>
                <c:pt idx="153">
                  <c:v>96.89</c:v>
                </c:pt>
                <c:pt idx="154">
                  <c:v>96.03</c:v>
                </c:pt>
                <c:pt idx="155">
                  <c:v>95.76</c:v>
                </c:pt>
                <c:pt idx="156">
                  <c:v>94.64</c:v>
                </c:pt>
                <c:pt idx="157">
                  <c:v>94.18</c:v>
                </c:pt>
                <c:pt idx="158">
                  <c:v>92.8</c:v>
                </c:pt>
                <c:pt idx="159">
                  <c:v>91.68</c:v>
                </c:pt>
                <c:pt idx="160">
                  <c:v>90.42</c:v>
                </c:pt>
                <c:pt idx="161">
                  <c:v>88.02</c:v>
                </c:pt>
                <c:pt idx="162">
                  <c:v>85.68</c:v>
                </c:pt>
                <c:pt idx="163">
                  <c:v>82.7</c:v>
                </c:pt>
                <c:pt idx="164">
                  <c:v>78.98</c:v>
                </c:pt>
                <c:pt idx="165">
                  <c:v>74.540000000000006</c:v>
                </c:pt>
                <c:pt idx="166">
                  <c:v>68.86</c:v>
                </c:pt>
                <c:pt idx="167">
                  <c:v>63.48</c:v>
                </c:pt>
                <c:pt idx="168">
                  <c:v>57.21</c:v>
                </c:pt>
                <c:pt idx="169">
                  <c:v>50.56</c:v>
                </c:pt>
                <c:pt idx="170">
                  <c:v>44.23</c:v>
                </c:pt>
                <c:pt idx="171">
                  <c:v>37.840000000000003</c:v>
                </c:pt>
                <c:pt idx="172">
                  <c:v>31.94</c:v>
                </c:pt>
                <c:pt idx="173">
                  <c:v>26.81</c:v>
                </c:pt>
                <c:pt idx="174">
                  <c:v>22.61</c:v>
                </c:pt>
                <c:pt idx="175">
                  <c:v>18.8</c:v>
                </c:pt>
                <c:pt idx="176">
                  <c:v>15.78</c:v>
                </c:pt>
                <c:pt idx="177">
                  <c:v>13.15</c:v>
                </c:pt>
                <c:pt idx="178">
                  <c:v>11</c:v>
                </c:pt>
                <c:pt idx="179">
                  <c:v>9.17</c:v>
                </c:pt>
                <c:pt idx="180">
                  <c:v>7.8</c:v>
                </c:pt>
                <c:pt idx="181">
                  <c:v>6.73</c:v>
                </c:pt>
                <c:pt idx="182">
                  <c:v>5.94</c:v>
                </c:pt>
                <c:pt idx="183">
                  <c:v>5.35</c:v>
                </c:pt>
                <c:pt idx="184">
                  <c:v>4.32</c:v>
                </c:pt>
                <c:pt idx="185">
                  <c:v>3.58</c:v>
                </c:pt>
                <c:pt idx="186">
                  <c:v>3.29</c:v>
                </c:pt>
                <c:pt idx="187">
                  <c:v>3.13</c:v>
                </c:pt>
                <c:pt idx="188">
                  <c:v>2.5499999999999998</c:v>
                </c:pt>
                <c:pt idx="189">
                  <c:v>2.16</c:v>
                </c:pt>
                <c:pt idx="190">
                  <c:v>1.88</c:v>
                </c:pt>
                <c:pt idx="191">
                  <c:v>1.85</c:v>
                </c:pt>
                <c:pt idx="192">
                  <c:v>1.76</c:v>
                </c:pt>
                <c:pt idx="193">
                  <c:v>1.46</c:v>
                </c:pt>
                <c:pt idx="194">
                  <c:v>1.36</c:v>
                </c:pt>
                <c:pt idx="195">
                  <c:v>1.25</c:v>
                </c:pt>
                <c:pt idx="196">
                  <c:v>1.22</c:v>
                </c:pt>
                <c:pt idx="197">
                  <c:v>1.35</c:v>
                </c:pt>
                <c:pt idx="198">
                  <c:v>1.34</c:v>
                </c:pt>
                <c:pt idx="199">
                  <c:v>0.84</c:v>
                </c:pt>
                <c:pt idx="200">
                  <c:v>0.79</c:v>
                </c:pt>
                <c:pt idx="201">
                  <c:v>0.74</c:v>
                </c:pt>
                <c:pt idx="202">
                  <c:v>0.98</c:v>
                </c:pt>
                <c:pt idx="203">
                  <c:v>1.1299999999999999</c:v>
                </c:pt>
                <c:pt idx="204">
                  <c:v>0.92</c:v>
                </c:pt>
                <c:pt idx="205">
                  <c:v>0.73</c:v>
                </c:pt>
                <c:pt idx="206">
                  <c:v>0.94</c:v>
                </c:pt>
                <c:pt idx="207">
                  <c:v>0.49</c:v>
                </c:pt>
                <c:pt idx="208">
                  <c:v>0.22</c:v>
                </c:pt>
                <c:pt idx="209">
                  <c:v>0.45</c:v>
                </c:pt>
                <c:pt idx="210">
                  <c:v>0.3</c:v>
                </c:pt>
                <c:pt idx="211">
                  <c:v>0.38</c:v>
                </c:pt>
                <c:pt idx="212">
                  <c:v>0.66</c:v>
                </c:pt>
                <c:pt idx="213">
                  <c:v>0.55000000000000004</c:v>
                </c:pt>
                <c:pt idx="214">
                  <c:v>0.28999999999999998</c:v>
                </c:pt>
                <c:pt idx="215">
                  <c:v>0.35</c:v>
                </c:pt>
                <c:pt idx="216">
                  <c:v>0.69</c:v>
                </c:pt>
                <c:pt idx="217">
                  <c:v>0.46</c:v>
                </c:pt>
                <c:pt idx="218">
                  <c:v>0.48</c:v>
                </c:pt>
                <c:pt idx="219">
                  <c:v>0.35</c:v>
                </c:pt>
                <c:pt idx="220">
                  <c:v>0.44</c:v>
                </c:pt>
                <c:pt idx="221">
                  <c:v>0.59</c:v>
                </c:pt>
                <c:pt idx="222">
                  <c:v>0.34</c:v>
                </c:pt>
                <c:pt idx="223">
                  <c:v>0.33</c:v>
                </c:pt>
                <c:pt idx="224">
                  <c:v>0.17</c:v>
                </c:pt>
                <c:pt idx="225">
                  <c:v>0.41</c:v>
                </c:pt>
                <c:pt idx="226">
                  <c:v>0.33</c:v>
                </c:pt>
                <c:pt idx="227">
                  <c:v>0.31</c:v>
                </c:pt>
                <c:pt idx="228">
                  <c:v>0.08</c:v>
                </c:pt>
                <c:pt idx="229">
                  <c:v>0.5</c:v>
                </c:pt>
                <c:pt idx="230">
                  <c:v>0.46</c:v>
                </c:pt>
                <c:pt idx="231">
                  <c:v>0.45</c:v>
                </c:pt>
                <c:pt idx="232">
                  <c:v>0.44</c:v>
                </c:pt>
                <c:pt idx="233">
                  <c:v>0.39</c:v>
                </c:pt>
                <c:pt idx="234">
                  <c:v>0.17</c:v>
                </c:pt>
                <c:pt idx="235">
                  <c:v>0.08</c:v>
                </c:pt>
                <c:pt idx="236">
                  <c:v>0.14000000000000001</c:v>
                </c:pt>
                <c:pt idx="237">
                  <c:v>0.52</c:v>
                </c:pt>
                <c:pt idx="238">
                  <c:v>0.38</c:v>
                </c:pt>
                <c:pt idx="239">
                  <c:v>0.01</c:v>
                </c:pt>
                <c:pt idx="240">
                  <c:v>0.34</c:v>
                </c:pt>
                <c:pt idx="241">
                  <c:v>0.01</c:v>
                </c:pt>
                <c:pt idx="242">
                  <c:v>0.14000000000000001</c:v>
                </c:pt>
                <c:pt idx="243">
                  <c:v>0.49</c:v>
                </c:pt>
                <c:pt idx="244">
                  <c:v>0.54</c:v>
                </c:pt>
                <c:pt idx="245">
                  <c:v>0.24</c:v>
                </c:pt>
                <c:pt idx="246">
                  <c:v>0.2</c:v>
                </c:pt>
                <c:pt idx="247">
                  <c:v>0.28999999999999998</c:v>
                </c:pt>
                <c:pt idx="248">
                  <c:v>0.45</c:v>
                </c:pt>
                <c:pt idx="249">
                  <c:v>0.47</c:v>
                </c:pt>
                <c:pt idx="250">
                  <c:v>0.5</c:v>
                </c:pt>
                <c:pt idx="251">
                  <c:v>0</c:v>
                </c:pt>
                <c:pt idx="252">
                  <c:v>0.43</c:v>
                </c:pt>
              </c:numCache>
            </c:numRef>
          </c:yVal>
          <c:smooth val="1"/>
          <c:extLst>
            <c:ext xmlns:c16="http://schemas.microsoft.com/office/drawing/2014/chart" uri="{C3380CC4-5D6E-409C-BE32-E72D297353CC}">
              <c16:uniqueId val="{00000001-8680-40CF-B121-529B3D76F7B7}"/>
            </c:ext>
          </c:extLst>
        </c:ser>
        <c:ser>
          <c:idx val="2"/>
          <c:order val="2"/>
          <c:tx>
            <c:v>Roos</c:v>
          </c:tx>
          <c:spPr>
            <a:ln w="12700" cap="rnd">
              <a:solidFill>
                <a:schemeClr val="accent1"/>
              </a:solidFill>
              <a:round/>
            </a:ln>
            <a:effectLst/>
          </c:spPr>
          <c:marker>
            <c:symbol val="none"/>
          </c:marker>
          <c:xVal>
            <c:numRef>
              <c:f>Feuil1!$X$19:$X$270</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Feuil1!$AC$19:$AC$270</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0.46</c:v>
                </c:pt>
                <c:pt idx="44">
                  <c:v>0.5</c:v>
                </c:pt>
                <c:pt idx="45">
                  <c:v>0.53</c:v>
                </c:pt>
                <c:pt idx="46">
                  <c:v>0.56999999999999995</c:v>
                </c:pt>
                <c:pt idx="47">
                  <c:v>0.61</c:v>
                </c:pt>
                <c:pt idx="48">
                  <c:v>0.68</c:v>
                </c:pt>
                <c:pt idx="49">
                  <c:v>0.76</c:v>
                </c:pt>
                <c:pt idx="50">
                  <c:v>0.81</c:v>
                </c:pt>
                <c:pt idx="51">
                  <c:v>0.91</c:v>
                </c:pt>
                <c:pt idx="52">
                  <c:v>1.01</c:v>
                </c:pt>
                <c:pt idx="53">
                  <c:v>1.1200000000000001</c:v>
                </c:pt>
                <c:pt idx="54">
                  <c:v>1.26</c:v>
                </c:pt>
                <c:pt idx="55">
                  <c:v>1.38</c:v>
                </c:pt>
                <c:pt idx="56">
                  <c:v>1.57</c:v>
                </c:pt>
                <c:pt idx="57">
                  <c:v>1.75</c:v>
                </c:pt>
                <c:pt idx="58">
                  <c:v>1.96</c:v>
                </c:pt>
                <c:pt idx="59">
                  <c:v>2.2000000000000002</c:v>
                </c:pt>
                <c:pt idx="60">
                  <c:v>2.4500000000000002</c:v>
                </c:pt>
                <c:pt idx="61">
                  <c:v>2.8</c:v>
                </c:pt>
                <c:pt idx="62">
                  <c:v>3.1</c:v>
                </c:pt>
                <c:pt idx="63">
                  <c:v>3.52</c:v>
                </c:pt>
                <c:pt idx="64">
                  <c:v>3.93</c:v>
                </c:pt>
                <c:pt idx="65">
                  <c:v>4.45</c:v>
                </c:pt>
                <c:pt idx="66">
                  <c:v>5.04</c:v>
                </c:pt>
                <c:pt idx="67">
                  <c:v>5.82</c:v>
                </c:pt>
                <c:pt idx="68">
                  <c:v>6.6</c:v>
                </c:pt>
                <c:pt idx="69">
                  <c:v>7.63</c:v>
                </c:pt>
                <c:pt idx="70">
                  <c:v>8.7899999999999991</c:v>
                </c:pt>
                <c:pt idx="71">
                  <c:v>10.28</c:v>
                </c:pt>
                <c:pt idx="72">
                  <c:v>11.96</c:v>
                </c:pt>
                <c:pt idx="73">
                  <c:v>14.08</c:v>
                </c:pt>
                <c:pt idx="74">
                  <c:v>16.47</c:v>
                </c:pt>
                <c:pt idx="75">
                  <c:v>19.22</c:v>
                </c:pt>
                <c:pt idx="76">
                  <c:v>22.55</c:v>
                </c:pt>
                <c:pt idx="77">
                  <c:v>26.18</c:v>
                </c:pt>
                <c:pt idx="78">
                  <c:v>30.38</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62.64</c:v>
                </c:pt>
                <c:pt idx="167">
                  <c:v>57.84</c:v>
                </c:pt>
                <c:pt idx="168">
                  <c:v>52.25</c:v>
                </c:pt>
                <c:pt idx="169">
                  <c:v>47.46</c:v>
                </c:pt>
                <c:pt idx="170">
                  <c:v>42.1</c:v>
                </c:pt>
                <c:pt idx="171">
                  <c:v>36.99</c:v>
                </c:pt>
                <c:pt idx="172">
                  <c:v>32.409999999999997</c:v>
                </c:pt>
                <c:pt idx="173">
                  <c:v>27.84</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3.21</c:v>
                </c:pt>
                <c:pt idx="189">
                  <c:v>2.83</c:v>
                </c:pt>
                <c:pt idx="190">
                  <c:v>2.5499999999999998</c:v>
                </c:pt>
                <c:pt idx="191">
                  <c:v>2.2400000000000002</c:v>
                </c:pt>
                <c:pt idx="192">
                  <c:v>2.02</c:v>
                </c:pt>
                <c:pt idx="193">
                  <c:v>1.77</c:v>
                </c:pt>
                <c:pt idx="194">
                  <c:v>1.59</c:v>
                </c:pt>
                <c:pt idx="195">
                  <c:v>1.41</c:v>
                </c:pt>
                <c:pt idx="196">
                  <c:v>1.26</c:v>
                </c:pt>
                <c:pt idx="197">
                  <c:v>1.1100000000000001</c:v>
                </c:pt>
                <c:pt idx="198">
                  <c:v>0.99</c:v>
                </c:pt>
                <c:pt idx="199">
                  <c:v>0.89</c:v>
                </c:pt>
                <c:pt idx="200">
                  <c:v>0.79</c:v>
                </c:pt>
                <c:pt idx="201">
                  <c:v>0.71</c:v>
                </c:pt>
                <c:pt idx="202">
                  <c:v>0.65</c:v>
                </c:pt>
                <c:pt idx="203">
                  <c:v>0.59</c:v>
                </c:pt>
                <c:pt idx="204">
                  <c:v>0.52</c:v>
                </c:pt>
                <c:pt idx="205">
                  <c:v>0.5</c:v>
                </c:pt>
                <c:pt idx="206">
                  <c:v>0.45</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0.23</c:v>
                </c:pt>
                <c:pt idx="229">
                  <c:v>0.23</c:v>
                </c:pt>
                <c:pt idx="230">
                  <c:v>0.23</c:v>
                </c:pt>
                <c:pt idx="231">
                  <c:v>0.23</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2-8680-40CF-B121-529B3D76F7B7}"/>
            </c:ext>
          </c:extLst>
        </c:ser>
        <c:dLbls>
          <c:showLegendKey val="0"/>
          <c:showVal val="0"/>
          <c:showCatName val="0"/>
          <c:showSerName val="0"/>
          <c:showPercent val="0"/>
          <c:showBubbleSize val="0"/>
        </c:dLbls>
        <c:axId val="111655487"/>
        <c:axId val="111653407"/>
      </c:scatterChart>
      <c:valAx>
        <c:axId val="11165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3407"/>
        <c:crosses val="autoZero"/>
        <c:crossBetween val="midCat"/>
      </c:valAx>
      <c:valAx>
        <c:axId val="11165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5487"/>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z = 0 cm</c:v>
          </c:tx>
          <c:spPr>
            <a:ln w="12700" cap="rnd">
              <a:solidFill>
                <a:srgbClr val="009999"/>
              </a:solidFill>
              <a:round/>
            </a:ln>
            <a:effectLst/>
          </c:spPr>
          <c:marker>
            <c:symbol val="none"/>
          </c:marker>
          <c:xVal>
            <c:numRef>
              <c:f>'[1]3_Profils profondeur de mesure_'!$A$19:$A$268</c:f>
              <c:numCache>
                <c:formatCode>General</c:formatCode>
                <c:ptCount val="250"/>
                <c:pt idx="0">
                  <c:v>150</c:v>
                </c:pt>
                <c:pt idx="1">
                  <c:v>149.19999999999999</c:v>
                </c:pt>
                <c:pt idx="2">
                  <c:v>147.80000000000001</c:v>
                </c:pt>
                <c:pt idx="3">
                  <c:v>146.6</c:v>
                </c:pt>
                <c:pt idx="4">
                  <c:v>145.4</c:v>
                </c:pt>
                <c:pt idx="5">
                  <c:v>144.19999999999999</c:v>
                </c:pt>
                <c:pt idx="6">
                  <c:v>143</c:v>
                </c:pt>
                <c:pt idx="7">
                  <c:v>141.80000000000001</c:v>
                </c:pt>
                <c:pt idx="8">
                  <c:v>140.6</c:v>
                </c:pt>
                <c:pt idx="9">
                  <c:v>139.4</c:v>
                </c:pt>
                <c:pt idx="10">
                  <c:v>138.19999999999999</c:v>
                </c:pt>
                <c:pt idx="11">
                  <c:v>137</c:v>
                </c:pt>
                <c:pt idx="12">
                  <c:v>135.80000000000001</c:v>
                </c:pt>
                <c:pt idx="13">
                  <c:v>134.6</c:v>
                </c:pt>
                <c:pt idx="14">
                  <c:v>133.4</c:v>
                </c:pt>
                <c:pt idx="15">
                  <c:v>132.19999999999999</c:v>
                </c:pt>
                <c:pt idx="16">
                  <c:v>131</c:v>
                </c:pt>
                <c:pt idx="17">
                  <c:v>129.80000000000001</c:v>
                </c:pt>
                <c:pt idx="18">
                  <c:v>128.6</c:v>
                </c:pt>
                <c:pt idx="19">
                  <c:v>127.4</c:v>
                </c:pt>
                <c:pt idx="20">
                  <c:v>126.2</c:v>
                </c:pt>
                <c:pt idx="21">
                  <c:v>125</c:v>
                </c:pt>
                <c:pt idx="22">
                  <c:v>123.8</c:v>
                </c:pt>
                <c:pt idx="23">
                  <c:v>122.6</c:v>
                </c:pt>
                <c:pt idx="24">
                  <c:v>121.4</c:v>
                </c:pt>
                <c:pt idx="25">
                  <c:v>120.2</c:v>
                </c:pt>
                <c:pt idx="26">
                  <c:v>119</c:v>
                </c:pt>
                <c:pt idx="27">
                  <c:v>117.8</c:v>
                </c:pt>
                <c:pt idx="28">
                  <c:v>116.6</c:v>
                </c:pt>
                <c:pt idx="29">
                  <c:v>115.4</c:v>
                </c:pt>
                <c:pt idx="30">
                  <c:v>114.2</c:v>
                </c:pt>
                <c:pt idx="31">
                  <c:v>113</c:v>
                </c:pt>
                <c:pt idx="32">
                  <c:v>111.8</c:v>
                </c:pt>
                <c:pt idx="33">
                  <c:v>110.6</c:v>
                </c:pt>
                <c:pt idx="34">
                  <c:v>109.4</c:v>
                </c:pt>
                <c:pt idx="35">
                  <c:v>108.2</c:v>
                </c:pt>
                <c:pt idx="36">
                  <c:v>106.9</c:v>
                </c:pt>
                <c:pt idx="37">
                  <c:v>105.8</c:v>
                </c:pt>
                <c:pt idx="38">
                  <c:v>104.6</c:v>
                </c:pt>
                <c:pt idx="39">
                  <c:v>103.4</c:v>
                </c:pt>
                <c:pt idx="40">
                  <c:v>102.2</c:v>
                </c:pt>
                <c:pt idx="41">
                  <c:v>101</c:v>
                </c:pt>
                <c:pt idx="42">
                  <c:v>99.8</c:v>
                </c:pt>
                <c:pt idx="43">
                  <c:v>98.6</c:v>
                </c:pt>
                <c:pt idx="44">
                  <c:v>97.3</c:v>
                </c:pt>
                <c:pt idx="45">
                  <c:v>96.2</c:v>
                </c:pt>
                <c:pt idx="46">
                  <c:v>94.9</c:v>
                </c:pt>
                <c:pt idx="47">
                  <c:v>93.7</c:v>
                </c:pt>
                <c:pt idx="48">
                  <c:v>92.5</c:v>
                </c:pt>
                <c:pt idx="49">
                  <c:v>91.3</c:v>
                </c:pt>
                <c:pt idx="50">
                  <c:v>90.2</c:v>
                </c:pt>
                <c:pt idx="51">
                  <c:v>88.9</c:v>
                </c:pt>
                <c:pt idx="52">
                  <c:v>87.7</c:v>
                </c:pt>
                <c:pt idx="53">
                  <c:v>86.5</c:v>
                </c:pt>
                <c:pt idx="54">
                  <c:v>85.3</c:v>
                </c:pt>
                <c:pt idx="55">
                  <c:v>84.1</c:v>
                </c:pt>
                <c:pt idx="56">
                  <c:v>82.9</c:v>
                </c:pt>
                <c:pt idx="57">
                  <c:v>81.7</c:v>
                </c:pt>
                <c:pt idx="58">
                  <c:v>80.5</c:v>
                </c:pt>
                <c:pt idx="59">
                  <c:v>79.3</c:v>
                </c:pt>
                <c:pt idx="60">
                  <c:v>78.099999999999994</c:v>
                </c:pt>
                <c:pt idx="61">
                  <c:v>76.900000000000006</c:v>
                </c:pt>
                <c:pt idx="62">
                  <c:v>75.7</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58.8</c:v>
                </c:pt>
                <c:pt idx="77">
                  <c:v>57.7</c:v>
                </c:pt>
                <c:pt idx="78">
                  <c:v>56.4</c:v>
                </c:pt>
                <c:pt idx="79">
                  <c:v>55.2</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26.4</c:v>
                </c:pt>
                <c:pt idx="104">
                  <c:v>25.2</c:v>
                </c:pt>
                <c:pt idx="105">
                  <c:v>24</c:v>
                </c:pt>
                <c:pt idx="106">
                  <c:v>22.8</c:v>
                </c:pt>
                <c:pt idx="107">
                  <c:v>21.5</c:v>
                </c:pt>
                <c:pt idx="108">
                  <c:v>20.399999999999999</c:v>
                </c:pt>
                <c:pt idx="109">
                  <c:v>19.2</c:v>
                </c:pt>
                <c:pt idx="110">
                  <c:v>18</c:v>
                </c:pt>
                <c:pt idx="111">
                  <c:v>16.7</c:v>
                </c:pt>
                <c:pt idx="112">
                  <c:v>15.6</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-0.1</c:v>
                </c:pt>
                <c:pt idx="126">
                  <c:v>-1.3</c:v>
                </c:pt>
                <c:pt idx="127">
                  <c:v>-2.5</c:v>
                </c:pt>
                <c:pt idx="128">
                  <c:v>-3.7</c:v>
                </c:pt>
                <c:pt idx="129">
                  <c:v>-4.9000000000000004</c:v>
                </c:pt>
                <c:pt idx="130">
                  <c:v>-6.1</c:v>
                </c:pt>
                <c:pt idx="131">
                  <c:v>-7.3</c:v>
                </c:pt>
                <c:pt idx="132">
                  <c:v>-8.5</c:v>
                </c:pt>
                <c:pt idx="133">
                  <c:v>-9.6999999999999993</c:v>
                </c:pt>
                <c:pt idx="134">
                  <c:v>-10.9</c:v>
                </c:pt>
                <c:pt idx="135">
                  <c:v>-12.1</c:v>
                </c:pt>
                <c:pt idx="136">
                  <c:v>-13.3</c:v>
                </c:pt>
                <c:pt idx="137">
                  <c:v>-14.5</c:v>
                </c:pt>
                <c:pt idx="138">
                  <c:v>-15.7</c:v>
                </c:pt>
                <c:pt idx="139">
                  <c:v>-16.899999999999999</c:v>
                </c:pt>
                <c:pt idx="140">
                  <c:v>-18.100000000000001</c:v>
                </c:pt>
                <c:pt idx="141">
                  <c:v>-19.3</c:v>
                </c:pt>
                <c:pt idx="142">
                  <c:v>-20.5</c:v>
                </c:pt>
                <c:pt idx="143">
                  <c:v>-21.7</c:v>
                </c:pt>
                <c:pt idx="144">
                  <c:v>-22.9</c:v>
                </c:pt>
                <c:pt idx="145">
                  <c:v>-24.1</c:v>
                </c:pt>
                <c:pt idx="146">
                  <c:v>-25.3</c:v>
                </c:pt>
                <c:pt idx="147">
                  <c:v>-26.5</c:v>
                </c:pt>
                <c:pt idx="148">
                  <c:v>-27.7</c:v>
                </c:pt>
                <c:pt idx="149">
                  <c:v>-28.9</c:v>
                </c:pt>
                <c:pt idx="150">
                  <c:v>-30.1</c:v>
                </c:pt>
                <c:pt idx="151">
                  <c:v>-31.4</c:v>
                </c:pt>
                <c:pt idx="152">
                  <c:v>-32.6</c:v>
                </c:pt>
                <c:pt idx="153">
                  <c:v>-33.799999999999997</c:v>
                </c:pt>
                <c:pt idx="154">
                  <c:v>-35</c:v>
                </c:pt>
                <c:pt idx="155">
                  <c:v>-36.200000000000003</c:v>
                </c:pt>
                <c:pt idx="156">
                  <c:v>-37.4</c:v>
                </c:pt>
                <c:pt idx="157">
                  <c:v>-38.6</c:v>
                </c:pt>
                <c:pt idx="158">
                  <c:v>-39.799999999999997</c:v>
                </c:pt>
                <c:pt idx="159">
                  <c:v>-41</c:v>
                </c:pt>
                <c:pt idx="160">
                  <c:v>-42.2</c:v>
                </c:pt>
                <c:pt idx="161">
                  <c:v>-43.4</c:v>
                </c:pt>
                <c:pt idx="162">
                  <c:v>-44.6</c:v>
                </c:pt>
                <c:pt idx="163">
                  <c:v>-45.8</c:v>
                </c:pt>
                <c:pt idx="164">
                  <c:v>-47</c:v>
                </c:pt>
                <c:pt idx="165">
                  <c:v>-48.2</c:v>
                </c:pt>
                <c:pt idx="166">
                  <c:v>-49.4</c:v>
                </c:pt>
                <c:pt idx="167">
                  <c:v>-50.6</c:v>
                </c:pt>
                <c:pt idx="168">
                  <c:v>-51.8</c:v>
                </c:pt>
                <c:pt idx="169">
                  <c:v>-53</c:v>
                </c:pt>
                <c:pt idx="170">
                  <c:v>-54.2</c:v>
                </c:pt>
                <c:pt idx="171">
                  <c:v>-55.4</c:v>
                </c:pt>
                <c:pt idx="172">
                  <c:v>-56.6</c:v>
                </c:pt>
                <c:pt idx="173">
                  <c:v>-57.8</c:v>
                </c:pt>
                <c:pt idx="174">
                  <c:v>-59</c:v>
                </c:pt>
                <c:pt idx="175">
                  <c:v>-60.2</c:v>
                </c:pt>
                <c:pt idx="176">
                  <c:v>-61.4</c:v>
                </c:pt>
                <c:pt idx="177">
                  <c:v>-62.6</c:v>
                </c:pt>
                <c:pt idx="178">
                  <c:v>-63.8</c:v>
                </c:pt>
                <c:pt idx="179">
                  <c:v>-65</c:v>
                </c:pt>
                <c:pt idx="180">
                  <c:v>-66.2</c:v>
                </c:pt>
                <c:pt idx="181">
                  <c:v>-67.400000000000006</c:v>
                </c:pt>
                <c:pt idx="182">
                  <c:v>-68.599999999999994</c:v>
                </c:pt>
                <c:pt idx="183">
                  <c:v>-69.8</c:v>
                </c:pt>
                <c:pt idx="184">
                  <c:v>-71.099999999999994</c:v>
                </c:pt>
                <c:pt idx="185">
                  <c:v>-72.2</c:v>
                </c:pt>
                <c:pt idx="186">
                  <c:v>-73.5</c:v>
                </c:pt>
                <c:pt idx="187">
                  <c:v>-74.599999999999994</c:v>
                </c:pt>
                <c:pt idx="188">
                  <c:v>-75.900000000000006</c:v>
                </c:pt>
                <c:pt idx="189">
                  <c:v>-77.099999999999994</c:v>
                </c:pt>
                <c:pt idx="190">
                  <c:v>-78.2</c:v>
                </c:pt>
                <c:pt idx="191">
                  <c:v>-79.5</c:v>
                </c:pt>
                <c:pt idx="192">
                  <c:v>-80.599999999999994</c:v>
                </c:pt>
                <c:pt idx="193">
                  <c:v>-81.900000000000006</c:v>
                </c:pt>
                <c:pt idx="194">
                  <c:v>-83</c:v>
                </c:pt>
                <c:pt idx="195">
                  <c:v>-84.3</c:v>
                </c:pt>
                <c:pt idx="196">
                  <c:v>-85.5</c:v>
                </c:pt>
                <c:pt idx="197">
                  <c:v>-86.7</c:v>
                </c:pt>
                <c:pt idx="198">
                  <c:v>-87.9</c:v>
                </c:pt>
                <c:pt idx="199">
                  <c:v>-89.1</c:v>
                </c:pt>
                <c:pt idx="200">
                  <c:v>-90.3</c:v>
                </c:pt>
                <c:pt idx="201">
                  <c:v>-91.5</c:v>
                </c:pt>
                <c:pt idx="202">
                  <c:v>-92.7</c:v>
                </c:pt>
                <c:pt idx="203">
                  <c:v>-93.9</c:v>
                </c:pt>
                <c:pt idx="204">
                  <c:v>-95.1</c:v>
                </c:pt>
                <c:pt idx="205">
                  <c:v>-96.3</c:v>
                </c:pt>
                <c:pt idx="206">
                  <c:v>-97.5</c:v>
                </c:pt>
                <c:pt idx="207">
                  <c:v>-98.7</c:v>
                </c:pt>
                <c:pt idx="208">
                  <c:v>-99.9</c:v>
                </c:pt>
                <c:pt idx="209">
                  <c:v>-101.1</c:v>
                </c:pt>
                <c:pt idx="210">
                  <c:v>-102.3</c:v>
                </c:pt>
                <c:pt idx="211">
                  <c:v>-103.5</c:v>
                </c:pt>
                <c:pt idx="212">
                  <c:v>-104.7</c:v>
                </c:pt>
                <c:pt idx="213">
                  <c:v>-105.9</c:v>
                </c:pt>
                <c:pt idx="214">
                  <c:v>-107.1</c:v>
                </c:pt>
                <c:pt idx="215">
                  <c:v>-108.3</c:v>
                </c:pt>
                <c:pt idx="216">
                  <c:v>-109.5</c:v>
                </c:pt>
                <c:pt idx="217">
                  <c:v>-110.7</c:v>
                </c:pt>
                <c:pt idx="218">
                  <c:v>-111.9</c:v>
                </c:pt>
                <c:pt idx="219">
                  <c:v>-113.1</c:v>
                </c:pt>
                <c:pt idx="220">
                  <c:v>-114.3</c:v>
                </c:pt>
                <c:pt idx="221">
                  <c:v>-115.5</c:v>
                </c:pt>
                <c:pt idx="222">
                  <c:v>-116.7</c:v>
                </c:pt>
                <c:pt idx="223">
                  <c:v>-117.9</c:v>
                </c:pt>
                <c:pt idx="224">
                  <c:v>-119.1</c:v>
                </c:pt>
                <c:pt idx="225">
                  <c:v>-120.3</c:v>
                </c:pt>
                <c:pt idx="226">
                  <c:v>-121.5</c:v>
                </c:pt>
                <c:pt idx="227">
                  <c:v>-122.7</c:v>
                </c:pt>
                <c:pt idx="228">
                  <c:v>-123.9</c:v>
                </c:pt>
                <c:pt idx="229">
                  <c:v>-125.1</c:v>
                </c:pt>
                <c:pt idx="230">
                  <c:v>-126.3</c:v>
                </c:pt>
                <c:pt idx="231">
                  <c:v>-127.5</c:v>
                </c:pt>
                <c:pt idx="232">
                  <c:v>-128.69999999999999</c:v>
                </c:pt>
                <c:pt idx="233">
                  <c:v>-129.9</c:v>
                </c:pt>
                <c:pt idx="234">
                  <c:v>-131.1</c:v>
                </c:pt>
                <c:pt idx="235">
                  <c:v>-132.30000000000001</c:v>
                </c:pt>
                <c:pt idx="236">
                  <c:v>-133.5</c:v>
                </c:pt>
                <c:pt idx="237">
                  <c:v>-134.69999999999999</c:v>
                </c:pt>
                <c:pt idx="238">
                  <c:v>-135.9</c:v>
                </c:pt>
                <c:pt idx="239">
                  <c:v>-137.1</c:v>
                </c:pt>
                <c:pt idx="240">
                  <c:v>-138.30000000000001</c:v>
                </c:pt>
                <c:pt idx="241">
                  <c:v>-139.5</c:v>
                </c:pt>
                <c:pt idx="242">
                  <c:v>-140.69999999999999</c:v>
                </c:pt>
                <c:pt idx="243">
                  <c:v>-142</c:v>
                </c:pt>
                <c:pt idx="244">
                  <c:v>-143.19999999999999</c:v>
                </c:pt>
                <c:pt idx="245">
                  <c:v>-144.30000000000001</c:v>
                </c:pt>
                <c:pt idx="246">
                  <c:v>-145.6</c:v>
                </c:pt>
                <c:pt idx="247">
                  <c:v>-146.80000000000001</c:v>
                </c:pt>
                <c:pt idx="248">
                  <c:v>-148</c:v>
                </c:pt>
                <c:pt idx="249">
                  <c:v>-150</c:v>
                </c:pt>
              </c:numCache>
            </c:numRef>
          </c:xVal>
          <c:yVal>
            <c:numRef>
              <c:f>'[1]3_Profils profondeur de mesure_'!$F$19:$F$268</c:f>
              <c:numCache>
                <c:formatCode>General</c:formatCode>
                <c:ptCount val="250"/>
                <c:pt idx="0">
                  <c:v>0.71</c:v>
                </c:pt>
                <c:pt idx="1">
                  <c:v>0.77</c:v>
                </c:pt>
                <c:pt idx="2">
                  <c:v>0.76</c:v>
                </c:pt>
                <c:pt idx="3">
                  <c:v>0.73</c:v>
                </c:pt>
                <c:pt idx="4">
                  <c:v>0.74</c:v>
                </c:pt>
                <c:pt idx="5">
                  <c:v>0.72</c:v>
                </c:pt>
                <c:pt idx="6">
                  <c:v>0.77</c:v>
                </c:pt>
                <c:pt idx="7">
                  <c:v>0.8</c:v>
                </c:pt>
                <c:pt idx="8">
                  <c:v>0.71</c:v>
                </c:pt>
                <c:pt idx="9">
                  <c:v>0.78</c:v>
                </c:pt>
                <c:pt idx="10">
                  <c:v>0.76</c:v>
                </c:pt>
                <c:pt idx="11">
                  <c:v>0.74</c:v>
                </c:pt>
                <c:pt idx="12">
                  <c:v>0.76</c:v>
                </c:pt>
                <c:pt idx="13">
                  <c:v>0.75</c:v>
                </c:pt>
                <c:pt idx="14">
                  <c:v>0.78</c:v>
                </c:pt>
                <c:pt idx="15">
                  <c:v>0.78</c:v>
                </c:pt>
                <c:pt idx="16">
                  <c:v>0.78</c:v>
                </c:pt>
                <c:pt idx="17">
                  <c:v>0.76</c:v>
                </c:pt>
                <c:pt idx="18">
                  <c:v>0.75</c:v>
                </c:pt>
                <c:pt idx="19">
                  <c:v>0.74</c:v>
                </c:pt>
                <c:pt idx="20">
                  <c:v>0.74</c:v>
                </c:pt>
                <c:pt idx="21">
                  <c:v>0.73</c:v>
                </c:pt>
                <c:pt idx="22">
                  <c:v>0.76</c:v>
                </c:pt>
                <c:pt idx="23">
                  <c:v>0.7</c:v>
                </c:pt>
                <c:pt idx="24">
                  <c:v>0.73</c:v>
                </c:pt>
                <c:pt idx="25">
                  <c:v>0.75</c:v>
                </c:pt>
                <c:pt idx="26">
                  <c:v>0.76</c:v>
                </c:pt>
                <c:pt idx="27">
                  <c:v>0.75</c:v>
                </c:pt>
                <c:pt idx="28">
                  <c:v>0.76</c:v>
                </c:pt>
                <c:pt idx="29">
                  <c:v>0.78</c:v>
                </c:pt>
                <c:pt idx="30">
                  <c:v>0.77</c:v>
                </c:pt>
                <c:pt idx="31">
                  <c:v>0.77</c:v>
                </c:pt>
                <c:pt idx="32">
                  <c:v>0.8</c:v>
                </c:pt>
                <c:pt idx="33">
                  <c:v>0.79</c:v>
                </c:pt>
                <c:pt idx="34">
                  <c:v>0.78</c:v>
                </c:pt>
                <c:pt idx="35">
                  <c:v>0.82</c:v>
                </c:pt>
                <c:pt idx="36">
                  <c:v>0.8</c:v>
                </c:pt>
                <c:pt idx="37">
                  <c:v>0.86</c:v>
                </c:pt>
                <c:pt idx="38">
                  <c:v>0.84</c:v>
                </c:pt>
                <c:pt idx="39">
                  <c:v>0.87</c:v>
                </c:pt>
                <c:pt idx="40">
                  <c:v>0.89</c:v>
                </c:pt>
                <c:pt idx="41">
                  <c:v>0.92</c:v>
                </c:pt>
                <c:pt idx="42">
                  <c:v>0.91</c:v>
                </c:pt>
                <c:pt idx="43">
                  <c:v>0.95</c:v>
                </c:pt>
                <c:pt idx="44">
                  <c:v>0.94</c:v>
                </c:pt>
                <c:pt idx="45">
                  <c:v>1.04</c:v>
                </c:pt>
                <c:pt idx="46">
                  <c:v>1.04</c:v>
                </c:pt>
                <c:pt idx="47">
                  <c:v>1.06</c:v>
                </c:pt>
                <c:pt idx="48">
                  <c:v>1.1299999999999999</c:v>
                </c:pt>
                <c:pt idx="49">
                  <c:v>1.22</c:v>
                </c:pt>
                <c:pt idx="50">
                  <c:v>1.21</c:v>
                </c:pt>
                <c:pt idx="51">
                  <c:v>1.27</c:v>
                </c:pt>
                <c:pt idx="52">
                  <c:v>1.26</c:v>
                </c:pt>
                <c:pt idx="53">
                  <c:v>1.32</c:v>
                </c:pt>
                <c:pt idx="54">
                  <c:v>1.33</c:v>
                </c:pt>
                <c:pt idx="55">
                  <c:v>1.44</c:v>
                </c:pt>
                <c:pt idx="56">
                  <c:v>1.5</c:v>
                </c:pt>
                <c:pt idx="57">
                  <c:v>1.56</c:v>
                </c:pt>
                <c:pt idx="58">
                  <c:v>1.57</c:v>
                </c:pt>
                <c:pt idx="59">
                  <c:v>1.64</c:v>
                </c:pt>
                <c:pt idx="60">
                  <c:v>1.72</c:v>
                </c:pt>
                <c:pt idx="61">
                  <c:v>1.74</c:v>
                </c:pt>
                <c:pt idx="62">
                  <c:v>1.86</c:v>
                </c:pt>
                <c:pt idx="63">
                  <c:v>1.98</c:v>
                </c:pt>
                <c:pt idx="64">
                  <c:v>2.11</c:v>
                </c:pt>
                <c:pt idx="65">
                  <c:v>2.1800000000000002</c:v>
                </c:pt>
                <c:pt idx="66">
                  <c:v>2.27</c:v>
                </c:pt>
                <c:pt idx="67">
                  <c:v>2.38</c:v>
                </c:pt>
                <c:pt idx="68">
                  <c:v>2.4300000000000002</c:v>
                </c:pt>
                <c:pt idx="69">
                  <c:v>2.59</c:v>
                </c:pt>
                <c:pt idx="70">
                  <c:v>2.7</c:v>
                </c:pt>
                <c:pt idx="71">
                  <c:v>2.8</c:v>
                </c:pt>
                <c:pt idx="72">
                  <c:v>2.95</c:v>
                </c:pt>
                <c:pt idx="73">
                  <c:v>3.12</c:v>
                </c:pt>
                <c:pt idx="74">
                  <c:v>3.32</c:v>
                </c:pt>
                <c:pt idx="75">
                  <c:v>3.44</c:v>
                </c:pt>
                <c:pt idx="76">
                  <c:v>3.62</c:v>
                </c:pt>
                <c:pt idx="77">
                  <c:v>3.91</c:v>
                </c:pt>
                <c:pt idx="78">
                  <c:v>4.25</c:v>
                </c:pt>
                <c:pt idx="79">
                  <c:v>5.24</c:v>
                </c:pt>
                <c:pt idx="80">
                  <c:v>7.51</c:v>
                </c:pt>
                <c:pt idx="81">
                  <c:v>13.5</c:v>
                </c:pt>
                <c:pt idx="82">
                  <c:v>24.34</c:v>
                </c:pt>
                <c:pt idx="83">
                  <c:v>40.01</c:v>
                </c:pt>
                <c:pt idx="84">
                  <c:v>59.04</c:v>
                </c:pt>
                <c:pt idx="85">
                  <c:v>74.64</c:v>
                </c:pt>
                <c:pt idx="86">
                  <c:v>86.35</c:v>
                </c:pt>
                <c:pt idx="87">
                  <c:v>92.55</c:v>
                </c:pt>
                <c:pt idx="88">
                  <c:v>95.3</c:v>
                </c:pt>
                <c:pt idx="89">
                  <c:v>96.67</c:v>
                </c:pt>
                <c:pt idx="90">
                  <c:v>97.39</c:v>
                </c:pt>
                <c:pt idx="91">
                  <c:v>97.78</c:v>
                </c:pt>
                <c:pt idx="92">
                  <c:v>97.99</c:v>
                </c:pt>
                <c:pt idx="93">
                  <c:v>98.27</c:v>
                </c:pt>
                <c:pt idx="94">
                  <c:v>98.41</c:v>
                </c:pt>
                <c:pt idx="95">
                  <c:v>98.57</c:v>
                </c:pt>
                <c:pt idx="96">
                  <c:v>98.81</c:v>
                </c:pt>
                <c:pt idx="97">
                  <c:v>98.95</c:v>
                </c:pt>
                <c:pt idx="98">
                  <c:v>98.88</c:v>
                </c:pt>
                <c:pt idx="99">
                  <c:v>99.09</c:v>
                </c:pt>
                <c:pt idx="100">
                  <c:v>99.15</c:v>
                </c:pt>
                <c:pt idx="101">
                  <c:v>99.2</c:v>
                </c:pt>
                <c:pt idx="102">
                  <c:v>99.43</c:v>
                </c:pt>
                <c:pt idx="103">
                  <c:v>99.44</c:v>
                </c:pt>
                <c:pt idx="104">
                  <c:v>99.21</c:v>
                </c:pt>
                <c:pt idx="105">
                  <c:v>99.55</c:v>
                </c:pt>
                <c:pt idx="106">
                  <c:v>99.71</c:v>
                </c:pt>
                <c:pt idx="107">
                  <c:v>99.36</c:v>
                </c:pt>
                <c:pt idx="108">
                  <c:v>99.8</c:v>
                </c:pt>
                <c:pt idx="109">
                  <c:v>99.85</c:v>
                </c:pt>
                <c:pt idx="110">
                  <c:v>99.51</c:v>
                </c:pt>
                <c:pt idx="111">
                  <c:v>99.9</c:v>
                </c:pt>
                <c:pt idx="112">
                  <c:v>99.88</c:v>
                </c:pt>
                <c:pt idx="113">
                  <c:v>99.93</c:v>
                </c:pt>
                <c:pt idx="114">
                  <c:v>99.92</c:v>
                </c:pt>
                <c:pt idx="115">
                  <c:v>99.88</c:v>
                </c:pt>
                <c:pt idx="116">
                  <c:v>99.53</c:v>
                </c:pt>
                <c:pt idx="117">
                  <c:v>99.97</c:v>
                </c:pt>
                <c:pt idx="118">
                  <c:v>99.99</c:v>
                </c:pt>
                <c:pt idx="119">
                  <c:v>99.61</c:v>
                </c:pt>
                <c:pt idx="120">
                  <c:v>99.97</c:v>
                </c:pt>
                <c:pt idx="121">
                  <c:v>99.76</c:v>
                </c:pt>
                <c:pt idx="122">
                  <c:v>99.76</c:v>
                </c:pt>
                <c:pt idx="123">
                  <c:v>99.77</c:v>
                </c:pt>
                <c:pt idx="124">
                  <c:v>99.96</c:v>
                </c:pt>
                <c:pt idx="125">
                  <c:v>99.72</c:v>
                </c:pt>
                <c:pt idx="126">
                  <c:v>99.84</c:v>
                </c:pt>
                <c:pt idx="127">
                  <c:v>100</c:v>
                </c:pt>
                <c:pt idx="128">
                  <c:v>99.65</c:v>
                </c:pt>
                <c:pt idx="129">
                  <c:v>99.87</c:v>
                </c:pt>
                <c:pt idx="130">
                  <c:v>99.85</c:v>
                </c:pt>
                <c:pt idx="131">
                  <c:v>99.54</c:v>
                </c:pt>
                <c:pt idx="132">
                  <c:v>99.75</c:v>
                </c:pt>
                <c:pt idx="133">
                  <c:v>99.79</c:v>
                </c:pt>
                <c:pt idx="134">
                  <c:v>99.58</c:v>
                </c:pt>
                <c:pt idx="135">
                  <c:v>99.71</c:v>
                </c:pt>
                <c:pt idx="136">
                  <c:v>99.69</c:v>
                </c:pt>
                <c:pt idx="137">
                  <c:v>99.56</c:v>
                </c:pt>
                <c:pt idx="138">
                  <c:v>99.6</c:v>
                </c:pt>
                <c:pt idx="139">
                  <c:v>99.52</c:v>
                </c:pt>
                <c:pt idx="140">
                  <c:v>99.44</c:v>
                </c:pt>
                <c:pt idx="141">
                  <c:v>99.43</c:v>
                </c:pt>
                <c:pt idx="142">
                  <c:v>99.31</c:v>
                </c:pt>
                <c:pt idx="143">
                  <c:v>99.04</c:v>
                </c:pt>
                <c:pt idx="144">
                  <c:v>99.26</c:v>
                </c:pt>
                <c:pt idx="145">
                  <c:v>99</c:v>
                </c:pt>
                <c:pt idx="146">
                  <c:v>98.77</c:v>
                </c:pt>
                <c:pt idx="147">
                  <c:v>98.91</c:v>
                </c:pt>
                <c:pt idx="148">
                  <c:v>98.78</c:v>
                </c:pt>
                <c:pt idx="149">
                  <c:v>98.62</c:v>
                </c:pt>
                <c:pt idx="150">
                  <c:v>98.62</c:v>
                </c:pt>
                <c:pt idx="151">
                  <c:v>98.42</c:v>
                </c:pt>
                <c:pt idx="152">
                  <c:v>98.26</c:v>
                </c:pt>
                <c:pt idx="153">
                  <c:v>98.11</c:v>
                </c:pt>
                <c:pt idx="154">
                  <c:v>98.05</c:v>
                </c:pt>
                <c:pt idx="155">
                  <c:v>97.48</c:v>
                </c:pt>
                <c:pt idx="156">
                  <c:v>97.63</c:v>
                </c:pt>
                <c:pt idx="157">
                  <c:v>97.37</c:v>
                </c:pt>
                <c:pt idx="158">
                  <c:v>96.89</c:v>
                </c:pt>
                <c:pt idx="159">
                  <c:v>96.9</c:v>
                </c:pt>
                <c:pt idx="160">
                  <c:v>96.51</c:v>
                </c:pt>
                <c:pt idx="161">
                  <c:v>96.19</c:v>
                </c:pt>
                <c:pt idx="162">
                  <c:v>95.83</c:v>
                </c:pt>
                <c:pt idx="163">
                  <c:v>94.58</c:v>
                </c:pt>
                <c:pt idx="164">
                  <c:v>91.55</c:v>
                </c:pt>
                <c:pt idx="165">
                  <c:v>85.24</c:v>
                </c:pt>
                <c:pt idx="166">
                  <c:v>72.78</c:v>
                </c:pt>
                <c:pt idx="167">
                  <c:v>56.78</c:v>
                </c:pt>
                <c:pt idx="168">
                  <c:v>38.17</c:v>
                </c:pt>
                <c:pt idx="169">
                  <c:v>22.33</c:v>
                </c:pt>
                <c:pt idx="170">
                  <c:v>12.72</c:v>
                </c:pt>
                <c:pt idx="171">
                  <c:v>7.45</c:v>
                </c:pt>
                <c:pt idx="172">
                  <c:v>5.34</c:v>
                </c:pt>
                <c:pt idx="173">
                  <c:v>4.3499999999999996</c:v>
                </c:pt>
                <c:pt idx="174">
                  <c:v>3.9</c:v>
                </c:pt>
                <c:pt idx="175">
                  <c:v>3.64</c:v>
                </c:pt>
                <c:pt idx="176">
                  <c:v>3.47</c:v>
                </c:pt>
                <c:pt idx="177">
                  <c:v>3.21</c:v>
                </c:pt>
                <c:pt idx="178">
                  <c:v>3.08</c:v>
                </c:pt>
                <c:pt idx="179">
                  <c:v>2.86</c:v>
                </c:pt>
                <c:pt idx="180">
                  <c:v>2.76</c:v>
                </c:pt>
                <c:pt idx="181">
                  <c:v>2.59</c:v>
                </c:pt>
                <c:pt idx="182">
                  <c:v>2.5099999999999998</c:v>
                </c:pt>
                <c:pt idx="183">
                  <c:v>2.4</c:v>
                </c:pt>
                <c:pt idx="184">
                  <c:v>2.3199999999999998</c:v>
                </c:pt>
                <c:pt idx="185">
                  <c:v>2.21</c:v>
                </c:pt>
                <c:pt idx="186">
                  <c:v>2.12</c:v>
                </c:pt>
                <c:pt idx="187">
                  <c:v>1.99</c:v>
                </c:pt>
                <c:pt idx="188">
                  <c:v>1.92</c:v>
                </c:pt>
                <c:pt idx="189">
                  <c:v>1.81</c:v>
                </c:pt>
                <c:pt idx="190">
                  <c:v>1.78</c:v>
                </c:pt>
                <c:pt idx="191">
                  <c:v>1.66</c:v>
                </c:pt>
                <c:pt idx="192">
                  <c:v>1.62</c:v>
                </c:pt>
                <c:pt idx="193">
                  <c:v>1.6</c:v>
                </c:pt>
                <c:pt idx="194">
                  <c:v>1.5</c:v>
                </c:pt>
                <c:pt idx="195">
                  <c:v>1.44</c:v>
                </c:pt>
                <c:pt idx="196">
                  <c:v>1.34</c:v>
                </c:pt>
                <c:pt idx="197">
                  <c:v>1.3</c:v>
                </c:pt>
                <c:pt idx="198">
                  <c:v>1.27</c:v>
                </c:pt>
                <c:pt idx="199">
                  <c:v>1.17</c:v>
                </c:pt>
                <c:pt idx="200">
                  <c:v>1.1499999999999999</c:v>
                </c:pt>
                <c:pt idx="201">
                  <c:v>1.0900000000000001</c:v>
                </c:pt>
                <c:pt idx="202">
                  <c:v>1.1100000000000001</c:v>
                </c:pt>
                <c:pt idx="203">
                  <c:v>1.05</c:v>
                </c:pt>
                <c:pt idx="204">
                  <c:v>1.05</c:v>
                </c:pt>
                <c:pt idx="205">
                  <c:v>1.02</c:v>
                </c:pt>
                <c:pt idx="206">
                  <c:v>0.98</c:v>
                </c:pt>
                <c:pt idx="207">
                  <c:v>0.96</c:v>
                </c:pt>
                <c:pt idx="208">
                  <c:v>0.95</c:v>
                </c:pt>
                <c:pt idx="209">
                  <c:v>0.92</c:v>
                </c:pt>
                <c:pt idx="210">
                  <c:v>0.9</c:v>
                </c:pt>
                <c:pt idx="211">
                  <c:v>0.9</c:v>
                </c:pt>
                <c:pt idx="212">
                  <c:v>0.86</c:v>
                </c:pt>
                <c:pt idx="213">
                  <c:v>0.85</c:v>
                </c:pt>
                <c:pt idx="214">
                  <c:v>0.84</c:v>
                </c:pt>
                <c:pt idx="215">
                  <c:v>0.85</c:v>
                </c:pt>
                <c:pt idx="216">
                  <c:v>0.9</c:v>
                </c:pt>
                <c:pt idx="217">
                  <c:v>0.82</c:v>
                </c:pt>
                <c:pt idx="218">
                  <c:v>0.81</c:v>
                </c:pt>
                <c:pt idx="219">
                  <c:v>0.84</c:v>
                </c:pt>
                <c:pt idx="220">
                  <c:v>0.84</c:v>
                </c:pt>
                <c:pt idx="221">
                  <c:v>0.88</c:v>
                </c:pt>
                <c:pt idx="222">
                  <c:v>0.84</c:v>
                </c:pt>
                <c:pt idx="223">
                  <c:v>0.87</c:v>
                </c:pt>
                <c:pt idx="224">
                  <c:v>0.86</c:v>
                </c:pt>
                <c:pt idx="225">
                  <c:v>0.89</c:v>
                </c:pt>
                <c:pt idx="226">
                  <c:v>0.87</c:v>
                </c:pt>
                <c:pt idx="227">
                  <c:v>0.95</c:v>
                </c:pt>
                <c:pt idx="228">
                  <c:v>0.93</c:v>
                </c:pt>
                <c:pt idx="229">
                  <c:v>0.93</c:v>
                </c:pt>
                <c:pt idx="230">
                  <c:v>0.9</c:v>
                </c:pt>
                <c:pt idx="231">
                  <c:v>0.91</c:v>
                </c:pt>
                <c:pt idx="232">
                  <c:v>0.9</c:v>
                </c:pt>
                <c:pt idx="233">
                  <c:v>0.95</c:v>
                </c:pt>
                <c:pt idx="234">
                  <c:v>0.92</c:v>
                </c:pt>
                <c:pt idx="235">
                  <c:v>0.95</c:v>
                </c:pt>
                <c:pt idx="236">
                  <c:v>0.92</c:v>
                </c:pt>
                <c:pt idx="237">
                  <c:v>0.92</c:v>
                </c:pt>
                <c:pt idx="238">
                  <c:v>0.93</c:v>
                </c:pt>
                <c:pt idx="239">
                  <c:v>0.9</c:v>
                </c:pt>
                <c:pt idx="240">
                  <c:v>0.89</c:v>
                </c:pt>
                <c:pt idx="241">
                  <c:v>0.91</c:v>
                </c:pt>
                <c:pt idx="242">
                  <c:v>0.9</c:v>
                </c:pt>
                <c:pt idx="243">
                  <c:v>0.86</c:v>
                </c:pt>
                <c:pt idx="244">
                  <c:v>0.93</c:v>
                </c:pt>
                <c:pt idx="245">
                  <c:v>0.9</c:v>
                </c:pt>
                <c:pt idx="246">
                  <c:v>0.88</c:v>
                </c:pt>
                <c:pt idx="247">
                  <c:v>0.87</c:v>
                </c:pt>
                <c:pt idx="248">
                  <c:v>0.9</c:v>
                </c:pt>
                <c:pt idx="249">
                  <c:v>0.86</c:v>
                </c:pt>
              </c:numCache>
            </c:numRef>
          </c:yVal>
          <c:smooth val="1"/>
          <c:extLst>
            <c:ext xmlns:c16="http://schemas.microsoft.com/office/drawing/2014/chart" uri="{C3380CC4-5D6E-409C-BE32-E72D297353CC}">
              <c16:uniqueId val="{00000000-661E-4417-B7AE-D97BD2FD13E5}"/>
            </c:ext>
          </c:extLst>
        </c:ser>
        <c:ser>
          <c:idx val="1"/>
          <c:order val="1"/>
          <c:tx>
            <c:v>z = 2,8 cm</c:v>
          </c:tx>
          <c:spPr>
            <a:ln w="12700" cap="rnd">
              <a:solidFill>
                <a:schemeClr val="accent2"/>
              </a:solidFill>
              <a:round/>
            </a:ln>
            <a:effectLst/>
          </c:spPr>
          <c:marker>
            <c:symbol val="none"/>
          </c:marker>
          <c:xVal>
            <c:numRef>
              <c:f>'[1]3_Profils profondeur de mesure_'!$A$289:$A$541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-120.4</c:v>
                </c:pt>
                <c:pt idx="27">
                  <c:v>-119.3</c:v>
                </c:pt>
                <c:pt idx="28">
                  <c:v>-118.1</c:v>
                </c:pt>
                <c:pt idx="29">
                  <c:v>-116.9</c:v>
                </c:pt>
                <c:pt idx="30">
                  <c:v>-115.7</c:v>
                </c:pt>
                <c:pt idx="31">
                  <c:v>-114.5</c:v>
                </c:pt>
                <c:pt idx="32">
                  <c:v>-113.3</c:v>
                </c:pt>
                <c:pt idx="33">
                  <c:v>-112</c:v>
                </c:pt>
                <c:pt idx="34">
                  <c:v>-110.9</c:v>
                </c:pt>
                <c:pt idx="35">
                  <c:v>-109.7</c:v>
                </c:pt>
                <c:pt idx="36">
                  <c:v>-108.4</c:v>
                </c:pt>
                <c:pt idx="37">
                  <c:v>-107.2</c:v>
                </c:pt>
                <c:pt idx="38">
                  <c:v>-106</c:v>
                </c:pt>
                <c:pt idx="39">
                  <c:v>-104.8</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76.8</c:v>
                </c:pt>
                <c:pt idx="191">
                  <c:v>77.900000000000006</c:v>
                </c:pt>
                <c:pt idx="192">
                  <c:v>79.099999999999994</c:v>
                </c:pt>
                <c:pt idx="193">
                  <c:v>80.400000000000006</c:v>
                </c:pt>
                <c:pt idx="194">
                  <c:v>81.5</c:v>
                </c:pt>
                <c:pt idx="195">
                  <c:v>82.8</c:v>
                </c:pt>
                <c:pt idx="196">
                  <c:v>83.9</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130.9</c:v>
                </c:pt>
                <c:pt idx="236">
                  <c:v>132</c:v>
                </c:pt>
                <c:pt idx="237">
                  <c:v>133.19999999999999</c:v>
                </c:pt>
                <c:pt idx="238">
                  <c:v>134.4</c:v>
                </c:pt>
                <c:pt idx="239">
                  <c:v>135.6</c:v>
                </c:pt>
                <c:pt idx="240">
                  <c:v>136.80000000000001</c:v>
                </c:pt>
                <c:pt idx="241">
                  <c:v>138</c:v>
                </c:pt>
                <c:pt idx="242">
                  <c:v>139.19999999999999</c:v>
                </c:pt>
                <c:pt idx="243">
                  <c:v>140.4</c:v>
                </c:pt>
                <c:pt idx="244">
                  <c:v>141.6</c:v>
                </c:pt>
                <c:pt idx="245">
                  <c:v>142.9</c:v>
                </c:pt>
                <c:pt idx="246">
                  <c:v>144.1</c:v>
                </c:pt>
                <c:pt idx="247">
                  <c:v>145.30000000000001</c:v>
                </c:pt>
                <c:pt idx="248">
                  <c:v>146.5</c:v>
                </c:pt>
                <c:pt idx="249">
                  <c:v>147.69999999999999</c:v>
                </c:pt>
                <c:pt idx="250">
                  <c:v>148.9</c:v>
                </c:pt>
                <c:pt idx="251">
                  <c:v>150.1</c:v>
                </c:pt>
                <c:pt idx="252">
                  <c:v>151.4</c:v>
                </c:pt>
              </c:numCache>
            </c:numRef>
          </c:xVal>
          <c:yVal>
            <c:numRef>
              <c:f>'[1]3_Profils profondeur de mesure_'!$F$289:$F$541</c:f>
              <c:numCache>
                <c:formatCode>General</c:formatCode>
                <c:ptCount val="253"/>
                <c:pt idx="0">
                  <c:v>0.4</c:v>
                </c:pt>
                <c:pt idx="1">
                  <c:v>0.26</c:v>
                </c:pt>
                <c:pt idx="2">
                  <c:v>0.31</c:v>
                </c:pt>
                <c:pt idx="3">
                  <c:v>0.28000000000000003</c:v>
                </c:pt>
                <c:pt idx="4">
                  <c:v>0.32</c:v>
                </c:pt>
                <c:pt idx="5">
                  <c:v>0.31</c:v>
                </c:pt>
                <c:pt idx="6">
                  <c:v>0.3</c:v>
                </c:pt>
                <c:pt idx="7">
                  <c:v>0.32</c:v>
                </c:pt>
                <c:pt idx="8">
                  <c:v>0.28999999999999998</c:v>
                </c:pt>
                <c:pt idx="9">
                  <c:v>0.3</c:v>
                </c:pt>
                <c:pt idx="10">
                  <c:v>0.34</c:v>
                </c:pt>
                <c:pt idx="11">
                  <c:v>0.34</c:v>
                </c:pt>
                <c:pt idx="12">
                  <c:v>0.36</c:v>
                </c:pt>
                <c:pt idx="13">
                  <c:v>0.33</c:v>
                </c:pt>
                <c:pt idx="14">
                  <c:v>0.35</c:v>
                </c:pt>
                <c:pt idx="15">
                  <c:v>0.31</c:v>
                </c:pt>
                <c:pt idx="16">
                  <c:v>0.32</c:v>
                </c:pt>
                <c:pt idx="17">
                  <c:v>0.3</c:v>
                </c:pt>
                <c:pt idx="18">
                  <c:v>0.34</c:v>
                </c:pt>
                <c:pt idx="19">
                  <c:v>0.34</c:v>
                </c:pt>
                <c:pt idx="20">
                  <c:v>0.33</c:v>
                </c:pt>
                <c:pt idx="21">
                  <c:v>0.35</c:v>
                </c:pt>
                <c:pt idx="22">
                  <c:v>0.32</c:v>
                </c:pt>
                <c:pt idx="23">
                  <c:v>0.32</c:v>
                </c:pt>
                <c:pt idx="24">
                  <c:v>0.37</c:v>
                </c:pt>
                <c:pt idx="25">
                  <c:v>0.33</c:v>
                </c:pt>
                <c:pt idx="26">
                  <c:v>0.32</c:v>
                </c:pt>
                <c:pt idx="27">
                  <c:v>0.3</c:v>
                </c:pt>
                <c:pt idx="28">
                  <c:v>0.38</c:v>
                </c:pt>
                <c:pt idx="29">
                  <c:v>0.31</c:v>
                </c:pt>
                <c:pt idx="30">
                  <c:v>0.3</c:v>
                </c:pt>
                <c:pt idx="31">
                  <c:v>0.33</c:v>
                </c:pt>
                <c:pt idx="32">
                  <c:v>0.36</c:v>
                </c:pt>
                <c:pt idx="33">
                  <c:v>0.33</c:v>
                </c:pt>
                <c:pt idx="34">
                  <c:v>0.35</c:v>
                </c:pt>
                <c:pt idx="35">
                  <c:v>0.36</c:v>
                </c:pt>
                <c:pt idx="36">
                  <c:v>0.32</c:v>
                </c:pt>
                <c:pt idx="37">
                  <c:v>0.35</c:v>
                </c:pt>
                <c:pt idx="38">
                  <c:v>0.4</c:v>
                </c:pt>
                <c:pt idx="39">
                  <c:v>0.42</c:v>
                </c:pt>
                <c:pt idx="40">
                  <c:v>0.4</c:v>
                </c:pt>
                <c:pt idx="41">
                  <c:v>0.42</c:v>
                </c:pt>
                <c:pt idx="42">
                  <c:v>0.45</c:v>
                </c:pt>
                <c:pt idx="43">
                  <c:v>0.46</c:v>
                </c:pt>
                <c:pt idx="44">
                  <c:v>0.47</c:v>
                </c:pt>
                <c:pt idx="45">
                  <c:v>0.49</c:v>
                </c:pt>
                <c:pt idx="46">
                  <c:v>0.54</c:v>
                </c:pt>
                <c:pt idx="47">
                  <c:v>0.6</c:v>
                </c:pt>
                <c:pt idx="48">
                  <c:v>0.61</c:v>
                </c:pt>
                <c:pt idx="49">
                  <c:v>0.6</c:v>
                </c:pt>
                <c:pt idx="50">
                  <c:v>0.67</c:v>
                </c:pt>
                <c:pt idx="51">
                  <c:v>0.65</c:v>
                </c:pt>
                <c:pt idx="52">
                  <c:v>0.75</c:v>
                </c:pt>
                <c:pt idx="53">
                  <c:v>0.81</c:v>
                </c:pt>
                <c:pt idx="54">
                  <c:v>0.92</c:v>
                </c:pt>
                <c:pt idx="55">
                  <c:v>1.02</c:v>
                </c:pt>
                <c:pt idx="56">
                  <c:v>1.1200000000000001</c:v>
                </c:pt>
                <c:pt idx="57">
                  <c:v>1.22</c:v>
                </c:pt>
                <c:pt idx="58">
                  <c:v>1.35</c:v>
                </c:pt>
                <c:pt idx="59">
                  <c:v>1.49</c:v>
                </c:pt>
                <c:pt idx="60">
                  <c:v>1.67</c:v>
                </c:pt>
                <c:pt idx="61">
                  <c:v>1.82</c:v>
                </c:pt>
                <c:pt idx="62">
                  <c:v>2.11</c:v>
                </c:pt>
                <c:pt idx="63">
                  <c:v>2.44</c:v>
                </c:pt>
                <c:pt idx="64">
                  <c:v>2.7</c:v>
                </c:pt>
                <c:pt idx="65">
                  <c:v>3.16</c:v>
                </c:pt>
                <c:pt idx="66">
                  <c:v>3.66</c:v>
                </c:pt>
                <c:pt idx="67">
                  <c:v>4.22</c:v>
                </c:pt>
                <c:pt idx="68">
                  <c:v>4.9000000000000004</c:v>
                </c:pt>
                <c:pt idx="69">
                  <c:v>5.68</c:v>
                </c:pt>
                <c:pt idx="70">
                  <c:v>6.65</c:v>
                </c:pt>
                <c:pt idx="71">
                  <c:v>7.82</c:v>
                </c:pt>
                <c:pt idx="72">
                  <c:v>9.16</c:v>
                </c:pt>
                <c:pt idx="73">
                  <c:v>10.84</c:v>
                </c:pt>
                <c:pt idx="74">
                  <c:v>12.87</c:v>
                </c:pt>
                <c:pt idx="75">
                  <c:v>15.26</c:v>
                </c:pt>
                <c:pt idx="76">
                  <c:v>18.190000000000001</c:v>
                </c:pt>
                <c:pt idx="77">
                  <c:v>21.74</c:v>
                </c:pt>
                <c:pt idx="78">
                  <c:v>25.94</c:v>
                </c:pt>
                <c:pt idx="79">
                  <c:v>30.69</c:v>
                </c:pt>
                <c:pt idx="80">
                  <c:v>36.11</c:v>
                </c:pt>
                <c:pt idx="81">
                  <c:v>42.11</c:v>
                </c:pt>
                <c:pt idx="82">
                  <c:v>48.23</c:v>
                </c:pt>
                <c:pt idx="83">
                  <c:v>54.52</c:v>
                </c:pt>
                <c:pt idx="84">
                  <c:v>60.84</c:v>
                </c:pt>
                <c:pt idx="85">
                  <c:v>66.77</c:v>
                </c:pt>
                <c:pt idx="86">
                  <c:v>71.95</c:v>
                </c:pt>
                <c:pt idx="87">
                  <c:v>76.75</c:v>
                </c:pt>
                <c:pt idx="88">
                  <c:v>80.67</c:v>
                </c:pt>
                <c:pt idx="89">
                  <c:v>84</c:v>
                </c:pt>
                <c:pt idx="90">
                  <c:v>86.83</c:v>
                </c:pt>
                <c:pt idx="91">
                  <c:v>89.06</c:v>
                </c:pt>
                <c:pt idx="92">
                  <c:v>90.7</c:v>
                </c:pt>
                <c:pt idx="93">
                  <c:v>92.12</c:v>
                </c:pt>
                <c:pt idx="94">
                  <c:v>93.39</c:v>
                </c:pt>
                <c:pt idx="95">
                  <c:v>94.43</c:v>
                </c:pt>
                <c:pt idx="96">
                  <c:v>95.11</c:v>
                </c:pt>
                <c:pt idx="97">
                  <c:v>95.88</c:v>
                </c:pt>
                <c:pt idx="98">
                  <c:v>96.32</c:v>
                </c:pt>
                <c:pt idx="99">
                  <c:v>96.62</c:v>
                </c:pt>
                <c:pt idx="100">
                  <c:v>97.26</c:v>
                </c:pt>
                <c:pt idx="101">
                  <c:v>97.47</c:v>
                </c:pt>
                <c:pt idx="102">
                  <c:v>97.92</c:v>
                </c:pt>
                <c:pt idx="103">
                  <c:v>98.1</c:v>
                </c:pt>
                <c:pt idx="104">
                  <c:v>98.35</c:v>
                </c:pt>
                <c:pt idx="105">
                  <c:v>98.62</c:v>
                </c:pt>
                <c:pt idx="106">
                  <c:v>98.63</c:v>
                </c:pt>
                <c:pt idx="107">
                  <c:v>98.7</c:v>
                </c:pt>
                <c:pt idx="108">
                  <c:v>99.11</c:v>
                </c:pt>
                <c:pt idx="109">
                  <c:v>98.99</c:v>
                </c:pt>
                <c:pt idx="110">
                  <c:v>99.34</c:v>
                </c:pt>
                <c:pt idx="111">
                  <c:v>99.35</c:v>
                </c:pt>
                <c:pt idx="112">
                  <c:v>99.48</c:v>
                </c:pt>
                <c:pt idx="113">
                  <c:v>99.46</c:v>
                </c:pt>
                <c:pt idx="114">
                  <c:v>99.33</c:v>
                </c:pt>
                <c:pt idx="115">
                  <c:v>99.53</c:v>
                </c:pt>
                <c:pt idx="116">
                  <c:v>99.64</c:v>
                </c:pt>
                <c:pt idx="117">
                  <c:v>99.53</c:v>
                </c:pt>
                <c:pt idx="118">
                  <c:v>99.67</c:v>
                </c:pt>
                <c:pt idx="119">
                  <c:v>99.62</c:v>
                </c:pt>
                <c:pt idx="120">
                  <c:v>99.69</c:v>
                </c:pt>
                <c:pt idx="121">
                  <c:v>99.73</c:v>
                </c:pt>
                <c:pt idx="122">
                  <c:v>99.75</c:v>
                </c:pt>
                <c:pt idx="123">
                  <c:v>99.85</c:v>
                </c:pt>
                <c:pt idx="124">
                  <c:v>99.95</c:v>
                </c:pt>
                <c:pt idx="125">
                  <c:v>100</c:v>
                </c:pt>
                <c:pt idx="126">
                  <c:v>99.87</c:v>
                </c:pt>
                <c:pt idx="127">
                  <c:v>99.95</c:v>
                </c:pt>
                <c:pt idx="128">
                  <c:v>99.93</c:v>
                </c:pt>
                <c:pt idx="129">
                  <c:v>99.99</c:v>
                </c:pt>
                <c:pt idx="130">
                  <c:v>99.75</c:v>
                </c:pt>
                <c:pt idx="131">
                  <c:v>99.97</c:v>
                </c:pt>
                <c:pt idx="132">
                  <c:v>99.87</c:v>
                </c:pt>
                <c:pt idx="133">
                  <c:v>99.83</c:v>
                </c:pt>
                <c:pt idx="134">
                  <c:v>99.89</c:v>
                </c:pt>
                <c:pt idx="135">
                  <c:v>99.58</c:v>
                </c:pt>
                <c:pt idx="136">
                  <c:v>99.74</c:v>
                </c:pt>
                <c:pt idx="137">
                  <c:v>99.53</c:v>
                </c:pt>
                <c:pt idx="138">
                  <c:v>99.38</c:v>
                </c:pt>
                <c:pt idx="139">
                  <c:v>99.55</c:v>
                </c:pt>
                <c:pt idx="140">
                  <c:v>99.36</c:v>
                </c:pt>
                <c:pt idx="141">
                  <c:v>99.32</c:v>
                </c:pt>
                <c:pt idx="142">
                  <c:v>99.52</c:v>
                </c:pt>
                <c:pt idx="143">
                  <c:v>99.35</c:v>
                </c:pt>
                <c:pt idx="144">
                  <c:v>99.06</c:v>
                </c:pt>
                <c:pt idx="145">
                  <c:v>99.21</c:v>
                </c:pt>
                <c:pt idx="146">
                  <c:v>99.04</c:v>
                </c:pt>
                <c:pt idx="147">
                  <c:v>98.7</c:v>
                </c:pt>
                <c:pt idx="148">
                  <c:v>98.6</c:v>
                </c:pt>
                <c:pt idx="149">
                  <c:v>98.51</c:v>
                </c:pt>
                <c:pt idx="150">
                  <c:v>98.11</c:v>
                </c:pt>
                <c:pt idx="151">
                  <c:v>97.74</c:v>
                </c:pt>
                <c:pt idx="152">
                  <c:v>97.28</c:v>
                </c:pt>
                <c:pt idx="153">
                  <c:v>96.85</c:v>
                </c:pt>
                <c:pt idx="154">
                  <c:v>96.44</c:v>
                </c:pt>
                <c:pt idx="155">
                  <c:v>95.66</c:v>
                </c:pt>
                <c:pt idx="156">
                  <c:v>94.87</c:v>
                </c:pt>
                <c:pt idx="157">
                  <c:v>93.78</c:v>
                </c:pt>
                <c:pt idx="158">
                  <c:v>92.76</c:v>
                </c:pt>
                <c:pt idx="159">
                  <c:v>91.24</c:v>
                </c:pt>
                <c:pt idx="160">
                  <c:v>89.55</c:v>
                </c:pt>
                <c:pt idx="161">
                  <c:v>87.03</c:v>
                </c:pt>
                <c:pt idx="162">
                  <c:v>84.5</c:v>
                </c:pt>
                <c:pt idx="163">
                  <c:v>81.180000000000007</c:v>
                </c:pt>
                <c:pt idx="164">
                  <c:v>77.39</c:v>
                </c:pt>
                <c:pt idx="165">
                  <c:v>72.849999999999994</c:v>
                </c:pt>
                <c:pt idx="166">
                  <c:v>67.48</c:v>
                </c:pt>
                <c:pt idx="167">
                  <c:v>61.89</c:v>
                </c:pt>
                <c:pt idx="168">
                  <c:v>55.72</c:v>
                </c:pt>
                <c:pt idx="169">
                  <c:v>49.28</c:v>
                </c:pt>
                <c:pt idx="170">
                  <c:v>43.03</c:v>
                </c:pt>
                <c:pt idx="171">
                  <c:v>36.9</c:v>
                </c:pt>
                <c:pt idx="172">
                  <c:v>31.33</c:v>
                </c:pt>
                <c:pt idx="173">
                  <c:v>26.32</c:v>
                </c:pt>
                <c:pt idx="174">
                  <c:v>21.93</c:v>
                </c:pt>
                <c:pt idx="175">
                  <c:v>18.23</c:v>
                </c:pt>
                <c:pt idx="176">
                  <c:v>15.13</c:v>
                </c:pt>
                <c:pt idx="177">
                  <c:v>12.71</c:v>
                </c:pt>
                <c:pt idx="178">
                  <c:v>10.63</c:v>
                </c:pt>
                <c:pt idx="179">
                  <c:v>8.9600000000000009</c:v>
                </c:pt>
                <c:pt idx="180">
                  <c:v>7.59</c:v>
                </c:pt>
                <c:pt idx="181">
                  <c:v>6.49</c:v>
                </c:pt>
                <c:pt idx="182">
                  <c:v>5.59</c:v>
                </c:pt>
                <c:pt idx="183">
                  <c:v>4.78</c:v>
                </c:pt>
                <c:pt idx="184">
                  <c:v>4.13</c:v>
                </c:pt>
                <c:pt idx="185">
                  <c:v>3.62</c:v>
                </c:pt>
                <c:pt idx="186">
                  <c:v>3.14</c:v>
                </c:pt>
                <c:pt idx="187">
                  <c:v>2.77</c:v>
                </c:pt>
                <c:pt idx="188">
                  <c:v>2.46</c:v>
                </c:pt>
                <c:pt idx="189">
                  <c:v>2.16</c:v>
                </c:pt>
                <c:pt idx="190">
                  <c:v>1.94</c:v>
                </c:pt>
                <c:pt idx="191">
                  <c:v>1.77</c:v>
                </c:pt>
                <c:pt idx="192">
                  <c:v>1.59</c:v>
                </c:pt>
                <c:pt idx="193">
                  <c:v>1.42</c:v>
                </c:pt>
                <c:pt idx="194">
                  <c:v>1.26</c:v>
                </c:pt>
                <c:pt idx="195">
                  <c:v>1.1599999999999999</c:v>
                </c:pt>
                <c:pt idx="196">
                  <c:v>1</c:v>
                </c:pt>
                <c:pt idx="197">
                  <c:v>0.95</c:v>
                </c:pt>
                <c:pt idx="198">
                  <c:v>0.84</c:v>
                </c:pt>
                <c:pt idx="199">
                  <c:v>0.72</c:v>
                </c:pt>
                <c:pt idx="200">
                  <c:v>0.69</c:v>
                </c:pt>
                <c:pt idx="201">
                  <c:v>0.61</c:v>
                </c:pt>
                <c:pt idx="202">
                  <c:v>0.55000000000000004</c:v>
                </c:pt>
                <c:pt idx="203">
                  <c:v>0.5</c:v>
                </c:pt>
                <c:pt idx="204">
                  <c:v>0.47</c:v>
                </c:pt>
                <c:pt idx="205">
                  <c:v>0.45</c:v>
                </c:pt>
                <c:pt idx="206">
                  <c:v>0.41</c:v>
                </c:pt>
                <c:pt idx="207">
                  <c:v>0.39</c:v>
                </c:pt>
                <c:pt idx="208">
                  <c:v>0.35</c:v>
                </c:pt>
                <c:pt idx="209">
                  <c:v>0.36</c:v>
                </c:pt>
                <c:pt idx="210">
                  <c:v>0.31</c:v>
                </c:pt>
                <c:pt idx="211">
                  <c:v>0.33</c:v>
                </c:pt>
                <c:pt idx="212">
                  <c:v>0.3</c:v>
                </c:pt>
                <c:pt idx="213">
                  <c:v>0.34</c:v>
                </c:pt>
                <c:pt idx="214">
                  <c:v>0.33</c:v>
                </c:pt>
                <c:pt idx="215">
                  <c:v>0.28999999999999998</c:v>
                </c:pt>
                <c:pt idx="216">
                  <c:v>0.31</c:v>
                </c:pt>
                <c:pt idx="217">
                  <c:v>0.28000000000000003</c:v>
                </c:pt>
                <c:pt idx="218">
                  <c:v>0.25</c:v>
                </c:pt>
                <c:pt idx="219">
                  <c:v>0.26</c:v>
                </c:pt>
                <c:pt idx="220">
                  <c:v>0.24</c:v>
                </c:pt>
                <c:pt idx="221">
                  <c:v>0.26</c:v>
                </c:pt>
                <c:pt idx="222">
                  <c:v>0.22</c:v>
                </c:pt>
                <c:pt idx="223">
                  <c:v>0.25</c:v>
                </c:pt>
                <c:pt idx="224">
                  <c:v>0.25</c:v>
                </c:pt>
                <c:pt idx="225">
                  <c:v>0.2</c:v>
                </c:pt>
                <c:pt idx="226">
                  <c:v>0.23</c:v>
                </c:pt>
                <c:pt idx="227">
                  <c:v>0.17</c:v>
                </c:pt>
                <c:pt idx="228">
                  <c:v>0.19</c:v>
                </c:pt>
                <c:pt idx="229">
                  <c:v>0.21</c:v>
                </c:pt>
                <c:pt idx="230">
                  <c:v>0.21</c:v>
                </c:pt>
                <c:pt idx="231">
                  <c:v>0.21</c:v>
                </c:pt>
                <c:pt idx="232">
                  <c:v>0.15</c:v>
                </c:pt>
                <c:pt idx="233">
                  <c:v>0.2</c:v>
                </c:pt>
                <c:pt idx="234">
                  <c:v>0.18</c:v>
                </c:pt>
                <c:pt idx="235">
                  <c:v>0.18</c:v>
                </c:pt>
                <c:pt idx="236">
                  <c:v>0.16</c:v>
                </c:pt>
                <c:pt idx="237">
                  <c:v>0.16</c:v>
                </c:pt>
                <c:pt idx="238">
                  <c:v>0.14000000000000001</c:v>
                </c:pt>
                <c:pt idx="239">
                  <c:v>0.16</c:v>
                </c:pt>
                <c:pt idx="240">
                  <c:v>0.17</c:v>
                </c:pt>
                <c:pt idx="241">
                  <c:v>0.18</c:v>
                </c:pt>
                <c:pt idx="242">
                  <c:v>0.19</c:v>
                </c:pt>
                <c:pt idx="243">
                  <c:v>0.15</c:v>
                </c:pt>
                <c:pt idx="244">
                  <c:v>0.17</c:v>
                </c:pt>
                <c:pt idx="245">
                  <c:v>0.18</c:v>
                </c:pt>
                <c:pt idx="246">
                  <c:v>0.13</c:v>
                </c:pt>
                <c:pt idx="247">
                  <c:v>0.2</c:v>
                </c:pt>
                <c:pt idx="248">
                  <c:v>0.15</c:v>
                </c:pt>
                <c:pt idx="249">
                  <c:v>0.16</c:v>
                </c:pt>
                <c:pt idx="250">
                  <c:v>0.18</c:v>
                </c:pt>
                <c:pt idx="251">
                  <c:v>0.17</c:v>
                </c:pt>
                <c:pt idx="252">
                  <c:v>0.15</c:v>
                </c:pt>
              </c:numCache>
            </c:numRef>
          </c:yVal>
          <c:smooth val="1"/>
          <c:extLst>
            <c:ext xmlns:c16="http://schemas.microsoft.com/office/drawing/2014/chart" uri="{C3380CC4-5D6E-409C-BE32-E72D297353CC}">
              <c16:uniqueId val="{00000001-661E-4417-B7AE-D97BD2FD13E5}"/>
            </c:ext>
          </c:extLst>
        </c:ser>
        <c:ser>
          <c:idx val="2"/>
          <c:order val="2"/>
          <c:tx>
            <c:v>z = 10 cm</c:v>
          </c:tx>
          <c:spPr>
            <a:ln w="12700" cap="rnd">
              <a:solidFill>
                <a:schemeClr val="accent1"/>
              </a:solidFill>
              <a:round/>
            </a:ln>
            <a:effectLst/>
          </c:spPr>
          <c:marker>
            <c:symbol val="none"/>
          </c:marker>
          <c:xVal>
            <c:numRef>
              <c:f>'[1]3_Profils profondeur de mesure_'!$A$562:$A$816</c:f>
              <c:numCache>
                <c:formatCode>General</c:formatCode>
                <c:ptCount val="255"/>
                <c:pt idx="0">
                  <c:v>152.5</c:v>
                </c:pt>
                <c:pt idx="1">
                  <c:v>151.80000000000001</c:v>
                </c:pt>
                <c:pt idx="2">
                  <c:v>150.4</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137.19999999999999</c:v>
                </c:pt>
                <c:pt idx="14">
                  <c:v>136</c:v>
                </c:pt>
                <c:pt idx="15">
                  <c:v>134.80000000000001</c:v>
                </c:pt>
                <c:pt idx="16">
                  <c:v>133.6</c:v>
                </c:pt>
                <c:pt idx="17">
                  <c:v>132.4</c:v>
                </c:pt>
                <c:pt idx="18">
                  <c:v>131.19999999999999</c:v>
                </c:pt>
                <c:pt idx="19">
                  <c:v>130</c:v>
                </c:pt>
                <c:pt idx="20">
                  <c:v>128.80000000000001</c:v>
                </c:pt>
                <c:pt idx="21">
                  <c:v>127.5</c:v>
                </c:pt>
                <c:pt idx="22">
                  <c:v>126.4</c:v>
                </c:pt>
                <c:pt idx="23">
                  <c:v>125.1</c:v>
                </c:pt>
                <c:pt idx="24">
                  <c:v>124</c:v>
                </c:pt>
                <c:pt idx="25">
                  <c:v>122.8</c:v>
                </c:pt>
                <c:pt idx="26">
                  <c:v>121.5</c:v>
                </c:pt>
                <c:pt idx="27">
                  <c:v>120.4</c:v>
                </c:pt>
                <c:pt idx="28">
                  <c:v>119.1</c:v>
                </c:pt>
                <c:pt idx="29">
                  <c:v>117.9</c:v>
                </c:pt>
                <c:pt idx="30">
                  <c:v>116.7</c:v>
                </c:pt>
                <c:pt idx="31">
                  <c:v>115.5</c:v>
                </c:pt>
                <c:pt idx="32">
                  <c:v>114.4</c:v>
                </c:pt>
                <c:pt idx="33">
                  <c:v>113.1</c:v>
                </c:pt>
                <c:pt idx="34">
                  <c:v>111.9</c:v>
                </c:pt>
                <c:pt idx="35">
                  <c:v>110.7</c:v>
                </c:pt>
                <c:pt idx="36">
                  <c:v>109.5</c:v>
                </c:pt>
                <c:pt idx="37">
                  <c:v>108.4</c:v>
                </c:pt>
                <c:pt idx="38">
                  <c:v>107.1</c:v>
                </c:pt>
                <c:pt idx="39">
                  <c:v>105.9</c:v>
                </c:pt>
                <c:pt idx="40">
                  <c:v>104.7</c:v>
                </c:pt>
                <c:pt idx="41">
                  <c:v>103.5</c:v>
                </c:pt>
                <c:pt idx="42">
                  <c:v>102.3</c:v>
                </c:pt>
                <c:pt idx="43">
                  <c:v>101.1</c:v>
                </c:pt>
                <c:pt idx="44">
                  <c:v>99.9</c:v>
                </c:pt>
                <c:pt idx="45">
                  <c:v>98.7</c:v>
                </c:pt>
                <c:pt idx="46">
                  <c:v>97.5</c:v>
                </c:pt>
                <c:pt idx="47">
                  <c:v>96.3</c:v>
                </c:pt>
                <c:pt idx="48">
                  <c:v>95.1</c:v>
                </c:pt>
                <c:pt idx="49">
                  <c:v>93.9</c:v>
                </c:pt>
                <c:pt idx="50">
                  <c:v>92.7</c:v>
                </c:pt>
                <c:pt idx="51">
                  <c:v>91.5</c:v>
                </c:pt>
                <c:pt idx="52">
                  <c:v>90.3</c:v>
                </c:pt>
                <c:pt idx="53">
                  <c:v>89.1</c:v>
                </c:pt>
                <c:pt idx="54">
                  <c:v>87.9</c:v>
                </c:pt>
                <c:pt idx="55">
                  <c:v>86.7</c:v>
                </c:pt>
                <c:pt idx="56">
                  <c:v>85.5</c:v>
                </c:pt>
                <c:pt idx="57">
                  <c:v>84.3</c:v>
                </c:pt>
                <c:pt idx="58">
                  <c:v>83.1</c:v>
                </c:pt>
                <c:pt idx="59">
                  <c:v>81.900000000000006</c:v>
                </c:pt>
                <c:pt idx="60">
                  <c:v>80.7</c:v>
                </c:pt>
                <c:pt idx="61">
                  <c:v>79.5</c:v>
                </c:pt>
                <c:pt idx="62">
                  <c:v>78.3</c:v>
                </c:pt>
                <c:pt idx="63">
                  <c:v>77.099999999999994</c:v>
                </c:pt>
                <c:pt idx="64">
                  <c:v>75.900000000000006</c:v>
                </c:pt>
                <c:pt idx="65">
                  <c:v>74.7</c:v>
                </c:pt>
                <c:pt idx="66">
                  <c:v>73.5</c:v>
                </c:pt>
                <c:pt idx="67">
                  <c:v>72.3</c:v>
                </c:pt>
                <c:pt idx="68">
                  <c:v>71</c:v>
                </c:pt>
                <c:pt idx="69">
                  <c:v>69.900000000000006</c:v>
                </c:pt>
                <c:pt idx="70">
                  <c:v>68.7</c:v>
                </c:pt>
                <c:pt idx="71">
                  <c:v>67.400000000000006</c:v>
                </c:pt>
                <c:pt idx="72">
                  <c:v>66.3</c:v>
                </c:pt>
                <c:pt idx="73">
                  <c:v>65</c:v>
                </c:pt>
                <c:pt idx="74">
                  <c:v>63.8</c:v>
                </c:pt>
                <c:pt idx="75">
                  <c:v>62.6</c:v>
                </c:pt>
                <c:pt idx="76">
                  <c:v>61.4</c:v>
                </c:pt>
                <c:pt idx="77">
                  <c:v>60.2</c:v>
                </c:pt>
                <c:pt idx="78">
                  <c:v>59</c:v>
                </c:pt>
                <c:pt idx="79">
                  <c:v>57.8</c:v>
                </c:pt>
                <c:pt idx="80">
                  <c:v>56.6</c:v>
                </c:pt>
                <c:pt idx="81">
                  <c:v>55.4</c:v>
                </c:pt>
                <c:pt idx="82">
                  <c:v>54.2</c:v>
                </c:pt>
                <c:pt idx="83">
                  <c:v>53</c:v>
                </c:pt>
                <c:pt idx="84">
                  <c:v>51.8</c:v>
                </c:pt>
                <c:pt idx="85">
                  <c:v>50.6</c:v>
                </c:pt>
                <c:pt idx="86">
                  <c:v>49.4</c:v>
                </c:pt>
                <c:pt idx="87">
                  <c:v>48.2</c:v>
                </c:pt>
                <c:pt idx="88">
                  <c:v>47</c:v>
                </c:pt>
                <c:pt idx="89">
                  <c:v>45.8</c:v>
                </c:pt>
                <c:pt idx="90">
                  <c:v>44.6</c:v>
                </c:pt>
                <c:pt idx="91">
                  <c:v>43.4</c:v>
                </c:pt>
                <c:pt idx="92">
                  <c:v>42.2</c:v>
                </c:pt>
                <c:pt idx="93">
                  <c:v>41</c:v>
                </c:pt>
                <c:pt idx="94">
                  <c:v>39.799999999999997</c:v>
                </c:pt>
                <c:pt idx="95">
                  <c:v>38.6</c:v>
                </c:pt>
                <c:pt idx="96">
                  <c:v>37.4</c:v>
                </c:pt>
                <c:pt idx="97">
                  <c:v>36.200000000000003</c:v>
                </c:pt>
                <c:pt idx="98">
                  <c:v>34.9</c:v>
                </c:pt>
                <c:pt idx="99">
                  <c:v>33.799999999999997</c:v>
                </c:pt>
                <c:pt idx="100">
                  <c:v>32.6</c:v>
                </c:pt>
                <c:pt idx="101">
                  <c:v>31.3</c:v>
                </c:pt>
                <c:pt idx="102">
                  <c:v>30.2</c:v>
                </c:pt>
                <c:pt idx="103">
                  <c:v>28.9</c:v>
                </c:pt>
                <c:pt idx="104">
                  <c:v>27.8</c:v>
                </c:pt>
                <c:pt idx="105">
                  <c:v>26.6</c:v>
                </c:pt>
                <c:pt idx="106">
                  <c:v>25.3</c:v>
                </c:pt>
                <c:pt idx="107">
                  <c:v>24.1</c:v>
                </c:pt>
                <c:pt idx="108">
                  <c:v>22.9</c:v>
                </c:pt>
                <c:pt idx="109">
                  <c:v>21.7</c:v>
                </c:pt>
                <c:pt idx="110">
                  <c:v>20.5</c:v>
                </c:pt>
                <c:pt idx="111">
                  <c:v>19.3</c:v>
                </c:pt>
                <c:pt idx="112">
                  <c:v>18.100000000000001</c:v>
                </c:pt>
                <c:pt idx="113">
                  <c:v>16.899999999999999</c:v>
                </c:pt>
                <c:pt idx="114">
                  <c:v>15.7</c:v>
                </c:pt>
                <c:pt idx="115">
                  <c:v>14.5</c:v>
                </c:pt>
                <c:pt idx="116">
                  <c:v>13.3</c:v>
                </c:pt>
                <c:pt idx="117">
                  <c:v>12.1</c:v>
                </c:pt>
                <c:pt idx="118">
                  <c:v>10.9</c:v>
                </c:pt>
                <c:pt idx="119">
                  <c:v>9.6999999999999993</c:v>
                </c:pt>
                <c:pt idx="120">
                  <c:v>8.5</c:v>
                </c:pt>
                <c:pt idx="121">
                  <c:v>7.3</c:v>
                </c:pt>
                <c:pt idx="122">
                  <c:v>6.1</c:v>
                </c:pt>
                <c:pt idx="123">
                  <c:v>4.9000000000000004</c:v>
                </c:pt>
                <c:pt idx="124">
                  <c:v>3.7</c:v>
                </c:pt>
                <c:pt idx="125">
                  <c:v>2.5</c:v>
                </c:pt>
                <c:pt idx="126">
                  <c:v>1.3</c:v>
                </c:pt>
                <c:pt idx="127">
                  <c:v>0.1</c:v>
                </c:pt>
                <c:pt idx="128">
                  <c:v>-1.1000000000000001</c:v>
                </c:pt>
                <c:pt idx="129">
                  <c:v>-2.2999999999999998</c:v>
                </c:pt>
                <c:pt idx="130">
                  <c:v>-3.5</c:v>
                </c:pt>
                <c:pt idx="131">
                  <c:v>-4.7</c:v>
                </c:pt>
                <c:pt idx="132">
                  <c:v>-5.9</c:v>
                </c:pt>
                <c:pt idx="133">
                  <c:v>-7.1</c:v>
                </c:pt>
                <c:pt idx="134">
                  <c:v>-8.3000000000000007</c:v>
                </c:pt>
                <c:pt idx="135">
                  <c:v>-9.5</c:v>
                </c:pt>
                <c:pt idx="136">
                  <c:v>-10.7</c:v>
                </c:pt>
                <c:pt idx="137">
                  <c:v>-11.9</c:v>
                </c:pt>
                <c:pt idx="138">
                  <c:v>-13.1</c:v>
                </c:pt>
                <c:pt idx="139">
                  <c:v>-14.3</c:v>
                </c:pt>
                <c:pt idx="140">
                  <c:v>-15.5</c:v>
                </c:pt>
                <c:pt idx="141">
                  <c:v>-16.7</c:v>
                </c:pt>
                <c:pt idx="142">
                  <c:v>-17.899999999999999</c:v>
                </c:pt>
                <c:pt idx="143">
                  <c:v>-19.100000000000001</c:v>
                </c:pt>
                <c:pt idx="144">
                  <c:v>-20.3</c:v>
                </c:pt>
                <c:pt idx="145">
                  <c:v>-21.5</c:v>
                </c:pt>
                <c:pt idx="146">
                  <c:v>-22.8</c:v>
                </c:pt>
                <c:pt idx="147">
                  <c:v>-24</c:v>
                </c:pt>
                <c:pt idx="148">
                  <c:v>-25.2</c:v>
                </c:pt>
                <c:pt idx="149">
                  <c:v>-26.4</c:v>
                </c:pt>
                <c:pt idx="150">
                  <c:v>-27.6</c:v>
                </c:pt>
                <c:pt idx="151">
                  <c:v>-28.8</c:v>
                </c:pt>
                <c:pt idx="152">
                  <c:v>-30</c:v>
                </c:pt>
                <c:pt idx="153">
                  <c:v>-31.2</c:v>
                </c:pt>
                <c:pt idx="154">
                  <c:v>-32.4</c:v>
                </c:pt>
                <c:pt idx="155">
                  <c:v>-33.6</c:v>
                </c:pt>
                <c:pt idx="156">
                  <c:v>-34.799999999999997</c:v>
                </c:pt>
                <c:pt idx="157">
                  <c:v>-36</c:v>
                </c:pt>
                <c:pt idx="158">
                  <c:v>-37.200000000000003</c:v>
                </c:pt>
                <c:pt idx="159">
                  <c:v>-38.4</c:v>
                </c:pt>
                <c:pt idx="160">
                  <c:v>-39.6</c:v>
                </c:pt>
                <c:pt idx="161">
                  <c:v>-40.799999999999997</c:v>
                </c:pt>
                <c:pt idx="162">
                  <c:v>-42</c:v>
                </c:pt>
                <c:pt idx="163">
                  <c:v>-43.2</c:v>
                </c:pt>
                <c:pt idx="164">
                  <c:v>-44.4</c:v>
                </c:pt>
                <c:pt idx="165">
                  <c:v>-45.6</c:v>
                </c:pt>
                <c:pt idx="166">
                  <c:v>-46.8</c:v>
                </c:pt>
                <c:pt idx="167">
                  <c:v>-48</c:v>
                </c:pt>
                <c:pt idx="168">
                  <c:v>-49.2</c:v>
                </c:pt>
                <c:pt idx="169">
                  <c:v>-50.4</c:v>
                </c:pt>
                <c:pt idx="170">
                  <c:v>-51.6</c:v>
                </c:pt>
                <c:pt idx="171">
                  <c:v>-52.8</c:v>
                </c:pt>
                <c:pt idx="172">
                  <c:v>-54</c:v>
                </c:pt>
                <c:pt idx="173">
                  <c:v>-55.2</c:v>
                </c:pt>
                <c:pt idx="174">
                  <c:v>-56.4</c:v>
                </c:pt>
                <c:pt idx="175">
                  <c:v>-57.6</c:v>
                </c:pt>
                <c:pt idx="176">
                  <c:v>-58.8</c:v>
                </c:pt>
                <c:pt idx="177">
                  <c:v>-60</c:v>
                </c:pt>
                <c:pt idx="178">
                  <c:v>-61.2</c:v>
                </c:pt>
                <c:pt idx="179">
                  <c:v>-62.4</c:v>
                </c:pt>
                <c:pt idx="180">
                  <c:v>-63.6</c:v>
                </c:pt>
                <c:pt idx="181">
                  <c:v>-64.8</c:v>
                </c:pt>
                <c:pt idx="182">
                  <c:v>-66</c:v>
                </c:pt>
                <c:pt idx="183">
                  <c:v>-67.2</c:v>
                </c:pt>
                <c:pt idx="184">
                  <c:v>-68.400000000000006</c:v>
                </c:pt>
                <c:pt idx="185">
                  <c:v>-69.7</c:v>
                </c:pt>
                <c:pt idx="186">
                  <c:v>-70.900000000000006</c:v>
                </c:pt>
                <c:pt idx="187">
                  <c:v>-72</c:v>
                </c:pt>
                <c:pt idx="188">
                  <c:v>-73.3</c:v>
                </c:pt>
                <c:pt idx="189">
                  <c:v>-74.5</c:v>
                </c:pt>
                <c:pt idx="190">
                  <c:v>-75.7</c:v>
                </c:pt>
                <c:pt idx="191">
                  <c:v>-76.900000000000006</c:v>
                </c:pt>
                <c:pt idx="192">
                  <c:v>-78</c:v>
                </c:pt>
                <c:pt idx="193">
                  <c:v>-79.3</c:v>
                </c:pt>
                <c:pt idx="194">
                  <c:v>-80.400000000000006</c:v>
                </c:pt>
                <c:pt idx="195">
                  <c:v>-81.7</c:v>
                </c:pt>
                <c:pt idx="196">
                  <c:v>-82.9</c:v>
                </c:pt>
                <c:pt idx="197">
                  <c:v>-84.1</c:v>
                </c:pt>
                <c:pt idx="198">
                  <c:v>-85.3</c:v>
                </c:pt>
                <c:pt idx="199">
                  <c:v>-86.5</c:v>
                </c:pt>
                <c:pt idx="200">
                  <c:v>-87.7</c:v>
                </c:pt>
                <c:pt idx="201">
                  <c:v>-88.9</c:v>
                </c:pt>
                <c:pt idx="202">
                  <c:v>-90.1</c:v>
                </c:pt>
                <c:pt idx="203">
                  <c:v>-91.3</c:v>
                </c:pt>
                <c:pt idx="204">
                  <c:v>-92.5</c:v>
                </c:pt>
                <c:pt idx="205">
                  <c:v>-93.7</c:v>
                </c:pt>
                <c:pt idx="206">
                  <c:v>-94.9</c:v>
                </c:pt>
                <c:pt idx="207">
                  <c:v>-96.1</c:v>
                </c:pt>
                <c:pt idx="208">
                  <c:v>-97.3</c:v>
                </c:pt>
                <c:pt idx="209">
                  <c:v>-98.5</c:v>
                </c:pt>
                <c:pt idx="210">
                  <c:v>-99.7</c:v>
                </c:pt>
                <c:pt idx="211">
                  <c:v>-100.9</c:v>
                </c:pt>
                <c:pt idx="212">
                  <c:v>-102.1</c:v>
                </c:pt>
                <c:pt idx="213">
                  <c:v>-103.3</c:v>
                </c:pt>
                <c:pt idx="214">
                  <c:v>-104.5</c:v>
                </c:pt>
                <c:pt idx="215">
                  <c:v>-105.7</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-134.5</c:v>
                </c:pt>
                <c:pt idx="240">
                  <c:v>-135.69999999999999</c:v>
                </c:pt>
                <c:pt idx="241">
                  <c:v>-137</c:v>
                </c:pt>
                <c:pt idx="242">
                  <c:v>-138.1</c:v>
                </c:pt>
                <c:pt idx="243">
                  <c:v>-139.4</c:v>
                </c:pt>
                <c:pt idx="244">
                  <c:v>-140.5</c:v>
                </c:pt>
                <c:pt idx="245">
                  <c:v>-141.80000000000001</c:v>
                </c:pt>
                <c:pt idx="246">
                  <c:v>-143</c:v>
                </c:pt>
                <c:pt idx="247">
                  <c:v>-144.1</c:v>
                </c:pt>
                <c:pt idx="248">
                  <c:v>-145.4</c:v>
                </c:pt>
                <c:pt idx="249">
                  <c:v>-146.6</c:v>
                </c:pt>
                <c:pt idx="250">
                  <c:v>-147.80000000000001</c:v>
                </c:pt>
                <c:pt idx="251">
                  <c:v>-149</c:v>
                </c:pt>
                <c:pt idx="252">
                  <c:v>-150.19999999999999</c:v>
                </c:pt>
                <c:pt idx="253">
                  <c:v>-151.4</c:v>
                </c:pt>
                <c:pt idx="254">
                  <c:v>-152.5</c:v>
                </c:pt>
              </c:numCache>
            </c:numRef>
          </c:xVal>
          <c:yVal>
            <c:numRef>
              <c:f>'[1]3_Profils profondeur de mesure_'!$F$562:$F$816</c:f>
              <c:numCache>
                <c:formatCode>General</c:formatCode>
                <c:ptCount val="255"/>
                <c:pt idx="0">
                  <c:v>0.25</c:v>
                </c:pt>
                <c:pt idx="1">
                  <c:v>0.2</c:v>
                </c:pt>
                <c:pt idx="2">
                  <c:v>0.17</c:v>
                </c:pt>
                <c:pt idx="3">
                  <c:v>0.11</c:v>
                </c:pt>
                <c:pt idx="4">
                  <c:v>0.13</c:v>
                </c:pt>
                <c:pt idx="5">
                  <c:v>0.14000000000000001</c:v>
                </c:pt>
                <c:pt idx="6">
                  <c:v>0.12</c:v>
                </c:pt>
                <c:pt idx="7">
                  <c:v>0.13</c:v>
                </c:pt>
                <c:pt idx="8">
                  <c:v>0.19</c:v>
                </c:pt>
                <c:pt idx="9">
                  <c:v>0.23</c:v>
                </c:pt>
                <c:pt idx="10">
                  <c:v>0.25</c:v>
                </c:pt>
                <c:pt idx="11">
                  <c:v>0.23</c:v>
                </c:pt>
                <c:pt idx="12">
                  <c:v>0.21</c:v>
                </c:pt>
                <c:pt idx="13">
                  <c:v>0.2</c:v>
                </c:pt>
                <c:pt idx="14">
                  <c:v>0.22</c:v>
                </c:pt>
                <c:pt idx="15">
                  <c:v>0.28999999999999998</c:v>
                </c:pt>
                <c:pt idx="16">
                  <c:v>0.24</c:v>
                </c:pt>
                <c:pt idx="17">
                  <c:v>0.19</c:v>
                </c:pt>
                <c:pt idx="18">
                  <c:v>0.19</c:v>
                </c:pt>
                <c:pt idx="19">
                  <c:v>0.28000000000000003</c:v>
                </c:pt>
                <c:pt idx="20">
                  <c:v>0.24</c:v>
                </c:pt>
                <c:pt idx="21">
                  <c:v>0.24</c:v>
                </c:pt>
                <c:pt idx="22">
                  <c:v>0.33</c:v>
                </c:pt>
                <c:pt idx="23">
                  <c:v>0.24</c:v>
                </c:pt>
                <c:pt idx="24">
                  <c:v>0.28999999999999998</c:v>
                </c:pt>
                <c:pt idx="25">
                  <c:v>0.35</c:v>
                </c:pt>
                <c:pt idx="26">
                  <c:v>0.28999999999999998</c:v>
                </c:pt>
                <c:pt idx="27">
                  <c:v>0.31</c:v>
                </c:pt>
                <c:pt idx="28">
                  <c:v>0.28999999999999998</c:v>
                </c:pt>
                <c:pt idx="29">
                  <c:v>0.32</c:v>
                </c:pt>
                <c:pt idx="30">
                  <c:v>0.24</c:v>
                </c:pt>
                <c:pt idx="31">
                  <c:v>0.2</c:v>
                </c:pt>
                <c:pt idx="32">
                  <c:v>0.39</c:v>
                </c:pt>
                <c:pt idx="33">
                  <c:v>0.26</c:v>
                </c:pt>
                <c:pt idx="34">
                  <c:v>0.34</c:v>
                </c:pt>
                <c:pt idx="35">
                  <c:v>0.34</c:v>
                </c:pt>
                <c:pt idx="36">
                  <c:v>0.36</c:v>
                </c:pt>
                <c:pt idx="37">
                  <c:v>0.37</c:v>
                </c:pt>
                <c:pt idx="38">
                  <c:v>0.46</c:v>
                </c:pt>
                <c:pt idx="39">
                  <c:v>0.45</c:v>
                </c:pt>
                <c:pt idx="40">
                  <c:v>0.37</c:v>
                </c:pt>
                <c:pt idx="41">
                  <c:v>0.42</c:v>
                </c:pt>
                <c:pt idx="42">
                  <c:v>0.49</c:v>
                </c:pt>
                <c:pt idx="43">
                  <c:v>0.45</c:v>
                </c:pt>
                <c:pt idx="44">
                  <c:v>0.45</c:v>
                </c:pt>
                <c:pt idx="45">
                  <c:v>0.48</c:v>
                </c:pt>
                <c:pt idx="46">
                  <c:v>0.45</c:v>
                </c:pt>
                <c:pt idx="47">
                  <c:v>0.54</c:v>
                </c:pt>
                <c:pt idx="48">
                  <c:v>0.62</c:v>
                </c:pt>
                <c:pt idx="49">
                  <c:v>0.59</c:v>
                </c:pt>
                <c:pt idx="50">
                  <c:v>0.66</c:v>
                </c:pt>
                <c:pt idx="51">
                  <c:v>0.7</c:v>
                </c:pt>
                <c:pt idx="52">
                  <c:v>0.77</c:v>
                </c:pt>
                <c:pt idx="53">
                  <c:v>0.87</c:v>
                </c:pt>
                <c:pt idx="54">
                  <c:v>0.95</c:v>
                </c:pt>
                <c:pt idx="55">
                  <c:v>1.01</c:v>
                </c:pt>
                <c:pt idx="56">
                  <c:v>1.08</c:v>
                </c:pt>
                <c:pt idx="57">
                  <c:v>1.1299999999999999</c:v>
                </c:pt>
                <c:pt idx="58">
                  <c:v>1.26</c:v>
                </c:pt>
                <c:pt idx="59">
                  <c:v>1.43</c:v>
                </c:pt>
                <c:pt idx="60">
                  <c:v>1.61</c:v>
                </c:pt>
                <c:pt idx="61">
                  <c:v>1.88</c:v>
                </c:pt>
                <c:pt idx="62">
                  <c:v>2.21</c:v>
                </c:pt>
                <c:pt idx="63">
                  <c:v>2.4700000000000002</c:v>
                </c:pt>
                <c:pt idx="64">
                  <c:v>3</c:v>
                </c:pt>
                <c:pt idx="65">
                  <c:v>3.67</c:v>
                </c:pt>
                <c:pt idx="66">
                  <c:v>4.33</c:v>
                </c:pt>
                <c:pt idx="67">
                  <c:v>5.19</c:v>
                </c:pt>
                <c:pt idx="68">
                  <c:v>6.14</c:v>
                </c:pt>
                <c:pt idx="69">
                  <c:v>7.37</c:v>
                </c:pt>
                <c:pt idx="70">
                  <c:v>8.7200000000000006</c:v>
                </c:pt>
                <c:pt idx="71">
                  <c:v>10.48</c:v>
                </c:pt>
                <c:pt idx="72">
                  <c:v>12.12</c:v>
                </c:pt>
                <c:pt idx="73">
                  <c:v>14.17</c:v>
                </c:pt>
                <c:pt idx="74">
                  <c:v>16.489999999999998</c:v>
                </c:pt>
                <c:pt idx="75">
                  <c:v>18.8</c:v>
                </c:pt>
                <c:pt idx="76">
                  <c:v>21.35</c:v>
                </c:pt>
                <c:pt idx="77">
                  <c:v>24.15</c:v>
                </c:pt>
                <c:pt idx="78">
                  <c:v>27.28</c:v>
                </c:pt>
                <c:pt idx="79">
                  <c:v>30.48</c:v>
                </c:pt>
                <c:pt idx="80">
                  <c:v>33.86</c:v>
                </c:pt>
                <c:pt idx="81">
                  <c:v>37.65</c:v>
                </c:pt>
                <c:pt idx="82">
                  <c:v>41.13</c:v>
                </c:pt>
                <c:pt idx="83">
                  <c:v>45.08</c:v>
                </c:pt>
                <c:pt idx="84">
                  <c:v>49.13</c:v>
                </c:pt>
                <c:pt idx="85">
                  <c:v>52.68</c:v>
                </c:pt>
                <c:pt idx="86">
                  <c:v>56.66</c:v>
                </c:pt>
                <c:pt idx="87">
                  <c:v>60.35</c:v>
                </c:pt>
                <c:pt idx="88">
                  <c:v>64.040000000000006</c:v>
                </c:pt>
                <c:pt idx="89">
                  <c:v>67.59</c:v>
                </c:pt>
                <c:pt idx="90">
                  <c:v>70.75</c:v>
                </c:pt>
                <c:pt idx="91">
                  <c:v>74.11</c:v>
                </c:pt>
                <c:pt idx="92">
                  <c:v>76.599999999999994</c:v>
                </c:pt>
                <c:pt idx="93">
                  <c:v>79.55</c:v>
                </c:pt>
                <c:pt idx="94">
                  <c:v>82.24</c:v>
                </c:pt>
                <c:pt idx="95">
                  <c:v>84.5</c:v>
                </c:pt>
                <c:pt idx="96">
                  <c:v>87</c:v>
                </c:pt>
                <c:pt idx="97">
                  <c:v>88.7</c:v>
                </c:pt>
                <c:pt idx="98">
                  <c:v>90.8</c:v>
                </c:pt>
                <c:pt idx="99">
                  <c:v>91.87</c:v>
                </c:pt>
                <c:pt idx="100">
                  <c:v>93.18</c:v>
                </c:pt>
                <c:pt idx="101">
                  <c:v>93.69</c:v>
                </c:pt>
                <c:pt idx="102">
                  <c:v>94.36</c:v>
                </c:pt>
                <c:pt idx="103">
                  <c:v>95.58</c:v>
                </c:pt>
                <c:pt idx="104">
                  <c:v>95.74</c:v>
                </c:pt>
                <c:pt idx="105">
                  <c:v>96.5</c:v>
                </c:pt>
                <c:pt idx="106">
                  <c:v>97.54</c:v>
                </c:pt>
                <c:pt idx="107">
                  <c:v>97.68</c:v>
                </c:pt>
                <c:pt idx="108">
                  <c:v>98.44</c:v>
                </c:pt>
                <c:pt idx="109">
                  <c:v>98.85</c:v>
                </c:pt>
                <c:pt idx="110">
                  <c:v>98.41</c:v>
                </c:pt>
                <c:pt idx="111">
                  <c:v>98.8</c:v>
                </c:pt>
                <c:pt idx="112">
                  <c:v>98.69</c:v>
                </c:pt>
                <c:pt idx="113">
                  <c:v>98.85</c:v>
                </c:pt>
                <c:pt idx="114">
                  <c:v>98.92</c:v>
                </c:pt>
                <c:pt idx="115">
                  <c:v>98.64</c:v>
                </c:pt>
                <c:pt idx="116">
                  <c:v>99.56</c:v>
                </c:pt>
                <c:pt idx="117">
                  <c:v>99.36</c:v>
                </c:pt>
                <c:pt idx="118">
                  <c:v>99.25</c:v>
                </c:pt>
                <c:pt idx="119">
                  <c:v>99.56</c:v>
                </c:pt>
                <c:pt idx="120">
                  <c:v>99.62</c:v>
                </c:pt>
                <c:pt idx="121">
                  <c:v>99.42</c:v>
                </c:pt>
                <c:pt idx="122">
                  <c:v>99.81</c:v>
                </c:pt>
                <c:pt idx="123">
                  <c:v>99.53</c:v>
                </c:pt>
                <c:pt idx="124">
                  <c:v>99.84</c:v>
                </c:pt>
                <c:pt idx="125">
                  <c:v>99.68</c:v>
                </c:pt>
                <c:pt idx="126">
                  <c:v>99.6</c:v>
                </c:pt>
                <c:pt idx="127">
                  <c:v>100</c:v>
                </c:pt>
                <c:pt idx="128">
                  <c:v>99.06</c:v>
                </c:pt>
                <c:pt idx="129">
                  <c:v>99.53</c:v>
                </c:pt>
                <c:pt idx="130">
                  <c:v>99.69</c:v>
                </c:pt>
                <c:pt idx="131">
                  <c:v>99.3</c:v>
                </c:pt>
                <c:pt idx="132">
                  <c:v>99.39</c:v>
                </c:pt>
                <c:pt idx="133">
                  <c:v>99.43</c:v>
                </c:pt>
                <c:pt idx="134">
                  <c:v>99.39</c:v>
                </c:pt>
                <c:pt idx="135">
                  <c:v>99.71</c:v>
                </c:pt>
                <c:pt idx="136">
                  <c:v>99.63</c:v>
                </c:pt>
                <c:pt idx="137">
                  <c:v>99.35</c:v>
                </c:pt>
                <c:pt idx="138">
                  <c:v>99.43</c:v>
                </c:pt>
                <c:pt idx="139">
                  <c:v>99.14</c:v>
                </c:pt>
                <c:pt idx="140">
                  <c:v>99.21</c:v>
                </c:pt>
                <c:pt idx="141">
                  <c:v>99.12</c:v>
                </c:pt>
                <c:pt idx="142">
                  <c:v>99.02</c:v>
                </c:pt>
                <c:pt idx="143">
                  <c:v>99.35</c:v>
                </c:pt>
                <c:pt idx="144">
                  <c:v>98.77</c:v>
                </c:pt>
                <c:pt idx="145">
                  <c:v>98.53</c:v>
                </c:pt>
                <c:pt idx="146">
                  <c:v>98.65</c:v>
                </c:pt>
                <c:pt idx="147">
                  <c:v>98.03</c:v>
                </c:pt>
                <c:pt idx="148">
                  <c:v>97.73</c:v>
                </c:pt>
                <c:pt idx="149">
                  <c:v>97.37</c:v>
                </c:pt>
                <c:pt idx="150">
                  <c:v>96.96</c:v>
                </c:pt>
                <c:pt idx="151">
                  <c:v>96.4</c:v>
                </c:pt>
                <c:pt idx="152">
                  <c:v>95.58</c:v>
                </c:pt>
                <c:pt idx="153">
                  <c:v>94.8</c:v>
                </c:pt>
                <c:pt idx="154">
                  <c:v>94.12</c:v>
                </c:pt>
                <c:pt idx="155">
                  <c:v>92.72</c:v>
                </c:pt>
                <c:pt idx="156">
                  <c:v>91.51</c:v>
                </c:pt>
                <c:pt idx="157">
                  <c:v>90.33</c:v>
                </c:pt>
                <c:pt idx="158">
                  <c:v>88.45</c:v>
                </c:pt>
                <c:pt idx="159">
                  <c:v>86.85</c:v>
                </c:pt>
                <c:pt idx="160">
                  <c:v>84.93</c:v>
                </c:pt>
                <c:pt idx="161">
                  <c:v>82.58</c:v>
                </c:pt>
                <c:pt idx="162">
                  <c:v>80.33</c:v>
                </c:pt>
                <c:pt idx="163">
                  <c:v>77.45</c:v>
                </c:pt>
                <c:pt idx="164">
                  <c:v>74.94</c:v>
                </c:pt>
                <c:pt idx="165">
                  <c:v>71.64</c:v>
                </c:pt>
                <c:pt idx="166">
                  <c:v>68.510000000000005</c:v>
                </c:pt>
                <c:pt idx="167">
                  <c:v>65.63</c:v>
                </c:pt>
                <c:pt idx="168">
                  <c:v>61.91</c:v>
                </c:pt>
                <c:pt idx="169">
                  <c:v>58.26</c:v>
                </c:pt>
                <c:pt idx="170">
                  <c:v>54.54</c:v>
                </c:pt>
                <c:pt idx="171">
                  <c:v>50.45</c:v>
                </c:pt>
                <c:pt idx="172">
                  <c:v>46.65</c:v>
                </c:pt>
                <c:pt idx="173">
                  <c:v>43.03</c:v>
                </c:pt>
                <c:pt idx="174">
                  <c:v>39.270000000000003</c:v>
                </c:pt>
                <c:pt idx="175">
                  <c:v>35.67</c:v>
                </c:pt>
                <c:pt idx="176">
                  <c:v>32.119999999999997</c:v>
                </c:pt>
                <c:pt idx="177">
                  <c:v>28.82</c:v>
                </c:pt>
                <c:pt idx="178">
                  <c:v>25.63</c:v>
                </c:pt>
                <c:pt idx="179">
                  <c:v>22.75</c:v>
                </c:pt>
                <c:pt idx="180">
                  <c:v>19.989999999999998</c:v>
                </c:pt>
                <c:pt idx="181">
                  <c:v>17.45</c:v>
                </c:pt>
                <c:pt idx="182">
                  <c:v>15.16</c:v>
                </c:pt>
                <c:pt idx="183">
                  <c:v>13.09</c:v>
                </c:pt>
                <c:pt idx="184">
                  <c:v>11.06</c:v>
                </c:pt>
                <c:pt idx="185">
                  <c:v>9.36</c:v>
                </c:pt>
                <c:pt idx="186">
                  <c:v>7.95</c:v>
                </c:pt>
                <c:pt idx="187">
                  <c:v>6.67</c:v>
                </c:pt>
                <c:pt idx="188">
                  <c:v>5.65</c:v>
                </c:pt>
                <c:pt idx="189">
                  <c:v>4.7</c:v>
                </c:pt>
                <c:pt idx="190">
                  <c:v>3.95</c:v>
                </c:pt>
                <c:pt idx="191">
                  <c:v>3.23</c:v>
                </c:pt>
                <c:pt idx="192">
                  <c:v>2.8</c:v>
                </c:pt>
                <c:pt idx="193">
                  <c:v>2.3199999999999998</c:v>
                </c:pt>
                <c:pt idx="194">
                  <c:v>2.04</c:v>
                </c:pt>
                <c:pt idx="195">
                  <c:v>1.72</c:v>
                </c:pt>
                <c:pt idx="196">
                  <c:v>1.57</c:v>
                </c:pt>
                <c:pt idx="197">
                  <c:v>1.44</c:v>
                </c:pt>
                <c:pt idx="198">
                  <c:v>1.29</c:v>
                </c:pt>
                <c:pt idx="199">
                  <c:v>1.2</c:v>
                </c:pt>
                <c:pt idx="200">
                  <c:v>1.0900000000000001</c:v>
                </c:pt>
                <c:pt idx="201">
                  <c:v>1.05</c:v>
                </c:pt>
                <c:pt idx="202">
                  <c:v>0.92</c:v>
                </c:pt>
                <c:pt idx="203">
                  <c:v>0.95</c:v>
                </c:pt>
                <c:pt idx="204">
                  <c:v>0.89</c:v>
                </c:pt>
                <c:pt idx="205">
                  <c:v>0.77</c:v>
                </c:pt>
                <c:pt idx="206">
                  <c:v>0.71</c:v>
                </c:pt>
                <c:pt idx="207">
                  <c:v>0.65</c:v>
                </c:pt>
                <c:pt idx="208">
                  <c:v>0.72</c:v>
                </c:pt>
                <c:pt idx="209">
                  <c:v>0.62</c:v>
                </c:pt>
                <c:pt idx="210">
                  <c:v>0.56999999999999995</c:v>
                </c:pt>
                <c:pt idx="211">
                  <c:v>0.61</c:v>
                </c:pt>
                <c:pt idx="212">
                  <c:v>0.56000000000000005</c:v>
                </c:pt>
                <c:pt idx="213">
                  <c:v>0.6</c:v>
                </c:pt>
                <c:pt idx="214">
                  <c:v>0.56000000000000005</c:v>
                </c:pt>
                <c:pt idx="215">
                  <c:v>0.5</c:v>
                </c:pt>
                <c:pt idx="216">
                  <c:v>0.51</c:v>
                </c:pt>
                <c:pt idx="217">
                  <c:v>0.49</c:v>
                </c:pt>
                <c:pt idx="218">
                  <c:v>0.54</c:v>
                </c:pt>
                <c:pt idx="219">
                  <c:v>0.48</c:v>
                </c:pt>
                <c:pt idx="220">
                  <c:v>0.56999999999999995</c:v>
                </c:pt>
                <c:pt idx="221">
                  <c:v>0.39</c:v>
                </c:pt>
                <c:pt idx="222">
                  <c:v>0.52</c:v>
                </c:pt>
                <c:pt idx="223">
                  <c:v>0.48</c:v>
                </c:pt>
                <c:pt idx="224">
                  <c:v>0.46</c:v>
                </c:pt>
                <c:pt idx="225">
                  <c:v>0.4</c:v>
                </c:pt>
                <c:pt idx="226">
                  <c:v>0.41</c:v>
                </c:pt>
                <c:pt idx="227">
                  <c:v>0.36</c:v>
                </c:pt>
                <c:pt idx="228">
                  <c:v>0.37</c:v>
                </c:pt>
                <c:pt idx="229">
                  <c:v>0.37</c:v>
                </c:pt>
                <c:pt idx="230">
                  <c:v>0.37</c:v>
                </c:pt>
                <c:pt idx="231">
                  <c:v>0.43</c:v>
                </c:pt>
                <c:pt idx="232">
                  <c:v>0.36</c:v>
                </c:pt>
                <c:pt idx="233">
                  <c:v>0.39</c:v>
                </c:pt>
                <c:pt idx="234">
                  <c:v>0.42</c:v>
                </c:pt>
                <c:pt idx="235">
                  <c:v>0.38</c:v>
                </c:pt>
                <c:pt idx="236">
                  <c:v>0.33</c:v>
                </c:pt>
                <c:pt idx="237">
                  <c:v>0.33</c:v>
                </c:pt>
                <c:pt idx="238">
                  <c:v>0.44</c:v>
                </c:pt>
                <c:pt idx="239">
                  <c:v>0.4</c:v>
                </c:pt>
                <c:pt idx="240">
                  <c:v>0.36</c:v>
                </c:pt>
                <c:pt idx="241">
                  <c:v>0.39</c:v>
                </c:pt>
                <c:pt idx="242">
                  <c:v>0.37</c:v>
                </c:pt>
                <c:pt idx="243">
                  <c:v>0.38</c:v>
                </c:pt>
                <c:pt idx="244">
                  <c:v>0.38</c:v>
                </c:pt>
                <c:pt idx="245">
                  <c:v>0.36</c:v>
                </c:pt>
                <c:pt idx="246">
                  <c:v>0.32</c:v>
                </c:pt>
                <c:pt idx="247">
                  <c:v>0.26</c:v>
                </c:pt>
                <c:pt idx="248">
                  <c:v>0.23</c:v>
                </c:pt>
                <c:pt idx="249">
                  <c:v>0.3</c:v>
                </c:pt>
                <c:pt idx="250">
                  <c:v>0.24</c:v>
                </c:pt>
                <c:pt idx="251">
                  <c:v>0.28000000000000003</c:v>
                </c:pt>
                <c:pt idx="252">
                  <c:v>0.18</c:v>
                </c:pt>
                <c:pt idx="253">
                  <c:v>0.24</c:v>
                </c:pt>
                <c:pt idx="254">
                  <c:v>0.28000000000000003</c:v>
                </c:pt>
              </c:numCache>
            </c:numRef>
          </c:yVal>
          <c:smooth val="1"/>
          <c:extLst>
            <c:ext xmlns:c16="http://schemas.microsoft.com/office/drawing/2014/chart" uri="{C3380CC4-5D6E-409C-BE32-E72D297353CC}">
              <c16:uniqueId val="{00000002-661E-4417-B7AE-D97BD2FD13E5}"/>
            </c:ext>
          </c:extLst>
        </c:ser>
        <c:dLbls>
          <c:showLegendKey val="0"/>
          <c:showVal val="0"/>
          <c:showCatName val="0"/>
          <c:showSerName val="0"/>
          <c:showPercent val="0"/>
          <c:showBubbleSize val="0"/>
        </c:dLbls>
        <c:axId val="1986937904"/>
        <c:axId val="1986938320"/>
      </c:scatterChart>
      <c:valAx>
        <c:axId val="198693790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8320"/>
        <c:crosses val="autoZero"/>
        <c:crossBetween val="midCat"/>
      </c:valAx>
      <c:valAx>
        <c:axId val="19869383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790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5</b:RefOrder>
  </b:Source>
</b:Sources>
</file>

<file path=customXml/itemProps1.xml><?xml version="1.0" encoding="utf-8"?>
<ds:datastoreItem xmlns:ds="http://schemas.openxmlformats.org/officeDocument/2006/customXml" ds:itemID="{E5FB8436-AA9E-4AD9-B497-6AE8CC5A9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12775</TotalTime>
  <Pages>23</Pages>
  <Words>6132</Words>
  <Characters>33732</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Marsac Thomas</cp:lastModifiedBy>
  <cp:revision>566</cp:revision>
  <cp:lastPrinted>2022-10-06T11:29:00Z</cp:lastPrinted>
  <dcterms:created xsi:type="dcterms:W3CDTF">2022-08-01T15:10:00Z</dcterms:created>
  <dcterms:modified xsi:type="dcterms:W3CDTF">2022-11-16T18:01:00Z</dcterms:modified>
</cp:coreProperties>
</file>