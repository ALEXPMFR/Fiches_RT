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31957" w14:textId="6B5CF4E8" w:rsidR="00804E92" w:rsidRDefault="00755CDD" w:rsidP="001D7C40">
      <w:pPr>
        <w:spacing w:after="0" w:line="240" w:lineRule="auto"/>
      </w:pPr>
      <w:r>
        <w:rPr>
          <w:noProof/>
          <w:lang w:eastAsia="fr-FR"/>
        </w:rPr>
        <w:drawing>
          <wp:anchor distT="0" distB="0" distL="114300" distR="114300" simplePos="0" relativeHeight="251659264" behindDoc="1" locked="0" layoutInCell="1" allowOverlap="1" wp14:anchorId="223681A8" wp14:editId="76453EFB">
            <wp:simplePos x="0" y="0"/>
            <wp:positionH relativeFrom="column">
              <wp:posOffset>832485</wp:posOffset>
            </wp:positionH>
            <wp:positionV relativeFrom="paragraph">
              <wp:posOffset>0</wp:posOffset>
            </wp:positionV>
            <wp:extent cx="1034415" cy="582930"/>
            <wp:effectExtent l="0" t="0" r="0" b="7620"/>
            <wp:wrapTight wrapText="bothSides">
              <wp:wrapPolygon edited="0">
                <wp:start x="1193" y="0"/>
                <wp:lineTo x="796" y="2824"/>
                <wp:lineTo x="796" y="21176"/>
                <wp:lineTo x="3978" y="21176"/>
                <wp:lineTo x="18696" y="20471"/>
                <wp:lineTo x="20685" y="17647"/>
                <wp:lineTo x="17105" y="12000"/>
                <wp:lineTo x="20685" y="9176"/>
                <wp:lineTo x="18696" y="706"/>
                <wp:lineTo x="3978" y="0"/>
                <wp:lineTo x="1193" y="0"/>
              </wp:wrapPolygon>
            </wp:wrapTight>
            <wp:docPr id="2" name="Image 2" descr="Documentaire sur les soignants de l'Institut de Cancérologie de l'Ouest (ICO)  - SIRIC ILIAD Nantes Angers - Site de Recherche Intégrée sur le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aire sur les soignants de l'Institut de Cancérologie de l'Ouest (ICO)  - SIRIC ILIAD Nantes Angers - Site de Recherche Intégrée sur le Cance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965" b="8751"/>
                    <a:stretch/>
                  </pic:blipFill>
                  <pic:spPr bwMode="auto">
                    <a:xfrm>
                      <a:off x="0" y="0"/>
                      <a:ext cx="1034415" cy="582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0" locked="0" layoutInCell="1" allowOverlap="1" wp14:anchorId="75273C7A" wp14:editId="3CCDDD57">
            <wp:simplePos x="0" y="0"/>
            <wp:positionH relativeFrom="margin">
              <wp:align>right</wp:align>
            </wp:positionH>
            <wp:positionV relativeFrom="paragraph">
              <wp:posOffset>527</wp:posOffset>
            </wp:positionV>
            <wp:extent cx="1200150" cy="606425"/>
            <wp:effectExtent l="0" t="0" r="0" b="3175"/>
            <wp:wrapSquare wrapText="bothSides"/>
            <wp:docPr id="1" name="Image 1" descr="C:\Users\m-boulanger\AppData\Local\Microsoft\Windows\INetCache\Content.MSO\4B3F9C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oulanger\AppData\Local\Microsoft\Windows\INetCache\Content.MSO\4B3F9C9C.tmp"/>
                    <pic:cNvPicPr>
                      <a:picLocks noChangeAspect="1" noChangeArrowheads="1"/>
                    </pic:cNvPicPr>
                  </pic:nvPicPr>
                  <pic:blipFill rotWithShape="1">
                    <a:blip r:embed="rId7">
                      <a:extLst>
                        <a:ext uri="{28A0092B-C50C-407E-A947-70E740481C1C}">
                          <a14:useLocalDpi xmlns:a14="http://schemas.microsoft.com/office/drawing/2010/main" val="0"/>
                        </a:ext>
                      </a:extLst>
                    </a:blip>
                    <a:srcRect l="9174" t="30734" r="9175" b="27981"/>
                    <a:stretch/>
                  </pic:blipFill>
                  <pic:spPr bwMode="auto">
                    <a:xfrm>
                      <a:off x="0" y="0"/>
                      <a:ext cx="1200150" cy="606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91B560" w14:textId="77777777" w:rsidR="00755CDD" w:rsidRDefault="00755CDD" w:rsidP="001D7C40">
      <w:pPr>
        <w:spacing w:after="0" w:line="240" w:lineRule="auto"/>
      </w:pPr>
    </w:p>
    <w:p w14:paraId="12701CB7" w14:textId="77777777" w:rsidR="00804E92" w:rsidRDefault="00804E92" w:rsidP="001D7C40">
      <w:pPr>
        <w:spacing w:after="0" w:line="240" w:lineRule="auto"/>
      </w:pPr>
    </w:p>
    <w:p w14:paraId="682A2D6A" w14:textId="77777777" w:rsidR="00755CDD" w:rsidRDefault="00755CDD" w:rsidP="001D7C40">
      <w:pPr>
        <w:spacing w:after="0" w:line="240" w:lineRule="auto"/>
        <w:jc w:val="center"/>
        <w:rPr>
          <w:b/>
        </w:rPr>
      </w:pPr>
    </w:p>
    <w:p w14:paraId="3B4F6065" w14:textId="77777777" w:rsidR="00755CDD" w:rsidRDefault="00755CDD" w:rsidP="001D7C40">
      <w:pPr>
        <w:spacing w:after="0" w:line="240" w:lineRule="auto"/>
        <w:jc w:val="center"/>
        <w:rPr>
          <w:b/>
        </w:rPr>
      </w:pPr>
    </w:p>
    <w:p w14:paraId="720A4090" w14:textId="351D2CE0" w:rsidR="00664E6C" w:rsidRPr="00672AFF" w:rsidRDefault="00804E92" w:rsidP="001D7C40">
      <w:pPr>
        <w:spacing w:after="0" w:line="240" w:lineRule="auto"/>
        <w:jc w:val="center"/>
        <w:rPr>
          <w:b/>
        </w:rPr>
      </w:pPr>
      <w:r w:rsidRPr="00672AFF">
        <w:rPr>
          <w:b/>
        </w:rPr>
        <w:t xml:space="preserve">Fiche d’activité RT_03a : </w:t>
      </w:r>
      <w:r w:rsidR="002645C4" w:rsidRPr="00672AFF">
        <w:rPr>
          <w:b/>
        </w:rPr>
        <w:t>Faisceaux de photons de haute énergie : étude de la variation relative de la dose absorbée et détermination de la dose absorbée de référence</w:t>
      </w:r>
    </w:p>
    <w:p w14:paraId="0E5BDB56" w14:textId="77777777" w:rsidR="00804E92" w:rsidRDefault="00804E92" w:rsidP="001D7C40">
      <w:pPr>
        <w:spacing w:after="0" w:line="240" w:lineRule="auto"/>
      </w:pPr>
    </w:p>
    <w:p w14:paraId="74FA3201" w14:textId="77777777" w:rsidR="00804E92" w:rsidRDefault="00804E92" w:rsidP="001D7C40">
      <w:pPr>
        <w:spacing w:after="0" w:line="240" w:lineRule="auto"/>
        <w:jc w:val="center"/>
      </w:pPr>
      <w:r w:rsidRPr="00672AFF">
        <w:rPr>
          <w:b/>
        </w:rPr>
        <w:t>Physicien référent de la fiche</w:t>
      </w:r>
      <w:r>
        <w:t> : Alexandra Moignier</w:t>
      </w:r>
    </w:p>
    <w:p w14:paraId="3D5D404F" w14:textId="77777777" w:rsidR="00804E92" w:rsidRDefault="00804E92" w:rsidP="001D7C40">
      <w:pPr>
        <w:spacing w:after="0" w:line="240" w:lineRule="auto"/>
        <w:jc w:val="center"/>
      </w:pPr>
      <w:r w:rsidRPr="00672AFF">
        <w:rPr>
          <w:b/>
        </w:rPr>
        <w:t>Etudiante</w:t>
      </w:r>
      <w:r>
        <w:t> : Marion Boulanger</w:t>
      </w:r>
    </w:p>
    <w:p w14:paraId="3D78D890" w14:textId="22E79990" w:rsidR="00804E92" w:rsidRDefault="00804E92" w:rsidP="001D7C40">
      <w:pPr>
        <w:spacing w:after="0" w:line="240" w:lineRule="auto"/>
        <w:jc w:val="center"/>
        <w:rPr>
          <w:i/>
        </w:rPr>
      </w:pPr>
      <w:r w:rsidRPr="00672AFF">
        <w:rPr>
          <w:i/>
        </w:rPr>
        <w:t>DQPRM Promotion 2021/2023</w:t>
      </w:r>
    </w:p>
    <w:p w14:paraId="29FAFEF5" w14:textId="6E364DCE" w:rsidR="00CD7726" w:rsidRDefault="00CD7726" w:rsidP="001D7C40">
      <w:pPr>
        <w:spacing w:after="0" w:line="240" w:lineRule="auto"/>
        <w:jc w:val="center"/>
        <w:rPr>
          <w:i/>
        </w:rPr>
      </w:pPr>
    </w:p>
    <w:sdt>
      <w:sdtPr>
        <w:rPr>
          <w:rFonts w:asciiTheme="minorHAnsi" w:eastAsiaTheme="minorHAnsi" w:hAnsiTheme="minorHAnsi" w:cstheme="minorBidi"/>
          <w:color w:val="auto"/>
          <w:sz w:val="22"/>
          <w:szCs w:val="22"/>
          <w:lang w:eastAsia="en-US"/>
        </w:rPr>
        <w:id w:val="1192338876"/>
        <w:docPartObj>
          <w:docPartGallery w:val="Table of Contents"/>
          <w:docPartUnique/>
        </w:docPartObj>
      </w:sdtPr>
      <w:sdtEndPr>
        <w:rPr>
          <w:b/>
          <w:bCs/>
        </w:rPr>
      </w:sdtEndPr>
      <w:sdtContent>
        <w:p w14:paraId="540DFD4C" w14:textId="59E9A046" w:rsidR="00B77D3B" w:rsidRDefault="00B77D3B">
          <w:pPr>
            <w:pStyle w:val="En-ttedetabledesmatires"/>
          </w:pPr>
          <w:r>
            <w:t>Table des matières</w:t>
          </w:r>
        </w:p>
        <w:p w14:paraId="005DF350" w14:textId="413D87B9" w:rsidR="00B77D3B" w:rsidRDefault="00B77D3B">
          <w:pPr>
            <w:pStyle w:val="TM1"/>
            <w:tabs>
              <w:tab w:val="left" w:pos="440"/>
              <w:tab w:val="right" w:leader="dot" w:pos="9628"/>
            </w:tabs>
            <w:rPr>
              <w:rFonts w:eastAsiaTheme="minorEastAsia"/>
              <w:b w:val="0"/>
              <w:noProof/>
              <w:sz w:val="22"/>
              <w:lang w:eastAsia="fr-FR"/>
            </w:rPr>
          </w:pPr>
          <w:r>
            <w:fldChar w:fldCharType="begin"/>
          </w:r>
          <w:r>
            <w:instrText xml:space="preserve"> TOC \o "1-3" \h \z \u </w:instrText>
          </w:r>
          <w:r>
            <w:fldChar w:fldCharType="separate"/>
          </w:r>
          <w:hyperlink w:anchor="_Toc114157182" w:history="1">
            <w:r w:rsidRPr="00EC3087">
              <w:rPr>
                <w:rStyle w:val="Lienhypertexte"/>
                <w:noProof/>
              </w:rPr>
              <w:t>I.</w:t>
            </w:r>
            <w:r>
              <w:rPr>
                <w:rFonts w:eastAsiaTheme="minorEastAsia"/>
                <w:b w:val="0"/>
                <w:noProof/>
                <w:sz w:val="22"/>
                <w:lang w:eastAsia="fr-FR"/>
              </w:rPr>
              <w:tab/>
            </w:r>
            <w:r w:rsidRPr="00EC3087">
              <w:rPr>
                <w:rStyle w:val="Lienhypertexte"/>
                <w:noProof/>
              </w:rPr>
              <w:t>Etude relative de la dose absorbée</w:t>
            </w:r>
            <w:r>
              <w:rPr>
                <w:noProof/>
                <w:webHidden/>
              </w:rPr>
              <w:tab/>
            </w:r>
            <w:r>
              <w:rPr>
                <w:noProof/>
                <w:webHidden/>
              </w:rPr>
              <w:fldChar w:fldCharType="begin"/>
            </w:r>
            <w:r>
              <w:rPr>
                <w:noProof/>
                <w:webHidden/>
              </w:rPr>
              <w:instrText xml:space="preserve"> PAGEREF _Toc114157182 \h </w:instrText>
            </w:r>
            <w:r>
              <w:rPr>
                <w:noProof/>
                <w:webHidden/>
              </w:rPr>
            </w:r>
            <w:r>
              <w:rPr>
                <w:noProof/>
                <w:webHidden/>
              </w:rPr>
              <w:fldChar w:fldCharType="separate"/>
            </w:r>
            <w:r>
              <w:rPr>
                <w:noProof/>
                <w:webHidden/>
              </w:rPr>
              <w:t>1</w:t>
            </w:r>
            <w:r>
              <w:rPr>
                <w:noProof/>
                <w:webHidden/>
              </w:rPr>
              <w:fldChar w:fldCharType="end"/>
            </w:r>
          </w:hyperlink>
        </w:p>
        <w:p w14:paraId="2F4BEB54" w14:textId="07BF93A6" w:rsidR="00B77D3B" w:rsidRDefault="00F21854">
          <w:pPr>
            <w:pStyle w:val="TM2"/>
            <w:tabs>
              <w:tab w:val="right" w:leader="dot" w:pos="9628"/>
            </w:tabs>
            <w:rPr>
              <w:rFonts w:eastAsiaTheme="minorEastAsia"/>
              <w:noProof/>
              <w:sz w:val="22"/>
              <w:lang w:eastAsia="fr-FR"/>
            </w:rPr>
          </w:pPr>
          <w:hyperlink w:anchor="_Toc114157183" w:history="1">
            <w:r w:rsidR="00B77D3B" w:rsidRPr="00EC3087">
              <w:rPr>
                <w:rStyle w:val="Lienhypertexte"/>
                <w:noProof/>
              </w:rPr>
              <w:t>Introduction</w:t>
            </w:r>
            <w:r w:rsidR="00B77D3B">
              <w:rPr>
                <w:noProof/>
                <w:webHidden/>
              </w:rPr>
              <w:tab/>
            </w:r>
            <w:r w:rsidR="00B77D3B">
              <w:rPr>
                <w:noProof/>
                <w:webHidden/>
              </w:rPr>
              <w:fldChar w:fldCharType="begin"/>
            </w:r>
            <w:r w:rsidR="00B77D3B">
              <w:rPr>
                <w:noProof/>
                <w:webHidden/>
              </w:rPr>
              <w:instrText xml:space="preserve"> PAGEREF _Toc114157183 \h </w:instrText>
            </w:r>
            <w:r w:rsidR="00B77D3B">
              <w:rPr>
                <w:noProof/>
                <w:webHidden/>
              </w:rPr>
            </w:r>
            <w:r w:rsidR="00B77D3B">
              <w:rPr>
                <w:noProof/>
                <w:webHidden/>
              </w:rPr>
              <w:fldChar w:fldCharType="separate"/>
            </w:r>
            <w:r w:rsidR="00B77D3B">
              <w:rPr>
                <w:noProof/>
                <w:webHidden/>
              </w:rPr>
              <w:t>1</w:t>
            </w:r>
            <w:r w:rsidR="00B77D3B">
              <w:rPr>
                <w:noProof/>
                <w:webHidden/>
              </w:rPr>
              <w:fldChar w:fldCharType="end"/>
            </w:r>
          </w:hyperlink>
        </w:p>
        <w:p w14:paraId="0E8FAFE4" w14:textId="71EC579A" w:rsidR="00B77D3B" w:rsidRDefault="00F21854">
          <w:pPr>
            <w:pStyle w:val="TM2"/>
            <w:tabs>
              <w:tab w:val="right" w:leader="dot" w:pos="9628"/>
            </w:tabs>
            <w:rPr>
              <w:rFonts w:eastAsiaTheme="minorEastAsia"/>
              <w:noProof/>
              <w:sz w:val="22"/>
              <w:lang w:eastAsia="fr-FR"/>
            </w:rPr>
          </w:pPr>
          <w:hyperlink w:anchor="_Toc114157184" w:history="1">
            <w:r w:rsidR="00B77D3B" w:rsidRPr="00EC3087">
              <w:rPr>
                <w:rStyle w:val="Lienhypertexte"/>
                <w:noProof/>
              </w:rPr>
              <w:t>Matériel</w:t>
            </w:r>
            <w:r w:rsidR="00B77D3B">
              <w:rPr>
                <w:noProof/>
                <w:webHidden/>
              </w:rPr>
              <w:tab/>
            </w:r>
            <w:r w:rsidR="00B77D3B">
              <w:rPr>
                <w:noProof/>
                <w:webHidden/>
              </w:rPr>
              <w:fldChar w:fldCharType="begin"/>
            </w:r>
            <w:r w:rsidR="00B77D3B">
              <w:rPr>
                <w:noProof/>
                <w:webHidden/>
              </w:rPr>
              <w:instrText xml:space="preserve"> PAGEREF _Toc114157184 \h </w:instrText>
            </w:r>
            <w:r w:rsidR="00B77D3B">
              <w:rPr>
                <w:noProof/>
                <w:webHidden/>
              </w:rPr>
            </w:r>
            <w:r w:rsidR="00B77D3B">
              <w:rPr>
                <w:noProof/>
                <w:webHidden/>
              </w:rPr>
              <w:fldChar w:fldCharType="separate"/>
            </w:r>
            <w:r w:rsidR="00B77D3B">
              <w:rPr>
                <w:noProof/>
                <w:webHidden/>
              </w:rPr>
              <w:t>1</w:t>
            </w:r>
            <w:r w:rsidR="00B77D3B">
              <w:rPr>
                <w:noProof/>
                <w:webHidden/>
              </w:rPr>
              <w:fldChar w:fldCharType="end"/>
            </w:r>
          </w:hyperlink>
        </w:p>
        <w:p w14:paraId="395B6C6F" w14:textId="687A23FE" w:rsidR="00B77D3B" w:rsidRDefault="00F21854">
          <w:pPr>
            <w:pStyle w:val="TM2"/>
            <w:tabs>
              <w:tab w:val="right" w:leader="dot" w:pos="9628"/>
            </w:tabs>
            <w:rPr>
              <w:rFonts w:eastAsiaTheme="minorEastAsia"/>
              <w:noProof/>
              <w:sz w:val="22"/>
              <w:lang w:eastAsia="fr-FR"/>
            </w:rPr>
          </w:pPr>
          <w:hyperlink w:anchor="_Toc114157185" w:history="1">
            <w:r w:rsidR="00B77D3B" w:rsidRPr="00EC3087">
              <w:rPr>
                <w:rStyle w:val="Lienhypertexte"/>
                <w:noProof/>
              </w:rPr>
              <w:t>Méthode</w:t>
            </w:r>
            <w:r w:rsidR="00B77D3B">
              <w:rPr>
                <w:noProof/>
                <w:webHidden/>
              </w:rPr>
              <w:tab/>
            </w:r>
            <w:r w:rsidR="00B77D3B">
              <w:rPr>
                <w:noProof/>
                <w:webHidden/>
              </w:rPr>
              <w:fldChar w:fldCharType="begin"/>
            </w:r>
            <w:r w:rsidR="00B77D3B">
              <w:rPr>
                <w:noProof/>
                <w:webHidden/>
              </w:rPr>
              <w:instrText xml:space="preserve"> PAGEREF _Toc114157185 \h </w:instrText>
            </w:r>
            <w:r w:rsidR="00B77D3B">
              <w:rPr>
                <w:noProof/>
                <w:webHidden/>
              </w:rPr>
            </w:r>
            <w:r w:rsidR="00B77D3B">
              <w:rPr>
                <w:noProof/>
                <w:webHidden/>
              </w:rPr>
              <w:fldChar w:fldCharType="separate"/>
            </w:r>
            <w:r w:rsidR="00B77D3B">
              <w:rPr>
                <w:noProof/>
                <w:webHidden/>
              </w:rPr>
              <w:t>1</w:t>
            </w:r>
            <w:r w:rsidR="00B77D3B">
              <w:rPr>
                <w:noProof/>
                <w:webHidden/>
              </w:rPr>
              <w:fldChar w:fldCharType="end"/>
            </w:r>
          </w:hyperlink>
        </w:p>
        <w:p w14:paraId="035BB76B" w14:textId="4F784671" w:rsidR="00B77D3B" w:rsidRDefault="00F21854">
          <w:pPr>
            <w:pStyle w:val="TM3"/>
            <w:tabs>
              <w:tab w:val="left" w:pos="880"/>
              <w:tab w:val="right" w:leader="dot" w:pos="9628"/>
            </w:tabs>
            <w:rPr>
              <w:rFonts w:eastAsiaTheme="minorEastAsia"/>
              <w:noProof/>
              <w:sz w:val="22"/>
              <w:lang w:eastAsia="fr-FR"/>
            </w:rPr>
          </w:pPr>
          <w:hyperlink w:anchor="_Toc114157186" w:history="1">
            <w:r w:rsidR="00B77D3B" w:rsidRPr="00EC3087">
              <w:rPr>
                <w:rStyle w:val="Lienhypertexte"/>
                <w:noProof/>
              </w:rPr>
              <w:t>1.</w:t>
            </w:r>
            <w:r w:rsidR="00B77D3B">
              <w:rPr>
                <w:rFonts w:eastAsiaTheme="minorEastAsia"/>
                <w:noProof/>
                <w:sz w:val="22"/>
                <w:lang w:eastAsia="fr-FR"/>
              </w:rPr>
              <w:tab/>
            </w:r>
            <w:r w:rsidR="00B77D3B" w:rsidRPr="00EC3087">
              <w:rPr>
                <w:rStyle w:val="Lienhypertexte"/>
                <w:noProof/>
              </w:rPr>
              <w:t>Positionnement du matériel</w:t>
            </w:r>
            <w:r w:rsidR="00B77D3B">
              <w:rPr>
                <w:noProof/>
                <w:webHidden/>
              </w:rPr>
              <w:tab/>
            </w:r>
            <w:r w:rsidR="00B77D3B">
              <w:rPr>
                <w:noProof/>
                <w:webHidden/>
              </w:rPr>
              <w:fldChar w:fldCharType="begin"/>
            </w:r>
            <w:r w:rsidR="00B77D3B">
              <w:rPr>
                <w:noProof/>
                <w:webHidden/>
              </w:rPr>
              <w:instrText xml:space="preserve"> PAGEREF _Toc114157186 \h </w:instrText>
            </w:r>
            <w:r w:rsidR="00B77D3B">
              <w:rPr>
                <w:noProof/>
                <w:webHidden/>
              </w:rPr>
            </w:r>
            <w:r w:rsidR="00B77D3B">
              <w:rPr>
                <w:noProof/>
                <w:webHidden/>
              </w:rPr>
              <w:fldChar w:fldCharType="separate"/>
            </w:r>
            <w:r w:rsidR="00B77D3B">
              <w:rPr>
                <w:noProof/>
                <w:webHidden/>
              </w:rPr>
              <w:t>1</w:t>
            </w:r>
            <w:r w:rsidR="00B77D3B">
              <w:rPr>
                <w:noProof/>
                <w:webHidden/>
              </w:rPr>
              <w:fldChar w:fldCharType="end"/>
            </w:r>
          </w:hyperlink>
        </w:p>
        <w:p w14:paraId="70983638" w14:textId="05B40F32" w:rsidR="00B77D3B" w:rsidRDefault="00F21854">
          <w:pPr>
            <w:pStyle w:val="TM3"/>
            <w:tabs>
              <w:tab w:val="left" w:pos="880"/>
              <w:tab w:val="right" w:leader="dot" w:pos="9628"/>
            </w:tabs>
            <w:rPr>
              <w:rFonts w:eastAsiaTheme="minorEastAsia"/>
              <w:noProof/>
              <w:sz w:val="22"/>
              <w:lang w:eastAsia="fr-FR"/>
            </w:rPr>
          </w:pPr>
          <w:hyperlink w:anchor="_Toc114157187" w:history="1">
            <w:r w:rsidR="00B77D3B" w:rsidRPr="00EC3087">
              <w:rPr>
                <w:rStyle w:val="Lienhypertexte"/>
                <w:noProof/>
              </w:rPr>
              <w:t>2.</w:t>
            </w:r>
            <w:r w:rsidR="00B77D3B">
              <w:rPr>
                <w:rFonts w:eastAsiaTheme="minorEastAsia"/>
                <w:noProof/>
                <w:sz w:val="22"/>
                <w:lang w:eastAsia="fr-FR"/>
              </w:rPr>
              <w:tab/>
            </w:r>
            <w:r w:rsidR="00B77D3B" w:rsidRPr="00EC3087">
              <w:rPr>
                <w:rStyle w:val="Lienhypertexte"/>
                <w:noProof/>
              </w:rPr>
              <w:t>Acquisition des données avec le logiciel</w:t>
            </w:r>
            <w:r w:rsidR="00B77D3B">
              <w:rPr>
                <w:noProof/>
                <w:webHidden/>
              </w:rPr>
              <w:tab/>
            </w:r>
            <w:r w:rsidR="00B77D3B">
              <w:rPr>
                <w:noProof/>
                <w:webHidden/>
              </w:rPr>
              <w:fldChar w:fldCharType="begin"/>
            </w:r>
            <w:r w:rsidR="00B77D3B">
              <w:rPr>
                <w:noProof/>
                <w:webHidden/>
              </w:rPr>
              <w:instrText xml:space="preserve"> PAGEREF _Toc114157187 \h </w:instrText>
            </w:r>
            <w:r w:rsidR="00B77D3B">
              <w:rPr>
                <w:noProof/>
                <w:webHidden/>
              </w:rPr>
            </w:r>
            <w:r w:rsidR="00B77D3B">
              <w:rPr>
                <w:noProof/>
                <w:webHidden/>
              </w:rPr>
              <w:fldChar w:fldCharType="separate"/>
            </w:r>
            <w:r w:rsidR="00B77D3B">
              <w:rPr>
                <w:noProof/>
                <w:webHidden/>
              </w:rPr>
              <w:t>2</w:t>
            </w:r>
            <w:r w:rsidR="00B77D3B">
              <w:rPr>
                <w:noProof/>
                <w:webHidden/>
              </w:rPr>
              <w:fldChar w:fldCharType="end"/>
            </w:r>
          </w:hyperlink>
        </w:p>
        <w:p w14:paraId="1A6504F2" w14:textId="0B9FDC7C" w:rsidR="00B77D3B" w:rsidRDefault="00F21854">
          <w:pPr>
            <w:pStyle w:val="TM3"/>
            <w:tabs>
              <w:tab w:val="left" w:pos="880"/>
              <w:tab w:val="right" w:leader="dot" w:pos="9628"/>
            </w:tabs>
            <w:rPr>
              <w:rFonts w:eastAsiaTheme="minorEastAsia"/>
              <w:noProof/>
              <w:sz w:val="22"/>
              <w:lang w:eastAsia="fr-FR"/>
            </w:rPr>
          </w:pPr>
          <w:hyperlink w:anchor="_Toc114157188" w:history="1">
            <w:r w:rsidR="00B77D3B" w:rsidRPr="00EC3087">
              <w:rPr>
                <w:rStyle w:val="Lienhypertexte"/>
                <w:noProof/>
              </w:rPr>
              <w:t>3.</w:t>
            </w:r>
            <w:r w:rsidR="00B77D3B">
              <w:rPr>
                <w:rFonts w:eastAsiaTheme="minorEastAsia"/>
                <w:noProof/>
                <w:sz w:val="22"/>
                <w:lang w:eastAsia="fr-FR"/>
              </w:rPr>
              <w:tab/>
            </w:r>
            <w:r w:rsidR="00B77D3B" w:rsidRPr="00EC3087">
              <w:rPr>
                <w:rStyle w:val="Lienhypertexte"/>
                <w:noProof/>
              </w:rPr>
              <w:t>Rendement en profondeur</w:t>
            </w:r>
            <w:r w:rsidR="00B77D3B">
              <w:rPr>
                <w:noProof/>
                <w:webHidden/>
              </w:rPr>
              <w:tab/>
            </w:r>
            <w:r w:rsidR="00B77D3B">
              <w:rPr>
                <w:noProof/>
                <w:webHidden/>
              </w:rPr>
              <w:fldChar w:fldCharType="begin"/>
            </w:r>
            <w:r w:rsidR="00B77D3B">
              <w:rPr>
                <w:noProof/>
                <w:webHidden/>
              </w:rPr>
              <w:instrText xml:space="preserve"> PAGEREF _Toc114157188 \h </w:instrText>
            </w:r>
            <w:r w:rsidR="00B77D3B">
              <w:rPr>
                <w:noProof/>
                <w:webHidden/>
              </w:rPr>
            </w:r>
            <w:r w:rsidR="00B77D3B">
              <w:rPr>
                <w:noProof/>
                <w:webHidden/>
              </w:rPr>
              <w:fldChar w:fldCharType="separate"/>
            </w:r>
            <w:r w:rsidR="00B77D3B">
              <w:rPr>
                <w:noProof/>
                <w:webHidden/>
              </w:rPr>
              <w:t>2</w:t>
            </w:r>
            <w:r w:rsidR="00B77D3B">
              <w:rPr>
                <w:noProof/>
                <w:webHidden/>
              </w:rPr>
              <w:fldChar w:fldCharType="end"/>
            </w:r>
          </w:hyperlink>
        </w:p>
        <w:p w14:paraId="307B8278" w14:textId="5175566D" w:rsidR="00B77D3B" w:rsidRDefault="00F21854">
          <w:pPr>
            <w:pStyle w:val="TM3"/>
            <w:tabs>
              <w:tab w:val="left" w:pos="880"/>
              <w:tab w:val="right" w:leader="dot" w:pos="9628"/>
            </w:tabs>
            <w:rPr>
              <w:rFonts w:eastAsiaTheme="minorEastAsia"/>
              <w:noProof/>
              <w:sz w:val="22"/>
              <w:lang w:eastAsia="fr-FR"/>
            </w:rPr>
          </w:pPr>
          <w:hyperlink w:anchor="_Toc114157189" w:history="1">
            <w:r w:rsidR="00B77D3B" w:rsidRPr="00EC3087">
              <w:rPr>
                <w:rStyle w:val="Lienhypertexte"/>
                <w:noProof/>
              </w:rPr>
              <w:t>4.</w:t>
            </w:r>
            <w:r w:rsidR="00B77D3B">
              <w:rPr>
                <w:rFonts w:eastAsiaTheme="minorEastAsia"/>
                <w:noProof/>
                <w:sz w:val="22"/>
                <w:lang w:eastAsia="fr-FR"/>
              </w:rPr>
              <w:tab/>
            </w:r>
            <w:r w:rsidR="00B77D3B" w:rsidRPr="00EC3087">
              <w:rPr>
                <w:rStyle w:val="Lienhypertexte"/>
                <w:noProof/>
              </w:rPr>
              <w:t>Rapport tissu fantôme (RTF) et rapport tissu maximum (RTM)</w:t>
            </w:r>
            <w:r w:rsidR="00B77D3B">
              <w:rPr>
                <w:noProof/>
                <w:webHidden/>
              </w:rPr>
              <w:tab/>
            </w:r>
            <w:r w:rsidR="00B77D3B">
              <w:rPr>
                <w:noProof/>
                <w:webHidden/>
              </w:rPr>
              <w:fldChar w:fldCharType="begin"/>
            </w:r>
            <w:r w:rsidR="00B77D3B">
              <w:rPr>
                <w:noProof/>
                <w:webHidden/>
              </w:rPr>
              <w:instrText xml:space="preserve"> PAGEREF _Toc114157189 \h </w:instrText>
            </w:r>
            <w:r w:rsidR="00B77D3B">
              <w:rPr>
                <w:noProof/>
                <w:webHidden/>
              </w:rPr>
            </w:r>
            <w:r w:rsidR="00B77D3B">
              <w:rPr>
                <w:noProof/>
                <w:webHidden/>
              </w:rPr>
              <w:fldChar w:fldCharType="separate"/>
            </w:r>
            <w:r w:rsidR="00B77D3B">
              <w:rPr>
                <w:noProof/>
                <w:webHidden/>
              </w:rPr>
              <w:t>2</w:t>
            </w:r>
            <w:r w:rsidR="00B77D3B">
              <w:rPr>
                <w:noProof/>
                <w:webHidden/>
              </w:rPr>
              <w:fldChar w:fldCharType="end"/>
            </w:r>
          </w:hyperlink>
        </w:p>
        <w:p w14:paraId="0D49052C" w14:textId="34978A85" w:rsidR="00B77D3B" w:rsidRDefault="00F21854">
          <w:pPr>
            <w:pStyle w:val="TM3"/>
            <w:tabs>
              <w:tab w:val="left" w:pos="880"/>
              <w:tab w:val="right" w:leader="dot" w:pos="9628"/>
            </w:tabs>
            <w:rPr>
              <w:rFonts w:eastAsiaTheme="minorEastAsia"/>
              <w:noProof/>
              <w:sz w:val="22"/>
              <w:lang w:eastAsia="fr-FR"/>
            </w:rPr>
          </w:pPr>
          <w:hyperlink w:anchor="_Toc114157190" w:history="1">
            <w:r w:rsidR="00B77D3B" w:rsidRPr="00EC3087">
              <w:rPr>
                <w:rStyle w:val="Lienhypertexte"/>
                <w:noProof/>
              </w:rPr>
              <w:t>5.</w:t>
            </w:r>
            <w:r w:rsidR="00B77D3B">
              <w:rPr>
                <w:rFonts w:eastAsiaTheme="minorEastAsia"/>
                <w:noProof/>
                <w:sz w:val="22"/>
                <w:lang w:eastAsia="fr-FR"/>
              </w:rPr>
              <w:tab/>
            </w:r>
            <w:r w:rsidR="00B77D3B" w:rsidRPr="00EC3087">
              <w:rPr>
                <w:rStyle w:val="Lienhypertexte"/>
                <w:noProof/>
              </w:rPr>
              <w:t>Profil de dose</w:t>
            </w:r>
            <w:r w:rsidR="00B77D3B">
              <w:rPr>
                <w:noProof/>
                <w:webHidden/>
              </w:rPr>
              <w:tab/>
            </w:r>
            <w:r w:rsidR="00B77D3B">
              <w:rPr>
                <w:noProof/>
                <w:webHidden/>
              </w:rPr>
              <w:fldChar w:fldCharType="begin"/>
            </w:r>
            <w:r w:rsidR="00B77D3B">
              <w:rPr>
                <w:noProof/>
                <w:webHidden/>
              </w:rPr>
              <w:instrText xml:space="preserve"> PAGEREF _Toc114157190 \h </w:instrText>
            </w:r>
            <w:r w:rsidR="00B77D3B">
              <w:rPr>
                <w:noProof/>
                <w:webHidden/>
              </w:rPr>
            </w:r>
            <w:r w:rsidR="00B77D3B">
              <w:rPr>
                <w:noProof/>
                <w:webHidden/>
              </w:rPr>
              <w:fldChar w:fldCharType="separate"/>
            </w:r>
            <w:r w:rsidR="00B77D3B">
              <w:rPr>
                <w:noProof/>
                <w:webHidden/>
              </w:rPr>
              <w:t>3</w:t>
            </w:r>
            <w:r w:rsidR="00B77D3B">
              <w:rPr>
                <w:noProof/>
                <w:webHidden/>
              </w:rPr>
              <w:fldChar w:fldCharType="end"/>
            </w:r>
          </w:hyperlink>
        </w:p>
        <w:p w14:paraId="455818B7" w14:textId="672C6419" w:rsidR="00B77D3B" w:rsidRDefault="00F21854">
          <w:pPr>
            <w:pStyle w:val="TM3"/>
            <w:tabs>
              <w:tab w:val="left" w:pos="880"/>
              <w:tab w:val="right" w:leader="dot" w:pos="9628"/>
            </w:tabs>
            <w:rPr>
              <w:rFonts w:eastAsiaTheme="minorEastAsia"/>
              <w:noProof/>
              <w:sz w:val="22"/>
              <w:lang w:eastAsia="fr-FR"/>
            </w:rPr>
          </w:pPr>
          <w:hyperlink w:anchor="_Toc114157191" w:history="1">
            <w:r w:rsidR="00B77D3B" w:rsidRPr="00EC3087">
              <w:rPr>
                <w:rStyle w:val="Lienhypertexte"/>
                <w:noProof/>
              </w:rPr>
              <w:t>6.</w:t>
            </w:r>
            <w:r w:rsidR="00B77D3B">
              <w:rPr>
                <w:rFonts w:eastAsiaTheme="minorEastAsia"/>
                <w:noProof/>
                <w:sz w:val="22"/>
                <w:lang w:eastAsia="fr-FR"/>
              </w:rPr>
              <w:tab/>
            </w:r>
            <w:r w:rsidR="00B77D3B" w:rsidRPr="00EC3087">
              <w:rPr>
                <w:rStyle w:val="Lienhypertexte"/>
                <w:noProof/>
              </w:rPr>
              <w:t>Facteur d’ouverture du collimateur (FOC)</w:t>
            </w:r>
            <w:r w:rsidR="00B77D3B">
              <w:rPr>
                <w:noProof/>
                <w:webHidden/>
              </w:rPr>
              <w:tab/>
            </w:r>
            <w:r w:rsidR="00B77D3B">
              <w:rPr>
                <w:noProof/>
                <w:webHidden/>
              </w:rPr>
              <w:fldChar w:fldCharType="begin"/>
            </w:r>
            <w:r w:rsidR="00B77D3B">
              <w:rPr>
                <w:noProof/>
                <w:webHidden/>
              </w:rPr>
              <w:instrText xml:space="preserve"> PAGEREF _Toc114157191 \h </w:instrText>
            </w:r>
            <w:r w:rsidR="00B77D3B">
              <w:rPr>
                <w:noProof/>
                <w:webHidden/>
              </w:rPr>
            </w:r>
            <w:r w:rsidR="00B77D3B">
              <w:rPr>
                <w:noProof/>
                <w:webHidden/>
              </w:rPr>
              <w:fldChar w:fldCharType="separate"/>
            </w:r>
            <w:r w:rsidR="00B77D3B">
              <w:rPr>
                <w:noProof/>
                <w:webHidden/>
              </w:rPr>
              <w:t>3</w:t>
            </w:r>
            <w:r w:rsidR="00B77D3B">
              <w:rPr>
                <w:noProof/>
                <w:webHidden/>
              </w:rPr>
              <w:fldChar w:fldCharType="end"/>
            </w:r>
          </w:hyperlink>
        </w:p>
        <w:p w14:paraId="5FB8F301" w14:textId="7DCC5AAF" w:rsidR="00B77D3B" w:rsidRDefault="00F21854">
          <w:pPr>
            <w:pStyle w:val="TM2"/>
            <w:tabs>
              <w:tab w:val="right" w:leader="dot" w:pos="9628"/>
            </w:tabs>
            <w:rPr>
              <w:rFonts w:eastAsiaTheme="minorEastAsia"/>
              <w:noProof/>
              <w:sz w:val="22"/>
              <w:lang w:eastAsia="fr-FR"/>
            </w:rPr>
          </w:pPr>
          <w:hyperlink w:anchor="_Toc114157192" w:history="1">
            <w:r w:rsidR="00B77D3B" w:rsidRPr="00EC3087">
              <w:rPr>
                <w:rStyle w:val="Lienhypertexte"/>
                <w:noProof/>
              </w:rPr>
              <w:t>Résultats et discussion</w:t>
            </w:r>
            <w:r w:rsidR="00B77D3B">
              <w:rPr>
                <w:noProof/>
                <w:webHidden/>
              </w:rPr>
              <w:tab/>
            </w:r>
            <w:r w:rsidR="00B77D3B">
              <w:rPr>
                <w:noProof/>
                <w:webHidden/>
              </w:rPr>
              <w:fldChar w:fldCharType="begin"/>
            </w:r>
            <w:r w:rsidR="00B77D3B">
              <w:rPr>
                <w:noProof/>
                <w:webHidden/>
              </w:rPr>
              <w:instrText xml:space="preserve"> PAGEREF _Toc114157192 \h </w:instrText>
            </w:r>
            <w:r w:rsidR="00B77D3B">
              <w:rPr>
                <w:noProof/>
                <w:webHidden/>
              </w:rPr>
            </w:r>
            <w:r w:rsidR="00B77D3B">
              <w:rPr>
                <w:noProof/>
                <w:webHidden/>
              </w:rPr>
              <w:fldChar w:fldCharType="separate"/>
            </w:r>
            <w:r w:rsidR="00B77D3B">
              <w:rPr>
                <w:noProof/>
                <w:webHidden/>
              </w:rPr>
              <w:t>3</w:t>
            </w:r>
            <w:r w:rsidR="00B77D3B">
              <w:rPr>
                <w:noProof/>
                <w:webHidden/>
              </w:rPr>
              <w:fldChar w:fldCharType="end"/>
            </w:r>
          </w:hyperlink>
        </w:p>
        <w:p w14:paraId="554F54FD" w14:textId="4CD3F846" w:rsidR="00B77D3B" w:rsidRDefault="00F21854">
          <w:pPr>
            <w:pStyle w:val="TM3"/>
            <w:tabs>
              <w:tab w:val="left" w:pos="880"/>
              <w:tab w:val="right" w:leader="dot" w:pos="9628"/>
            </w:tabs>
            <w:rPr>
              <w:rFonts w:eastAsiaTheme="minorEastAsia"/>
              <w:noProof/>
              <w:sz w:val="22"/>
              <w:lang w:eastAsia="fr-FR"/>
            </w:rPr>
          </w:pPr>
          <w:hyperlink w:anchor="_Toc114157193" w:history="1">
            <w:r w:rsidR="00B77D3B" w:rsidRPr="00EC3087">
              <w:rPr>
                <w:rStyle w:val="Lienhypertexte"/>
                <w:noProof/>
              </w:rPr>
              <w:t>1.</w:t>
            </w:r>
            <w:r w:rsidR="00B77D3B">
              <w:rPr>
                <w:rFonts w:eastAsiaTheme="minorEastAsia"/>
                <w:noProof/>
                <w:sz w:val="22"/>
                <w:lang w:eastAsia="fr-FR"/>
              </w:rPr>
              <w:tab/>
            </w:r>
            <w:r w:rsidR="00B77D3B" w:rsidRPr="00EC3087">
              <w:rPr>
                <w:rStyle w:val="Lienhypertexte"/>
                <w:noProof/>
              </w:rPr>
              <w:t>Rendement en profondeur</w:t>
            </w:r>
            <w:r w:rsidR="00B77D3B">
              <w:rPr>
                <w:noProof/>
                <w:webHidden/>
              </w:rPr>
              <w:tab/>
            </w:r>
            <w:r w:rsidR="00B77D3B">
              <w:rPr>
                <w:noProof/>
                <w:webHidden/>
              </w:rPr>
              <w:fldChar w:fldCharType="begin"/>
            </w:r>
            <w:r w:rsidR="00B77D3B">
              <w:rPr>
                <w:noProof/>
                <w:webHidden/>
              </w:rPr>
              <w:instrText xml:space="preserve"> PAGEREF _Toc114157193 \h </w:instrText>
            </w:r>
            <w:r w:rsidR="00B77D3B">
              <w:rPr>
                <w:noProof/>
                <w:webHidden/>
              </w:rPr>
            </w:r>
            <w:r w:rsidR="00B77D3B">
              <w:rPr>
                <w:noProof/>
                <w:webHidden/>
              </w:rPr>
              <w:fldChar w:fldCharType="separate"/>
            </w:r>
            <w:r w:rsidR="00B77D3B">
              <w:rPr>
                <w:noProof/>
                <w:webHidden/>
              </w:rPr>
              <w:t>3</w:t>
            </w:r>
            <w:r w:rsidR="00B77D3B">
              <w:rPr>
                <w:noProof/>
                <w:webHidden/>
              </w:rPr>
              <w:fldChar w:fldCharType="end"/>
            </w:r>
          </w:hyperlink>
        </w:p>
        <w:p w14:paraId="5F7C4FC4" w14:textId="4B270618" w:rsidR="00B77D3B" w:rsidRDefault="00F21854">
          <w:pPr>
            <w:pStyle w:val="TM3"/>
            <w:tabs>
              <w:tab w:val="left" w:pos="880"/>
              <w:tab w:val="right" w:leader="dot" w:pos="9628"/>
            </w:tabs>
            <w:rPr>
              <w:rFonts w:eastAsiaTheme="minorEastAsia"/>
              <w:noProof/>
              <w:sz w:val="22"/>
              <w:lang w:eastAsia="fr-FR"/>
            </w:rPr>
          </w:pPr>
          <w:hyperlink w:anchor="_Toc114157194" w:history="1">
            <w:r w:rsidR="00B77D3B" w:rsidRPr="00EC3087">
              <w:rPr>
                <w:rStyle w:val="Lienhypertexte"/>
                <w:noProof/>
              </w:rPr>
              <w:t>2.</w:t>
            </w:r>
            <w:r w:rsidR="00B77D3B">
              <w:rPr>
                <w:rFonts w:eastAsiaTheme="minorEastAsia"/>
                <w:noProof/>
                <w:sz w:val="22"/>
                <w:lang w:eastAsia="fr-FR"/>
              </w:rPr>
              <w:tab/>
            </w:r>
            <w:r w:rsidR="00B77D3B" w:rsidRPr="00EC3087">
              <w:rPr>
                <w:rStyle w:val="Lienhypertexte"/>
                <w:noProof/>
              </w:rPr>
              <w:t>Rapport tissu-fantôme (RTF)</w:t>
            </w:r>
            <w:r w:rsidR="00B77D3B">
              <w:rPr>
                <w:noProof/>
                <w:webHidden/>
              </w:rPr>
              <w:tab/>
            </w:r>
            <w:r w:rsidR="00B77D3B">
              <w:rPr>
                <w:noProof/>
                <w:webHidden/>
              </w:rPr>
              <w:fldChar w:fldCharType="begin"/>
            </w:r>
            <w:r w:rsidR="00B77D3B">
              <w:rPr>
                <w:noProof/>
                <w:webHidden/>
              </w:rPr>
              <w:instrText xml:space="preserve"> PAGEREF _Toc114157194 \h </w:instrText>
            </w:r>
            <w:r w:rsidR="00B77D3B">
              <w:rPr>
                <w:noProof/>
                <w:webHidden/>
              </w:rPr>
            </w:r>
            <w:r w:rsidR="00B77D3B">
              <w:rPr>
                <w:noProof/>
                <w:webHidden/>
              </w:rPr>
              <w:fldChar w:fldCharType="separate"/>
            </w:r>
            <w:r w:rsidR="00B77D3B">
              <w:rPr>
                <w:noProof/>
                <w:webHidden/>
              </w:rPr>
              <w:t>5</w:t>
            </w:r>
            <w:r w:rsidR="00B77D3B">
              <w:rPr>
                <w:noProof/>
                <w:webHidden/>
              </w:rPr>
              <w:fldChar w:fldCharType="end"/>
            </w:r>
          </w:hyperlink>
        </w:p>
        <w:p w14:paraId="3F0CF496" w14:textId="6D6CBC67" w:rsidR="00B77D3B" w:rsidRDefault="00F21854">
          <w:pPr>
            <w:pStyle w:val="TM3"/>
            <w:tabs>
              <w:tab w:val="left" w:pos="880"/>
              <w:tab w:val="right" w:leader="dot" w:pos="9628"/>
            </w:tabs>
            <w:rPr>
              <w:rFonts w:eastAsiaTheme="minorEastAsia"/>
              <w:noProof/>
              <w:sz w:val="22"/>
              <w:lang w:eastAsia="fr-FR"/>
            </w:rPr>
          </w:pPr>
          <w:hyperlink w:anchor="_Toc114157195" w:history="1">
            <w:r w:rsidR="00B77D3B" w:rsidRPr="00EC3087">
              <w:rPr>
                <w:rStyle w:val="Lienhypertexte"/>
                <w:noProof/>
              </w:rPr>
              <w:t>3.</w:t>
            </w:r>
            <w:r w:rsidR="00B77D3B">
              <w:rPr>
                <w:rFonts w:eastAsiaTheme="minorEastAsia"/>
                <w:noProof/>
                <w:sz w:val="22"/>
                <w:lang w:eastAsia="fr-FR"/>
              </w:rPr>
              <w:tab/>
            </w:r>
            <w:r w:rsidR="00B77D3B" w:rsidRPr="00EC3087">
              <w:rPr>
                <w:rStyle w:val="Lienhypertexte"/>
                <w:noProof/>
              </w:rPr>
              <w:t>Rapport tissu maximum (RTM)</w:t>
            </w:r>
            <w:r w:rsidR="00B77D3B">
              <w:rPr>
                <w:noProof/>
                <w:webHidden/>
              </w:rPr>
              <w:tab/>
            </w:r>
            <w:r w:rsidR="00B77D3B">
              <w:rPr>
                <w:noProof/>
                <w:webHidden/>
              </w:rPr>
              <w:fldChar w:fldCharType="begin"/>
            </w:r>
            <w:r w:rsidR="00B77D3B">
              <w:rPr>
                <w:noProof/>
                <w:webHidden/>
              </w:rPr>
              <w:instrText xml:space="preserve"> PAGEREF _Toc114157195 \h </w:instrText>
            </w:r>
            <w:r w:rsidR="00B77D3B">
              <w:rPr>
                <w:noProof/>
                <w:webHidden/>
              </w:rPr>
            </w:r>
            <w:r w:rsidR="00B77D3B">
              <w:rPr>
                <w:noProof/>
                <w:webHidden/>
              </w:rPr>
              <w:fldChar w:fldCharType="separate"/>
            </w:r>
            <w:r w:rsidR="00B77D3B">
              <w:rPr>
                <w:noProof/>
                <w:webHidden/>
              </w:rPr>
              <w:t>6</w:t>
            </w:r>
            <w:r w:rsidR="00B77D3B">
              <w:rPr>
                <w:noProof/>
                <w:webHidden/>
              </w:rPr>
              <w:fldChar w:fldCharType="end"/>
            </w:r>
          </w:hyperlink>
        </w:p>
        <w:p w14:paraId="6F0FE4EC" w14:textId="189B19E4" w:rsidR="00B77D3B" w:rsidRDefault="00F21854">
          <w:pPr>
            <w:pStyle w:val="TM3"/>
            <w:tabs>
              <w:tab w:val="left" w:pos="880"/>
              <w:tab w:val="right" w:leader="dot" w:pos="9628"/>
            </w:tabs>
            <w:rPr>
              <w:rFonts w:eastAsiaTheme="minorEastAsia"/>
              <w:noProof/>
              <w:sz w:val="22"/>
              <w:lang w:eastAsia="fr-FR"/>
            </w:rPr>
          </w:pPr>
          <w:hyperlink w:anchor="_Toc114157196" w:history="1">
            <w:r w:rsidR="00B77D3B" w:rsidRPr="00EC3087">
              <w:rPr>
                <w:rStyle w:val="Lienhypertexte"/>
                <w:noProof/>
              </w:rPr>
              <w:t>4.</w:t>
            </w:r>
            <w:r w:rsidR="00B77D3B">
              <w:rPr>
                <w:rFonts w:eastAsiaTheme="minorEastAsia"/>
                <w:noProof/>
                <w:sz w:val="22"/>
                <w:lang w:eastAsia="fr-FR"/>
              </w:rPr>
              <w:tab/>
            </w:r>
            <w:r w:rsidR="00B77D3B" w:rsidRPr="00EC3087">
              <w:rPr>
                <w:rStyle w:val="Lienhypertexte"/>
                <w:noProof/>
              </w:rPr>
              <w:t>Profil de dose</w:t>
            </w:r>
            <w:r w:rsidR="00B77D3B">
              <w:rPr>
                <w:noProof/>
                <w:webHidden/>
              </w:rPr>
              <w:tab/>
            </w:r>
            <w:r w:rsidR="00B77D3B">
              <w:rPr>
                <w:noProof/>
                <w:webHidden/>
              </w:rPr>
              <w:fldChar w:fldCharType="begin"/>
            </w:r>
            <w:r w:rsidR="00B77D3B">
              <w:rPr>
                <w:noProof/>
                <w:webHidden/>
              </w:rPr>
              <w:instrText xml:space="preserve"> PAGEREF _Toc114157196 \h </w:instrText>
            </w:r>
            <w:r w:rsidR="00B77D3B">
              <w:rPr>
                <w:noProof/>
                <w:webHidden/>
              </w:rPr>
            </w:r>
            <w:r w:rsidR="00B77D3B">
              <w:rPr>
                <w:noProof/>
                <w:webHidden/>
              </w:rPr>
              <w:fldChar w:fldCharType="separate"/>
            </w:r>
            <w:r w:rsidR="00B77D3B">
              <w:rPr>
                <w:noProof/>
                <w:webHidden/>
              </w:rPr>
              <w:t>6</w:t>
            </w:r>
            <w:r w:rsidR="00B77D3B">
              <w:rPr>
                <w:noProof/>
                <w:webHidden/>
              </w:rPr>
              <w:fldChar w:fldCharType="end"/>
            </w:r>
          </w:hyperlink>
        </w:p>
        <w:p w14:paraId="4FCE280C" w14:textId="396444A8" w:rsidR="00B77D3B" w:rsidRDefault="00F21854">
          <w:pPr>
            <w:pStyle w:val="TM3"/>
            <w:tabs>
              <w:tab w:val="left" w:pos="880"/>
              <w:tab w:val="right" w:leader="dot" w:pos="9628"/>
            </w:tabs>
            <w:rPr>
              <w:rFonts w:eastAsiaTheme="minorEastAsia"/>
              <w:noProof/>
              <w:sz w:val="22"/>
              <w:lang w:eastAsia="fr-FR"/>
            </w:rPr>
          </w:pPr>
          <w:hyperlink w:anchor="_Toc114157197" w:history="1">
            <w:r w:rsidR="00B77D3B" w:rsidRPr="00EC3087">
              <w:rPr>
                <w:rStyle w:val="Lienhypertexte"/>
                <w:noProof/>
              </w:rPr>
              <w:t>5.</w:t>
            </w:r>
            <w:r w:rsidR="00B77D3B">
              <w:rPr>
                <w:rFonts w:eastAsiaTheme="minorEastAsia"/>
                <w:noProof/>
                <w:sz w:val="22"/>
                <w:lang w:eastAsia="fr-FR"/>
              </w:rPr>
              <w:tab/>
            </w:r>
            <w:r w:rsidR="00B77D3B" w:rsidRPr="00EC3087">
              <w:rPr>
                <w:rStyle w:val="Lienhypertexte"/>
                <w:noProof/>
              </w:rPr>
              <w:t>Facteur d’ouverture du collimateur</w:t>
            </w:r>
            <w:r w:rsidR="00B77D3B">
              <w:rPr>
                <w:noProof/>
                <w:webHidden/>
              </w:rPr>
              <w:tab/>
            </w:r>
            <w:r w:rsidR="00B77D3B">
              <w:rPr>
                <w:noProof/>
                <w:webHidden/>
              </w:rPr>
              <w:fldChar w:fldCharType="begin"/>
            </w:r>
            <w:r w:rsidR="00B77D3B">
              <w:rPr>
                <w:noProof/>
                <w:webHidden/>
              </w:rPr>
              <w:instrText xml:space="preserve"> PAGEREF _Toc114157197 \h </w:instrText>
            </w:r>
            <w:r w:rsidR="00B77D3B">
              <w:rPr>
                <w:noProof/>
                <w:webHidden/>
              </w:rPr>
            </w:r>
            <w:r w:rsidR="00B77D3B">
              <w:rPr>
                <w:noProof/>
                <w:webHidden/>
              </w:rPr>
              <w:fldChar w:fldCharType="separate"/>
            </w:r>
            <w:r w:rsidR="00B77D3B">
              <w:rPr>
                <w:noProof/>
                <w:webHidden/>
              </w:rPr>
              <w:t>11</w:t>
            </w:r>
            <w:r w:rsidR="00B77D3B">
              <w:rPr>
                <w:noProof/>
                <w:webHidden/>
              </w:rPr>
              <w:fldChar w:fldCharType="end"/>
            </w:r>
          </w:hyperlink>
        </w:p>
        <w:p w14:paraId="32E32702" w14:textId="5AE99F84" w:rsidR="00B77D3B" w:rsidRDefault="00F21854">
          <w:pPr>
            <w:pStyle w:val="TM1"/>
            <w:tabs>
              <w:tab w:val="left" w:pos="440"/>
              <w:tab w:val="right" w:leader="dot" w:pos="9628"/>
            </w:tabs>
            <w:rPr>
              <w:rFonts w:eastAsiaTheme="minorEastAsia"/>
              <w:b w:val="0"/>
              <w:noProof/>
              <w:sz w:val="22"/>
              <w:lang w:eastAsia="fr-FR"/>
            </w:rPr>
          </w:pPr>
          <w:hyperlink w:anchor="_Toc114157198" w:history="1">
            <w:r w:rsidR="00B77D3B" w:rsidRPr="00EC3087">
              <w:rPr>
                <w:rStyle w:val="Lienhypertexte"/>
                <w:noProof/>
              </w:rPr>
              <w:t>II.</w:t>
            </w:r>
            <w:r w:rsidR="00B77D3B">
              <w:rPr>
                <w:rFonts w:eastAsiaTheme="minorEastAsia"/>
                <w:b w:val="0"/>
                <w:noProof/>
                <w:sz w:val="22"/>
                <w:lang w:eastAsia="fr-FR"/>
              </w:rPr>
              <w:tab/>
            </w:r>
            <w:r w:rsidR="00B77D3B" w:rsidRPr="00EC3087">
              <w:rPr>
                <w:rStyle w:val="Lienhypertexte"/>
                <w:noProof/>
              </w:rPr>
              <w:t>Détermination de la dose absorbée dans les conditions de référence</w:t>
            </w:r>
            <w:r w:rsidR="00B77D3B">
              <w:rPr>
                <w:noProof/>
                <w:webHidden/>
              </w:rPr>
              <w:tab/>
            </w:r>
            <w:r w:rsidR="00B77D3B">
              <w:rPr>
                <w:noProof/>
                <w:webHidden/>
              </w:rPr>
              <w:fldChar w:fldCharType="begin"/>
            </w:r>
            <w:r w:rsidR="00B77D3B">
              <w:rPr>
                <w:noProof/>
                <w:webHidden/>
              </w:rPr>
              <w:instrText xml:space="preserve"> PAGEREF _Toc114157198 \h </w:instrText>
            </w:r>
            <w:r w:rsidR="00B77D3B">
              <w:rPr>
                <w:noProof/>
                <w:webHidden/>
              </w:rPr>
            </w:r>
            <w:r w:rsidR="00B77D3B">
              <w:rPr>
                <w:noProof/>
                <w:webHidden/>
              </w:rPr>
              <w:fldChar w:fldCharType="separate"/>
            </w:r>
            <w:r w:rsidR="00B77D3B">
              <w:rPr>
                <w:noProof/>
                <w:webHidden/>
              </w:rPr>
              <w:t>12</w:t>
            </w:r>
            <w:r w:rsidR="00B77D3B">
              <w:rPr>
                <w:noProof/>
                <w:webHidden/>
              </w:rPr>
              <w:fldChar w:fldCharType="end"/>
            </w:r>
          </w:hyperlink>
        </w:p>
        <w:p w14:paraId="4F5C389D" w14:textId="1F79A821" w:rsidR="00B77D3B" w:rsidRDefault="00F21854">
          <w:pPr>
            <w:pStyle w:val="TM2"/>
            <w:tabs>
              <w:tab w:val="right" w:leader="dot" w:pos="9628"/>
            </w:tabs>
            <w:rPr>
              <w:rFonts w:eastAsiaTheme="minorEastAsia"/>
              <w:noProof/>
              <w:sz w:val="22"/>
              <w:lang w:eastAsia="fr-FR"/>
            </w:rPr>
          </w:pPr>
          <w:hyperlink w:anchor="_Toc114157199" w:history="1">
            <w:r w:rsidR="00B77D3B" w:rsidRPr="00EC3087">
              <w:rPr>
                <w:rStyle w:val="Lienhypertexte"/>
                <w:noProof/>
              </w:rPr>
              <w:t>Introduction</w:t>
            </w:r>
            <w:r w:rsidR="00B77D3B">
              <w:rPr>
                <w:noProof/>
                <w:webHidden/>
              </w:rPr>
              <w:tab/>
            </w:r>
            <w:r w:rsidR="00B77D3B">
              <w:rPr>
                <w:noProof/>
                <w:webHidden/>
              </w:rPr>
              <w:fldChar w:fldCharType="begin"/>
            </w:r>
            <w:r w:rsidR="00B77D3B">
              <w:rPr>
                <w:noProof/>
                <w:webHidden/>
              </w:rPr>
              <w:instrText xml:space="preserve"> PAGEREF _Toc114157199 \h </w:instrText>
            </w:r>
            <w:r w:rsidR="00B77D3B">
              <w:rPr>
                <w:noProof/>
                <w:webHidden/>
              </w:rPr>
            </w:r>
            <w:r w:rsidR="00B77D3B">
              <w:rPr>
                <w:noProof/>
                <w:webHidden/>
              </w:rPr>
              <w:fldChar w:fldCharType="separate"/>
            </w:r>
            <w:r w:rsidR="00B77D3B">
              <w:rPr>
                <w:noProof/>
                <w:webHidden/>
              </w:rPr>
              <w:t>12</w:t>
            </w:r>
            <w:r w:rsidR="00B77D3B">
              <w:rPr>
                <w:noProof/>
                <w:webHidden/>
              </w:rPr>
              <w:fldChar w:fldCharType="end"/>
            </w:r>
          </w:hyperlink>
        </w:p>
        <w:p w14:paraId="1FF4C46A" w14:textId="4569B26C" w:rsidR="00B77D3B" w:rsidRDefault="00F21854">
          <w:pPr>
            <w:pStyle w:val="TM2"/>
            <w:tabs>
              <w:tab w:val="right" w:leader="dot" w:pos="9628"/>
            </w:tabs>
            <w:rPr>
              <w:rFonts w:eastAsiaTheme="minorEastAsia"/>
              <w:noProof/>
              <w:sz w:val="22"/>
              <w:lang w:eastAsia="fr-FR"/>
            </w:rPr>
          </w:pPr>
          <w:hyperlink w:anchor="_Toc114157200" w:history="1">
            <w:r w:rsidR="00B77D3B" w:rsidRPr="00EC3087">
              <w:rPr>
                <w:rStyle w:val="Lienhypertexte"/>
                <w:noProof/>
              </w:rPr>
              <w:t>Matériel</w:t>
            </w:r>
            <w:r w:rsidR="00B77D3B">
              <w:rPr>
                <w:noProof/>
                <w:webHidden/>
              </w:rPr>
              <w:tab/>
            </w:r>
            <w:r w:rsidR="00B77D3B">
              <w:rPr>
                <w:noProof/>
                <w:webHidden/>
              </w:rPr>
              <w:fldChar w:fldCharType="begin"/>
            </w:r>
            <w:r w:rsidR="00B77D3B">
              <w:rPr>
                <w:noProof/>
                <w:webHidden/>
              </w:rPr>
              <w:instrText xml:space="preserve"> PAGEREF _Toc114157200 \h </w:instrText>
            </w:r>
            <w:r w:rsidR="00B77D3B">
              <w:rPr>
                <w:noProof/>
                <w:webHidden/>
              </w:rPr>
            </w:r>
            <w:r w:rsidR="00B77D3B">
              <w:rPr>
                <w:noProof/>
                <w:webHidden/>
              </w:rPr>
              <w:fldChar w:fldCharType="separate"/>
            </w:r>
            <w:r w:rsidR="00B77D3B">
              <w:rPr>
                <w:noProof/>
                <w:webHidden/>
              </w:rPr>
              <w:t>12</w:t>
            </w:r>
            <w:r w:rsidR="00B77D3B">
              <w:rPr>
                <w:noProof/>
                <w:webHidden/>
              </w:rPr>
              <w:fldChar w:fldCharType="end"/>
            </w:r>
          </w:hyperlink>
        </w:p>
        <w:p w14:paraId="0C1FE722" w14:textId="02880737" w:rsidR="00B77D3B" w:rsidRDefault="00F21854">
          <w:pPr>
            <w:pStyle w:val="TM2"/>
            <w:tabs>
              <w:tab w:val="right" w:leader="dot" w:pos="9628"/>
            </w:tabs>
            <w:rPr>
              <w:rFonts w:eastAsiaTheme="minorEastAsia"/>
              <w:noProof/>
              <w:sz w:val="22"/>
              <w:lang w:eastAsia="fr-FR"/>
            </w:rPr>
          </w:pPr>
          <w:hyperlink w:anchor="_Toc114157201" w:history="1">
            <w:r w:rsidR="00B77D3B" w:rsidRPr="00EC3087">
              <w:rPr>
                <w:rStyle w:val="Lienhypertexte"/>
                <w:noProof/>
              </w:rPr>
              <w:t>Méthode</w:t>
            </w:r>
            <w:r w:rsidR="00B77D3B">
              <w:rPr>
                <w:noProof/>
                <w:webHidden/>
              </w:rPr>
              <w:tab/>
            </w:r>
            <w:r w:rsidR="00B77D3B">
              <w:rPr>
                <w:noProof/>
                <w:webHidden/>
              </w:rPr>
              <w:fldChar w:fldCharType="begin"/>
            </w:r>
            <w:r w:rsidR="00B77D3B">
              <w:rPr>
                <w:noProof/>
                <w:webHidden/>
              </w:rPr>
              <w:instrText xml:space="preserve"> PAGEREF _Toc114157201 \h </w:instrText>
            </w:r>
            <w:r w:rsidR="00B77D3B">
              <w:rPr>
                <w:noProof/>
                <w:webHidden/>
              </w:rPr>
            </w:r>
            <w:r w:rsidR="00B77D3B">
              <w:rPr>
                <w:noProof/>
                <w:webHidden/>
              </w:rPr>
              <w:fldChar w:fldCharType="separate"/>
            </w:r>
            <w:r w:rsidR="00B77D3B">
              <w:rPr>
                <w:noProof/>
                <w:webHidden/>
              </w:rPr>
              <w:t>12</w:t>
            </w:r>
            <w:r w:rsidR="00B77D3B">
              <w:rPr>
                <w:noProof/>
                <w:webHidden/>
              </w:rPr>
              <w:fldChar w:fldCharType="end"/>
            </w:r>
          </w:hyperlink>
        </w:p>
        <w:p w14:paraId="3EF2C7E9" w14:textId="049C2DC2" w:rsidR="00B77D3B" w:rsidRDefault="00F21854">
          <w:pPr>
            <w:pStyle w:val="TM3"/>
            <w:tabs>
              <w:tab w:val="left" w:pos="880"/>
              <w:tab w:val="right" w:leader="dot" w:pos="9628"/>
            </w:tabs>
            <w:rPr>
              <w:rFonts w:eastAsiaTheme="minorEastAsia"/>
              <w:noProof/>
              <w:sz w:val="22"/>
              <w:lang w:eastAsia="fr-FR"/>
            </w:rPr>
          </w:pPr>
          <w:hyperlink w:anchor="_Toc114157202" w:history="1">
            <w:r w:rsidR="00B77D3B" w:rsidRPr="00EC3087">
              <w:rPr>
                <w:rStyle w:val="Lienhypertexte"/>
                <w:noProof/>
              </w:rPr>
              <w:t>1.</w:t>
            </w:r>
            <w:r w:rsidR="00B77D3B">
              <w:rPr>
                <w:rFonts w:eastAsiaTheme="minorEastAsia"/>
                <w:noProof/>
                <w:sz w:val="22"/>
                <w:lang w:eastAsia="fr-FR"/>
              </w:rPr>
              <w:tab/>
            </w:r>
            <w:r w:rsidR="00B77D3B" w:rsidRPr="00EC3087">
              <w:rPr>
                <w:rStyle w:val="Lienhypertexte"/>
                <w:noProof/>
              </w:rPr>
              <w:t>Facteurs correctifs</w:t>
            </w:r>
            <w:r w:rsidR="00B77D3B">
              <w:rPr>
                <w:noProof/>
                <w:webHidden/>
              </w:rPr>
              <w:tab/>
            </w:r>
            <w:r w:rsidR="00B77D3B">
              <w:rPr>
                <w:noProof/>
                <w:webHidden/>
              </w:rPr>
              <w:fldChar w:fldCharType="begin"/>
            </w:r>
            <w:r w:rsidR="00B77D3B">
              <w:rPr>
                <w:noProof/>
                <w:webHidden/>
              </w:rPr>
              <w:instrText xml:space="preserve"> PAGEREF _Toc114157202 \h </w:instrText>
            </w:r>
            <w:r w:rsidR="00B77D3B">
              <w:rPr>
                <w:noProof/>
                <w:webHidden/>
              </w:rPr>
            </w:r>
            <w:r w:rsidR="00B77D3B">
              <w:rPr>
                <w:noProof/>
                <w:webHidden/>
              </w:rPr>
              <w:fldChar w:fldCharType="separate"/>
            </w:r>
            <w:r w:rsidR="00B77D3B">
              <w:rPr>
                <w:noProof/>
                <w:webHidden/>
              </w:rPr>
              <w:t>12</w:t>
            </w:r>
            <w:r w:rsidR="00B77D3B">
              <w:rPr>
                <w:noProof/>
                <w:webHidden/>
              </w:rPr>
              <w:fldChar w:fldCharType="end"/>
            </w:r>
          </w:hyperlink>
        </w:p>
        <w:p w14:paraId="02EC1735" w14:textId="69BDF9B8" w:rsidR="00B77D3B" w:rsidRDefault="00F21854">
          <w:pPr>
            <w:pStyle w:val="TM3"/>
            <w:tabs>
              <w:tab w:val="left" w:pos="880"/>
              <w:tab w:val="right" w:leader="dot" w:pos="9628"/>
            </w:tabs>
            <w:rPr>
              <w:rFonts w:eastAsiaTheme="minorEastAsia"/>
              <w:noProof/>
              <w:sz w:val="22"/>
              <w:lang w:eastAsia="fr-FR"/>
            </w:rPr>
          </w:pPr>
          <w:hyperlink w:anchor="_Toc114157203" w:history="1">
            <w:r w:rsidR="00B77D3B" w:rsidRPr="00EC3087">
              <w:rPr>
                <w:rStyle w:val="Lienhypertexte"/>
                <w:noProof/>
              </w:rPr>
              <w:t>2.</w:t>
            </w:r>
            <w:r w:rsidR="00B77D3B">
              <w:rPr>
                <w:rFonts w:eastAsiaTheme="minorEastAsia"/>
                <w:noProof/>
                <w:sz w:val="22"/>
                <w:lang w:eastAsia="fr-FR"/>
              </w:rPr>
              <w:tab/>
            </w:r>
            <w:r w:rsidR="00B77D3B" w:rsidRPr="00EC3087">
              <w:rPr>
                <w:rStyle w:val="Lienhypertexte"/>
                <w:noProof/>
              </w:rPr>
              <w:t>Protocole TRS 277</w:t>
            </w:r>
            <w:r w:rsidR="00B77D3B">
              <w:rPr>
                <w:noProof/>
                <w:webHidden/>
              </w:rPr>
              <w:tab/>
            </w:r>
            <w:r w:rsidR="00B77D3B">
              <w:rPr>
                <w:noProof/>
                <w:webHidden/>
              </w:rPr>
              <w:fldChar w:fldCharType="begin"/>
            </w:r>
            <w:r w:rsidR="00B77D3B">
              <w:rPr>
                <w:noProof/>
                <w:webHidden/>
              </w:rPr>
              <w:instrText xml:space="preserve"> PAGEREF _Toc114157203 \h </w:instrText>
            </w:r>
            <w:r w:rsidR="00B77D3B">
              <w:rPr>
                <w:noProof/>
                <w:webHidden/>
              </w:rPr>
            </w:r>
            <w:r w:rsidR="00B77D3B">
              <w:rPr>
                <w:noProof/>
                <w:webHidden/>
              </w:rPr>
              <w:fldChar w:fldCharType="separate"/>
            </w:r>
            <w:r w:rsidR="00B77D3B">
              <w:rPr>
                <w:noProof/>
                <w:webHidden/>
              </w:rPr>
              <w:t>13</w:t>
            </w:r>
            <w:r w:rsidR="00B77D3B">
              <w:rPr>
                <w:noProof/>
                <w:webHidden/>
              </w:rPr>
              <w:fldChar w:fldCharType="end"/>
            </w:r>
          </w:hyperlink>
        </w:p>
        <w:p w14:paraId="3642EC66" w14:textId="3CA66AF7" w:rsidR="00B77D3B" w:rsidRDefault="00F21854">
          <w:pPr>
            <w:pStyle w:val="TM3"/>
            <w:tabs>
              <w:tab w:val="left" w:pos="880"/>
              <w:tab w:val="right" w:leader="dot" w:pos="9628"/>
            </w:tabs>
            <w:rPr>
              <w:rFonts w:eastAsiaTheme="minorEastAsia"/>
              <w:noProof/>
              <w:sz w:val="22"/>
              <w:lang w:eastAsia="fr-FR"/>
            </w:rPr>
          </w:pPr>
          <w:hyperlink w:anchor="_Toc114157204" w:history="1">
            <w:r w:rsidR="00B77D3B" w:rsidRPr="00EC3087">
              <w:rPr>
                <w:rStyle w:val="Lienhypertexte"/>
                <w:noProof/>
              </w:rPr>
              <w:t>3.</w:t>
            </w:r>
            <w:r w:rsidR="00B77D3B">
              <w:rPr>
                <w:rFonts w:eastAsiaTheme="minorEastAsia"/>
                <w:noProof/>
                <w:sz w:val="22"/>
                <w:lang w:eastAsia="fr-FR"/>
              </w:rPr>
              <w:tab/>
            </w:r>
            <w:r w:rsidR="00B77D3B" w:rsidRPr="00EC3087">
              <w:rPr>
                <w:rStyle w:val="Lienhypertexte"/>
                <w:noProof/>
              </w:rPr>
              <w:t>Protocole TRS 398</w:t>
            </w:r>
            <w:r w:rsidR="00B77D3B">
              <w:rPr>
                <w:noProof/>
                <w:webHidden/>
              </w:rPr>
              <w:tab/>
            </w:r>
            <w:r w:rsidR="00B77D3B">
              <w:rPr>
                <w:noProof/>
                <w:webHidden/>
              </w:rPr>
              <w:fldChar w:fldCharType="begin"/>
            </w:r>
            <w:r w:rsidR="00B77D3B">
              <w:rPr>
                <w:noProof/>
                <w:webHidden/>
              </w:rPr>
              <w:instrText xml:space="preserve"> PAGEREF _Toc114157204 \h </w:instrText>
            </w:r>
            <w:r w:rsidR="00B77D3B">
              <w:rPr>
                <w:noProof/>
                <w:webHidden/>
              </w:rPr>
            </w:r>
            <w:r w:rsidR="00B77D3B">
              <w:rPr>
                <w:noProof/>
                <w:webHidden/>
              </w:rPr>
              <w:fldChar w:fldCharType="separate"/>
            </w:r>
            <w:r w:rsidR="00B77D3B">
              <w:rPr>
                <w:noProof/>
                <w:webHidden/>
              </w:rPr>
              <w:t>13</w:t>
            </w:r>
            <w:r w:rsidR="00B77D3B">
              <w:rPr>
                <w:noProof/>
                <w:webHidden/>
              </w:rPr>
              <w:fldChar w:fldCharType="end"/>
            </w:r>
          </w:hyperlink>
        </w:p>
        <w:p w14:paraId="4073DBF9" w14:textId="7B0A2F56" w:rsidR="00B77D3B" w:rsidRDefault="00F21854">
          <w:pPr>
            <w:pStyle w:val="TM3"/>
            <w:tabs>
              <w:tab w:val="left" w:pos="880"/>
              <w:tab w:val="right" w:leader="dot" w:pos="9628"/>
            </w:tabs>
            <w:rPr>
              <w:rFonts w:eastAsiaTheme="minorEastAsia"/>
              <w:noProof/>
              <w:sz w:val="22"/>
              <w:lang w:eastAsia="fr-FR"/>
            </w:rPr>
          </w:pPr>
          <w:hyperlink w:anchor="_Toc114157205" w:history="1">
            <w:r w:rsidR="00B77D3B" w:rsidRPr="00EC3087">
              <w:rPr>
                <w:rStyle w:val="Lienhypertexte"/>
                <w:noProof/>
              </w:rPr>
              <w:t>4.</w:t>
            </w:r>
            <w:r w:rsidR="00B77D3B">
              <w:rPr>
                <w:rFonts w:eastAsiaTheme="minorEastAsia"/>
                <w:noProof/>
                <w:sz w:val="22"/>
                <w:lang w:eastAsia="fr-FR"/>
              </w:rPr>
              <w:tab/>
            </w:r>
            <w:r w:rsidR="00B77D3B" w:rsidRPr="00EC3087">
              <w:rPr>
                <w:rStyle w:val="Lienhypertexte"/>
                <w:noProof/>
              </w:rPr>
              <w:t>Incertitudes de mesures</w:t>
            </w:r>
            <w:r w:rsidR="00B77D3B">
              <w:rPr>
                <w:noProof/>
                <w:webHidden/>
              </w:rPr>
              <w:tab/>
            </w:r>
            <w:r w:rsidR="00B77D3B">
              <w:rPr>
                <w:noProof/>
                <w:webHidden/>
              </w:rPr>
              <w:fldChar w:fldCharType="begin"/>
            </w:r>
            <w:r w:rsidR="00B77D3B">
              <w:rPr>
                <w:noProof/>
                <w:webHidden/>
              </w:rPr>
              <w:instrText xml:space="preserve"> PAGEREF _Toc114157205 \h </w:instrText>
            </w:r>
            <w:r w:rsidR="00B77D3B">
              <w:rPr>
                <w:noProof/>
                <w:webHidden/>
              </w:rPr>
            </w:r>
            <w:r w:rsidR="00B77D3B">
              <w:rPr>
                <w:noProof/>
                <w:webHidden/>
              </w:rPr>
              <w:fldChar w:fldCharType="separate"/>
            </w:r>
            <w:r w:rsidR="00B77D3B">
              <w:rPr>
                <w:noProof/>
                <w:webHidden/>
              </w:rPr>
              <w:t>14</w:t>
            </w:r>
            <w:r w:rsidR="00B77D3B">
              <w:rPr>
                <w:noProof/>
                <w:webHidden/>
              </w:rPr>
              <w:fldChar w:fldCharType="end"/>
            </w:r>
          </w:hyperlink>
        </w:p>
        <w:p w14:paraId="37CAC4E9" w14:textId="18A5D180" w:rsidR="00B77D3B" w:rsidRDefault="00F21854">
          <w:pPr>
            <w:pStyle w:val="TM3"/>
            <w:tabs>
              <w:tab w:val="left" w:pos="880"/>
              <w:tab w:val="right" w:leader="dot" w:pos="9628"/>
            </w:tabs>
            <w:rPr>
              <w:rFonts w:eastAsiaTheme="minorEastAsia"/>
              <w:noProof/>
              <w:sz w:val="22"/>
              <w:lang w:eastAsia="fr-FR"/>
            </w:rPr>
          </w:pPr>
          <w:hyperlink w:anchor="_Toc114157206" w:history="1">
            <w:r w:rsidR="00B77D3B" w:rsidRPr="00EC3087">
              <w:rPr>
                <w:rStyle w:val="Lienhypertexte"/>
                <w:noProof/>
              </w:rPr>
              <w:t>5.</w:t>
            </w:r>
            <w:r w:rsidR="00B77D3B">
              <w:rPr>
                <w:rFonts w:eastAsiaTheme="minorEastAsia"/>
                <w:noProof/>
                <w:sz w:val="22"/>
                <w:lang w:eastAsia="fr-FR"/>
              </w:rPr>
              <w:tab/>
            </w:r>
            <w:r w:rsidR="00B77D3B" w:rsidRPr="00EC3087">
              <w:rPr>
                <w:rStyle w:val="Lienhypertexte"/>
                <w:noProof/>
              </w:rPr>
              <w:t>Conditions de mesure</w:t>
            </w:r>
            <w:r w:rsidR="00B77D3B">
              <w:rPr>
                <w:noProof/>
                <w:webHidden/>
              </w:rPr>
              <w:tab/>
            </w:r>
            <w:r w:rsidR="00B77D3B">
              <w:rPr>
                <w:noProof/>
                <w:webHidden/>
              </w:rPr>
              <w:fldChar w:fldCharType="begin"/>
            </w:r>
            <w:r w:rsidR="00B77D3B">
              <w:rPr>
                <w:noProof/>
                <w:webHidden/>
              </w:rPr>
              <w:instrText xml:space="preserve"> PAGEREF _Toc114157206 \h </w:instrText>
            </w:r>
            <w:r w:rsidR="00B77D3B">
              <w:rPr>
                <w:noProof/>
                <w:webHidden/>
              </w:rPr>
            </w:r>
            <w:r w:rsidR="00B77D3B">
              <w:rPr>
                <w:noProof/>
                <w:webHidden/>
              </w:rPr>
              <w:fldChar w:fldCharType="separate"/>
            </w:r>
            <w:r w:rsidR="00B77D3B">
              <w:rPr>
                <w:noProof/>
                <w:webHidden/>
              </w:rPr>
              <w:t>15</w:t>
            </w:r>
            <w:r w:rsidR="00B77D3B">
              <w:rPr>
                <w:noProof/>
                <w:webHidden/>
              </w:rPr>
              <w:fldChar w:fldCharType="end"/>
            </w:r>
          </w:hyperlink>
        </w:p>
        <w:p w14:paraId="78F0F63C" w14:textId="20215A40" w:rsidR="00B77D3B" w:rsidRDefault="00F21854">
          <w:pPr>
            <w:pStyle w:val="TM2"/>
            <w:tabs>
              <w:tab w:val="right" w:leader="dot" w:pos="9628"/>
            </w:tabs>
            <w:rPr>
              <w:rFonts w:eastAsiaTheme="minorEastAsia"/>
              <w:noProof/>
              <w:sz w:val="22"/>
              <w:lang w:eastAsia="fr-FR"/>
            </w:rPr>
          </w:pPr>
          <w:hyperlink w:anchor="_Toc114157207" w:history="1">
            <w:r w:rsidR="00B77D3B" w:rsidRPr="00EC3087">
              <w:rPr>
                <w:rStyle w:val="Lienhypertexte"/>
                <w:noProof/>
              </w:rPr>
              <w:t>Résultats et discussion</w:t>
            </w:r>
            <w:r w:rsidR="00B77D3B">
              <w:rPr>
                <w:noProof/>
                <w:webHidden/>
              </w:rPr>
              <w:tab/>
            </w:r>
            <w:r w:rsidR="00B77D3B">
              <w:rPr>
                <w:noProof/>
                <w:webHidden/>
              </w:rPr>
              <w:fldChar w:fldCharType="begin"/>
            </w:r>
            <w:r w:rsidR="00B77D3B">
              <w:rPr>
                <w:noProof/>
                <w:webHidden/>
              </w:rPr>
              <w:instrText xml:space="preserve"> PAGEREF _Toc114157207 \h </w:instrText>
            </w:r>
            <w:r w:rsidR="00B77D3B">
              <w:rPr>
                <w:noProof/>
                <w:webHidden/>
              </w:rPr>
            </w:r>
            <w:r w:rsidR="00B77D3B">
              <w:rPr>
                <w:noProof/>
                <w:webHidden/>
              </w:rPr>
              <w:fldChar w:fldCharType="separate"/>
            </w:r>
            <w:r w:rsidR="00B77D3B">
              <w:rPr>
                <w:noProof/>
                <w:webHidden/>
              </w:rPr>
              <w:t>15</w:t>
            </w:r>
            <w:r w:rsidR="00B77D3B">
              <w:rPr>
                <w:noProof/>
                <w:webHidden/>
              </w:rPr>
              <w:fldChar w:fldCharType="end"/>
            </w:r>
          </w:hyperlink>
        </w:p>
        <w:p w14:paraId="4F234299" w14:textId="1EDE9E02" w:rsidR="00B77D3B" w:rsidRDefault="00F21854">
          <w:pPr>
            <w:pStyle w:val="TM1"/>
            <w:tabs>
              <w:tab w:val="right" w:leader="dot" w:pos="9628"/>
            </w:tabs>
            <w:rPr>
              <w:rFonts w:eastAsiaTheme="minorEastAsia"/>
              <w:b w:val="0"/>
              <w:noProof/>
              <w:sz w:val="22"/>
              <w:lang w:eastAsia="fr-FR"/>
            </w:rPr>
          </w:pPr>
          <w:hyperlink w:anchor="_Toc114157208" w:history="1">
            <w:r w:rsidR="00B77D3B" w:rsidRPr="00EC3087">
              <w:rPr>
                <w:rStyle w:val="Lienhypertexte"/>
                <w:noProof/>
              </w:rPr>
              <w:t>Bibliographie</w:t>
            </w:r>
            <w:r w:rsidR="00B77D3B">
              <w:rPr>
                <w:noProof/>
                <w:webHidden/>
              </w:rPr>
              <w:tab/>
            </w:r>
            <w:r w:rsidR="00B77D3B">
              <w:rPr>
                <w:noProof/>
                <w:webHidden/>
              </w:rPr>
              <w:fldChar w:fldCharType="begin"/>
            </w:r>
            <w:r w:rsidR="00B77D3B">
              <w:rPr>
                <w:noProof/>
                <w:webHidden/>
              </w:rPr>
              <w:instrText xml:space="preserve"> PAGEREF _Toc114157208 \h </w:instrText>
            </w:r>
            <w:r w:rsidR="00B77D3B">
              <w:rPr>
                <w:noProof/>
                <w:webHidden/>
              </w:rPr>
            </w:r>
            <w:r w:rsidR="00B77D3B">
              <w:rPr>
                <w:noProof/>
                <w:webHidden/>
              </w:rPr>
              <w:fldChar w:fldCharType="separate"/>
            </w:r>
            <w:r w:rsidR="00B77D3B">
              <w:rPr>
                <w:noProof/>
                <w:webHidden/>
              </w:rPr>
              <w:t>17</w:t>
            </w:r>
            <w:r w:rsidR="00B77D3B">
              <w:rPr>
                <w:noProof/>
                <w:webHidden/>
              </w:rPr>
              <w:fldChar w:fldCharType="end"/>
            </w:r>
          </w:hyperlink>
        </w:p>
        <w:p w14:paraId="37BB3356" w14:textId="5D607EB4" w:rsidR="00B77D3B" w:rsidRDefault="00B77D3B">
          <w:r>
            <w:rPr>
              <w:b/>
              <w:bCs/>
            </w:rPr>
            <w:fldChar w:fldCharType="end"/>
          </w:r>
        </w:p>
      </w:sdtContent>
    </w:sdt>
    <w:p w14:paraId="3453BF3D" w14:textId="77777777" w:rsidR="00B77D3B" w:rsidRDefault="00B77D3B" w:rsidP="001D7C40">
      <w:pPr>
        <w:spacing w:after="0" w:line="240" w:lineRule="auto"/>
        <w:jc w:val="center"/>
        <w:rPr>
          <w:i/>
        </w:rPr>
      </w:pPr>
    </w:p>
    <w:p w14:paraId="3450EE37" w14:textId="77777777" w:rsidR="00867C04" w:rsidRDefault="00867C04" w:rsidP="001D7C40">
      <w:pPr>
        <w:pStyle w:val="Titre1"/>
        <w:spacing w:line="240" w:lineRule="auto"/>
      </w:pPr>
      <w:bookmarkStart w:id="0" w:name="_Toc109036145"/>
      <w:bookmarkStart w:id="1" w:name="_Toc110268550"/>
      <w:bookmarkStart w:id="2" w:name="_Toc114157182"/>
      <w:r w:rsidRPr="00867C04">
        <w:lastRenderedPageBreak/>
        <w:t>Etude relative de la dose absorbée</w:t>
      </w:r>
      <w:bookmarkEnd w:id="0"/>
      <w:bookmarkEnd w:id="1"/>
      <w:bookmarkEnd w:id="2"/>
    </w:p>
    <w:p w14:paraId="1FCF7D6A" w14:textId="77777777" w:rsidR="00867C04" w:rsidRDefault="00867C04" w:rsidP="001D7C40">
      <w:pPr>
        <w:spacing w:after="0" w:line="240" w:lineRule="auto"/>
      </w:pPr>
    </w:p>
    <w:p w14:paraId="760AFF48" w14:textId="77777777" w:rsidR="00867C04" w:rsidRDefault="005A1C22" w:rsidP="001D7C40">
      <w:pPr>
        <w:pStyle w:val="Titre2"/>
        <w:spacing w:line="240" w:lineRule="auto"/>
      </w:pPr>
      <w:bookmarkStart w:id="3" w:name="_Toc109036146"/>
      <w:bookmarkStart w:id="4" w:name="_Toc110268551"/>
      <w:bookmarkStart w:id="5" w:name="_Toc114157183"/>
      <w:r>
        <w:t>Introduction</w:t>
      </w:r>
      <w:bookmarkEnd w:id="3"/>
      <w:bookmarkEnd w:id="4"/>
      <w:bookmarkEnd w:id="5"/>
    </w:p>
    <w:p w14:paraId="05D47473" w14:textId="6AE09AD2" w:rsidR="005A1C22" w:rsidRDefault="00786B64" w:rsidP="002B267E">
      <w:pPr>
        <w:spacing w:after="0" w:line="240" w:lineRule="auto"/>
      </w:pPr>
      <w:r w:rsidRPr="00786B64">
        <w:t>L’objectif de cette fiche est d’étudier les faisceaux de photons de haute énergie (avec et sans filtre égalisateur, si disponible) en analysant d’une part la variation relative de la dose absorbée dans différentes conditions expérimentales et d’autre part en mesurant la dose absorbée dans les conditions de référence selon les protocoles internationaux de l’IAEA.</w:t>
      </w:r>
    </w:p>
    <w:p w14:paraId="45A048B3" w14:textId="77777777" w:rsidR="002B267E" w:rsidRDefault="002B267E" w:rsidP="002B267E">
      <w:pPr>
        <w:spacing w:after="0" w:line="240" w:lineRule="auto"/>
      </w:pPr>
    </w:p>
    <w:p w14:paraId="42841713" w14:textId="77777777" w:rsidR="005A1C22" w:rsidRDefault="005A1C22" w:rsidP="001D7C40">
      <w:pPr>
        <w:pStyle w:val="Titre2"/>
        <w:spacing w:line="240" w:lineRule="auto"/>
      </w:pPr>
      <w:bookmarkStart w:id="6" w:name="_Toc109036147"/>
      <w:bookmarkStart w:id="7" w:name="_Toc110268552"/>
      <w:bookmarkStart w:id="8" w:name="_Toc114157184"/>
      <w:r>
        <w:t>Matériel</w:t>
      </w:r>
      <w:bookmarkEnd w:id="6"/>
      <w:bookmarkEnd w:id="7"/>
      <w:bookmarkEnd w:id="8"/>
    </w:p>
    <w:p w14:paraId="60760FB0" w14:textId="4F773BFF" w:rsidR="002C184F" w:rsidRDefault="002C184F" w:rsidP="001D7C40">
      <w:pPr>
        <w:pStyle w:val="Paragraphedeliste"/>
        <w:numPr>
          <w:ilvl w:val="0"/>
          <w:numId w:val="3"/>
        </w:numPr>
        <w:spacing w:after="0" w:line="240" w:lineRule="auto"/>
      </w:pPr>
      <w:r>
        <w:t xml:space="preserve">Accélérateur linéaire </w:t>
      </w:r>
      <w:r w:rsidR="00A116D8">
        <w:t>VARIAN CLINAC</w:t>
      </w:r>
      <w:r w:rsidR="003D6A93">
        <w:t xml:space="preserve"> </w:t>
      </w:r>
      <w:proofErr w:type="spellStart"/>
      <w:r w:rsidR="003D6A93">
        <w:t>iX</w:t>
      </w:r>
      <w:proofErr w:type="spellEnd"/>
      <w:r w:rsidR="003D6A93">
        <w:t xml:space="preserve"> 2300 (</w:t>
      </w:r>
      <w:proofErr w:type="spellStart"/>
      <w:r w:rsidR="003D6A93">
        <w:t>Clinac</w:t>
      </w:r>
      <w:proofErr w:type="spellEnd"/>
      <w:r w:rsidR="00A116D8">
        <w:t xml:space="preserve"> 2</w:t>
      </w:r>
      <w:r w:rsidR="003D6A93">
        <w:t>)</w:t>
      </w:r>
      <w:r w:rsidR="00A116D8">
        <w:t xml:space="preserve"> et Novalis </w:t>
      </w:r>
      <w:proofErr w:type="spellStart"/>
      <w:r w:rsidR="00A116D8">
        <w:t>Truebeam</w:t>
      </w:r>
      <w:proofErr w:type="spellEnd"/>
    </w:p>
    <w:p w14:paraId="2C44C056" w14:textId="4B96316D" w:rsidR="002C184F" w:rsidRDefault="002C184F" w:rsidP="001D7C40">
      <w:pPr>
        <w:pStyle w:val="Paragraphedeliste"/>
        <w:numPr>
          <w:ilvl w:val="0"/>
          <w:numId w:val="3"/>
        </w:numPr>
        <w:spacing w:after="0" w:line="240" w:lineRule="auto"/>
      </w:pPr>
      <w:r>
        <w:t>Explorateur de faisceau</w:t>
      </w:r>
      <w:r w:rsidR="004E2BB4">
        <w:t xml:space="preserve"> IBA Blue</w:t>
      </w:r>
      <w:r w:rsidR="00BE34CA">
        <w:t xml:space="preserve"> </w:t>
      </w:r>
      <w:r w:rsidR="004E2BB4">
        <w:t>Phantom</w:t>
      </w:r>
      <w:r w:rsidR="00BE34CA">
        <w:t>² n°8174</w:t>
      </w:r>
      <w:r w:rsidR="00713E2C">
        <w:t xml:space="preserve"> </w:t>
      </w:r>
    </w:p>
    <w:p w14:paraId="7CCC9C94" w14:textId="563471B5" w:rsidR="00F6139B" w:rsidRDefault="00F6139B" w:rsidP="001D7C40">
      <w:pPr>
        <w:pStyle w:val="Paragraphedeliste"/>
        <w:numPr>
          <w:ilvl w:val="0"/>
          <w:numId w:val="3"/>
        </w:numPr>
        <w:spacing w:after="0" w:line="240" w:lineRule="auto"/>
      </w:pPr>
      <w:r>
        <w:t>Réservoir d’eau IBA n°8263</w:t>
      </w:r>
    </w:p>
    <w:p w14:paraId="64935E35" w14:textId="77777777" w:rsidR="002C184F" w:rsidRDefault="002C184F" w:rsidP="001D7C40">
      <w:pPr>
        <w:pStyle w:val="Paragraphedeliste"/>
        <w:numPr>
          <w:ilvl w:val="0"/>
          <w:numId w:val="3"/>
        </w:numPr>
        <w:spacing w:after="0" w:line="240" w:lineRule="auto"/>
      </w:pPr>
      <w:commentRangeStart w:id="9"/>
      <w:r>
        <w:t>Détecteurs :</w:t>
      </w:r>
      <w:commentRangeEnd w:id="9"/>
      <w:r w:rsidR="00C96F33">
        <w:rPr>
          <w:rStyle w:val="Marquedecommentaire"/>
        </w:rPr>
        <w:commentReference w:id="9"/>
      </w:r>
    </w:p>
    <w:p w14:paraId="04921596" w14:textId="73961F1B" w:rsidR="008F55EE" w:rsidRDefault="008F55EE" w:rsidP="001D7C40">
      <w:pPr>
        <w:pStyle w:val="Paragraphedeliste"/>
        <w:numPr>
          <w:ilvl w:val="1"/>
          <w:numId w:val="3"/>
        </w:numPr>
        <w:spacing w:after="0" w:line="240" w:lineRule="auto"/>
      </w:pPr>
      <w:r>
        <w:t xml:space="preserve">CI cylindrique </w:t>
      </w:r>
      <w:r w:rsidR="00BE34CA">
        <w:t xml:space="preserve">IBA </w:t>
      </w:r>
      <w:proofErr w:type="spellStart"/>
      <w:r w:rsidR="00BE34CA">
        <w:t>Wellhö</w:t>
      </w:r>
      <w:r w:rsidR="0027366C">
        <w:t>fer</w:t>
      </w:r>
      <w:proofErr w:type="spellEnd"/>
      <w:r w:rsidR="0027366C">
        <w:t xml:space="preserve"> CC13 (volume sensible V = 0.13</w:t>
      </w:r>
      <w:r w:rsidR="004F6961">
        <w:t xml:space="preserve"> </w:t>
      </w:r>
      <w:r w:rsidR="0027366C">
        <w:t>cc</w:t>
      </w:r>
      <w:r w:rsidR="00BE34CA">
        <w:t>, n°</w:t>
      </w:r>
      <w:r w:rsidR="0056677D">
        <w:t>3922</w:t>
      </w:r>
      <w:r w:rsidR="00BE34CA">
        <w:t xml:space="preserve"> pour la référence et </w:t>
      </w:r>
      <w:r w:rsidR="0056677D">
        <w:t xml:space="preserve">3924 </w:t>
      </w:r>
      <w:r w:rsidR="00BE34CA">
        <w:t>pour le champ</w:t>
      </w:r>
      <w:r w:rsidR="0027366C">
        <w:t>)</w:t>
      </w:r>
    </w:p>
    <w:p w14:paraId="7352D868" w14:textId="59A56C6F" w:rsidR="0027366C" w:rsidRDefault="00756818" w:rsidP="001D7C40">
      <w:pPr>
        <w:pStyle w:val="Paragraphedeliste"/>
        <w:numPr>
          <w:ilvl w:val="1"/>
          <w:numId w:val="3"/>
        </w:numPr>
        <w:spacing w:after="0" w:line="240" w:lineRule="auto"/>
      </w:pPr>
      <w:r>
        <w:t>CI cylindrique PTW Farmer 30013 (volume sensible V = 0.6 cc, n°</w:t>
      </w:r>
      <w:r w:rsidR="0056677D">
        <w:t>011924</w:t>
      </w:r>
      <w:r>
        <w:t>)</w:t>
      </w:r>
    </w:p>
    <w:p w14:paraId="4C450178" w14:textId="3BABFC71" w:rsidR="002C184F" w:rsidRDefault="002C184F" w:rsidP="001D7C40">
      <w:pPr>
        <w:pStyle w:val="Paragraphedeliste"/>
        <w:numPr>
          <w:ilvl w:val="0"/>
          <w:numId w:val="3"/>
        </w:numPr>
        <w:spacing w:after="0" w:line="240" w:lineRule="auto"/>
      </w:pPr>
      <w:r>
        <w:t xml:space="preserve">Electromètre </w:t>
      </w:r>
      <w:r w:rsidR="00756818">
        <w:t>PTW UNIDOS n°00110</w:t>
      </w:r>
    </w:p>
    <w:p w14:paraId="0E5643D2" w14:textId="03990500" w:rsidR="002C184F" w:rsidRDefault="002C184F" w:rsidP="001D7C40">
      <w:pPr>
        <w:pStyle w:val="Paragraphedeliste"/>
        <w:numPr>
          <w:ilvl w:val="0"/>
          <w:numId w:val="3"/>
        </w:numPr>
        <w:spacing w:after="0" w:line="240" w:lineRule="auto"/>
      </w:pPr>
      <w:r>
        <w:t xml:space="preserve">Logiciel d’analyse </w:t>
      </w:r>
      <w:proofErr w:type="spellStart"/>
      <w:r w:rsidR="00073789">
        <w:t>myQA</w:t>
      </w:r>
      <w:proofErr w:type="spellEnd"/>
      <w:r w:rsidR="00073789">
        <w:t xml:space="preserve"> </w:t>
      </w:r>
      <w:proofErr w:type="spellStart"/>
      <w:r w:rsidR="004E2BB4">
        <w:t>Accept</w:t>
      </w:r>
      <w:proofErr w:type="spellEnd"/>
      <w:r w:rsidR="0027366C">
        <w:t xml:space="preserve"> v.</w:t>
      </w:r>
      <w:r w:rsidR="00073789">
        <w:t>9.0.9.0</w:t>
      </w:r>
    </w:p>
    <w:p w14:paraId="726705E0" w14:textId="702ED8BE" w:rsidR="002B267E" w:rsidRDefault="0027366C" w:rsidP="00B25175">
      <w:pPr>
        <w:pStyle w:val="Paragraphedeliste"/>
        <w:numPr>
          <w:ilvl w:val="0"/>
          <w:numId w:val="3"/>
        </w:numPr>
        <w:spacing w:after="0" w:line="240" w:lineRule="auto"/>
      </w:pPr>
      <w:r>
        <w:t>Niveau à bulle</w:t>
      </w:r>
      <w:bookmarkStart w:id="10" w:name="_Toc109036148"/>
      <w:bookmarkStart w:id="11" w:name="_Toc110268553"/>
    </w:p>
    <w:p w14:paraId="503DD966" w14:textId="77777777" w:rsidR="002B267E" w:rsidRDefault="002B267E" w:rsidP="002B267E">
      <w:pPr>
        <w:pStyle w:val="Paragraphedeliste"/>
        <w:spacing w:after="0" w:line="240" w:lineRule="auto"/>
      </w:pPr>
    </w:p>
    <w:p w14:paraId="37E89ED0" w14:textId="5A405E1B" w:rsidR="005A1C22" w:rsidRDefault="005A1C22" w:rsidP="001D7C40">
      <w:pPr>
        <w:pStyle w:val="Titre2"/>
        <w:spacing w:line="240" w:lineRule="auto"/>
      </w:pPr>
      <w:bookmarkStart w:id="12" w:name="_Toc114157185"/>
      <w:r>
        <w:t>Méthode</w:t>
      </w:r>
      <w:bookmarkEnd w:id="10"/>
      <w:bookmarkEnd w:id="11"/>
      <w:bookmarkEnd w:id="12"/>
      <w:r>
        <w:t xml:space="preserve"> </w:t>
      </w:r>
    </w:p>
    <w:p w14:paraId="0350CC11" w14:textId="39470E87" w:rsidR="00C2059E" w:rsidRDefault="00C2059E" w:rsidP="001D7C40">
      <w:pPr>
        <w:spacing w:after="0" w:line="240" w:lineRule="auto"/>
      </w:pPr>
      <w:r>
        <w:t xml:space="preserve">Des mesures de rendement en profondeur (RP), de profils de doses et de courbes de FOC ont été réalisées. Ces mesures ont pour objectif d’étudier l’impact de paramètres tels que : l’énergie, la taille de champ, la distance source-peau (DSP), </w:t>
      </w:r>
      <w:r w:rsidR="004F6961">
        <w:t>le choix du détecteur</w:t>
      </w:r>
      <w:r w:rsidR="00B77D3B">
        <w:t xml:space="preserve">, </w:t>
      </w:r>
      <w:r>
        <w:t xml:space="preserve">la profondeur </w:t>
      </w:r>
      <w:r w:rsidR="004F6961">
        <w:t>de mesure</w:t>
      </w:r>
      <w:r w:rsidR="00B77D3B">
        <w:t>, la vitesse de déplacement de la chambre, l’orientation et la position de la chambre de référence</w:t>
      </w:r>
      <w:r w:rsidR="004F6961">
        <w:t xml:space="preserve">. </w:t>
      </w:r>
    </w:p>
    <w:p w14:paraId="4DB14912" w14:textId="08636345" w:rsidR="00C2059E" w:rsidRDefault="00C2059E" w:rsidP="001D7C40">
      <w:pPr>
        <w:spacing w:after="0" w:line="240" w:lineRule="auto"/>
      </w:pPr>
      <w:r>
        <w:t xml:space="preserve">Pour cela, </w:t>
      </w:r>
      <w:r w:rsidR="004F6961">
        <w:t>nous avons fait varier qu’un paramètre à la fois en gardant les autres fixes. L</w:t>
      </w:r>
      <w:r>
        <w:t xml:space="preserve">es paramètres de référence étaient : </w:t>
      </w:r>
    </w:p>
    <w:p w14:paraId="254D076B" w14:textId="6EE3DBF8" w:rsidR="00C2059E" w:rsidRDefault="0041348F" w:rsidP="001D7C40">
      <w:pPr>
        <w:pStyle w:val="Paragraphedeliste"/>
        <w:numPr>
          <w:ilvl w:val="0"/>
          <w:numId w:val="16"/>
        </w:numPr>
        <w:spacing w:after="0" w:line="240" w:lineRule="auto"/>
      </w:pPr>
      <w:r>
        <w:t xml:space="preserve">Novalis </w:t>
      </w:r>
      <w:proofErr w:type="spellStart"/>
      <w:r>
        <w:t>TrueBeam</w:t>
      </w:r>
      <w:proofErr w:type="spellEnd"/>
      <w:r w:rsidR="00C2059E">
        <w:t xml:space="preserve"> – 6 MV</w:t>
      </w:r>
    </w:p>
    <w:p w14:paraId="1722501E" w14:textId="68AE89B9" w:rsidR="00C2059E" w:rsidRDefault="00C2059E" w:rsidP="001D7C40">
      <w:pPr>
        <w:pStyle w:val="Paragraphedeliste"/>
        <w:numPr>
          <w:ilvl w:val="0"/>
          <w:numId w:val="16"/>
        </w:numPr>
        <w:spacing w:after="0" w:line="240" w:lineRule="auto"/>
      </w:pPr>
      <w:r>
        <w:t>Champ 10 cm x</w:t>
      </w:r>
      <w:r w:rsidR="006042B5">
        <w:t xml:space="preserve"> </w:t>
      </w:r>
      <w:r>
        <w:t>10 cm à 1 mètre de la source</w:t>
      </w:r>
    </w:p>
    <w:p w14:paraId="1A6843E0" w14:textId="7D42B5C0" w:rsidR="00C2059E" w:rsidRDefault="00C2059E" w:rsidP="001D7C40">
      <w:pPr>
        <w:pStyle w:val="Paragraphedeliste"/>
        <w:numPr>
          <w:ilvl w:val="0"/>
          <w:numId w:val="16"/>
        </w:numPr>
        <w:spacing w:after="0" w:line="240" w:lineRule="auto"/>
      </w:pPr>
      <w:r>
        <w:t>DSP</w:t>
      </w:r>
      <w:r w:rsidR="00D23BD3">
        <w:t xml:space="preserve"> 100</w:t>
      </w:r>
      <w:r>
        <w:t xml:space="preserve"> cm</w:t>
      </w:r>
    </w:p>
    <w:p w14:paraId="2D00ABF6" w14:textId="19243CE3" w:rsidR="00C2059E" w:rsidRDefault="00157190" w:rsidP="001D7C40">
      <w:pPr>
        <w:pStyle w:val="Paragraphedeliste"/>
        <w:numPr>
          <w:ilvl w:val="0"/>
          <w:numId w:val="16"/>
        </w:numPr>
        <w:spacing w:after="0" w:line="240" w:lineRule="auto"/>
      </w:pPr>
      <w:r>
        <w:t>Profondeur de mesure 10</w:t>
      </w:r>
      <w:r w:rsidR="00C2059E">
        <w:t xml:space="preserve"> cm</w:t>
      </w:r>
    </w:p>
    <w:p w14:paraId="0DD1D011" w14:textId="61BE1438" w:rsidR="00C2059E" w:rsidRDefault="00C2059E" w:rsidP="001D7C40">
      <w:pPr>
        <w:pStyle w:val="Paragraphedeliste"/>
        <w:numPr>
          <w:ilvl w:val="0"/>
          <w:numId w:val="16"/>
        </w:numPr>
        <w:spacing w:after="0" w:line="240" w:lineRule="auto"/>
      </w:pPr>
      <w:r>
        <w:t>Chambre d’ionisation 0,</w:t>
      </w:r>
      <w:r w:rsidR="004F6961">
        <w:t>13</w:t>
      </w:r>
      <w:r>
        <w:t xml:space="preserve"> cc</w:t>
      </w:r>
    </w:p>
    <w:p w14:paraId="77809483" w14:textId="151EB941" w:rsidR="009E57B6" w:rsidRPr="007B6430" w:rsidRDefault="004F6961" w:rsidP="001D7C40">
      <w:pPr>
        <w:spacing w:after="0" w:line="240" w:lineRule="auto"/>
      </w:pPr>
      <w:r>
        <w:t xml:space="preserve">Tout d’abord, nous commencerons par analyser </w:t>
      </w:r>
      <w:r w:rsidR="00C2059E">
        <w:t>les cour</w:t>
      </w:r>
      <w:r>
        <w:t xml:space="preserve">bes de rendement en profondeur en discutant de </w:t>
      </w:r>
      <w:r w:rsidR="00C2059E">
        <w:t>l’impact des différents paramètres. Nous étudierons ensuite les profils de dose avant de nous intéresser aux courbes de FOC.</w:t>
      </w:r>
      <w:r>
        <w:t xml:space="preserve"> Un descriptif des conditions sera ajouté sous les courbes de chaque grandeur dosimétrique.</w:t>
      </w:r>
    </w:p>
    <w:p w14:paraId="22B7F274" w14:textId="77777777" w:rsidR="00C2059E" w:rsidRPr="00C2059E" w:rsidRDefault="00C2059E" w:rsidP="001D7C40">
      <w:pPr>
        <w:spacing w:after="0" w:line="240" w:lineRule="auto"/>
      </w:pPr>
    </w:p>
    <w:p w14:paraId="05DD2203" w14:textId="3410C8D6" w:rsidR="00A626A3" w:rsidRDefault="00A626A3" w:rsidP="001D7C40">
      <w:pPr>
        <w:pStyle w:val="Titre3"/>
        <w:spacing w:line="240" w:lineRule="auto"/>
      </w:pPr>
      <w:bookmarkStart w:id="13" w:name="_Toc109036149"/>
      <w:bookmarkStart w:id="14" w:name="_Toc110268554"/>
      <w:bookmarkStart w:id="15" w:name="_Toc114157186"/>
      <w:r>
        <w:t>Positionnement du matériel</w:t>
      </w:r>
      <w:bookmarkEnd w:id="13"/>
      <w:bookmarkEnd w:id="14"/>
      <w:bookmarkEnd w:id="15"/>
      <w:r>
        <w:t xml:space="preserve"> </w:t>
      </w:r>
    </w:p>
    <w:p w14:paraId="4B4EEC1D" w14:textId="77777777" w:rsidR="009E57B6" w:rsidRDefault="009E57B6" w:rsidP="001D7C40">
      <w:pPr>
        <w:spacing w:after="0" w:line="240" w:lineRule="auto"/>
        <w:rPr>
          <w:rFonts w:cstheme="minorHAnsi"/>
          <w:color w:val="FF7C80"/>
        </w:rPr>
      </w:pPr>
      <w:r>
        <w:t>Le positionnement de l’explorateur de faisceau doit être reproductible à chaque contrôle ou mesures. Une procédure a été rédigée à l’ICO.</w:t>
      </w:r>
      <w:r w:rsidRPr="009E57B6">
        <w:rPr>
          <w:rFonts w:cstheme="minorHAnsi"/>
          <w:color w:val="FF7C80"/>
          <w:vertAlign w:val="superscript"/>
        </w:rPr>
        <w:t xml:space="preserve"> </w:t>
      </w:r>
      <w:r w:rsidRPr="00854939">
        <w:rPr>
          <w:rFonts w:cstheme="minorHAnsi"/>
          <w:color w:val="FF7C80"/>
          <w:vertAlign w:val="superscript"/>
        </w:rPr>
        <w:t>1</w:t>
      </w:r>
      <w:r>
        <w:rPr>
          <w:rFonts w:cstheme="minorHAnsi"/>
          <w:color w:val="FF7C80"/>
          <w:vertAlign w:val="superscript"/>
        </w:rPr>
        <w:t xml:space="preserve"> </w:t>
      </w:r>
    </w:p>
    <w:p w14:paraId="04CE0054" w14:textId="05BB9E0E" w:rsidR="00491470" w:rsidRDefault="009E57B6" w:rsidP="001D7C40">
      <w:pPr>
        <w:spacing w:after="0" w:line="240" w:lineRule="auto"/>
      </w:pPr>
      <w:r w:rsidRPr="009E57B6">
        <w:rPr>
          <w:rFonts w:cstheme="minorHAnsi"/>
        </w:rPr>
        <w:t>Avant le placement de l’explorateur de faisceau, n</w:t>
      </w:r>
      <w:r w:rsidRPr="009E57B6">
        <w:t xml:space="preserve">ous devons nous assurer que le collimateur ainsi que le bras soient à 0°. </w:t>
      </w:r>
      <w:r w:rsidR="00B77D3B">
        <w:t xml:space="preserve">Le bras est placé à 0° physiquement à l’aide du niveau à bulle. La cuve est alignée avec le croisillon </w:t>
      </w:r>
      <w:r>
        <w:t>puis bloquée à l’aide des freins. L</w:t>
      </w:r>
      <w:r w:rsidR="00491470">
        <w:t>’explorateur, le réservoir d’eau, le dispositif de montée et l’électromètre CCU</w:t>
      </w:r>
      <w:r>
        <w:t xml:space="preserve"> sont raccordés au secteur. Le remplissage de l’explorateur est ensuite réalisé. </w:t>
      </w:r>
      <w:r w:rsidR="0062492F">
        <w:t xml:space="preserve">Puis, nous pouvons connecter les chambres CC13 de champ et de référence. La hauteur d’eau est réglée à DSP = 100 cm. </w:t>
      </w:r>
      <w:r w:rsidR="00B448B5">
        <w:t xml:space="preserve">Le capuchon </w:t>
      </w:r>
      <w:r w:rsidR="00B77D3B">
        <w:t xml:space="preserve">d’alignement </w:t>
      </w:r>
      <w:r w:rsidR="00B448B5">
        <w:t>est placé sur la chambre</w:t>
      </w:r>
      <w:r w:rsidR="0041348F">
        <w:t xml:space="preserve"> de champ</w:t>
      </w:r>
      <w:r w:rsidR="00B77D3B">
        <w:t xml:space="preserve"> à 45°</w:t>
      </w:r>
      <w:r w:rsidR="00B448B5">
        <w:t xml:space="preserve">. La croix sur le capuchon est alignée sur le niveau d’eau et la chambre est déplacée le long de la paroi. </w:t>
      </w:r>
      <w:r w:rsidR="002E0906">
        <w:t xml:space="preserve">On s’assure qu’à chaque angle de l’explorateur, </w:t>
      </w:r>
      <w:r w:rsidR="00491470">
        <w:t>le niveau d’eau</w:t>
      </w:r>
      <w:r w:rsidR="002E0906">
        <w:t xml:space="preserve"> coïncide avec le centre de la croix en vissant/dévissant la vis. </w:t>
      </w:r>
    </w:p>
    <w:p w14:paraId="0EF69275" w14:textId="77777777" w:rsidR="00491470" w:rsidRDefault="00491470" w:rsidP="001D7C40">
      <w:pPr>
        <w:pStyle w:val="Default"/>
        <w:rPr>
          <w:sz w:val="22"/>
          <w:szCs w:val="22"/>
        </w:rPr>
      </w:pPr>
    </w:p>
    <w:p w14:paraId="245D5B1D" w14:textId="02D73A23" w:rsidR="00491470" w:rsidRDefault="00491470" w:rsidP="001D7C40">
      <w:pPr>
        <w:pStyle w:val="Titre3"/>
        <w:spacing w:line="240" w:lineRule="auto"/>
      </w:pPr>
      <w:bookmarkStart w:id="16" w:name="_Toc109036150"/>
      <w:bookmarkStart w:id="17" w:name="_Toc110268555"/>
      <w:bookmarkStart w:id="18" w:name="_Toc114157187"/>
      <w:r>
        <w:t>Acquisition des données avec le logiciel</w:t>
      </w:r>
      <w:bookmarkEnd w:id="16"/>
      <w:bookmarkEnd w:id="17"/>
      <w:bookmarkEnd w:id="18"/>
    </w:p>
    <w:p w14:paraId="65BBA8C7" w14:textId="0A2FB795" w:rsidR="0040393C" w:rsidRDefault="007615DA" w:rsidP="001D7C40">
      <w:pPr>
        <w:spacing w:after="0" w:line="240" w:lineRule="auto"/>
        <w:rPr>
          <w:rFonts w:cstheme="minorHAnsi"/>
          <w:i/>
          <w:iCs/>
        </w:rPr>
      </w:pPr>
      <w:r>
        <w:t xml:space="preserve">L’électromètre est relié au PC portable. Dans le logiciel </w:t>
      </w:r>
      <w:proofErr w:type="spellStart"/>
      <w:r w:rsidR="00DA6D9E">
        <w:t>myQA</w:t>
      </w:r>
      <w:proofErr w:type="spellEnd"/>
      <w:r w:rsidR="0069638D">
        <w:t xml:space="preserve"> </w:t>
      </w:r>
      <w:proofErr w:type="spellStart"/>
      <w:r w:rsidR="0069638D">
        <w:t>Accept</w:t>
      </w:r>
      <w:proofErr w:type="spellEnd"/>
      <w:r>
        <w:t xml:space="preserve">, une série de mesures peut être préparée en complétant manuellement les champs ou en chargeant une série existante. </w:t>
      </w:r>
      <w:r w:rsidR="00E36C3C">
        <w:t xml:space="preserve">Les chambres sont </w:t>
      </w:r>
      <w:r w:rsidR="00E36C3C">
        <w:lastRenderedPageBreak/>
        <w:t>mises sous tension. La chambre de champ est placée à</w:t>
      </w:r>
      <w:r w:rsidR="00E36C3C" w:rsidRPr="00992B11">
        <w:rPr>
          <w:rFonts w:cstheme="minorHAnsi"/>
        </w:rPr>
        <w:t xml:space="preserve"> </w:t>
      </w:r>
      <w:r w:rsidR="0069638D">
        <w:rPr>
          <w:rFonts w:cstheme="minorHAnsi"/>
        </w:rPr>
        <w:t>une</w:t>
      </w:r>
      <w:r w:rsidR="00E36C3C" w:rsidRPr="00992B11">
        <w:rPr>
          <w:rFonts w:cstheme="minorHAnsi"/>
        </w:rPr>
        <w:t xml:space="preserve"> profondeur </w:t>
      </w:r>
      <w:r w:rsidR="0069638D">
        <w:rPr>
          <w:rFonts w:cstheme="minorHAnsi"/>
        </w:rPr>
        <w:t xml:space="preserve">de 10 cm </w:t>
      </w:r>
      <w:r w:rsidR="00E36C3C" w:rsidRPr="00992B11">
        <w:rPr>
          <w:rFonts w:cstheme="minorHAnsi"/>
        </w:rPr>
        <w:t xml:space="preserve">pour une mesure de profil de dose. </w:t>
      </w:r>
      <w:r w:rsidR="00E36C3C">
        <w:rPr>
          <w:rFonts w:cstheme="minorHAnsi"/>
        </w:rPr>
        <w:t>On irradie la chambre de 200 UM et m</w:t>
      </w:r>
      <w:r w:rsidR="00CC51E1" w:rsidRPr="00992B11">
        <w:rPr>
          <w:rFonts w:cstheme="minorHAnsi"/>
        </w:rPr>
        <w:t>esure le bruit de fond lo</w:t>
      </w:r>
      <w:r w:rsidR="00E36C3C">
        <w:rPr>
          <w:rFonts w:cstheme="minorHAnsi"/>
        </w:rPr>
        <w:t>rsque le faisceau est interrompu</w:t>
      </w:r>
      <w:r w:rsidR="00992B11">
        <w:rPr>
          <w:rFonts w:cstheme="minorHAnsi"/>
          <w:i/>
          <w:iCs/>
        </w:rPr>
        <w:t xml:space="preserve">. </w:t>
      </w:r>
    </w:p>
    <w:p w14:paraId="209EA1DF" w14:textId="63A28D64" w:rsidR="00FA053D" w:rsidRDefault="0040393C" w:rsidP="001D7C40">
      <w:pPr>
        <w:spacing w:after="0" w:line="240" w:lineRule="auto"/>
        <w:rPr>
          <w:rFonts w:cstheme="minorHAnsi"/>
        </w:rPr>
      </w:pPr>
      <w:r>
        <w:rPr>
          <w:rFonts w:cstheme="minorHAnsi"/>
          <w:iCs/>
        </w:rPr>
        <w:t>Le signal est ensuite normalisé en présence du faisceau. Deux profils de dose orthogonaux sont réalisés (</w:t>
      </w:r>
      <w:proofErr w:type="spellStart"/>
      <w:r>
        <w:rPr>
          <w:rFonts w:cstheme="minorHAnsi"/>
          <w:iCs/>
        </w:rPr>
        <w:t>inline</w:t>
      </w:r>
      <w:proofErr w:type="spellEnd"/>
      <w:r>
        <w:rPr>
          <w:rFonts w:cstheme="minorHAnsi"/>
          <w:iCs/>
        </w:rPr>
        <w:t xml:space="preserve"> et </w:t>
      </w:r>
      <w:proofErr w:type="spellStart"/>
      <w:r>
        <w:rPr>
          <w:rFonts w:cstheme="minorHAnsi"/>
          <w:iCs/>
        </w:rPr>
        <w:t>crossline</w:t>
      </w:r>
      <w:proofErr w:type="spellEnd"/>
      <w:r>
        <w:rPr>
          <w:rFonts w:cstheme="minorHAnsi"/>
          <w:iCs/>
        </w:rPr>
        <w:t>) et on vérifie qu’ils soient centrés. On peut alors acquérir les données. Les courbes acquises sont ensuite lissées et normalisées (</w:t>
      </w:r>
      <w:r w:rsidR="00CC51E1" w:rsidRPr="00992B11">
        <w:rPr>
          <w:rFonts w:cstheme="minorHAnsi"/>
        </w:rPr>
        <w:t>au maximum de dose p</w:t>
      </w:r>
      <w:r>
        <w:rPr>
          <w:rFonts w:cstheme="minorHAnsi"/>
        </w:rPr>
        <w:t>our un rendement en profondeur et</w:t>
      </w:r>
      <w:r w:rsidR="00CC51E1" w:rsidRPr="00992B11">
        <w:rPr>
          <w:rFonts w:cstheme="minorHAnsi"/>
        </w:rPr>
        <w:t xml:space="preserve"> un profil de dose</w:t>
      </w:r>
      <w:r>
        <w:rPr>
          <w:rFonts w:cstheme="minorHAnsi"/>
        </w:rPr>
        <w:t>)</w:t>
      </w:r>
      <w:r w:rsidR="00CC51E1" w:rsidRPr="00992B11">
        <w:rPr>
          <w:rFonts w:cstheme="minorHAnsi"/>
        </w:rPr>
        <w:t xml:space="preserve">. </w:t>
      </w:r>
    </w:p>
    <w:p w14:paraId="70035BD5" w14:textId="77777777" w:rsidR="006C0D16" w:rsidRDefault="006C0D16" w:rsidP="001D7C40">
      <w:pPr>
        <w:spacing w:after="0" w:line="240" w:lineRule="auto"/>
        <w:rPr>
          <w:rFonts w:cstheme="minorHAnsi"/>
        </w:rPr>
      </w:pPr>
    </w:p>
    <w:p w14:paraId="2A3624D3" w14:textId="19AF5302" w:rsidR="00FA053D" w:rsidRDefault="00FA053D" w:rsidP="001D7C40">
      <w:pPr>
        <w:pStyle w:val="Titre3"/>
        <w:spacing w:line="240" w:lineRule="auto"/>
      </w:pPr>
      <w:bookmarkStart w:id="19" w:name="_Toc110268556"/>
      <w:bookmarkStart w:id="20" w:name="_Toc114157188"/>
      <w:r>
        <w:t>Rendement en profondeur</w:t>
      </w:r>
      <w:bookmarkEnd w:id="19"/>
      <w:bookmarkEnd w:id="20"/>
      <w:r>
        <w:t xml:space="preserve"> </w:t>
      </w:r>
    </w:p>
    <w:p w14:paraId="761026AD" w14:textId="22A2E0E4" w:rsidR="00FA053D" w:rsidRDefault="006076F4" w:rsidP="001D7C40">
      <w:pPr>
        <w:spacing w:after="0" w:line="240" w:lineRule="auto"/>
      </w:pPr>
      <w:r>
        <w:t xml:space="preserve">Le rendement en profondeur correspond à la variation de la dose sur l’axe du faisceau en fonction de la profondeur du point de mesure, pour différentes tailles de champ. </w:t>
      </w:r>
      <w:r w:rsidR="005B5EE5">
        <w:t>L</w:t>
      </w:r>
      <w:r>
        <w:t>a distance source-surface</w:t>
      </w:r>
      <w:r w:rsidR="005B5EE5">
        <w:t xml:space="preserve"> (DSP)</w:t>
      </w:r>
      <w:r>
        <w:t xml:space="preserve"> du fantôme est </w:t>
      </w:r>
      <w:r w:rsidR="005B5EE5">
        <w:t>constante et la distance source-</w:t>
      </w:r>
      <w:r>
        <w:t>détecteur varie avec la profondeur</w:t>
      </w:r>
      <w:r w:rsidR="005B5EE5">
        <w:t xml:space="preserve"> du point de mesure. La normalisation est effectuée </w:t>
      </w:r>
      <w:r>
        <w:t>au point du maximum de dose.</w:t>
      </w:r>
      <w:r w:rsidR="009A1E32" w:rsidRPr="009A1E32">
        <w:rPr>
          <w:color w:val="FF7C80"/>
          <w:vertAlign w:val="superscript"/>
        </w:rPr>
        <w:t>2</w:t>
      </w:r>
      <w:r>
        <w:t xml:space="preserve"> </w:t>
      </w:r>
    </w:p>
    <w:p w14:paraId="2753CF7D" w14:textId="7780F646" w:rsidR="00FA053D" w:rsidRPr="00BA1875" w:rsidRDefault="00FA053D" w:rsidP="001D7C40">
      <w:pPr>
        <w:spacing w:after="0" w:line="240" w:lineRule="auto"/>
        <w:rPr>
          <w:rFonts w:eastAsiaTheme="minorEastAsia"/>
          <w:szCs w:val="24"/>
        </w:rPr>
      </w:pPr>
      <m:oMathPara>
        <m:oMath>
          <m:r>
            <m:rPr>
              <m:sty m:val="p"/>
            </m:rPr>
            <w:rPr>
              <w:rFonts w:ascii="Cambria Math" w:hAnsi="Cambria Math"/>
              <w:szCs w:val="24"/>
            </w:rPr>
            <m:t>RP</m:t>
          </m:r>
          <m:d>
            <m:dPr>
              <m:ctrlPr>
                <w:rPr>
                  <w:rFonts w:ascii="Cambria Math" w:hAnsi="Cambria Math"/>
                  <w:szCs w:val="24"/>
                </w:rPr>
              </m:ctrlPr>
            </m:dPr>
            <m:e>
              <m:r>
                <m:rPr>
                  <m:sty m:val="p"/>
                </m:rPr>
                <w:rPr>
                  <w:rFonts w:ascii="Cambria Math" w:hAnsi="Cambria Math"/>
                  <w:szCs w:val="24"/>
                </w:rPr>
                <m:t>z,</m:t>
              </m:r>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s</m:t>
                  </m:r>
                </m:sub>
              </m:sSub>
              <m:r>
                <m:rPr>
                  <m:sty m:val="p"/>
                </m:rPr>
                <w:rPr>
                  <w:rFonts w:ascii="Cambria Math" w:hAnsi="Cambria Math"/>
                  <w:szCs w:val="24"/>
                </w:rPr>
                <m:t>,DSP</m:t>
              </m:r>
            </m:e>
          </m:d>
          <m:r>
            <m:rPr>
              <m:sty m:val="p"/>
            </m:rPr>
            <w:rPr>
              <w:rFonts w:ascii="Cambria Math" w:hAnsi="Cambria Math"/>
              <w:szCs w:val="24"/>
            </w:rPr>
            <m:t xml:space="preserve">= </m:t>
          </m:r>
          <m:f>
            <m:fPr>
              <m:ctrlPr>
                <w:rPr>
                  <w:rFonts w:ascii="Cambria Math" w:hAnsi="Cambria Math"/>
                  <w:szCs w:val="24"/>
                </w:rPr>
              </m:ctrlPr>
            </m:fPr>
            <m:num>
              <m:r>
                <m:rPr>
                  <m:sty m:val="p"/>
                </m:rPr>
                <w:rPr>
                  <w:rFonts w:ascii="Cambria Math" w:hAnsi="Cambria Math"/>
                  <w:szCs w:val="24"/>
                </w:rPr>
                <m:t>D(z,c,DSP)</m:t>
              </m:r>
            </m:num>
            <m:den>
              <m:r>
                <m:rPr>
                  <m:sty m:val="p"/>
                </m:rPr>
                <w:rPr>
                  <w:rFonts w:ascii="Cambria Math" w:hAnsi="Cambria Math"/>
                  <w:szCs w:val="24"/>
                </w:rPr>
                <m:t>D(</m:t>
              </m:r>
              <m:sSub>
                <m:sSubPr>
                  <m:ctrlPr>
                    <w:rPr>
                      <w:rFonts w:ascii="Cambria Math" w:hAnsi="Cambria Math"/>
                      <w:szCs w:val="24"/>
                    </w:rPr>
                  </m:ctrlPr>
                </m:sSubPr>
                <m:e>
                  <m:r>
                    <m:rPr>
                      <m:sty m:val="p"/>
                    </m:rPr>
                    <w:rPr>
                      <w:rFonts w:ascii="Cambria Math" w:hAnsi="Cambria Math"/>
                      <w:szCs w:val="24"/>
                    </w:rPr>
                    <m:t>z</m:t>
                  </m:r>
                </m:e>
                <m:sub>
                  <m:r>
                    <m:rPr>
                      <m:sty m:val="p"/>
                    </m:rPr>
                    <w:rPr>
                      <w:rFonts w:ascii="Cambria Math" w:hAnsi="Cambria Math"/>
                      <w:szCs w:val="24"/>
                    </w:rPr>
                    <m:t>max</m:t>
                  </m:r>
                </m:sub>
              </m:sSub>
              <m:r>
                <m:rPr>
                  <m:sty m:val="p"/>
                </m:rPr>
                <w:rPr>
                  <w:rFonts w:ascii="Cambria Math" w:hAnsi="Cambria Math"/>
                  <w:szCs w:val="24"/>
                </w:rPr>
                <m:t>,  c, DSP)</m:t>
              </m:r>
            </m:den>
          </m:f>
        </m:oMath>
      </m:oMathPara>
    </w:p>
    <w:p w14:paraId="2974CE99" w14:textId="77777777" w:rsidR="00BA1875" w:rsidRPr="00FA053D" w:rsidRDefault="00BA1875" w:rsidP="001D7C40">
      <w:pPr>
        <w:spacing w:after="0" w:line="240" w:lineRule="auto"/>
        <w:rPr>
          <w:rFonts w:eastAsiaTheme="minorEastAsia"/>
          <w:szCs w:val="24"/>
        </w:rPr>
      </w:pPr>
    </w:p>
    <w:p w14:paraId="03B43278" w14:textId="1671841D" w:rsidR="00FA053D" w:rsidRDefault="00FA053D" w:rsidP="001D7C40">
      <w:pPr>
        <w:pStyle w:val="Titre3"/>
        <w:spacing w:line="240" w:lineRule="auto"/>
      </w:pPr>
      <w:bookmarkStart w:id="21" w:name="_Toc110268557"/>
      <w:bookmarkStart w:id="22" w:name="_Toc114157189"/>
      <w:r>
        <w:t>Rapport tissu fantôme (RTF) et rapport tissu maximum (RTM)</w:t>
      </w:r>
      <w:bookmarkEnd w:id="21"/>
      <w:bookmarkEnd w:id="22"/>
    </w:p>
    <w:p w14:paraId="483B2EEC" w14:textId="01396F47" w:rsidR="00B06F57" w:rsidRDefault="008131A6" w:rsidP="001D7C40">
      <w:pPr>
        <w:spacing w:after="0" w:line="240" w:lineRule="auto"/>
      </w:pPr>
      <w:r>
        <w:t xml:space="preserve">Le rapport tissu fantôme </w:t>
      </w:r>
      <w:r w:rsidR="004C0E69">
        <w:t>(</w:t>
      </w:r>
      <w:ins w:id="23" w:author="Administrateur" w:date="2022-10-29T08:50:00Z">
        <w:r w:rsidR="00BD7163">
          <w:t xml:space="preserve">RTF ou </w:t>
        </w:r>
      </w:ins>
      <w:r w:rsidR="004C0E69">
        <w:t>TPR</w:t>
      </w:r>
      <w:ins w:id="24" w:author="Administrateur" w:date="2022-10-29T08:50:00Z">
        <w:r w:rsidR="00BD7163">
          <w:t xml:space="preserve"> en anglais</w:t>
        </w:r>
      </w:ins>
      <w:r w:rsidR="004C0E69">
        <w:t xml:space="preserve">) </w:t>
      </w:r>
      <w:r>
        <w:t xml:space="preserve">est défini par un rapport de dose à un point donné sur l’axe du faisceau dans le fantôme à la profondeur de référence </w:t>
      </w:r>
      <w:proofErr w:type="spellStart"/>
      <w:r>
        <w:t>z</w:t>
      </w:r>
      <w:r>
        <w:rPr>
          <w:vertAlign w:val="subscript"/>
        </w:rPr>
        <w:t>ref</w:t>
      </w:r>
      <w:proofErr w:type="spellEnd"/>
      <w:r>
        <w:t xml:space="preserve">. </w:t>
      </w:r>
      <w:r w:rsidR="00B06F57">
        <w:t xml:space="preserve">Le rapport tissu maximum est défini de la même façon que le RTF mais à une </w:t>
      </w:r>
      <w:r w:rsidR="004C0E69">
        <w:t xml:space="preserve">profondeur de référence égale à la profondeur du maximum de dose. </w:t>
      </w:r>
    </w:p>
    <w:p w14:paraId="633C1202" w14:textId="20B8DB0D" w:rsidR="005B5EE5" w:rsidRDefault="00B06F57" w:rsidP="001D7C40">
      <w:pPr>
        <w:spacing w:after="0" w:line="240" w:lineRule="auto"/>
      </w:pPr>
      <w:r>
        <w:t>Pour ces deux grandeurs, l</w:t>
      </w:r>
      <w:r w:rsidR="005B5EE5">
        <w:t>a distance source-détecteur est constante et la distance source-surface du fantôme varie avec la profondeur du point de mesure</w:t>
      </w:r>
      <w:r w:rsidR="005B26B1">
        <w:t xml:space="preserve">. </w:t>
      </w:r>
      <w:commentRangeStart w:id="25"/>
      <w:r w:rsidR="005B26B1">
        <w:t xml:space="preserve">La </w:t>
      </w:r>
      <w:r w:rsidR="005B5EE5">
        <w:t>normalis</w:t>
      </w:r>
      <w:r w:rsidR="005B26B1">
        <w:t>ation est également effectuée</w:t>
      </w:r>
      <w:r w:rsidR="005B5EE5">
        <w:t xml:space="preserve"> au point du maximum de dose.</w:t>
      </w:r>
      <w:r w:rsidR="00FE01A4" w:rsidRPr="00FE01A4">
        <w:rPr>
          <w:color w:val="FF7C80"/>
          <w:vertAlign w:val="superscript"/>
        </w:rPr>
        <w:t>3</w:t>
      </w:r>
      <w:r w:rsidR="005B5EE5" w:rsidRPr="00FE01A4">
        <w:rPr>
          <w:color w:val="FF7C80"/>
        </w:rPr>
        <w:t xml:space="preserve"> </w:t>
      </w:r>
      <w:commentRangeEnd w:id="25"/>
      <w:r w:rsidR="00F279D0">
        <w:rPr>
          <w:rStyle w:val="Marquedecommentaire"/>
        </w:rPr>
        <w:commentReference w:id="25"/>
      </w:r>
    </w:p>
    <w:p w14:paraId="1BE60AE1" w14:textId="5235BCB1" w:rsidR="005B5EE5" w:rsidRPr="005B5EE5" w:rsidRDefault="00402A1C" w:rsidP="001D7C40">
      <w:pPr>
        <w:spacing w:after="0" w:line="240" w:lineRule="auto"/>
      </w:pPr>
      <w:r>
        <w:rPr>
          <w:noProof/>
          <w:lang w:eastAsia="fr-FR"/>
        </w:rPr>
        <w:drawing>
          <wp:anchor distT="0" distB="0" distL="114300" distR="114300" simplePos="0" relativeHeight="251660288" behindDoc="0" locked="0" layoutInCell="1" allowOverlap="1" wp14:anchorId="05B4D9B0" wp14:editId="569382CB">
            <wp:simplePos x="0" y="0"/>
            <wp:positionH relativeFrom="margin">
              <wp:posOffset>681486</wp:posOffset>
            </wp:positionH>
            <wp:positionV relativeFrom="paragraph">
              <wp:posOffset>8890</wp:posOffset>
            </wp:positionV>
            <wp:extent cx="2505075" cy="1669415"/>
            <wp:effectExtent l="0" t="0" r="9525" b="698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5075" cy="1669415"/>
                    </a:xfrm>
                    <a:prstGeom prst="rect">
                      <a:avLst/>
                    </a:prstGeom>
                  </pic:spPr>
                </pic:pic>
              </a:graphicData>
            </a:graphic>
            <wp14:sizeRelH relativeFrom="margin">
              <wp14:pctWidth>0</wp14:pctWidth>
            </wp14:sizeRelH>
            <wp14:sizeRelV relativeFrom="margin">
              <wp14:pctHeight>0</wp14:pctHeight>
            </wp14:sizeRelV>
          </wp:anchor>
        </w:drawing>
      </w:r>
      <w:r w:rsidR="00CF0C88">
        <w:rPr>
          <w:rFonts w:ascii="Calibri" w:eastAsia="Times New Roman" w:hAnsi="Calibri" w:cs="Calibri"/>
          <w:noProof/>
          <w:color w:val="174E86"/>
          <w:lang w:eastAsia="fr-FR"/>
        </w:rPr>
        <w:drawing>
          <wp:anchor distT="0" distB="0" distL="114300" distR="114300" simplePos="0" relativeHeight="251661312" behindDoc="0" locked="0" layoutInCell="1" allowOverlap="1" wp14:anchorId="4E0FCE46" wp14:editId="74F630BE">
            <wp:simplePos x="0" y="0"/>
            <wp:positionH relativeFrom="column">
              <wp:posOffset>3529773</wp:posOffset>
            </wp:positionH>
            <wp:positionV relativeFrom="paragraph">
              <wp:posOffset>140443</wp:posOffset>
            </wp:positionV>
            <wp:extent cx="2428875" cy="1485900"/>
            <wp:effectExtent l="0" t="0" r="9525" b="0"/>
            <wp:wrapSquare wrapText="bothSides"/>
            <wp:docPr id="4" name="Image 4" descr="cid:dff86804-dc37-4cd6-aada-6c3866a259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dff86804-dc37-4cd6-aada-6c3866a259ca"/>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242887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E6641B" w14:textId="509B4735" w:rsidR="00CF0C88" w:rsidRDefault="00CF0C88" w:rsidP="001D7C40">
      <w:pPr>
        <w:spacing w:after="0" w:line="240" w:lineRule="auto"/>
      </w:pPr>
    </w:p>
    <w:p w14:paraId="7007AF91" w14:textId="0E034674" w:rsidR="00CF0C88" w:rsidRDefault="00CF0C88" w:rsidP="001D7C40">
      <w:pPr>
        <w:spacing w:after="0" w:line="240" w:lineRule="auto"/>
      </w:pPr>
    </w:p>
    <w:p w14:paraId="4F05C0B1" w14:textId="1D8895C3" w:rsidR="00CF0C88" w:rsidRDefault="00CF0C88" w:rsidP="001D7C40">
      <w:pPr>
        <w:spacing w:after="0" w:line="240" w:lineRule="auto"/>
      </w:pPr>
    </w:p>
    <w:p w14:paraId="5D173D67" w14:textId="5F9B6FB5" w:rsidR="00CF0C88" w:rsidRDefault="00CF0C88" w:rsidP="001D7C40">
      <w:pPr>
        <w:spacing w:after="0" w:line="240" w:lineRule="auto"/>
      </w:pPr>
    </w:p>
    <w:p w14:paraId="3A10B833" w14:textId="77777777" w:rsidR="00CF0C88" w:rsidRDefault="00CF0C88" w:rsidP="001D7C40">
      <w:pPr>
        <w:pStyle w:val="Lgende"/>
        <w:spacing w:after="0"/>
        <w:jc w:val="center"/>
      </w:pPr>
    </w:p>
    <w:p w14:paraId="217A850E" w14:textId="77777777" w:rsidR="00BB1D86" w:rsidRDefault="00BB1D86" w:rsidP="001D7C40">
      <w:pPr>
        <w:pStyle w:val="Lgende"/>
        <w:spacing w:after="0"/>
        <w:jc w:val="center"/>
      </w:pPr>
    </w:p>
    <w:p w14:paraId="19EEB1D5" w14:textId="77777777" w:rsidR="00BB1D86" w:rsidRDefault="00BB1D86" w:rsidP="001D7C40">
      <w:pPr>
        <w:pStyle w:val="Lgende"/>
        <w:spacing w:after="0"/>
        <w:jc w:val="center"/>
      </w:pPr>
    </w:p>
    <w:p w14:paraId="3FF26AF4" w14:textId="77777777" w:rsidR="00BB1D86" w:rsidRDefault="00BB1D86" w:rsidP="001D7C40">
      <w:pPr>
        <w:pStyle w:val="Lgende"/>
        <w:spacing w:after="0"/>
        <w:jc w:val="center"/>
      </w:pPr>
    </w:p>
    <w:p w14:paraId="136C131F" w14:textId="77777777" w:rsidR="00BB1D86" w:rsidRDefault="00BB1D86" w:rsidP="001D7C40">
      <w:pPr>
        <w:pStyle w:val="Lgende"/>
        <w:spacing w:after="0"/>
        <w:jc w:val="center"/>
      </w:pPr>
    </w:p>
    <w:p w14:paraId="39CCCE51" w14:textId="77777777" w:rsidR="00BB1D86" w:rsidRDefault="00BB1D86" w:rsidP="001D7C40">
      <w:pPr>
        <w:pStyle w:val="Lgende"/>
        <w:spacing w:after="0"/>
        <w:jc w:val="center"/>
      </w:pPr>
    </w:p>
    <w:p w14:paraId="4EFC06E9" w14:textId="7E05595F" w:rsidR="00FA053D" w:rsidRDefault="008C2C45" w:rsidP="001D7C40">
      <w:pPr>
        <w:pStyle w:val="Lgende"/>
        <w:spacing w:after="0"/>
        <w:jc w:val="center"/>
      </w:pPr>
      <w:r>
        <w:t xml:space="preserve">Figure </w:t>
      </w:r>
      <w:fldSimple w:instr=" SEQ Figure \* ARABIC ">
        <w:r w:rsidR="007A31AF">
          <w:rPr>
            <w:noProof/>
          </w:rPr>
          <w:t>1</w:t>
        </w:r>
      </w:fldSimple>
      <w:r>
        <w:t> : Schéma de montage pour la mesure du TPR</w:t>
      </w:r>
      <w:r w:rsidR="00CF0C88">
        <w:t xml:space="preserve"> (à gauche) et du RTM (à droite)</w:t>
      </w:r>
      <w:r>
        <w:t>.</w:t>
      </w:r>
      <w:r w:rsidRPr="008C2C45">
        <w:rPr>
          <w:color w:val="FF7C80"/>
          <w:vertAlign w:val="superscript"/>
        </w:rPr>
        <w:t xml:space="preserve"> </w:t>
      </w:r>
      <w:r w:rsidRPr="008F5C8A">
        <w:rPr>
          <w:color w:val="FF7C80"/>
          <w:vertAlign w:val="superscript"/>
        </w:rPr>
        <w:t>2</w:t>
      </w:r>
      <w:r w:rsidR="001939F8" w:rsidRPr="008F5C8A">
        <w:rPr>
          <w:color w:val="FF7C80"/>
          <w:vertAlign w:val="superscript"/>
        </w:rPr>
        <w:t>,3</w:t>
      </w:r>
      <w:r>
        <w:t xml:space="preserve"> </w:t>
      </w:r>
    </w:p>
    <w:p w14:paraId="077A3498" w14:textId="77777777" w:rsidR="009D53C5" w:rsidRDefault="009D53C5" w:rsidP="001D7C40">
      <w:pPr>
        <w:spacing w:after="0" w:line="240" w:lineRule="auto"/>
        <w:jc w:val="center"/>
        <w:rPr>
          <w:rFonts w:eastAsiaTheme="minorEastAsia"/>
        </w:rPr>
      </w:pPr>
      <m:oMathPara>
        <m:oMath>
          <m:r>
            <m:rPr>
              <m:sty m:val="p"/>
            </m:rPr>
            <w:rPr>
              <w:rFonts w:ascii="Cambria Math" w:hAnsi="Cambria Math"/>
            </w:rPr>
            <m:t xml:space="preserve">TPR </m:t>
          </m:r>
          <m:d>
            <m:dPr>
              <m:ctrlPr>
                <w:rPr>
                  <w:rFonts w:ascii="Cambria Math" w:hAnsi="Cambria Math"/>
                </w:rPr>
              </m:ctrlPr>
            </m:dPr>
            <m:e>
              <m:r>
                <m:rPr>
                  <m:sty m:val="p"/>
                </m:rPr>
                <w:rPr>
                  <w:rFonts w:ascii="Cambria Math" w:hAnsi="Cambria Math"/>
                </w:rPr>
                <m:t>z,</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d</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D(z,c, DSA)</m:t>
              </m:r>
            </m:num>
            <m:den>
              <m:r>
                <m:rPr>
                  <m:sty m:val="p"/>
                </m:rPr>
                <w:rPr>
                  <w:rFonts w:ascii="Cambria Math" w:hAnsi="Cambria Math"/>
                </w:rPr>
                <m:t>D(</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ref</m:t>
                  </m:r>
                </m:sub>
              </m:sSub>
              <m:r>
                <m:rPr>
                  <m:sty m:val="p"/>
                </m:rPr>
                <w:rPr>
                  <w:rFonts w:ascii="Cambria Math" w:hAnsi="Cambria Math"/>
                </w:rPr>
                <m:t>, c, DSA)</m:t>
              </m:r>
            </m:den>
          </m:f>
        </m:oMath>
      </m:oMathPara>
    </w:p>
    <w:p w14:paraId="103213E7" w14:textId="0ED600D6" w:rsidR="00FA053D" w:rsidRDefault="004C0E69" w:rsidP="001D7C40">
      <w:pPr>
        <w:spacing w:after="0" w:line="240" w:lineRule="auto"/>
      </w:pPr>
      <w:commentRangeStart w:id="26"/>
      <w:r>
        <w:t xml:space="preserve">Le RTM se calcule : </w:t>
      </w:r>
      <w:commentRangeEnd w:id="26"/>
      <w:r w:rsidR="00F279D0">
        <w:rPr>
          <w:rStyle w:val="Marquedecommentaire"/>
        </w:rPr>
        <w:commentReference w:id="26"/>
      </w:r>
    </w:p>
    <w:p w14:paraId="172897E1" w14:textId="4853ED6F" w:rsidR="004C0E69" w:rsidRPr="00E0538B" w:rsidRDefault="004C0E69" w:rsidP="00C84F92">
      <w:pPr>
        <w:spacing w:after="0" w:line="240" w:lineRule="auto"/>
        <w:jc w:val="center"/>
        <w:rPr>
          <w:rFonts w:eastAsiaTheme="minorEastAsia"/>
        </w:rPr>
      </w:pPr>
      <m:oMathPara>
        <m:oMath>
          <m:r>
            <m:rPr>
              <m:sty m:val="p"/>
            </m:rPr>
            <w:rPr>
              <w:rFonts w:ascii="Cambria Math" w:hAnsi="Cambria Math"/>
            </w:rPr>
            <m:t xml:space="preserve">RTM </m:t>
          </m:r>
          <m:d>
            <m:dPr>
              <m:ctrlPr>
                <w:rPr>
                  <w:rFonts w:ascii="Cambria Math" w:hAnsi="Cambria Math"/>
                </w:rPr>
              </m:ctrlPr>
            </m:dPr>
            <m:e>
              <m:r>
                <m:rPr>
                  <m:sty m:val="p"/>
                </m:rPr>
                <w:rPr>
                  <w:rFonts w:ascii="Cambria Math" w:hAnsi="Cambria Math"/>
                </w:rPr>
                <m:t>z,</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d</m:t>
                  </m:r>
                </m:sub>
              </m:sSub>
            </m:e>
          </m:d>
          <m:r>
            <m:rPr>
              <m:sty m:val="p"/>
            </m:rPr>
            <w:rPr>
              <w:rFonts w:ascii="Cambria Math" w:hAnsi="Cambria Math"/>
            </w:rPr>
            <m:t xml:space="preserve">= RP x </m:t>
          </m:r>
          <m:sSup>
            <m:sSupPr>
              <m:ctrlPr>
                <w:rPr>
                  <w:rFonts w:ascii="Cambria Math" w:hAnsi="Cambria Math"/>
                </w:rPr>
              </m:ctrlPr>
            </m:sSupPr>
            <m:e>
              <m:d>
                <m:dPr>
                  <m:ctrlPr>
                    <w:rPr>
                      <w:rFonts w:ascii="Cambria Math" w:hAnsi="Cambria Math"/>
                    </w:rPr>
                  </m:ctrlPr>
                </m:dPr>
                <m:e>
                  <m:f>
                    <m:fPr>
                      <m:ctrlPr>
                        <w:rPr>
                          <w:rFonts w:ascii="Cambria Math" w:hAnsi="Cambria Math"/>
                          <w:i/>
                        </w:rPr>
                      </m:ctrlPr>
                    </m:fPr>
                    <m:num>
                      <m:r>
                        <w:rPr>
                          <w:rFonts w:ascii="Cambria Math" w:hAnsi="Cambria Math"/>
                        </w:rPr>
                        <m:t>DSP+</m:t>
                      </m:r>
                      <m:sSub>
                        <m:sSubPr>
                          <m:ctrlPr>
                            <w:rPr>
                              <w:rFonts w:ascii="Cambria Math" w:hAnsi="Cambria Math"/>
                              <w:i/>
                            </w:rPr>
                          </m:ctrlPr>
                        </m:sSubPr>
                        <m:e>
                          <m:r>
                            <w:rPr>
                              <w:rFonts w:ascii="Cambria Math" w:hAnsi="Cambria Math"/>
                            </w:rPr>
                            <m:t>z</m:t>
                          </m:r>
                        </m:e>
                        <m:sub>
                          <m:r>
                            <w:rPr>
                              <w:rFonts w:ascii="Cambria Math" w:hAnsi="Cambria Math"/>
                            </w:rPr>
                            <m:t>max</m:t>
                          </m:r>
                        </m:sub>
                      </m:sSub>
                    </m:num>
                    <m:den>
                      <m:r>
                        <w:rPr>
                          <w:rFonts w:ascii="Cambria Math" w:hAnsi="Cambria Math"/>
                        </w:rPr>
                        <m:t>DSP+z</m:t>
                      </m:r>
                    </m:den>
                  </m:f>
                </m:e>
              </m:d>
            </m:e>
            <m:sup>
              <m:r>
                <w:rPr>
                  <w:rFonts w:ascii="Cambria Math" w:hAnsi="Cambria Math"/>
                </w:rPr>
                <m:t>2</m:t>
              </m:r>
            </m:sup>
          </m:sSup>
        </m:oMath>
      </m:oMathPara>
    </w:p>
    <w:p w14:paraId="38EF491F" w14:textId="77777777" w:rsidR="00E0538B" w:rsidRPr="00E0538B" w:rsidRDefault="00E0538B" w:rsidP="001D7C40">
      <w:pPr>
        <w:spacing w:after="0" w:line="240" w:lineRule="auto"/>
        <w:jc w:val="center"/>
        <w:rPr>
          <w:rFonts w:eastAsiaTheme="minorEastAsia"/>
        </w:rPr>
      </w:pPr>
    </w:p>
    <w:p w14:paraId="21088EE9" w14:textId="49AF2290" w:rsidR="00FA053D" w:rsidRDefault="00FA053D" w:rsidP="001D7C40">
      <w:pPr>
        <w:pStyle w:val="Titre3"/>
        <w:spacing w:line="240" w:lineRule="auto"/>
      </w:pPr>
      <w:bookmarkStart w:id="27" w:name="_Toc110268558"/>
      <w:bookmarkStart w:id="28" w:name="_Toc114157190"/>
      <w:r>
        <w:t>Profil de dose</w:t>
      </w:r>
      <w:bookmarkEnd w:id="27"/>
      <w:bookmarkEnd w:id="28"/>
    </w:p>
    <w:p w14:paraId="3B7C2641" w14:textId="5BC14071" w:rsidR="00A17093" w:rsidRDefault="001939F8" w:rsidP="001D7C40">
      <w:pPr>
        <w:spacing w:after="0" w:line="240" w:lineRule="auto"/>
      </w:pPr>
      <w:r>
        <w:t>Le profil de dose représente la variation de la dose dans un plan perpendiculaire à l’axe du faisceau.</w:t>
      </w:r>
      <w:r w:rsidR="00A17093">
        <w:t xml:space="preserve"> La taille de champ est définie au niveau de l’isodose 50%. Le profil de dose est composé de trois zones caractéristiques : </w:t>
      </w:r>
    </w:p>
    <w:p w14:paraId="2BDC6939" w14:textId="769891D1" w:rsidR="00A17093" w:rsidRDefault="00A17093" w:rsidP="001D7C40">
      <w:pPr>
        <w:pStyle w:val="Paragraphedeliste"/>
        <w:numPr>
          <w:ilvl w:val="0"/>
          <w:numId w:val="26"/>
        </w:numPr>
        <w:spacing w:after="0" w:line="240" w:lineRule="auto"/>
      </w:pPr>
      <w:r>
        <w:t>La zone homogène</w:t>
      </w:r>
      <w:ins w:id="29" w:author="Administrateur" w:date="2022-10-29T08:54:00Z">
        <w:r w:rsidR="00DD15A4">
          <w:t xml:space="preserve"> (si faisceau avec cône égalisateur)</w:t>
        </w:r>
      </w:ins>
      <w:r>
        <w:t xml:space="preserve"> : </w:t>
      </w:r>
      <w:del w:id="30" w:author="Administrateur" w:date="2022-10-29T08:54:00Z">
        <w:r w:rsidDel="00DD15A4">
          <w:delText>située au-delà de</w:delText>
        </w:r>
      </w:del>
      <w:proofErr w:type="spellStart"/>
      <w:ins w:id="31" w:author="Administrateur" w:date="2022-10-29T08:54:00Z">
        <w:r w:rsidR="00DD15A4">
          <w:t>isodoses</w:t>
        </w:r>
        <w:proofErr w:type="spellEnd"/>
        <w:r w:rsidR="00DD15A4">
          <w:t xml:space="preserve"> supérieures à</w:t>
        </w:r>
      </w:ins>
      <w:r>
        <w:t xml:space="preserve"> l’</w:t>
      </w:r>
      <w:proofErr w:type="spellStart"/>
      <w:r>
        <w:t>isodose</w:t>
      </w:r>
      <w:proofErr w:type="spellEnd"/>
      <w:r>
        <w:t xml:space="preserve"> 80%.</w:t>
      </w:r>
    </w:p>
    <w:p w14:paraId="0B756024" w14:textId="3473FCE5" w:rsidR="00A17093" w:rsidRDefault="00A17093" w:rsidP="001D7C40">
      <w:pPr>
        <w:pStyle w:val="Paragraphedeliste"/>
        <w:numPr>
          <w:ilvl w:val="0"/>
          <w:numId w:val="25"/>
        </w:numPr>
        <w:spacing w:after="0" w:line="240" w:lineRule="auto"/>
      </w:pPr>
      <w:r>
        <w:t xml:space="preserve">La pénombre : distance qui sépare les points correspondants aux </w:t>
      </w:r>
      <w:proofErr w:type="spellStart"/>
      <w:r>
        <w:t>isodoses</w:t>
      </w:r>
      <w:proofErr w:type="spellEnd"/>
      <w:r>
        <w:t xml:space="preserve"> 80% et 20%. Cette pé</w:t>
      </w:r>
      <w:r w:rsidR="003F61B9">
        <w:t xml:space="preserve">nombre possède quatre origines : la pénombre géométrique (non-ponctualité de la source de photons), la pénombre de transmission (transmission à travers le collimateur), la pénombre de diffusion (diffusion dans le patient) et la pénombre due au manque d’équilibre électronique latéral. </w:t>
      </w:r>
    </w:p>
    <w:p w14:paraId="453B4FA0" w14:textId="7332E1AC" w:rsidR="000B3C52" w:rsidRDefault="00A17093" w:rsidP="001D7C40">
      <w:pPr>
        <w:pStyle w:val="Paragraphedeliste"/>
        <w:numPr>
          <w:ilvl w:val="0"/>
          <w:numId w:val="25"/>
        </w:numPr>
        <w:spacing w:after="0" w:line="240" w:lineRule="auto"/>
      </w:pPr>
      <w:r>
        <w:t xml:space="preserve">Les queues de distribution : </w:t>
      </w:r>
      <w:del w:id="32" w:author="Administrateur" w:date="2022-10-29T08:55:00Z">
        <w:r w:rsidDel="00F52D41">
          <w:delText>situées au-delà de</w:delText>
        </w:r>
      </w:del>
      <w:proofErr w:type="spellStart"/>
      <w:ins w:id="33" w:author="Administrateur" w:date="2022-10-29T08:55:00Z">
        <w:r w:rsidR="00F52D41">
          <w:t>isodoses</w:t>
        </w:r>
        <w:proofErr w:type="spellEnd"/>
        <w:r w:rsidR="00F52D41">
          <w:t xml:space="preserve"> inférieures à</w:t>
        </w:r>
      </w:ins>
      <w:r>
        <w:t xml:space="preserve"> l’</w:t>
      </w:r>
      <w:proofErr w:type="spellStart"/>
      <w:r>
        <w:t>isodose</w:t>
      </w:r>
      <w:proofErr w:type="spellEnd"/>
      <w:r>
        <w:t xml:space="preserve"> 20%. </w:t>
      </w:r>
      <w:r w:rsidR="00A92901">
        <w:t>La dose dans cette zone provient du diffusé dans le patient, du diffusé du collimateur et de la transmission à travers le collimateur.</w:t>
      </w:r>
      <w:r w:rsidR="00286B3F" w:rsidRPr="000B3C52">
        <w:rPr>
          <w:color w:val="FF7C80"/>
          <w:vertAlign w:val="superscript"/>
        </w:rPr>
        <w:t xml:space="preserve"> 2</w:t>
      </w:r>
      <w:r w:rsidR="00A92901">
        <w:t xml:space="preserve"> </w:t>
      </w:r>
    </w:p>
    <w:p w14:paraId="450036A1" w14:textId="38F9990A" w:rsidR="00E0538B" w:rsidRPr="00FA053D" w:rsidRDefault="00E0538B" w:rsidP="000B640E">
      <w:pPr>
        <w:pStyle w:val="Paragraphedeliste"/>
        <w:spacing w:after="0" w:line="240" w:lineRule="auto"/>
      </w:pPr>
    </w:p>
    <w:p w14:paraId="2A44CCBD" w14:textId="03FF3912" w:rsidR="00FA053D" w:rsidRDefault="00FA053D" w:rsidP="001D7C40">
      <w:pPr>
        <w:pStyle w:val="Titre3"/>
        <w:spacing w:line="240" w:lineRule="auto"/>
      </w:pPr>
      <w:bookmarkStart w:id="34" w:name="_Toc110268559"/>
      <w:bookmarkStart w:id="35" w:name="_Toc114157191"/>
      <w:r>
        <w:t>Facteur d’ouverture du collimateur (FOC)</w:t>
      </w:r>
      <w:bookmarkEnd w:id="34"/>
      <w:bookmarkEnd w:id="35"/>
    </w:p>
    <w:p w14:paraId="672FE6B6" w14:textId="0918D342" w:rsidR="00FA053D" w:rsidRDefault="00733EE7" w:rsidP="001D7C40">
      <w:pPr>
        <w:spacing w:after="0" w:line="240" w:lineRule="auto"/>
        <w:rPr>
          <w:rFonts w:cstheme="minorHAnsi"/>
        </w:rPr>
      </w:pPr>
      <w:r>
        <w:rPr>
          <w:rFonts w:cstheme="minorHAnsi"/>
        </w:rPr>
        <w:t>Le facteur d’ouverture du collimateur (FOC) permet de calculer le débit de dose sur l’axe du faisceau pour chaque taille de champ à partir du débit de référence</w:t>
      </w:r>
      <w:ins w:id="36" w:author="Administrateur" w:date="2022-10-29T08:56:00Z">
        <w:r w:rsidR="00D845D5">
          <w:rPr>
            <w:rFonts w:cstheme="minorHAnsi"/>
          </w:rPr>
          <w:t xml:space="preserve"> évalué pour une taille de champ de référence</w:t>
        </w:r>
      </w:ins>
      <w:r>
        <w:rPr>
          <w:rFonts w:cstheme="minorHAnsi"/>
        </w:rPr>
        <w:t xml:space="preserve">. Il est </w:t>
      </w:r>
      <w:r>
        <w:rPr>
          <w:rFonts w:cstheme="minorHAnsi"/>
        </w:rPr>
        <w:lastRenderedPageBreak/>
        <w:t xml:space="preserve">défini comme le rapport de la dose absorbée pour un champ de dimension </w:t>
      </w:r>
      <w:r w:rsidRPr="00733EE7">
        <w:rPr>
          <w:rFonts w:cstheme="minorHAnsi"/>
          <w:i/>
        </w:rPr>
        <w:t>c</w:t>
      </w:r>
      <w:r>
        <w:rPr>
          <w:rFonts w:cstheme="minorHAnsi"/>
        </w:rPr>
        <w:t xml:space="preserve"> divisé par la dose absorbée pour le champ de référence (10 cm x 10 cm). La mesure est effectuée à la profondeur de référence (DSA)</w:t>
      </w:r>
      <w:r w:rsidR="00322D11">
        <w:rPr>
          <w:rFonts w:cstheme="minorHAnsi"/>
        </w:rPr>
        <w:t xml:space="preserve"> : </w:t>
      </w:r>
    </w:p>
    <w:p w14:paraId="5CB100ED" w14:textId="26CF4392" w:rsidR="00E0538B" w:rsidRDefault="00F21854" w:rsidP="001D7C40">
      <w:pPr>
        <w:spacing w:after="0" w:line="240" w:lineRule="auto"/>
        <w:rPr>
          <w:rFonts w:asciiTheme="majorHAnsi" w:eastAsiaTheme="majorEastAsia" w:hAnsiTheme="majorHAnsi" w:cstheme="majorBidi"/>
          <w:color w:val="2E74B5" w:themeColor="accent1" w:themeShade="BF"/>
          <w:sz w:val="26"/>
          <w:szCs w:val="26"/>
        </w:rPr>
      </w:pPr>
      <m:oMathPara>
        <m:oMath>
          <m:sSub>
            <m:sSubPr>
              <m:ctrlPr>
                <w:rPr>
                  <w:rFonts w:ascii="Cambria Math" w:hAnsi="Cambria Math" w:cstheme="minorHAnsi"/>
                  <w:i/>
                </w:rPr>
              </m:ctrlPr>
            </m:sSubPr>
            <m:e>
              <m:r>
                <m:rPr>
                  <m:nor/>
                </m:rPr>
                <w:rPr>
                  <w:rFonts w:cstheme="minorHAnsi"/>
                </w:rPr>
                <m:t>O</m:t>
              </m:r>
            </m:e>
            <m:sub>
              <m:r>
                <w:rPr>
                  <w:rFonts w:ascii="Cambria Math" w:hAnsi="Cambria Math" w:cstheme="minorHAnsi"/>
                </w:rPr>
                <m:t>f</m:t>
              </m:r>
            </m:sub>
          </m:sSub>
          <m:d>
            <m:dPr>
              <m:ctrlPr>
                <w:rPr>
                  <w:rFonts w:ascii="Cambria Math" w:hAnsi="Cambria Math" w:cstheme="minorHAnsi"/>
                  <w:i/>
                </w:rPr>
              </m:ctrlPr>
            </m:dPr>
            <m:e>
              <m:r>
                <m:rPr>
                  <m:nor/>
                </m:rPr>
                <w:rPr>
                  <w:rFonts w:cstheme="minorHAnsi"/>
                </w:rPr>
                <m:t>c</m:t>
              </m:r>
            </m:e>
          </m:d>
          <m:r>
            <m:rPr>
              <m:nor/>
            </m:rPr>
            <w:rPr>
              <w:rFonts w:cstheme="minorHAnsi"/>
            </w:rPr>
            <m:t>=</m:t>
          </m:r>
          <m:f>
            <m:fPr>
              <m:ctrlPr>
                <w:rPr>
                  <w:rFonts w:ascii="Cambria Math" w:hAnsi="Cambria Math" w:cstheme="minorHAnsi"/>
                  <w:i/>
                </w:rPr>
              </m:ctrlPr>
            </m:fPr>
            <m:num>
              <m:r>
                <m:rPr>
                  <m:nor/>
                </m:rPr>
                <w:rPr>
                  <w:rFonts w:cstheme="minorHAnsi"/>
                </w:rPr>
                <m:t>D(</m:t>
              </m:r>
              <m:sSub>
                <m:sSubPr>
                  <m:ctrlPr>
                    <w:rPr>
                      <w:rFonts w:ascii="Cambria Math" w:hAnsi="Cambria Math" w:cstheme="minorHAnsi"/>
                      <w:i/>
                    </w:rPr>
                  </m:ctrlPr>
                </m:sSubPr>
                <m:e>
                  <m:r>
                    <m:rPr>
                      <m:nor/>
                    </m:rPr>
                    <w:rPr>
                      <w:rFonts w:cstheme="minorHAnsi"/>
                    </w:rPr>
                    <m:t>z</m:t>
                  </m:r>
                </m:e>
                <m:sub>
                  <m:r>
                    <m:rPr>
                      <m:nor/>
                    </m:rPr>
                    <w:rPr>
                      <w:rFonts w:cstheme="minorHAnsi"/>
                    </w:rPr>
                    <m:t>R</m:t>
                  </m:r>
                </m:sub>
              </m:sSub>
              <m:r>
                <m:rPr>
                  <m:nor/>
                </m:rPr>
                <w:rPr>
                  <w:rFonts w:cstheme="minorHAnsi"/>
                </w:rPr>
                <m:t>,</m:t>
              </m:r>
              <m:r>
                <m:rPr>
                  <m:nor/>
                </m:rPr>
                <w:rPr>
                  <w:rFonts w:ascii="Cambria Math" w:cstheme="minorHAnsi"/>
                </w:rPr>
                <m:t xml:space="preserve"> </m:t>
              </m:r>
              <m:r>
                <m:rPr>
                  <m:nor/>
                </m:rPr>
                <w:rPr>
                  <w:rFonts w:cstheme="minorHAnsi"/>
                </w:rPr>
                <m:t>c)</m:t>
              </m:r>
            </m:num>
            <m:den>
              <m:r>
                <m:rPr>
                  <m:nor/>
                </m:rPr>
                <w:rPr>
                  <w:rFonts w:cstheme="minorHAnsi"/>
                </w:rPr>
                <m:t>D(</m:t>
              </m:r>
              <m:sSub>
                <m:sSubPr>
                  <m:ctrlPr>
                    <w:rPr>
                      <w:rFonts w:ascii="Cambria Math" w:hAnsi="Cambria Math" w:cstheme="minorHAnsi"/>
                      <w:i/>
                    </w:rPr>
                  </m:ctrlPr>
                </m:sSubPr>
                <m:e>
                  <m:r>
                    <m:rPr>
                      <m:nor/>
                    </m:rPr>
                    <w:rPr>
                      <w:rFonts w:cstheme="minorHAnsi"/>
                    </w:rPr>
                    <m:t>z</m:t>
                  </m:r>
                </m:e>
                <m:sub>
                  <m:r>
                    <m:rPr>
                      <m:nor/>
                    </m:rPr>
                    <w:rPr>
                      <w:rFonts w:cstheme="minorHAnsi"/>
                    </w:rPr>
                    <m:t>R</m:t>
                  </m:r>
                </m:sub>
              </m:sSub>
              <m:r>
                <m:rPr>
                  <m:nor/>
                </m:rPr>
                <w:rPr>
                  <w:rFonts w:cstheme="minorHAnsi"/>
                </w:rPr>
                <m:t>,</m:t>
              </m:r>
              <m:sSub>
                <m:sSubPr>
                  <m:ctrlPr>
                    <w:rPr>
                      <w:rFonts w:ascii="Cambria Math" w:hAnsi="Cambria Math" w:cstheme="minorHAnsi"/>
                      <w:i/>
                    </w:rPr>
                  </m:ctrlPr>
                </m:sSubPr>
                <m:e>
                  <m:r>
                    <m:rPr>
                      <m:nor/>
                    </m:rPr>
                    <w:rPr>
                      <w:rFonts w:ascii="Cambria Math" w:cstheme="minorHAnsi"/>
                    </w:rPr>
                    <m:t xml:space="preserve"> </m:t>
                  </m:r>
                  <m:r>
                    <m:rPr>
                      <m:nor/>
                    </m:rPr>
                    <w:rPr>
                      <w:rFonts w:cstheme="minorHAnsi"/>
                    </w:rPr>
                    <m:t>c</m:t>
                  </m:r>
                </m:e>
                <m:sub>
                  <m:r>
                    <m:rPr>
                      <m:nor/>
                    </m:rPr>
                    <w:rPr>
                      <w:rFonts w:cstheme="minorHAnsi"/>
                    </w:rPr>
                    <m:t>R</m:t>
                  </m:r>
                </m:sub>
              </m:sSub>
              <m:r>
                <m:rPr>
                  <m:nor/>
                </m:rPr>
                <w:rPr>
                  <w:rFonts w:cstheme="minorHAnsi"/>
                </w:rPr>
                <m:t>)</m:t>
              </m:r>
            </m:den>
          </m:f>
        </m:oMath>
      </m:oMathPara>
      <w:bookmarkStart w:id="37" w:name="_Toc109036151"/>
      <w:bookmarkStart w:id="38" w:name="_Toc110268560"/>
    </w:p>
    <w:p w14:paraId="205B7DA7" w14:textId="44F806FE" w:rsidR="005A1C22" w:rsidRDefault="005A1C22" w:rsidP="001D7C40">
      <w:pPr>
        <w:pStyle w:val="Titre2"/>
        <w:spacing w:line="240" w:lineRule="auto"/>
      </w:pPr>
      <w:bookmarkStart w:id="39" w:name="_Toc114157192"/>
      <w:r>
        <w:t>Résultats et discussion</w:t>
      </w:r>
      <w:bookmarkEnd w:id="37"/>
      <w:bookmarkEnd w:id="38"/>
      <w:bookmarkEnd w:id="39"/>
    </w:p>
    <w:p w14:paraId="70F027B6" w14:textId="4683D55B" w:rsidR="00A64722" w:rsidRDefault="009A711D" w:rsidP="001D7C40">
      <w:pPr>
        <w:pStyle w:val="Titre3"/>
        <w:numPr>
          <w:ilvl w:val="0"/>
          <w:numId w:val="9"/>
        </w:numPr>
        <w:spacing w:line="240" w:lineRule="auto"/>
      </w:pPr>
      <w:bookmarkStart w:id="40" w:name="_Toc109036152"/>
      <w:bookmarkStart w:id="41" w:name="_Toc110268561"/>
      <w:bookmarkStart w:id="42" w:name="_Toc114157193"/>
      <w:r w:rsidRPr="009A711D">
        <w:t>Rendement en profondeur</w:t>
      </w:r>
      <w:bookmarkEnd w:id="40"/>
      <w:bookmarkEnd w:id="41"/>
      <w:bookmarkEnd w:id="42"/>
      <w:r w:rsidRPr="009A711D">
        <w:t xml:space="preserve"> </w:t>
      </w:r>
    </w:p>
    <w:p w14:paraId="48306C39" w14:textId="47CA86FA" w:rsidR="009A711D" w:rsidRDefault="009A711D" w:rsidP="001D7C40">
      <w:pPr>
        <w:pStyle w:val="Titre4"/>
        <w:spacing w:line="240" w:lineRule="auto"/>
      </w:pPr>
      <w:r w:rsidRPr="00911D70">
        <w:t>Influence de l’énergie</w:t>
      </w:r>
    </w:p>
    <w:p w14:paraId="37561120" w14:textId="5B3EA0C0" w:rsidR="0022796B" w:rsidRPr="00A91DD5" w:rsidRDefault="0022796B" w:rsidP="001D7C40">
      <w:pPr>
        <w:spacing w:after="0" w:line="240" w:lineRule="auto"/>
      </w:pPr>
    </w:p>
    <w:p w14:paraId="641FCFD1" w14:textId="77777777" w:rsidR="00FB322D" w:rsidRDefault="002F1002" w:rsidP="00FB322D">
      <w:pPr>
        <w:keepNext/>
        <w:spacing w:after="0" w:line="240" w:lineRule="auto"/>
        <w:jc w:val="center"/>
      </w:pPr>
      <w:r>
        <w:rPr>
          <w:noProof/>
          <w:lang w:eastAsia="fr-FR"/>
        </w:rPr>
        <mc:AlternateContent>
          <mc:Choice Requires="wps">
            <w:drawing>
              <wp:anchor distT="0" distB="0" distL="114300" distR="114300" simplePos="0" relativeHeight="251664384" behindDoc="0" locked="0" layoutInCell="1" allowOverlap="1" wp14:anchorId="3DC357C9" wp14:editId="03C3994E">
                <wp:simplePos x="0" y="0"/>
                <wp:positionH relativeFrom="column">
                  <wp:posOffset>1695306</wp:posOffset>
                </wp:positionH>
                <wp:positionV relativeFrom="paragraph">
                  <wp:posOffset>384990</wp:posOffset>
                </wp:positionV>
                <wp:extent cx="1724804" cy="197904"/>
                <wp:effectExtent l="0" t="0" r="46990" b="88265"/>
                <wp:wrapNone/>
                <wp:docPr id="12" name="Connecteur droit avec flèche 12"/>
                <wp:cNvGraphicFramePr/>
                <a:graphic xmlns:a="http://schemas.openxmlformats.org/drawingml/2006/main">
                  <a:graphicData uri="http://schemas.microsoft.com/office/word/2010/wordprocessingShape">
                    <wps:wsp>
                      <wps:cNvCnPr/>
                      <wps:spPr>
                        <a:xfrm>
                          <a:off x="0" y="0"/>
                          <a:ext cx="1724804" cy="19790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E33BEC" id="_x0000_t32" coordsize="21600,21600" o:spt="32" o:oned="t" path="m,l21600,21600e" filled="f">
                <v:path arrowok="t" fillok="f" o:connecttype="none"/>
                <o:lock v:ext="edit" shapetype="t"/>
              </v:shapetype>
              <v:shape id="Connecteur droit avec flèche 12" o:spid="_x0000_s1026" type="#_x0000_t32" style="position:absolute;margin-left:133.5pt;margin-top:30.3pt;width:135.8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" strokecolor="red" strokeweight=".5pt">
                <v:stroke endarrow="block" joinstyle="miter"/>
              </v:shape>
            </w:pict>
          </mc:Fallback>
        </mc:AlternateContent>
      </w:r>
      <w:r>
        <w:rPr>
          <w:noProof/>
          <w:lang w:eastAsia="fr-FR"/>
        </w:rPr>
        <mc:AlternateContent>
          <mc:Choice Requires="wps">
            <w:drawing>
              <wp:anchor distT="0" distB="0" distL="114300" distR="114300" simplePos="0" relativeHeight="251663360" behindDoc="0" locked="0" layoutInCell="1" allowOverlap="1" wp14:anchorId="022038F8" wp14:editId="16F5E81A">
                <wp:simplePos x="0" y="0"/>
                <wp:positionH relativeFrom="column">
                  <wp:posOffset>3486150</wp:posOffset>
                </wp:positionH>
                <wp:positionV relativeFrom="paragraph">
                  <wp:posOffset>71120</wp:posOffset>
                </wp:positionV>
                <wp:extent cx="904875" cy="1038225"/>
                <wp:effectExtent l="0" t="0" r="28575" b="28575"/>
                <wp:wrapNone/>
                <wp:docPr id="11" name="Rectangle à coins arrondis 11"/>
                <wp:cNvGraphicFramePr/>
                <a:graphic xmlns:a="http://schemas.openxmlformats.org/drawingml/2006/main">
                  <a:graphicData uri="http://schemas.microsoft.com/office/word/2010/wordprocessingShape">
                    <wps:wsp>
                      <wps:cNvSpPr/>
                      <wps:spPr>
                        <a:xfrm>
                          <a:off x="0" y="0"/>
                          <a:ext cx="904875" cy="1038225"/>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6B0C45" id="Rectangle à coins arrondis 11" o:spid="_x0000_s1026" style="position:absolute;margin-left:274.5pt;margin-top:5.6pt;width:71.25pt;height:8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" filled="f" strokecolor="red" strokeweight="1.5pt">
                <v:stroke joinstyle="miter"/>
              </v:roundrect>
            </w:pict>
          </mc:Fallback>
        </mc:AlternateContent>
      </w:r>
      <w:r>
        <w:rPr>
          <w:noProof/>
          <w:lang w:eastAsia="fr-FR"/>
        </w:rPr>
        <w:drawing>
          <wp:anchor distT="0" distB="0" distL="114300" distR="114300" simplePos="0" relativeHeight="251665408" behindDoc="0" locked="0" layoutInCell="1" allowOverlap="1" wp14:anchorId="1B87B171" wp14:editId="6D96D4FF">
            <wp:simplePos x="0" y="0"/>
            <wp:positionH relativeFrom="column">
              <wp:posOffset>3515216</wp:posOffset>
            </wp:positionH>
            <wp:positionV relativeFrom="paragraph">
              <wp:posOffset>143294</wp:posOffset>
            </wp:positionV>
            <wp:extent cx="828675" cy="905510"/>
            <wp:effectExtent l="0" t="0" r="9525" b="889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861" t="6270" r="51524" b="-1"/>
                    <a:stretch/>
                  </pic:blipFill>
                  <pic:spPr bwMode="auto">
                    <a:xfrm>
                      <a:off x="0" y="0"/>
                      <a:ext cx="828675" cy="905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32D1">
        <w:rPr>
          <w:noProof/>
          <w:lang w:eastAsia="fr-FR"/>
        </w:rPr>
        <w:drawing>
          <wp:inline distT="0" distB="0" distL="0" distR="0" wp14:anchorId="1CCC1DD7" wp14:editId="6CC84D46">
            <wp:extent cx="4928400" cy="2390775"/>
            <wp:effectExtent l="0" t="0" r="5715" b="9525"/>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C98C038" w14:textId="228FB20D" w:rsidR="0022796B" w:rsidRDefault="00FB322D" w:rsidP="00FB322D">
      <w:pPr>
        <w:pStyle w:val="Lgende"/>
        <w:jc w:val="center"/>
      </w:pPr>
      <w:r>
        <w:t xml:space="preserve">Figure </w:t>
      </w:r>
      <w:fldSimple w:instr=" SEQ Figure \* ARABIC ">
        <w:r w:rsidR="007A31AF">
          <w:rPr>
            <w:noProof/>
          </w:rPr>
          <w:t>2</w:t>
        </w:r>
      </w:fldSimple>
      <w:r>
        <w:t> : Courbe de RP, champ 10 cm x10 cm, CI 0,13 cc, DSP 100</w:t>
      </w:r>
      <w:r w:rsidR="00D313F1">
        <w:t xml:space="preserve"> cm</w:t>
      </w:r>
      <w:r w:rsidR="00580F2E">
        <w:t>.</w:t>
      </w:r>
    </w:p>
    <w:tbl>
      <w:tblPr>
        <w:tblStyle w:val="Grilledutableau"/>
        <w:tblW w:w="8566" w:type="dxa"/>
        <w:jc w:val="center"/>
        <w:tblLook w:val="04A0" w:firstRow="1" w:lastRow="0" w:firstColumn="1" w:lastColumn="0" w:noHBand="0" w:noVBand="1"/>
      </w:tblPr>
      <w:tblGrid>
        <w:gridCol w:w="1972"/>
        <w:gridCol w:w="1041"/>
        <w:gridCol w:w="1455"/>
        <w:gridCol w:w="1333"/>
        <w:gridCol w:w="1455"/>
        <w:gridCol w:w="1310"/>
      </w:tblGrid>
      <w:tr w:rsidR="001900A2" w14:paraId="7FA404B5" w14:textId="6767ED7C" w:rsidTr="002D77C5">
        <w:trPr>
          <w:trHeight w:val="225"/>
          <w:jc w:val="center"/>
        </w:trPr>
        <w:tc>
          <w:tcPr>
            <w:tcW w:w="1972" w:type="dxa"/>
            <w:vAlign w:val="center"/>
          </w:tcPr>
          <w:p w14:paraId="2EAC19C4" w14:textId="77777777" w:rsidR="001900A2" w:rsidRPr="00D2539E" w:rsidRDefault="001900A2" w:rsidP="001D7C40">
            <w:pPr>
              <w:jc w:val="center"/>
              <w:rPr>
                <w:sz w:val="20"/>
              </w:rPr>
            </w:pPr>
          </w:p>
        </w:tc>
        <w:tc>
          <w:tcPr>
            <w:tcW w:w="1041" w:type="dxa"/>
            <w:vAlign w:val="center"/>
          </w:tcPr>
          <w:p w14:paraId="1B654055" w14:textId="0774BADB" w:rsidR="001900A2" w:rsidRPr="00D2539E" w:rsidRDefault="001900A2" w:rsidP="001D7C40">
            <w:pPr>
              <w:jc w:val="center"/>
              <w:rPr>
                <w:color w:val="009999"/>
                <w:sz w:val="20"/>
              </w:rPr>
            </w:pPr>
            <w:r w:rsidRPr="00D2539E">
              <w:rPr>
                <w:color w:val="009999"/>
                <w:sz w:val="20"/>
              </w:rPr>
              <w:t>6 MV TB</w:t>
            </w:r>
          </w:p>
        </w:tc>
        <w:tc>
          <w:tcPr>
            <w:tcW w:w="1455" w:type="dxa"/>
            <w:vAlign w:val="center"/>
          </w:tcPr>
          <w:p w14:paraId="1661C556" w14:textId="291BAE14" w:rsidR="001900A2" w:rsidRPr="00D2539E" w:rsidRDefault="001900A2" w:rsidP="001D7C40">
            <w:pPr>
              <w:jc w:val="center"/>
              <w:rPr>
                <w:sz w:val="20"/>
              </w:rPr>
            </w:pPr>
            <w:r w:rsidRPr="00D2539E">
              <w:rPr>
                <w:color w:val="ED7D31" w:themeColor="accent2"/>
                <w:sz w:val="20"/>
              </w:rPr>
              <w:t xml:space="preserve">6 </w:t>
            </w:r>
            <w:r w:rsidRPr="00D2539E">
              <w:rPr>
                <w:color w:val="ED7D31"/>
                <w:sz w:val="20"/>
              </w:rPr>
              <w:t>MV (FFF)</w:t>
            </w:r>
          </w:p>
        </w:tc>
        <w:tc>
          <w:tcPr>
            <w:tcW w:w="1333" w:type="dxa"/>
          </w:tcPr>
          <w:p w14:paraId="35958CCB" w14:textId="79260E04" w:rsidR="001900A2" w:rsidRPr="00D2539E" w:rsidRDefault="001900A2" w:rsidP="001D7C40">
            <w:pPr>
              <w:jc w:val="center"/>
              <w:rPr>
                <w:color w:val="FF0066"/>
                <w:sz w:val="20"/>
              </w:rPr>
            </w:pPr>
            <w:r w:rsidRPr="00D2539E">
              <w:rPr>
                <w:color w:val="5B9BD5" w:themeColor="accent1"/>
                <w:sz w:val="20"/>
              </w:rPr>
              <w:t xml:space="preserve">6 MV </w:t>
            </w:r>
            <w:proofErr w:type="spellStart"/>
            <w:r w:rsidRPr="00D2539E">
              <w:rPr>
                <w:color w:val="5B9BD5" w:themeColor="accent1"/>
                <w:sz w:val="20"/>
              </w:rPr>
              <w:t>Clinac</w:t>
            </w:r>
            <w:proofErr w:type="spellEnd"/>
          </w:p>
        </w:tc>
        <w:tc>
          <w:tcPr>
            <w:tcW w:w="1455" w:type="dxa"/>
            <w:vAlign w:val="center"/>
          </w:tcPr>
          <w:p w14:paraId="3FDC4085" w14:textId="4E628BAF" w:rsidR="001900A2" w:rsidRPr="00D2539E" w:rsidRDefault="001900A2" w:rsidP="001D7C40">
            <w:pPr>
              <w:jc w:val="center"/>
              <w:rPr>
                <w:color w:val="FF0066"/>
                <w:sz w:val="20"/>
              </w:rPr>
            </w:pPr>
            <w:r w:rsidRPr="00D2539E">
              <w:rPr>
                <w:color w:val="FF0066"/>
                <w:sz w:val="20"/>
              </w:rPr>
              <w:t>10 MV</w:t>
            </w:r>
          </w:p>
        </w:tc>
        <w:tc>
          <w:tcPr>
            <w:tcW w:w="1310" w:type="dxa"/>
            <w:vAlign w:val="center"/>
          </w:tcPr>
          <w:p w14:paraId="190E99B9" w14:textId="7C45A38E" w:rsidR="001900A2" w:rsidRPr="00D2539E" w:rsidRDefault="001900A2" w:rsidP="001D7C40">
            <w:pPr>
              <w:jc w:val="center"/>
              <w:rPr>
                <w:color w:val="FF0066"/>
                <w:sz w:val="20"/>
              </w:rPr>
            </w:pPr>
            <w:r w:rsidRPr="00D2539E">
              <w:rPr>
                <w:color w:val="7030A0"/>
                <w:sz w:val="20"/>
              </w:rPr>
              <w:t>23 MV</w:t>
            </w:r>
          </w:p>
        </w:tc>
      </w:tr>
      <w:tr w:rsidR="00EF4C00" w14:paraId="0632CE61" w14:textId="77777777" w:rsidTr="00A25DF6">
        <w:trPr>
          <w:trHeight w:val="225"/>
          <w:jc w:val="center"/>
        </w:trPr>
        <w:tc>
          <w:tcPr>
            <w:tcW w:w="1972" w:type="dxa"/>
            <w:vAlign w:val="center"/>
          </w:tcPr>
          <w:p w14:paraId="36A6CFE1" w14:textId="13EBBBE6" w:rsidR="00EF4C00" w:rsidRPr="00EF4C00" w:rsidRDefault="00EF4C00" w:rsidP="001D7C40">
            <w:pPr>
              <w:jc w:val="center"/>
              <w:rPr>
                <w:sz w:val="20"/>
              </w:rPr>
            </w:pPr>
            <w:proofErr w:type="spellStart"/>
            <w:r>
              <w:rPr>
                <w:sz w:val="20"/>
              </w:rPr>
              <w:t>D</w:t>
            </w:r>
            <w:r>
              <w:rPr>
                <w:sz w:val="20"/>
                <w:vertAlign w:val="subscript"/>
              </w:rPr>
              <w:t>entrée</w:t>
            </w:r>
            <w:proofErr w:type="spellEnd"/>
            <w:r>
              <w:rPr>
                <w:sz w:val="20"/>
                <w:vertAlign w:val="subscript"/>
              </w:rPr>
              <w:t xml:space="preserve"> </w:t>
            </w:r>
            <w:r>
              <w:rPr>
                <w:sz w:val="20"/>
              </w:rPr>
              <w:t>(%)</w:t>
            </w:r>
          </w:p>
        </w:tc>
        <w:tc>
          <w:tcPr>
            <w:tcW w:w="1041" w:type="dxa"/>
            <w:vAlign w:val="center"/>
          </w:tcPr>
          <w:p w14:paraId="3881B046" w14:textId="0E0A5334" w:rsidR="00EF4C00" w:rsidRPr="00D2539E" w:rsidRDefault="007B14B9" w:rsidP="00A25DF6">
            <w:pPr>
              <w:jc w:val="center"/>
              <w:rPr>
                <w:sz w:val="20"/>
              </w:rPr>
            </w:pPr>
            <w:r>
              <w:rPr>
                <w:sz w:val="20"/>
              </w:rPr>
              <w:t>51,1</w:t>
            </w:r>
          </w:p>
        </w:tc>
        <w:tc>
          <w:tcPr>
            <w:tcW w:w="1455" w:type="dxa"/>
            <w:vAlign w:val="center"/>
          </w:tcPr>
          <w:p w14:paraId="6254367C" w14:textId="4461841B" w:rsidR="00EF4C00" w:rsidRPr="00D2539E" w:rsidRDefault="007B14B9" w:rsidP="00A25DF6">
            <w:pPr>
              <w:jc w:val="center"/>
              <w:rPr>
                <w:sz w:val="20"/>
              </w:rPr>
            </w:pPr>
            <w:r>
              <w:rPr>
                <w:sz w:val="20"/>
              </w:rPr>
              <w:t>59,7</w:t>
            </w:r>
          </w:p>
        </w:tc>
        <w:tc>
          <w:tcPr>
            <w:tcW w:w="1333" w:type="dxa"/>
            <w:vAlign w:val="center"/>
          </w:tcPr>
          <w:p w14:paraId="53BB10B5" w14:textId="5315E876" w:rsidR="00EF4C00" w:rsidRPr="00D2539E" w:rsidRDefault="007B14B9" w:rsidP="00A25DF6">
            <w:pPr>
              <w:jc w:val="center"/>
              <w:rPr>
                <w:sz w:val="20"/>
              </w:rPr>
            </w:pPr>
            <w:r>
              <w:rPr>
                <w:sz w:val="20"/>
              </w:rPr>
              <w:t>50,6</w:t>
            </w:r>
          </w:p>
        </w:tc>
        <w:tc>
          <w:tcPr>
            <w:tcW w:w="1455" w:type="dxa"/>
            <w:vAlign w:val="center"/>
          </w:tcPr>
          <w:p w14:paraId="4A7CCB8A" w14:textId="31B1FC53" w:rsidR="00EF4C00" w:rsidRPr="00D2539E" w:rsidRDefault="007B14B9" w:rsidP="00A25DF6">
            <w:pPr>
              <w:jc w:val="center"/>
              <w:rPr>
                <w:sz w:val="20"/>
              </w:rPr>
            </w:pPr>
            <w:r>
              <w:rPr>
                <w:sz w:val="20"/>
              </w:rPr>
              <w:t>35,1</w:t>
            </w:r>
          </w:p>
        </w:tc>
        <w:tc>
          <w:tcPr>
            <w:tcW w:w="1310" w:type="dxa"/>
            <w:vAlign w:val="center"/>
          </w:tcPr>
          <w:p w14:paraId="30995A88" w14:textId="6B63041B" w:rsidR="00EF4C00" w:rsidRPr="00D2539E" w:rsidRDefault="007B14B9" w:rsidP="00A25DF6">
            <w:pPr>
              <w:jc w:val="center"/>
              <w:rPr>
                <w:sz w:val="20"/>
              </w:rPr>
            </w:pPr>
            <w:r>
              <w:rPr>
                <w:sz w:val="20"/>
              </w:rPr>
              <w:t>30,7</w:t>
            </w:r>
          </w:p>
        </w:tc>
      </w:tr>
      <w:tr w:rsidR="001900A2" w14:paraId="2F04DC6A" w14:textId="602C025B" w:rsidTr="00A25DF6">
        <w:trPr>
          <w:trHeight w:val="225"/>
          <w:jc w:val="center"/>
        </w:trPr>
        <w:tc>
          <w:tcPr>
            <w:tcW w:w="1972" w:type="dxa"/>
            <w:vAlign w:val="center"/>
          </w:tcPr>
          <w:p w14:paraId="52557E27" w14:textId="10B37696" w:rsidR="001900A2" w:rsidRPr="00D2539E" w:rsidRDefault="001900A2" w:rsidP="001D7C40">
            <w:pPr>
              <w:jc w:val="center"/>
              <w:rPr>
                <w:sz w:val="20"/>
              </w:rPr>
            </w:pPr>
            <w:r w:rsidRPr="00D2539E">
              <w:rPr>
                <w:sz w:val="20"/>
              </w:rPr>
              <w:t>R</w:t>
            </w:r>
            <w:r w:rsidRPr="00D2539E">
              <w:rPr>
                <w:sz w:val="20"/>
                <w:vertAlign w:val="subscript"/>
              </w:rPr>
              <w:t xml:space="preserve">50 </w:t>
            </w:r>
            <w:r w:rsidRPr="00D2539E">
              <w:rPr>
                <w:sz w:val="20"/>
              </w:rPr>
              <w:t>(cm)</w:t>
            </w:r>
          </w:p>
        </w:tc>
        <w:tc>
          <w:tcPr>
            <w:tcW w:w="1041" w:type="dxa"/>
            <w:vAlign w:val="center"/>
          </w:tcPr>
          <w:p w14:paraId="34D57550" w14:textId="750EDB1B" w:rsidR="001900A2" w:rsidRPr="00D2539E" w:rsidRDefault="001900A2" w:rsidP="00A25DF6">
            <w:pPr>
              <w:jc w:val="center"/>
              <w:rPr>
                <w:sz w:val="20"/>
              </w:rPr>
            </w:pPr>
            <w:r w:rsidRPr="00D2539E">
              <w:rPr>
                <w:sz w:val="20"/>
              </w:rPr>
              <w:t>15,10</w:t>
            </w:r>
          </w:p>
        </w:tc>
        <w:tc>
          <w:tcPr>
            <w:tcW w:w="1455" w:type="dxa"/>
            <w:vAlign w:val="center"/>
          </w:tcPr>
          <w:p w14:paraId="7C023B0D" w14:textId="3BC76634" w:rsidR="001900A2" w:rsidRPr="00D2539E" w:rsidRDefault="001900A2" w:rsidP="00A25DF6">
            <w:pPr>
              <w:jc w:val="center"/>
              <w:rPr>
                <w:sz w:val="20"/>
              </w:rPr>
            </w:pPr>
            <w:r w:rsidRPr="00D2539E">
              <w:rPr>
                <w:sz w:val="20"/>
              </w:rPr>
              <w:t>13,91</w:t>
            </w:r>
          </w:p>
        </w:tc>
        <w:tc>
          <w:tcPr>
            <w:tcW w:w="1333" w:type="dxa"/>
            <w:vAlign w:val="center"/>
          </w:tcPr>
          <w:p w14:paraId="55D1BE4D" w14:textId="5698DFA2" w:rsidR="001900A2" w:rsidRPr="00D2539E" w:rsidRDefault="00A25DF6" w:rsidP="00A25DF6">
            <w:pPr>
              <w:jc w:val="center"/>
              <w:rPr>
                <w:sz w:val="20"/>
              </w:rPr>
            </w:pPr>
            <w:r w:rsidRPr="00D2539E">
              <w:rPr>
                <w:sz w:val="20"/>
              </w:rPr>
              <w:t>15,08</w:t>
            </w:r>
          </w:p>
        </w:tc>
        <w:tc>
          <w:tcPr>
            <w:tcW w:w="1455" w:type="dxa"/>
            <w:vAlign w:val="center"/>
          </w:tcPr>
          <w:p w14:paraId="7CA05C60" w14:textId="454727E1" w:rsidR="001900A2" w:rsidRPr="00D2539E" w:rsidRDefault="001900A2" w:rsidP="00A25DF6">
            <w:pPr>
              <w:jc w:val="center"/>
              <w:rPr>
                <w:sz w:val="20"/>
              </w:rPr>
            </w:pPr>
            <w:r w:rsidRPr="00D2539E">
              <w:rPr>
                <w:sz w:val="20"/>
              </w:rPr>
              <w:t>18,37</w:t>
            </w:r>
          </w:p>
        </w:tc>
        <w:tc>
          <w:tcPr>
            <w:tcW w:w="1310" w:type="dxa"/>
            <w:vAlign w:val="center"/>
          </w:tcPr>
          <w:p w14:paraId="13634716" w14:textId="3A5DDD50" w:rsidR="001900A2" w:rsidRPr="00D2539E" w:rsidRDefault="00A25DF6" w:rsidP="00A25DF6">
            <w:pPr>
              <w:jc w:val="center"/>
              <w:rPr>
                <w:sz w:val="20"/>
              </w:rPr>
            </w:pPr>
            <w:r w:rsidRPr="00D2539E">
              <w:rPr>
                <w:sz w:val="20"/>
              </w:rPr>
              <w:t>21,29</w:t>
            </w:r>
          </w:p>
        </w:tc>
      </w:tr>
      <w:tr w:rsidR="001900A2" w14:paraId="79D4C105" w14:textId="62AACB4A" w:rsidTr="00A25DF6">
        <w:trPr>
          <w:trHeight w:val="235"/>
          <w:jc w:val="center"/>
        </w:trPr>
        <w:tc>
          <w:tcPr>
            <w:tcW w:w="1972" w:type="dxa"/>
            <w:vAlign w:val="center"/>
          </w:tcPr>
          <w:p w14:paraId="0E7132BD" w14:textId="42706409" w:rsidR="001900A2" w:rsidRPr="00D2539E" w:rsidRDefault="001900A2" w:rsidP="001D7C40">
            <w:pPr>
              <w:jc w:val="center"/>
              <w:rPr>
                <w:sz w:val="20"/>
              </w:rPr>
            </w:pPr>
            <w:r w:rsidRPr="00D2539E">
              <w:rPr>
                <w:sz w:val="20"/>
              </w:rPr>
              <w:t>R</w:t>
            </w:r>
            <w:r w:rsidRPr="00D2539E">
              <w:rPr>
                <w:sz w:val="20"/>
                <w:vertAlign w:val="subscript"/>
              </w:rPr>
              <w:t>100</w:t>
            </w:r>
            <w:r w:rsidRPr="00D2539E">
              <w:rPr>
                <w:sz w:val="20"/>
              </w:rPr>
              <w:t xml:space="preserve"> (cm)</w:t>
            </w:r>
          </w:p>
        </w:tc>
        <w:tc>
          <w:tcPr>
            <w:tcW w:w="1041" w:type="dxa"/>
            <w:vAlign w:val="center"/>
          </w:tcPr>
          <w:p w14:paraId="27B42905" w14:textId="034E4550" w:rsidR="001900A2" w:rsidRPr="00D2539E" w:rsidRDefault="001900A2" w:rsidP="00A25DF6">
            <w:pPr>
              <w:jc w:val="center"/>
              <w:rPr>
                <w:sz w:val="20"/>
              </w:rPr>
            </w:pPr>
            <w:r w:rsidRPr="00D2539E">
              <w:rPr>
                <w:sz w:val="20"/>
              </w:rPr>
              <w:t>1,50</w:t>
            </w:r>
          </w:p>
        </w:tc>
        <w:tc>
          <w:tcPr>
            <w:tcW w:w="1455" w:type="dxa"/>
            <w:vAlign w:val="center"/>
          </w:tcPr>
          <w:p w14:paraId="45966CAC" w14:textId="7759F6EE" w:rsidR="001900A2" w:rsidRPr="00D2539E" w:rsidRDefault="001900A2" w:rsidP="00A25DF6">
            <w:pPr>
              <w:jc w:val="center"/>
              <w:rPr>
                <w:sz w:val="20"/>
              </w:rPr>
            </w:pPr>
            <w:r w:rsidRPr="00D2539E">
              <w:rPr>
                <w:sz w:val="20"/>
              </w:rPr>
              <w:t>1,38</w:t>
            </w:r>
          </w:p>
        </w:tc>
        <w:tc>
          <w:tcPr>
            <w:tcW w:w="1333" w:type="dxa"/>
            <w:vAlign w:val="center"/>
          </w:tcPr>
          <w:p w14:paraId="0E7A6491" w14:textId="1D85E012" w:rsidR="001900A2" w:rsidRPr="00D2539E" w:rsidRDefault="00A25DF6" w:rsidP="00A25DF6">
            <w:pPr>
              <w:jc w:val="center"/>
              <w:rPr>
                <w:sz w:val="20"/>
              </w:rPr>
            </w:pPr>
            <w:r w:rsidRPr="00D2539E">
              <w:rPr>
                <w:sz w:val="20"/>
              </w:rPr>
              <w:t>1,26</w:t>
            </w:r>
          </w:p>
        </w:tc>
        <w:tc>
          <w:tcPr>
            <w:tcW w:w="1455" w:type="dxa"/>
            <w:vAlign w:val="center"/>
          </w:tcPr>
          <w:p w14:paraId="36D3E3BE" w14:textId="6A7E6876" w:rsidR="001900A2" w:rsidRPr="00D2539E" w:rsidRDefault="001900A2" w:rsidP="00A25DF6">
            <w:pPr>
              <w:jc w:val="center"/>
              <w:rPr>
                <w:sz w:val="20"/>
              </w:rPr>
            </w:pPr>
            <w:r w:rsidRPr="00D2539E">
              <w:rPr>
                <w:sz w:val="20"/>
              </w:rPr>
              <w:t>2,12</w:t>
            </w:r>
          </w:p>
        </w:tc>
        <w:tc>
          <w:tcPr>
            <w:tcW w:w="1310" w:type="dxa"/>
            <w:vAlign w:val="center"/>
          </w:tcPr>
          <w:p w14:paraId="4D45CDD8" w14:textId="245383EC" w:rsidR="001900A2" w:rsidRPr="00D2539E" w:rsidRDefault="00A25DF6" w:rsidP="00A25DF6">
            <w:pPr>
              <w:jc w:val="center"/>
              <w:rPr>
                <w:sz w:val="20"/>
              </w:rPr>
            </w:pPr>
            <w:r w:rsidRPr="00D2539E">
              <w:rPr>
                <w:sz w:val="20"/>
              </w:rPr>
              <w:t>3,31</w:t>
            </w:r>
          </w:p>
        </w:tc>
      </w:tr>
      <w:tr w:rsidR="001900A2" w14:paraId="1E35B73D" w14:textId="09F6A9E5" w:rsidTr="00623B9A">
        <w:trPr>
          <w:trHeight w:val="285"/>
          <w:jc w:val="center"/>
        </w:trPr>
        <w:tc>
          <w:tcPr>
            <w:tcW w:w="1972" w:type="dxa"/>
            <w:vAlign w:val="center"/>
          </w:tcPr>
          <w:p w14:paraId="6888ACFE" w14:textId="3992B70F" w:rsidR="001900A2" w:rsidRPr="00D2539E" w:rsidRDefault="001900A2" w:rsidP="001D7C40">
            <w:pPr>
              <w:jc w:val="center"/>
              <w:rPr>
                <w:sz w:val="20"/>
              </w:rPr>
            </w:pPr>
            <w:r w:rsidRPr="00D2539E">
              <w:rPr>
                <w:sz w:val="20"/>
              </w:rPr>
              <w:t>Qualité du faisceau</w:t>
            </w:r>
          </w:p>
        </w:tc>
        <w:tc>
          <w:tcPr>
            <w:tcW w:w="1041" w:type="dxa"/>
            <w:vAlign w:val="center"/>
          </w:tcPr>
          <w:p w14:paraId="5E6167FC" w14:textId="25C39702" w:rsidR="001900A2" w:rsidRPr="00D2539E" w:rsidRDefault="001900A2" w:rsidP="00A25DF6">
            <w:pPr>
              <w:jc w:val="center"/>
              <w:rPr>
                <w:sz w:val="20"/>
              </w:rPr>
            </w:pPr>
            <w:r w:rsidRPr="00D2539E">
              <w:rPr>
                <w:sz w:val="20"/>
              </w:rPr>
              <w:t>0,572</w:t>
            </w:r>
          </w:p>
        </w:tc>
        <w:tc>
          <w:tcPr>
            <w:tcW w:w="1455" w:type="dxa"/>
            <w:vAlign w:val="center"/>
          </w:tcPr>
          <w:p w14:paraId="59DF14F9" w14:textId="132D87D1" w:rsidR="001900A2" w:rsidRPr="00D2539E" w:rsidRDefault="001900A2" w:rsidP="00A25DF6">
            <w:pPr>
              <w:jc w:val="center"/>
              <w:rPr>
                <w:sz w:val="20"/>
              </w:rPr>
            </w:pPr>
            <w:r w:rsidRPr="00D2539E">
              <w:rPr>
                <w:sz w:val="20"/>
              </w:rPr>
              <w:t>0,547</w:t>
            </w:r>
          </w:p>
        </w:tc>
        <w:tc>
          <w:tcPr>
            <w:tcW w:w="1333" w:type="dxa"/>
            <w:vAlign w:val="center"/>
          </w:tcPr>
          <w:p w14:paraId="68622903" w14:textId="0A8D57F2" w:rsidR="001900A2" w:rsidRPr="00D2539E" w:rsidRDefault="00A25DF6" w:rsidP="00A25DF6">
            <w:pPr>
              <w:jc w:val="center"/>
              <w:rPr>
                <w:sz w:val="20"/>
              </w:rPr>
            </w:pPr>
            <w:r w:rsidRPr="00D2539E">
              <w:rPr>
                <w:sz w:val="20"/>
              </w:rPr>
              <w:t>0,571</w:t>
            </w:r>
          </w:p>
        </w:tc>
        <w:tc>
          <w:tcPr>
            <w:tcW w:w="1455" w:type="dxa"/>
            <w:vAlign w:val="center"/>
          </w:tcPr>
          <w:p w14:paraId="5E3479E9" w14:textId="0870BF28" w:rsidR="001900A2" w:rsidRPr="00D2539E" w:rsidRDefault="001900A2" w:rsidP="00A25DF6">
            <w:pPr>
              <w:jc w:val="center"/>
              <w:rPr>
                <w:sz w:val="20"/>
              </w:rPr>
            </w:pPr>
            <w:r w:rsidRPr="00D2539E">
              <w:rPr>
                <w:sz w:val="20"/>
              </w:rPr>
              <w:t>0,630</w:t>
            </w:r>
          </w:p>
        </w:tc>
        <w:tc>
          <w:tcPr>
            <w:tcW w:w="1310" w:type="dxa"/>
            <w:vAlign w:val="center"/>
          </w:tcPr>
          <w:p w14:paraId="56E0622C" w14:textId="4B621C66" w:rsidR="001900A2" w:rsidRPr="00D2539E" w:rsidRDefault="00A25DF6" w:rsidP="00A25DF6">
            <w:pPr>
              <w:jc w:val="center"/>
              <w:rPr>
                <w:sz w:val="20"/>
              </w:rPr>
            </w:pPr>
            <w:r w:rsidRPr="00D2539E">
              <w:rPr>
                <w:sz w:val="20"/>
              </w:rPr>
              <w:t>0,666</w:t>
            </w:r>
          </w:p>
        </w:tc>
      </w:tr>
    </w:tbl>
    <w:p w14:paraId="776A06B6" w14:textId="20DCEF79" w:rsidR="005C7746" w:rsidRDefault="005C7746" w:rsidP="001D7C40">
      <w:pPr>
        <w:spacing w:after="0" w:line="240" w:lineRule="auto"/>
      </w:pPr>
    </w:p>
    <w:p w14:paraId="5ED307E1" w14:textId="069F9590" w:rsidR="00CD5E79" w:rsidRDefault="00CD5E79" w:rsidP="001D7C40">
      <w:pPr>
        <w:spacing w:after="0" w:line="240" w:lineRule="auto"/>
      </w:pPr>
      <w:r>
        <w:t xml:space="preserve">La profondeur du maximum de dose augmente lorsque l’énergie augmente. Ceci s’explique par l’énergie transférée aux électrons qui augmente. Le parcours des électrons secondaires sera ainsi plus important et le maximum de dose est atteint à une plus grande profondeur. </w:t>
      </w:r>
    </w:p>
    <w:p w14:paraId="619920FB" w14:textId="731B2D64" w:rsidR="00CD5E79" w:rsidRDefault="00CD5E79" w:rsidP="001D7C40">
      <w:pPr>
        <w:spacing w:after="0" w:line="240" w:lineRule="auto"/>
      </w:pPr>
      <w:r>
        <w:t xml:space="preserve">La dose à la surface diminue lorsque l’énergie augmente. </w:t>
      </w:r>
      <w:commentRangeStart w:id="43"/>
      <w:r w:rsidR="005E0487" w:rsidRPr="005E0487">
        <w:t>En effet, l</w:t>
      </w:r>
      <w:r w:rsidR="005F411E" w:rsidRPr="005E0487">
        <w:t>’augmentation de l’énergie provoque une mise en mouvement d’électrons plus énergétiques conduisant à un dépôt d’énergie linéique moins élevé</w:t>
      </w:r>
      <w:r w:rsidR="005E0487" w:rsidRPr="005E0487">
        <w:t xml:space="preserve"> (quantité de rayonnement rétrodiffusé moins importante)</w:t>
      </w:r>
      <w:r w:rsidR="005F411E" w:rsidRPr="005E0487">
        <w:t xml:space="preserve">. </w:t>
      </w:r>
      <w:commentRangeEnd w:id="43"/>
      <w:r w:rsidR="00A91DDD">
        <w:rPr>
          <w:rStyle w:val="Marquedecommentaire"/>
        </w:rPr>
        <w:commentReference w:id="43"/>
      </w:r>
    </w:p>
    <w:p w14:paraId="3E7D3C13" w14:textId="1E335B92" w:rsidR="00E03495" w:rsidRDefault="00E03495" w:rsidP="001D7C40">
      <w:pPr>
        <w:spacing w:after="0" w:line="240" w:lineRule="auto"/>
      </w:pPr>
      <w:r>
        <w:t xml:space="preserve">Lorsque l’énergie augmente, l’atténuation du faisceau est </w:t>
      </w:r>
      <w:del w:id="44" w:author="Administrateur" w:date="2022-10-29T09:02:00Z">
        <w:r w:rsidDel="00A91DDD">
          <w:delText>plus lente</w:delText>
        </w:r>
      </w:del>
      <w:ins w:id="45" w:author="Administrateur" w:date="2022-10-29T09:02:00Z">
        <w:r w:rsidR="00A91DDD">
          <w:t>plus faible</w:t>
        </w:r>
      </w:ins>
      <w:r>
        <w:t xml:space="preserve">, </w:t>
      </w:r>
      <w:commentRangeStart w:id="46"/>
      <w:r>
        <w:t>ce qui provoque une augmentation de dose déposée en profondeur</w:t>
      </w:r>
      <w:commentRangeEnd w:id="46"/>
      <w:r w:rsidR="00A91DDD">
        <w:rPr>
          <w:rStyle w:val="Marquedecommentaire"/>
        </w:rPr>
        <w:commentReference w:id="46"/>
      </w:r>
      <w:r>
        <w:t xml:space="preserve">.  </w:t>
      </w:r>
    </w:p>
    <w:p w14:paraId="36BEC6CC" w14:textId="06F2D817" w:rsidR="00CB6659" w:rsidRPr="00890B8D" w:rsidRDefault="00890B8D" w:rsidP="001D7C40">
      <w:pPr>
        <w:spacing w:after="0" w:line="240" w:lineRule="auto"/>
      </w:pPr>
      <w:r w:rsidRPr="00890B8D">
        <w:t>Le faisceau X6 FFF a une dose à l</w:t>
      </w:r>
      <w:r w:rsidR="003F44CA">
        <w:t>a surface plus élevée que le X6 (moins de rayonnement diffusé</w:t>
      </w:r>
      <w:r w:rsidR="00614759">
        <w:t xml:space="preserve"> en provenance de la tête de l’accélérateur</w:t>
      </w:r>
      <w:r w:rsidR="003F44CA">
        <w:t xml:space="preserve"> et de transmission à travers le MLC). </w:t>
      </w:r>
      <w:r w:rsidR="00E06D71">
        <w:t xml:space="preserve">Pour les faisceaux FFF, le cône égalisateur est enlevé, ce qui provoque une diminution de </w:t>
      </w:r>
      <w:r w:rsidR="00D45D5C">
        <w:t xml:space="preserve">l'énergie moyenne </w:t>
      </w:r>
      <w:r w:rsidR="00E06D71">
        <w:t>du faisceau</w:t>
      </w:r>
      <w:r w:rsidR="00291CAF">
        <w:t xml:space="preserve"> et une réduction du</w:t>
      </w:r>
      <w:r w:rsidR="00D45D5C">
        <w:t xml:space="preserve"> pouvoir pénétrant des photons et donc la pe</w:t>
      </w:r>
      <w:r w:rsidR="008B252C">
        <w:t xml:space="preserve">nte du rendement en profondeur. </w:t>
      </w:r>
    </w:p>
    <w:p w14:paraId="14991CA2" w14:textId="6D270888" w:rsidR="002D6475" w:rsidRDefault="002D6475" w:rsidP="001D7C40">
      <w:pPr>
        <w:spacing w:after="0" w:line="240" w:lineRule="auto"/>
      </w:pPr>
      <w:r w:rsidRPr="002D6475">
        <w:t>Les valeurs de qualité de faisceaux présentes dans les tableaux sont celles don</w:t>
      </w:r>
      <w:r w:rsidR="00DA6D9E">
        <w:t xml:space="preserve">nées par le logiciel </w:t>
      </w:r>
      <w:proofErr w:type="spellStart"/>
      <w:r w:rsidR="00DA6D9E">
        <w:t>myQA</w:t>
      </w:r>
      <w:proofErr w:type="spellEnd"/>
      <w:r w:rsidR="00103DE8">
        <w:t xml:space="preserve"> </w:t>
      </w:r>
      <w:proofErr w:type="spellStart"/>
      <w:r w:rsidR="00103DE8">
        <w:t>Accept</w:t>
      </w:r>
      <w:proofErr w:type="spellEnd"/>
      <w:r w:rsidRPr="002D6475">
        <w:t xml:space="preserve">. Il calcule la qualité du faisceau avec le rapport des rendements en profondeur à 20 cm et 10 cm. </w:t>
      </w:r>
    </w:p>
    <w:p w14:paraId="48F55007" w14:textId="77777777" w:rsidR="00CB6659" w:rsidRDefault="00CB6659" w:rsidP="001D7C40">
      <w:pPr>
        <w:spacing w:after="0" w:line="240" w:lineRule="auto"/>
      </w:pPr>
    </w:p>
    <w:p w14:paraId="73711D89" w14:textId="77777777" w:rsidR="006060F6" w:rsidRDefault="006060F6">
      <w:pPr>
        <w:jc w:val="left"/>
        <w:rPr>
          <w:rFonts w:asciiTheme="majorHAnsi" w:eastAsiaTheme="majorEastAsia" w:hAnsiTheme="majorHAnsi" w:cstheme="majorBidi"/>
          <w:i/>
          <w:iCs/>
          <w:color w:val="2E74B5" w:themeColor="accent1" w:themeShade="BF"/>
        </w:rPr>
      </w:pPr>
      <w:r>
        <w:br w:type="page"/>
      </w:r>
    </w:p>
    <w:p w14:paraId="2303CF90" w14:textId="7EBB5321" w:rsidR="00911D70" w:rsidRDefault="00911D70" w:rsidP="001D7C40">
      <w:pPr>
        <w:pStyle w:val="Titre4"/>
        <w:spacing w:line="240" w:lineRule="auto"/>
      </w:pPr>
      <w:r>
        <w:lastRenderedPageBreak/>
        <w:t>Influence de la taille de champ</w:t>
      </w:r>
    </w:p>
    <w:p w14:paraId="0B2FA70C" w14:textId="13554D80" w:rsidR="00C93E98" w:rsidRDefault="00C93E98" w:rsidP="00C93E98"/>
    <w:p w14:paraId="563B57E3" w14:textId="77777777" w:rsidR="00FB322D" w:rsidRDefault="00C77C60" w:rsidP="00FB322D">
      <w:pPr>
        <w:keepNext/>
        <w:jc w:val="center"/>
      </w:pPr>
      <w:r>
        <w:rPr>
          <w:noProof/>
          <w:lang w:eastAsia="fr-FR"/>
        </w:rPr>
        <w:drawing>
          <wp:anchor distT="0" distB="0" distL="114300" distR="114300" simplePos="0" relativeHeight="251666432" behindDoc="0" locked="0" layoutInCell="1" allowOverlap="1" wp14:anchorId="6EDE57A1" wp14:editId="6F0F55A5">
            <wp:simplePos x="0" y="0"/>
            <wp:positionH relativeFrom="column">
              <wp:posOffset>3621074</wp:posOffset>
            </wp:positionH>
            <wp:positionV relativeFrom="paragraph">
              <wp:posOffset>186055</wp:posOffset>
            </wp:positionV>
            <wp:extent cx="751840" cy="89662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5940" t="4332" r="78199"/>
                    <a:stretch/>
                  </pic:blipFill>
                  <pic:spPr bwMode="auto">
                    <a:xfrm>
                      <a:off x="0" y="0"/>
                      <a:ext cx="751840" cy="896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2E62">
        <w:rPr>
          <w:noProof/>
          <w:lang w:eastAsia="fr-FR"/>
        </w:rPr>
        <mc:AlternateContent>
          <mc:Choice Requires="wps">
            <w:drawing>
              <wp:anchor distT="0" distB="0" distL="114300" distR="114300" simplePos="0" relativeHeight="251670528" behindDoc="0" locked="0" layoutInCell="1" allowOverlap="1" wp14:anchorId="64F5A292" wp14:editId="24D1D768">
                <wp:simplePos x="0" y="0"/>
                <wp:positionH relativeFrom="margin">
                  <wp:posOffset>1569886</wp:posOffset>
                </wp:positionH>
                <wp:positionV relativeFrom="paragraph">
                  <wp:posOffset>411590</wp:posOffset>
                </wp:positionV>
                <wp:extent cx="2028631" cy="306733"/>
                <wp:effectExtent l="0" t="0" r="67310" b="74295"/>
                <wp:wrapNone/>
                <wp:docPr id="16" name="Connecteur droit avec flèche 16"/>
                <wp:cNvGraphicFramePr/>
                <a:graphic xmlns:a="http://schemas.openxmlformats.org/drawingml/2006/main">
                  <a:graphicData uri="http://schemas.microsoft.com/office/word/2010/wordprocessingShape">
                    <wps:wsp>
                      <wps:cNvCnPr/>
                      <wps:spPr>
                        <a:xfrm>
                          <a:off x="0" y="0"/>
                          <a:ext cx="2028631" cy="30673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EE692D" id="_x0000_t32" coordsize="21600,21600" o:spt="32" o:oned="t" path="m,l21600,21600e" filled="f">
                <v:path arrowok="t" fillok="f" o:connecttype="none"/>
                <o:lock v:ext="edit" shapetype="t"/>
              </v:shapetype>
              <v:shape id="Connecteur droit avec flèche 16" o:spid="_x0000_s1026" type="#_x0000_t32" style="position:absolute;margin-left:123.6pt;margin-top:32.4pt;width:159.75pt;height:24.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" strokecolor="red" strokeweight=".5pt">
                <v:stroke endarrow="block" joinstyle="miter"/>
                <w10:wrap anchorx="margin"/>
              </v:shape>
            </w:pict>
          </mc:Fallback>
        </mc:AlternateContent>
      </w:r>
      <w:r w:rsidR="00A23AEA">
        <w:rPr>
          <w:noProof/>
          <w:lang w:eastAsia="fr-FR"/>
        </w:rPr>
        <mc:AlternateContent>
          <mc:Choice Requires="wps">
            <w:drawing>
              <wp:anchor distT="0" distB="0" distL="114300" distR="114300" simplePos="0" relativeHeight="251668480" behindDoc="0" locked="0" layoutInCell="1" allowOverlap="1" wp14:anchorId="4E03046C" wp14:editId="7266197E">
                <wp:simplePos x="0" y="0"/>
                <wp:positionH relativeFrom="column">
                  <wp:posOffset>3643630</wp:posOffset>
                </wp:positionH>
                <wp:positionV relativeFrom="paragraph">
                  <wp:posOffset>168910</wp:posOffset>
                </wp:positionV>
                <wp:extent cx="758190" cy="939800"/>
                <wp:effectExtent l="0" t="0" r="22860" b="12700"/>
                <wp:wrapNone/>
                <wp:docPr id="15" name="Rectangle à coins arrondis 15"/>
                <wp:cNvGraphicFramePr/>
                <a:graphic xmlns:a="http://schemas.openxmlformats.org/drawingml/2006/main">
                  <a:graphicData uri="http://schemas.microsoft.com/office/word/2010/wordprocessingShape">
                    <wps:wsp>
                      <wps:cNvSpPr/>
                      <wps:spPr>
                        <a:xfrm>
                          <a:off x="0" y="0"/>
                          <a:ext cx="758190" cy="93980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D663A9" id="Rectangle à coins arrondis 15" o:spid="_x0000_s1026" style="position:absolute;margin-left:286.9pt;margin-top:13.3pt;width:59.7pt;height:7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" filled="f" strokecolor="red" strokeweight="1.5pt">
                <v:stroke joinstyle="miter"/>
              </v:roundrect>
            </w:pict>
          </mc:Fallback>
        </mc:AlternateContent>
      </w:r>
      <w:r w:rsidR="008C1008">
        <w:rPr>
          <w:noProof/>
          <w:lang w:eastAsia="fr-FR"/>
        </w:rPr>
        <w:drawing>
          <wp:inline distT="0" distB="0" distL="0" distR="0" wp14:anchorId="133FC4AF" wp14:editId="25F533A1">
            <wp:extent cx="4928235" cy="2295525"/>
            <wp:effectExtent l="0" t="0" r="5715" b="952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408754A" w14:textId="4C6871D5" w:rsidR="00FB322D" w:rsidRDefault="00FB322D" w:rsidP="00FB322D">
      <w:pPr>
        <w:pStyle w:val="Lgende"/>
        <w:jc w:val="center"/>
      </w:pPr>
      <w:r>
        <w:t xml:space="preserve">Figure </w:t>
      </w:r>
      <w:fldSimple w:instr=" SEQ Figure \* ARABIC ">
        <w:r w:rsidR="007A31AF">
          <w:rPr>
            <w:noProof/>
          </w:rPr>
          <w:t>3</w:t>
        </w:r>
      </w:fldSimple>
      <w:r>
        <w:t xml:space="preserve"> : Courbe de RP, </w:t>
      </w:r>
      <w:r w:rsidR="00580F2E">
        <w:t xml:space="preserve">énergie </w:t>
      </w:r>
      <w:r>
        <w:t>X6, CI 0,13 cc, DSP 100</w:t>
      </w:r>
      <w:r w:rsidR="00D313F1">
        <w:t xml:space="preserve"> cm</w:t>
      </w:r>
      <w:r w:rsidR="00580F2E">
        <w:t>.</w:t>
      </w:r>
    </w:p>
    <w:tbl>
      <w:tblPr>
        <w:tblStyle w:val="Grilledutableau"/>
        <w:tblW w:w="0" w:type="auto"/>
        <w:jc w:val="center"/>
        <w:tblLook w:val="04A0" w:firstRow="1" w:lastRow="0" w:firstColumn="1" w:lastColumn="0" w:noHBand="0" w:noVBand="1"/>
      </w:tblPr>
      <w:tblGrid>
        <w:gridCol w:w="2015"/>
        <w:gridCol w:w="1519"/>
        <w:gridCol w:w="1686"/>
        <w:gridCol w:w="1492"/>
        <w:gridCol w:w="1340"/>
      </w:tblGrid>
      <w:tr w:rsidR="00C86FC1" w:rsidRPr="0044476C" w14:paraId="7AA1B677" w14:textId="051FF080" w:rsidTr="000D2A6D">
        <w:trPr>
          <w:trHeight w:val="211"/>
          <w:jc w:val="center"/>
        </w:trPr>
        <w:tc>
          <w:tcPr>
            <w:tcW w:w="2015" w:type="dxa"/>
            <w:vAlign w:val="center"/>
          </w:tcPr>
          <w:p w14:paraId="13FD33F6" w14:textId="77777777" w:rsidR="00C86FC1" w:rsidRPr="00D2539E" w:rsidRDefault="00C86FC1" w:rsidP="000D2A6D">
            <w:pPr>
              <w:jc w:val="center"/>
              <w:rPr>
                <w:sz w:val="20"/>
              </w:rPr>
            </w:pPr>
          </w:p>
        </w:tc>
        <w:tc>
          <w:tcPr>
            <w:tcW w:w="1519" w:type="dxa"/>
            <w:vAlign w:val="center"/>
          </w:tcPr>
          <w:p w14:paraId="73BF18F7" w14:textId="383AC9E0" w:rsidR="00C86FC1" w:rsidRPr="00D2539E" w:rsidRDefault="00C86FC1" w:rsidP="000D2A6D">
            <w:pPr>
              <w:jc w:val="center"/>
              <w:rPr>
                <w:color w:val="009999"/>
                <w:sz w:val="20"/>
              </w:rPr>
            </w:pPr>
            <w:r w:rsidRPr="00D2539E">
              <w:rPr>
                <w:color w:val="009999"/>
                <w:sz w:val="20"/>
              </w:rPr>
              <w:t>5 x 5</w:t>
            </w:r>
          </w:p>
        </w:tc>
        <w:tc>
          <w:tcPr>
            <w:tcW w:w="1686" w:type="dxa"/>
            <w:vAlign w:val="center"/>
          </w:tcPr>
          <w:p w14:paraId="43C0F1E7" w14:textId="15C06CD7" w:rsidR="00C86FC1" w:rsidRPr="00D2539E" w:rsidRDefault="00C86FC1" w:rsidP="000D2A6D">
            <w:pPr>
              <w:jc w:val="center"/>
              <w:rPr>
                <w:color w:val="FF0066"/>
                <w:sz w:val="20"/>
              </w:rPr>
            </w:pPr>
            <w:r w:rsidRPr="00D2539E">
              <w:rPr>
                <w:color w:val="ED7D31" w:themeColor="accent2"/>
                <w:sz w:val="20"/>
              </w:rPr>
              <w:t>10 x 10</w:t>
            </w:r>
          </w:p>
        </w:tc>
        <w:tc>
          <w:tcPr>
            <w:tcW w:w="1492" w:type="dxa"/>
            <w:vAlign w:val="center"/>
          </w:tcPr>
          <w:p w14:paraId="5C0D05BB" w14:textId="3309117D" w:rsidR="00C86FC1" w:rsidRPr="00D2539E" w:rsidRDefault="00C86FC1" w:rsidP="000D2A6D">
            <w:pPr>
              <w:jc w:val="center"/>
              <w:rPr>
                <w:color w:val="FF0066"/>
                <w:sz w:val="20"/>
              </w:rPr>
            </w:pPr>
            <w:r w:rsidRPr="00D2539E">
              <w:rPr>
                <w:color w:val="5B9BD5" w:themeColor="accent1"/>
                <w:sz w:val="20"/>
              </w:rPr>
              <w:t>15 x 15</w:t>
            </w:r>
          </w:p>
        </w:tc>
        <w:tc>
          <w:tcPr>
            <w:tcW w:w="1340" w:type="dxa"/>
            <w:vAlign w:val="center"/>
          </w:tcPr>
          <w:p w14:paraId="72AB111A" w14:textId="671D8862" w:rsidR="00C86FC1" w:rsidRPr="00D2539E" w:rsidRDefault="00C86FC1" w:rsidP="000D2A6D">
            <w:pPr>
              <w:jc w:val="center"/>
              <w:rPr>
                <w:color w:val="FF0000"/>
                <w:sz w:val="20"/>
              </w:rPr>
            </w:pPr>
            <w:r w:rsidRPr="00D2539E">
              <w:rPr>
                <w:color w:val="FF0066"/>
                <w:sz w:val="20"/>
              </w:rPr>
              <w:t>20 x 20</w:t>
            </w:r>
          </w:p>
        </w:tc>
      </w:tr>
      <w:tr w:rsidR="00B4229D" w14:paraId="3DC4B295" w14:textId="77777777" w:rsidTr="000D2A6D">
        <w:trPr>
          <w:trHeight w:val="199"/>
          <w:jc w:val="center"/>
        </w:trPr>
        <w:tc>
          <w:tcPr>
            <w:tcW w:w="2015" w:type="dxa"/>
            <w:vAlign w:val="center"/>
          </w:tcPr>
          <w:p w14:paraId="21D43490" w14:textId="3E03D0ED" w:rsidR="00B4229D" w:rsidRPr="00D2539E" w:rsidRDefault="00B4229D" w:rsidP="000D2A6D">
            <w:pPr>
              <w:jc w:val="center"/>
              <w:rPr>
                <w:sz w:val="20"/>
              </w:rPr>
            </w:pPr>
            <w:proofErr w:type="spellStart"/>
            <w:r>
              <w:rPr>
                <w:sz w:val="20"/>
              </w:rPr>
              <w:t>D</w:t>
            </w:r>
            <w:r>
              <w:rPr>
                <w:sz w:val="20"/>
                <w:vertAlign w:val="subscript"/>
              </w:rPr>
              <w:t>entrée</w:t>
            </w:r>
            <w:proofErr w:type="spellEnd"/>
            <w:r>
              <w:rPr>
                <w:sz w:val="20"/>
                <w:vertAlign w:val="subscript"/>
              </w:rPr>
              <w:t xml:space="preserve"> </w:t>
            </w:r>
            <w:r>
              <w:rPr>
                <w:sz w:val="20"/>
              </w:rPr>
              <w:t>(%)</w:t>
            </w:r>
          </w:p>
        </w:tc>
        <w:tc>
          <w:tcPr>
            <w:tcW w:w="1519" w:type="dxa"/>
            <w:vAlign w:val="center"/>
          </w:tcPr>
          <w:p w14:paraId="64F13587" w14:textId="13CED8A1" w:rsidR="00B4229D" w:rsidRPr="00D2539E" w:rsidRDefault="004D4687" w:rsidP="000D2A6D">
            <w:pPr>
              <w:jc w:val="center"/>
              <w:rPr>
                <w:sz w:val="20"/>
              </w:rPr>
            </w:pPr>
            <w:r>
              <w:rPr>
                <w:sz w:val="20"/>
              </w:rPr>
              <w:t>45,6</w:t>
            </w:r>
          </w:p>
        </w:tc>
        <w:tc>
          <w:tcPr>
            <w:tcW w:w="1686" w:type="dxa"/>
            <w:vAlign w:val="center"/>
          </w:tcPr>
          <w:p w14:paraId="149F653F" w14:textId="13D0AB53" w:rsidR="00B4229D" w:rsidRPr="00D2539E" w:rsidRDefault="004D4687" w:rsidP="000D2A6D">
            <w:pPr>
              <w:jc w:val="center"/>
              <w:rPr>
                <w:sz w:val="20"/>
              </w:rPr>
            </w:pPr>
            <w:r>
              <w:rPr>
                <w:sz w:val="20"/>
              </w:rPr>
              <w:t>50,4</w:t>
            </w:r>
          </w:p>
        </w:tc>
        <w:tc>
          <w:tcPr>
            <w:tcW w:w="1492" w:type="dxa"/>
            <w:vAlign w:val="center"/>
          </w:tcPr>
          <w:p w14:paraId="41FBD643" w14:textId="58129333" w:rsidR="00B4229D" w:rsidRPr="00D2539E" w:rsidRDefault="004D4687" w:rsidP="000D2A6D">
            <w:pPr>
              <w:jc w:val="center"/>
              <w:rPr>
                <w:sz w:val="20"/>
              </w:rPr>
            </w:pPr>
            <w:r>
              <w:rPr>
                <w:sz w:val="20"/>
              </w:rPr>
              <w:t>54,9</w:t>
            </w:r>
          </w:p>
        </w:tc>
        <w:tc>
          <w:tcPr>
            <w:tcW w:w="1340" w:type="dxa"/>
            <w:vAlign w:val="center"/>
          </w:tcPr>
          <w:p w14:paraId="7557A0E7" w14:textId="1170AB61" w:rsidR="00B4229D" w:rsidRPr="00D2539E" w:rsidRDefault="004D4687" w:rsidP="000D2A6D">
            <w:pPr>
              <w:jc w:val="center"/>
              <w:rPr>
                <w:sz w:val="20"/>
              </w:rPr>
            </w:pPr>
            <w:r>
              <w:rPr>
                <w:sz w:val="20"/>
              </w:rPr>
              <w:t>59,1</w:t>
            </w:r>
          </w:p>
        </w:tc>
      </w:tr>
      <w:tr w:rsidR="00C86FC1" w14:paraId="1813D0D8" w14:textId="5AC3FD40" w:rsidTr="000D2A6D">
        <w:trPr>
          <w:trHeight w:val="199"/>
          <w:jc w:val="center"/>
        </w:trPr>
        <w:tc>
          <w:tcPr>
            <w:tcW w:w="2015" w:type="dxa"/>
            <w:vAlign w:val="center"/>
          </w:tcPr>
          <w:p w14:paraId="28E1E3C6" w14:textId="77777777" w:rsidR="00C86FC1" w:rsidRPr="00D2539E" w:rsidRDefault="00C86FC1" w:rsidP="000D2A6D">
            <w:pPr>
              <w:jc w:val="center"/>
              <w:rPr>
                <w:sz w:val="20"/>
              </w:rPr>
            </w:pPr>
            <w:r w:rsidRPr="00D2539E">
              <w:rPr>
                <w:sz w:val="20"/>
              </w:rPr>
              <w:t>R</w:t>
            </w:r>
            <w:r w:rsidRPr="00D2539E">
              <w:rPr>
                <w:sz w:val="20"/>
                <w:vertAlign w:val="subscript"/>
              </w:rPr>
              <w:t xml:space="preserve">50 </w:t>
            </w:r>
            <w:r w:rsidRPr="00D2539E">
              <w:rPr>
                <w:sz w:val="20"/>
              </w:rPr>
              <w:t>(cm)</w:t>
            </w:r>
          </w:p>
        </w:tc>
        <w:tc>
          <w:tcPr>
            <w:tcW w:w="1519" w:type="dxa"/>
            <w:vAlign w:val="center"/>
          </w:tcPr>
          <w:p w14:paraId="7CEBF62C" w14:textId="6F91EA14" w:rsidR="00C86FC1" w:rsidRPr="00D2539E" w:rsidRDefault="000D2A6D" w:rsidP="000D2A6D">
            <w:pPr>
              <w:jc w:val="center"/>
              <w:rPr>
                <w:sz w:val="20"/>
              </w:rPr>
            </w:pPr>
            <w:r w:rsidRPr="00D2539E">
              <w:rPr>
                <w:sz w:val="20"/>
              </w:rPr>
              <w:t>13,58</w:t>
            </w:r>
          </w:p>
        </w:tc>
        <w:tc>
          <w:tcPr>
            <w:tcW w:w="1686" w:type="dxa"/>
            <w:vAlign w:val="center"/>
          </w:tcPr>
          <w:p w14:paraId="2C820E53" w14:textId="3504D96B" w:rsidR="00C86FC1" w:rsidRPr="00D2539E" w:rsidRDefault="000D2A6D" w:rsidP="000D2A6D">
            <w:pPr>
              <w:jc w:val="center"/>
              <w:rPr>
                <w:sz w:val="20"/>
              </w:rPr>
            </w:pPr>
            <w:r w:rsidRPr="00D2539E">
              <w:rPr>
                <w:sz w:val="20"/>
              </w:rPr>
              <w:t>15,04</w:t>
            </w:r>
          </w:p>
        </w:tc>
        <w:tc>
          <w:tcPr>
            <w:tcW w:w="1492" w:type="dxa"/>
            <w:vAlign w:val="center"/>
          </w:tcPr>
          <w:p w14:paraId="146C415A" w14:textId="56056307" w:rsidR="00C86FC1" w:rsidRPr="00D2539E" w:rsidRDefault="000D2A6D" w:rsidP="000D2A6D">
            <w:pPr>
              <w:jc w:val="center"/>
              <w:rPr>
                <w:sz w:val="20"/>
              </w:rPr>
            </w:pPr>
            <w:r w:rsidRPr="00D2539E">
              <w:rPr>
                <w:sz w:val="20"/>
              </w:rPr>
              <w:t>16,03</w:t>
            </w:r>
          </w:p>
        </w:tc>
        <w:tc>
          <w:tcPr>
            <w:tcW w:w="1340" w:type="dxa"/>
            <w:vAlign w:val="center"/>
          </w:tcPr>
          <w:p w14:paraId="74FBFDDC" w14:textId="60F12685" w:rsidR="00C86FC1" w:rsidRPr="00D2539E" w:rsidRDefault="000D2A6D" w:rsidP="000D2A6D">
            <w:pPr>
              <w:jc w:val="center"/>
              <w:rPr>
                <w:sz w:val="20"/>
              </w:rPr>
            </w:pPr>
            <w:r w:rsidRPr="00D2539E">
              <w:rPr>
                <w:sz w:val="20"/>
              </w:rPr>
              <w:t>16,71</w:t>
            </w:r>
          </w:p>
        </w:tc>
      </w:tr>
      <w:tr w:rsidR="00C86FC1" w14:paraId="534A991C" w14:textId="02261952" w:rsidTr="000D2A6D">
        <w:trPr>
          <w:trHeight w:val="211"/>
          <w:jc w:val="center"/>
        </w:trPr>
        <w:tc>
          <w:tcPr>
            <w:tcW w:w="2015" w:type="dxa"/>
            <w:vAlign w:val="center"/>
          </w:tcPr>
          <w:p w14:paraId="4B3FBC52" w14:textId="77777777" w:rsidR="00C86FC1" w:rsidRPr="00D2539E" w:rsidRDefault="00C86FC1" w:rsidP="000D2A6D">
            <w:pPr>
              <w:jc w:val="center"/>
              <w:rPr>
                <w:sz w:val="20"/>
              </w:rPr>
            </w:pPr>
            <w:r w:rsidRPr="00D2539E">
              <w:rPr>
                <w:sz w:val="20"/>
              </w:rPr>
              <w:t>R</w:t>
            </w:r>
            <w:r w:rsidRPr="00D2539E">
              <w:rPr>
                <w:sz w:val="20"/>
                <w:vertAlign w:val="subscript"/>
              </w:rPr>
              <w:t>100</w:t>
            </w:r>
            <w:r w:rsidRPr="00D2539E">
              <w:rPr>
                <w:sz w:val="20"/>
              </w:rPr>
              <w:t xml:space="preserve"> (cm)</w:t>
            </w:r>
          </w:p>
        </w:tc>
        <w:tc>
          <w:tcPr>
            <w:tcW w:w="1519" w:type="dxa"/>
            <w:vAlign w:val="center"/>
          </w:tcPr>
          <w:p w14:paraId="67286510" w14:textId="59153465" w:rsidR="00C86FC1" w:rsidRPr="00D2539E" w:rsidRDefault="000D2A6D" w:rsidP="000D2A6D">
            <w:pPr>
              <w:jc w:val="center"/>
              <w:rPr>
                <w:sz w:val="20"/>
              </w:rPr>
            </w:pPr>
            <w:r w:rsidRPr="00D2539E">
              <w:rPr>
                <w:sz w:val="20"/>
              </w:rPr>
              <w:t>1,50</w:t>
            </w:r>
          </w:p>
        </w:tc>
        <w:tc>
          <w:tcPr>
            <w:tcW w:w="1686" w:type="dxa"/>
            <w:vAlign w:val="center"/>
          </w:tcPr>
          <w:p w14:paraId="6054BCB3" w14:textId="00927506" w:rsidR="00C86FC1" w:rsidRPr="00D2539E" w:rsidRDefault="000D2A6D" w:rsidP="000D2A6D">
            <w:pPr>
              <w:jc w:val="center"/>
              <w:rPr>
                <w:sz w:val="20"/>
              </w:rPr>
            </w:pPr>
            <w:r w:rsidRPr="00D2539E">
              <w:rPr>
                <w:sz w:val="20"/>
              </w:rPr>
              <w:t>1,50</w:t>
            </w:r>
          </w:p>
        </w:tc>
        <w:tc>
          <w:tcPr>
            <w:tcW w:w="1492" w:type="dxa"/>
            <w:vAlign w:val="center"/>
          </w:tcPr>
          <w:p w14:paraId="2DD80528" w14:textId="4FDE2B37" w:rsidR="00C86FC1" w:rsidRPr="00D2539E" w:rsidRDefault="000D2A6D" w:rsidP="000D2A6D">
            <w:pPr>
              <w:jc w:val="center"/>
              <w:rPr>
                <w:sz w:val="20"/>
              </w:rPr>
            </w:pPr>
            <w:r w:rsidRPr="00D2539E">
              <w:rPr>
                <w:sz w:val="20"/>
              </w:rPr>
              <w:t>1,38</w:t>
            </w:r>
          </w:p>
        </w:tc>
        <w:tc>
          <w:tcPr>
            <w:tcW w:w="1340" w:type="dxa"/>
            <w:vAlign w:val="center"/>
          </w:tcPr>
          <w:p w14:paraId="72574FE4" w14:textId="6536036C" w:rsidR="00C86FC1" w:rsidRPr="00D2539E" w:rsidRDefault="000D2A6D" w:rsidP="000D2A6D">
            <w:pPr>
              <w:jc w:val="center"/>
              <w:rPr>
                <w:sz w:val="20"/>
              </w:rPr>
            </w:pPr>
            <w:r w:rsidRPr="00D2539E">
              <w:rPr>
                <w:sz w:val="20"/>
              </w:rPr>
              <w:t>1,25</w:t>
            </w:r>
          </w:p>
        </w:tc>
      </w:tr>
      <w:tr w:rsidR="00C86FC1" w14:paraId="557EE101" w14:textId="20E68311" w:rsidTr="000D2A6D">
        <w:trPr>
          <w:trHeight w:val="234"/>
          <w:jc w:val="center"/>
        </w:trPr>
        <w:tc>
          <w:tcPr>
            <w:tcW w:w="2015" w:type="dxa"/>
            <w:vAlign w:val="center"/>
          </w:tcPr>
          <w:p w14:paraId="6FE0AF3F" w14:textId="77777777" w:rsidR="00C86FC1" w:rsidRPr="00D2539E" w:rsidRDefault="00C86FC1" w:rsidP="000D2A6D">
            <w:pPr>
              <w:jc w:val="center"/>
              <w:rPr>
                <w:sz w:val="20"/>
              </w:rPr>
            </w:pPr>
            <w:r w:rsidRPr="00D2539E">
              <w:rPr>
                <w:sz w:val="20"/>
              </w:rPr>
              <w:t>Qualité du faisceau</w:t>
            </w:r>
          </w:p>
        </w:tc>
        <w:tc>
          <w:tcPr>
            <w:tcW w:w="1519" w:type="dxa"/>
            <w:vAlign w:val="center"/>
          </w:tcPr>
          <w:p w14:paraId="19AFE931" w14:textId="5D9350E5" w:rsidR="00C86FC1" w:rsidRPr="00D2539E" w:rsidRDefault="000D2A6D" w:rsidP="000D2A6D">
            <w:pPr>
              <w:jc w:val="center"/>
              <w:rPr>
                <w:sz w:val="20"/>
              </w:rPr>
            </w:pPr>
            <w:r w:rsidRPr="00D2539E">
              <w:rPr>
                <w:sz w:val="20"/>
              </w:rPr>
              <w:t>0,540</w:t>
            </w:r>
          </w:p>
        </w:tc>
        <w:tc>
          <w:tcPr>
            <w:tcW w:w="1686" w:type="dxa"/>
            <w:vAlign w:val="center"/>
          </w:tcPr>
          <w:p w14:paraId="4F773F2F" w14:textId="66BF6E67" w:rsidR="00C86FC1" w:rsidRPr="00D2539E" w:rsidRDefault="000D2A6D" w:rsidP="000D2A6D">
            <w:pPr>
              <w:jc w:val="center"/>
              <w:rPr>
                <w:sz w:val="20"/>
              </w:rPr>
            </w:pPr>
            <w:r w:rsidRPr="00D2539E">
              <w:rPr>
                <w:sz w:val="20"/>
              </w:rPr>
              <w:t>0,569</w:t>
            </w:r>
          </w:p>
        </w:tc>
        <w:tc>
          <w:tcPr>
            <w:tcW w:w="1492" w:type="dxa"/>
            <w:vAlign w:val="center"/>
          </w:tcPr>
          <w:p w14:paraId="2CBFCF42" w14:textId="3DB5EA9C" w:rsidR="00C86FC1" w:rsidRPr="00D2539E" w:rsidRDefault="000D2A6D" w:rsidP="000D2A6D">
            <w:pPr>
              <w:jc w:val="center"/>
              <w:rPr>
                <w:sz w:val="20"/>
              </w:rPr>
            </w:pPr>
            <w:r w:rsidRPr="00D2539E">
              <w:rPr>
                <w:sz w:val="20"/>
              </w:rPr>
              <w:t>0,594</w:t>
            </w:r>
          </w:p>
        </w:tc>
        <w:tc>
          <w:tcPr>
            <w:tcW w:w="1340" w:type="dxa"/>
            <w:vAlign w:val="center"/>
          </w:tcPr>
          <w:p w14:paraId="28086671" w14:textId="2E069013" w:rsidR="00C86FC1" w:rsidRPr="00D2539E" w:rsidRDefault="000D2A6D" w:rsidP="000D2A6D">
            <w:pPr>
              <w:jc w:val="center"/>
              <w:rPr>
                <w:sz w:val="20"/>
              </w:rPr>
            </w:pPr>
            <w:r w:rsidRPr="00D2539E">
              <w:rPr>
                <w:sz w:val="20"/>
              </w:rPr>
              <w:t>0,610</w:t>
            </w:r>
          </w:p>
        </w:tc>
      </w:tr>
    </w:tbl>
    <w:p w14:paraId="0F9A2903" w14:textId="77777777" w:rsidR="00A32C05" w:rsidRDefault="00A32C05" w:rsidP="001D7C40">
      <w:pPr>
        <w:spacing w:after="0" w:line="240" w:lineRule="auto"/>
      </w:pPr>
    </w:p>
    <w:p w14:paraId="096F5044" w14:textId="4842654C" w:rsidR="00A32C05" w:rsidRDefault="00A32C05" w:rsidP="001D7C40">
      <w:pPr>
        <w:spacing w:after="0" w:line="240" w:lineRule="auto"/>
      </w:pPr>
      <w:r>
        <w:t xml:space="preserve">La dose à la surface augmente lorsque </w:t>
      </w:r>
      <w:r w:rsidR="00561943">
        <w:t>la taille de champ</w:t>
      </w:r>
      <w:r>
        <w:t xml:space="preserve"> augmente. </w:t>
      </w:r>
      <w:r w:rsidR="000E5182">
        <w:t xml:space="preserve">Ceci provient de l’augmentation de la quantité de rayonnement diffusé de la tête de l’accélérateur </w:t>
      </w:r>
      <w:r w:rsidR="00E873B8">
        <w:t>avec l’ouverture du collimateur.</w:t>
      </w:r>
      <w:r w:rsidR="009E6DCA">
        <w:t xml:space="preserve"> L’augmentation du volume diffusant augmente la quantité de rayonnement </w:t>
      </w:r>
      <w:r w:rsidR="000E5182">
        <w:t xml:space="preserve">rétrodiffusé. </w:t>
      </w:r>
    </w:p>
    <w:p w14:paraId="0E203510" w14:textId="3634EA8E" w:rsidR="00561943" w:rsidRDefault="00A32C05" w:rsidP="001D7C40">
      <w:pPr>
        <w:spacing w:after="0" w:line="240" w:lineRule="auto"/>
      </w:pPr>
      <w:r>
        <w:t xml:space="preserve">La profondeur du maximum de dose </w:t>
      </w:r>
      <w:r w:rsidR="00561943">
        <w:t>diminue avec la taille de champ.</w:t>
      </w:r>
      <w:r w:rsidR="00F73E4A" w:rsidRPr="00FF02A8">
        <w:t xml:space="preserve"> </w:t>
      </w:r>
      <w:r w:rsidR="00FF02A8" w:rsidRPr="00FF02A8">
        <w:t xml:space="preserve">Ceci provient des interactions dans la tête de l’accélérateur : la composante de basse énergie augmente avec la taille de </w:t>
      </w:r>
      <w:commentRangeStart w:id="47"/>
      <w:r w:rsidR="00FF02A8" w:rsidRPr="00FF02A8">
        <w:t>champ</w:t>
      </w:r>
      <w:commentRangeEnd w:id="47"/>
      <w:r w:rsidR="00A51FA7">
        <w:rPr>
          <w:rStyle w:val="Marquedecommentaire"/>
        </w:rPr>
        <w:commentReference w:id="47"/>
      </w:r>
      <w:r w:rsidR="00FF02A8" w:rsidRPr="00FF02A8">
        <w:t xml:space="preserve">. </w:t>
      </w:r>
    </w:p>
    <w:p w14:paraId="1669DDEC" w14:textId="410A882A" w:rsidR="00561943" w:rsidRDefault="00561943" w:rsidP="001D7C40">
      <w:pPr>
        <w:spacing w:after="0" w:line="240" w:lineRule="auto"/>
      </w:pPr>
      <w:r>
        <w:t xml:space="preserve">Lorsque la taille de champ augmente, l’atténuation du faisceau est </w:t>
      </w:r>
      <w:ins w:id="48" w:author="Administrateur" w:date="2022-10-29T09:12:00Z">
        <w:r w:rsidR="00767D1A">
          <w:t>moindre</w:t>
        </w:r>
      </w:ins>
      <w:del w:id="49" w:author="Administrateur" w:date="2022-10-29T09:12:00Z">
        <w:r w:rsidDel="00767D1A">
          <w:delText>plus lente</w:delText>
        </w:r>
      </w:del>
      <w:r>
        <w:t xml:space="preserve">. </w:t>
      </w:r>
      <w:r w:rsidR="00713AD4">
        <w:t xml:space="preserve">A une profondeur donnée, le rendement augmente avec la taille de champ. Ceci est dû à l’augmentation de volume diffusant. </w:t>
      </w:r>
    </w:p>
    <w:p w14:paraId="75A3A2B1" w14:textId="77777777" w:rsidR="00561943" w:rsidRDefault="00561943" w:rsidP="001D7C40">
      <w:pPr>
        <w:spacing w:after="0" w:line="240" w:lineRule="auto"/>
      </w:pPr>
    </w:p>
    <w:p w14:paraId="514BEBC1" w14:textId="2EB11B75" w:rsidR="00911D70" w:rsidRDefault="00911D70" w:rsidP="001D7C40">
      <w:pPr>
        <w:pStyle w:val="Titre4"/>
        <w:spacing w:line="240" w:lineRule="auto"/>
      </w:pPr>
      <w:r>
        <w:t>Influence de la DSP</w:t>
      </w:r>
    </w:p>
    <w:p w14:paraId="5B771BD6" w14:textId="3CEB2BBE" w:rsidR="007D0B8C" w:rsidRPr="007D0B8C" w:rsidRDefault="007D0B8C" w:rsidP="007D0B8C"/>
    <w:p w14:paraId="4E0142D6" w14:textId="77777777" w:rsidR="00580F2E" w:rsidRDefault="00382E62" w:rsidP="00580F2E">
      <w:pPr>
        <w:keepNext/>
        <w:jc w:val="center"/>
      </w:pPr>
      <w:r>
        <w:rPr>
          <w:noProof/>
          <w:lang w:eastAsia="fr-FR"/>
        </w:rPr>
        <mc:AlternateContent>
          <mc:Choice Requires="wps">
            <w:drawing>
              <wp:anchor distT="0" distB="0" distL="114300" distR="114300" simplePos="0" relativeHeight="251680768" behindDoc="0" locked="0" layoutInCell="1" allowOverlap="1" wp14:anchorId="6EAA081A" wp14:editId="386672FC">
                <wp:simplePos x="0" y="0"/>
                <wp:positionH relativeFrom="margin">
                  <wp:posOffset>3191952</wp:posOffset>
                </wp:positionH>
                <wp:positionV relativeFrom="paragraph">
                  <wp:posOffset>848250</wp:posOffset>
                </wp:positionV>
                <wp:extent cx="223133" cy="222636"/>
                <wp:effectExtent l="0" t="38100" r="62865" b="25400"/>
                <wp:wrapNone/>
                <wp:docPr id="29" name="Connecteur droit avec flèche 29"/>
                <wp:cNvGraphicFramePr/>
                <a:graphic xmlns:a="http://schemas.openxmlformats.org/drawingml/2006/main">
                  <a:graphicData uri="http://schemas.microsoft.com/office/word/2010/wordprocessingShape">
                    <wps:wsp>
                      <wps:cNvCnPr/>
                      <wps:spPr>
                        <a:xfrm flipV="1">
                          <a:off x="0" y="0"/>
                          <a:ext cx="223133" cy="22263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E283E" id="Connecteur droit avec flèche 29" o:spid="_x0000_s1026" type="#_x0000_t32" style="position:absolute;margin-left:251.35pt;margin-top:66.8pt;width:17.55pt;height:17.55pt;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" strokecolor="red" strokeweight=".5pt">
                <v:stroke endarrow="block" joinstyle="miter"/>
                <w10:wrap anchorx="margin"/>
              </v:shape>
            </w:pict>
          </mc:Fallback>
        </mc:AlternateContent>
      </w:r>
      <w:r>
        <w:rPr>
          <w:noProof/>
          <w:lang w:eastAsia="fr-FR"/>
        </w:rPr>
        <mc:AlternateContent>
          <mc:Choice Requires="wps">
            <w:drawing>
              <wp:anchor distT="0" distB="0" distL="114300" distR="114300" simplePos="0" relativeHeight="251678720" behindDoc="0" locked="0" layoutInCell="1" allowOverlap="1" wp14:anchorId="453E521D" wp14:editId="40D9FEC3">
                <wp:simplePos x="0" y="0"/>
                <wp:positionH relativeFrom="column">
                  <wp:posOffset>2492237</wp:posOffset>
                </wp:positionH>
                <wp:positionV relativeFrom="paragraph">
                  <wp:posOffset>172389</wp:posOffset>
                </wp:positionV>
                <wp:extent cx="1857071" cy="652007"/>
                <wp:effectExtent l="0" t="0" r="10160" b="15240"/>
                <wp:wrapNone/>
                <wp:docPr id="22" name="Rectangle à coins arrondis 22"/>
                <wp:cNvGraphicFramePr/>
                <a:graphic xmlns:a="http://schemas.openxmlformats.org/drawingml/2006/main">
                  <a:graphicData uri="http://schemas.microsoft.com/office/word/2010/wordprocessingShape">
                    <wps:wsp>
                      <wps:cNvSpPr/>
                      <wps:spPr>
                        <a:xfrm>
                          <a:off x="0" y="0"/>
                          <a:ext cx="1857071" cy="652007"/>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B55A36" id="Rectangle à coins arrondis 22" o:spid="_x0000_s1026" style="position:absolute;margin-left:196.25pt;margin-top:13.55pt;width:146.25pt;height:5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" filled="f" strokecolor="red" strokeweight="1.5pt">
                <v:stroke joinstyle="miter"/>
              </v:roundrect>
            </w:pict>
          </mc:Fallback>
        </mc:AlternateContent>
      </w:r>
      <w:r>
        <w:rPr>
          <w:noProof/>
          <w:lang w:eastAsia="fr-FR"/>
        </w:rPr>
        <w:drawing>
          <wp:anchor distT="0" distB="0" distL="114300" distR="114300" simplePos="0" relativeHeight="251676672" behindDoc="0" locked="0" layoutInCell="1" allowOverlap="1" wp14:anchorId="50E6883E" wp14:editId="6BCF5452">
            <wp:simplePos x="0" y="0"/>
            <wp:positionH relativeFrom="column">
              <wp:posOffset>2517739</wp:posOffset>
            </wp:positionH>
            <wp:positionV relativeFrom="paragraph">
              <wp:posOffset>164436</wp:posOffset>
            </wp:positionV>
            <wp:extent cx="1895919" cy="652007"/>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21117" b="18738"/>
                    <a:stretch/>
                  </pic:blipFill>
                  <pic:spPr bwMode="auto">
                    <a:xfrm>
                      <a:off x="0" y="0"/>
                      <a:ext cx="1901527" cy="653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374A">
        <w:rPr>
          <w:noProof/>
          <w:lang w:eastAsia="fr-FR"/>
        </w:rPr>
        <w:drawing>
          <wp:inline distT="0" distB="0" distL="0" distR="0" wp14:anchorId="258CCFBB" wp14:editId="13499505">
            <wp:extent cx="4928235" cy="2152650"/>
            <wp:effectExtent l="0" t="0" r="5715" b="0"/>
            <wp:docPr id="17" name="Graphique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10B2875" w14:textId="3116F97F" w:rsidR="00B2374A" w:rsidRPr="00D316E6" w:rsidRDefault="00580F2E" w:rsidP="00580F2E">
      <w:pPr>
        <w:pStyle w:val="Lgende"/>
        <w:jc w:val="center"/>
      </w:pPr>
      <w:commentRangeStart w:id="50"/>
      <w:r>
        <w:t xml:space="preserve">Figure </w:t>
      </w:r>
      <w:fldSimple w:instr=" SEQ Figure \* ARABIC ">
        <w:r w:rsidR="007A31AF">
          <w:rPr>
            <w:noProof/>
          </w:rPr>
          <w:t>4</w:t>
        </w:r>
      </w:fldSimple>
      <w:r>
        <w:t xml:space="preserve"> : Courbe de RP, </w:t>
      </w:r>
      <w:r w:rsidR="00660AEE">
        <w:t xml:space="preserve">énergie </w:t>
      </w:r>
      <w:r>
        <w:t>X6, champ 10 cm x 10 cm, CI 0,13 cc.</w:t>
      </w:r>
      <w:commentRangeEnd w:id="50"/>
      <w:r w:rsidR="00E42B27">
        <w:rPr>
          <w:rStyle w:val="Marquedecommentaire"/>
          <w:i w:val="0"/>
          <w:iCs w:val="0"/>
          <w:color w:val="auto"/>
        </w:rPr>
        <w:commentReference w:id="50"/>
      </w:r>
    </w:p>
    <w:tbl>
      <w:tblPr>
        <w:tblStyle w:val="Grilledutableau"/>
        <w:tblW w:w="0" w:type="auto"/>
        <w:jc w:val="center"/>
        <w:tblLook w:val="04A0" w:firstRow="1" w:lastRow="0" w:firstColumn="1" w:lastColumn="0" w:noHBand="0" w:noVBand="1"/>
      </w:tblPr>
      <w:tblGrid>
        <w:gridCol w:w="2122"/>
        <w:gridCol w:w="1597"/>
        <w:gridCol w:w="1827"/>
        <w:gridCol w:w="1827"/>
      </w:tblGrid>
      <w:tr w:rsidR="00D316E6" w:rsidRPr="0044476C" w14:paraId="5E2857D4" w14:textId="77777777" w:rsidTr="00D316E6">
        <w:trPr>
          <w:jc w:val="center"/>
        </w:trPr>
        <w:tc>
          <w:tcPr>
            <w:tcW w:w="2122" w:type="dxa"/>
            <w:vAlign w:val="center"/>
          </w:tcPr>
          <w:p w14:paraId="098E5FD3" w14:textId="77777777" w:rsidR="00D316E6" w:rsidRPr="00D2539E" w:rsidRDefault="00D316E6" w:rsidP="00D316E6">
            <w:pPr>
              <w:jc w:val="center"/>
              <w:rPr>
                <w:sz w:val="20"/>
              </w:rPr>
            </w:pPr>
          </w:p>
        </w:tc>
        <w:tc>
          <w:tcPr>
            <w:tcW w:w="1597" w:type="dxa"/>
            <w:vAlign w:val="center"/>
          </w:tcPr>
          <w:p w14:paraId="35FEC4B8" w14:textId="31CCE480" w:rsidR="00D316E6" w:rsidRPr="00D2539E" w:rsidRDefault="00D316E6" w:rsidP="00D316E6">
            <w:pPr>
              <w:jc w:val="center"/>
              <w:rPr>
                <w:color w:val="009999"/>
                <w:sz w:val="20"/>
              </w:rPr>
            </w:pPr>
            <w:r w:rsidRPr="00D2539E">
              <w:rPr>
                <w:color w:val="009999"/>
                <w:sz w:val="20"/>
              </w:rPr>
              <w:t>90</w:t>
            </w:r>
          </w:p>
        </w:tc>
        <w:tc>
          <w:tcPr>
            <w:tcW w:w="1827" w:type="dxa"/>
            <w:vAlign w:val="center"/>
          </w:tcPr>
          <w:p w14:paraId="09CDA0FC" w14:textId="17C77C66" w:rsidR="00D316E6" w:rsidRPr="00D2539E" w:rsidRDefault="00D316E6" w:rsidP="00D316E6">
            <w:pPr>
              <w:jc w:val="center"/>
              <w:rPr>
                <w:sz w:val="20"/>
              </w:rPr>
            </w:pPr>
            <w:r w:rsidRPr="00D2539E">
              <w:rPr>
                <w:color w:val="ED7D31" w:themeColor="accent2"/>
                <w:sz w:val="20"/>
              </w:rPr>
              <w:t>100</w:t>
            </w:r>
          </w:p>
        </w:tc>
        <w:tc>
          <w:tcPr>
            <w:tcW w:w="1827" w:type="dxa"/>
            <w:vAlign w:val="center"/>
          </w:tcPr>
          <w:p w14:paraId="30A5AABB" w14:textId="29BA298A" w:rsidR="00D316E6" w:rsidRPr="00D2539E" w:rsidRDefault="00D316E6" w:rsidP="00D316E6">
            <w:pPr>
              <w:jc w:val="center"/>
              <w:rPr>
                <w:color w:val="FF0066"/>
                <w:sz w:val="20"/>
              </w:rPr>
            </w:pPr>
            <w:r w:rsidRPr="00D2539E">
              <w:rPr>
                <w:color w:val="5B9BD5" w:themeColor="accent1"/>
                <w:sz w:val="20"/>
              </w:rPr>
              <w:t>110</w:t>
            </w:r>
          </w:p>
        </w:tc>
      </w:tr>
      <w:tr w:rsidR="00D316E6" w14:paraId="0021E408" w14:textId="77777777" w:rsidTr="00D316E6">
        <w:trPr>
          <w:jc w:val="center"/>
        </w:trPr>
        <w:tc>
          <w:tcPr>
            <w:tcW w:w="2122" w:type="dxa"/>
            <w:vAlign w:val="center"/>
          </w:tcPr>
          <w:p w14:paraId="4CBE440B" w14:textId="77777777" w:rsidR="00D316E6" w:rsidRPr="00D2539E" w:rsidRDefault="00D316E6" w:rsidP="00D316E6">
            <w:pPr>
              <w:jc w:val="center"/>
              <w:rPr>
                <w:sz w:val="20"/>
              </w:rPr>
            </w:pPr>
            <w:r w:rsidRPr="00D2539E">
              <w:rPr>
                <w:sz w:val="20"/>
              </w:rPr>
              <w:t>R</w:t>
            </w:r>
            <w:r w:rsidRPr="00D2539E">
              <w:rPr>
                <w:sz w:val="20"/>
                <w:vertAlign w:val="subscript"/>
              </w:rPr>
              <w:t xml:space="preserve">50 </w:t>
            </w:r>
            <w:r w:rsidRPr="00D2539E">
              <w:rPr>
                <w:sz w:val="20"/>
              </w:rPr>
              <w:t>(cm)</w:t>
            </w:r>
          </w:p>
        </w:tc>
        <w:tc>
          <w:tcPr>
            <w:tcW w:w="1597" w:type="dxa"/>
            <w:vAlign w:val="center"/>
          </w:tcPr>
          <w:p w14:paraId="3A4546A5" w14:textId="501A9FB8" w:rsidR="00D316E6" w:rsidRPr="00D2539E" w:rsidRDefault="001B7C04" w:rsidP="00D316E6">
            <w:pPr>
              <w:jc w:val="center"/>
              <w:rPr>
                <w:sz w:val="20"/>
              </w:rPr>
            </w:pPr>
            <w:r>
              <w:rPr>
                <w:sz w:val="20"/>
              </w:rPr>
              <w:t>14,58</w:t>
            </w:r>
          </w:p>
        </w:tc>
        <w:tc>
          <w:tcPr>
            <w:tcW w:w="1827" w:type="dxa"/>
            <w:vAlign w:val="center"/>
          </w:tcPr>
          <w:p w14:paraId="0EB3E9F5" w14:textId="288982D5" w:rsidR="00D316E6" w:rsidRPr="00D2539E" w:rsidRDefault="001B7C04" w:rsidP="00D316E6">
            <w:pPr>
              <w:jc w:val="center"/>
              <w:rPr>
                <w:sz w:val="20"/>
              </w:rPr>
            </w:pPr>
            <w:r>
              <w:rPr>
                <w:sz w:val="20"/>
              </w:rPr>
              <w:t>15,02</w:t>
            </w:r>
          </w:p>
        </w:tc>
        <w:tc>
          <w:tcPr>
            <w:tcW w:w="1827" w:type="dxa"/>
            <w:vAlign w:val="center"/>
          </w:tcPr>
          <w:p w14:paraId="27231075" w14:textId="72044D00" w:rsidR="00D316E6" w:rsidRPr="00D2539E" w:rsidRDefault="001B7C04" w:rsidP="00D316E6">
            <w:pPr>
              <w:jc w:val="center"/>
              <w:rPr>
                <w:sz w:val="20"/>
              </w:rPr>
            </w:pPr>
            <w:r>
              <w:rPr>
                <w:sz w:val="20"/>
              </w:rPr>
              <w:t>15,37</w:t>
            </w:r>
          </w:p>
        </w:tc>
      </w:tr>
      <w:tr w:rsidR="00D316E6" w14:paraId="1CDE1B16" w14:textId="77777777" w:rsidTr="00D316E6">
        <w:trPr>
          <w:jc w:val="center"/>
        </w:trPr>
        <w:tc>
          <w:tcPr>
            <w:tcW w:w="2122" w:type="dxa"/>
            <w:vAlign w:val="center"/>
          </w:tcPr>
          <w:p w14:paraId="2F35B3A4" w14:textId="77777777" w:rsidR="00D316E6" w:rsidRPr="00D2539E" w:rsidRDefault="00D316E6" w:rsidP="00D316E6">
            <w:pPr>
              <w:jc w:val="center"/>
              <w:rPr>
                <w:sz w:val="20"/>
              </w:rPr>
            </w:pPr>
            <w:r w:rsidRPr="00D2539E">
              <w:rPr>
                <w:sz w:val="20"/>
              </w:rPr>
              <w:t>R</w:t>
            </w:r>
            <w:r w:rsidRPr="00D2539E">
              <w:rPr>
                <w:sz w:val="20"/>
                <w:vertAlign w:val="subscript"/>
              </w:rPr>
              <w:t>100</w:t>
            </w:r>
            <w:r w:rsidRPr="00D2539E">
              <w:rPr>
                <w:sz w:val="20"/>
              </w:rPr>
              <w:t xml:space="preserve"> (cm)</w:t>
            </w:r>
          </w:p>
        </w:tc>
        <w:tc>
          <w:tcPr>
            <w:tcW w:w="1597" w:type="dxa"/>
            <w:vAlign w:val="center"/>
          </w:tcPr>
          <w:p w14:paraId="3A395EEA" w14:textId="03040643" w:rsidR="00D316E6" w:rsidRPr="00D2539E" w:rsidRDefault="001B7C04" w:rsidP="00D316E6">
            <w:pPr>
              <w:jc w:val="center"/>
              <w:rPr>
                <w:sz w:val="20"/>
              </w:rPr>
            </w:pPr>
            <w:r>
              <w:rPr>
                <w:sz w:val="20"/>
              </w:rPr>
              <w:t>1,38</w:t>
            </w:r>
          </w:p>
        </w:tc>
        <w:tc>
          <w:tcPr>
            <w:tcW w:w="1827" w:type="dxa"/>
            <w:vAlign w:val="center"/>
          </w:tcPr>
          <w:p w14:paraId="45FB120C" w14:textId="2172B55B" w:rsidR="00D316E6" w:rsidRPr="00D2539E" w:rsidRDefault="001B7C04" w:rsidP="00D316E6">
            <w:pPr>
              <w:jc w:val="center"/>
              <w:rPr>
                <w:sz w:val="20"/>
              </w:rPr>
            </w:pPr>
            <w:r>
              <w:rPr>
                <w:sz w:val="20"/>
              </w:rPr>
              <w:t>1,38</w:t>
            </w:r>
          </w:p>
        </w:tc>
        <w:tc>
          <w:tcPr>
            <w:tcW w:w="1827" w:type="dxa"/>
            <w:vAlign w:val="center"/>
          </w:tcPr>
          <w:p w14:paraId="4BF0246F" w14:textId="5B192994" w:rsidR="00D316E6" w:rsidRPr="00D2539E" w:rsidRDefault="001B7C04" w:rsidP="00D316E6">
            <w:pPr>
              <w:jc w:val="center"/>
              <w:rPr>
                <w:sz w:val="20"/>
              </w:rPr>
            </w:pPr>
            <w:r>
              <w:rPr>
                <w:sz w:val="20"/>
              </w:rPr>
              <w:t>1,67</w:t>
            </w:r>
          </w:p>
        </w:tc>
      </w:tr>
      <w:tr w:rsidR="00D316E6" w14:paraId="56862E50" w14:textId="77777777" w:rsidTr="00D316E6">
        <w:trPr>
          <w:jc w:val="center"/>
        </w:trPr>
        <w:tc>
          <w:tcPr>
            <w:tcW w:w="2122" w:type="dxa"/>
            <w:vAlign w:val="center"/>
          </w:tcPr>
          <w:p w14:paraId="0FC1D4C4" w14:textId="77777777" w:rsidR="00D316E6" w:rsidRPr="00D2539E" w:rsidRDefault="00D316E6" w:rsidP="00D316E6">
            <w:pPr>
              <w:jc w:val="center"/>
              <w:rPr>
                <w:sz w:val="20"/>
              </w:rPr>
            </w:pPr>
            <w:r w:rsidRPr="00D2539E">
              <w:rPr>
                <w:sz w:val="20"/>
              </w:rPr>
              <w:t>Qualité du faisceau</w:t>
            </w:r>
          </w:p>
        </w:tc>
        <w:tc>
          <w:tcPr>
            <w:tcW w:w="1597" w:type="dxa"/>
            <w:vAlign w:val="center"/>
          </w:tcPr>
          <w:p w14:paraId="1A0C1868" w14:textId="5ABA0A4F" w:rsidR="00D316E6" w:rsidRPr="00D2539E" w:rsidRDefault="001B7C04" w:rsidP="00D316E6">
            <w:pPr>
              <w:jc w:val="center"/>
              <w:rPr>
                <w:sz w:val="20"/>
              </w:rPr>
            </w:pPr>
            <w:r>
              <w:rPr>
                <w:sz w:val="20"/>
              </w:rPr>
              <w:t>0,560</w:t>
            </w:r>
          </w:p>
        </w:tc>
        <w:tc>
          <w:tcPr>
            <w:tcW w:w="1827" w:type="dxa"/>
            <w:vAlign w:val="center"/>
          </w:tcPr>
          <w:p w14:paraId="5D10FFE8" w14:textId="283A4EFB" w:rsidR="00D316E6" w:rsidRPr="00D2539E" w:rsidRDefault="001B7C04" w:rsidP="00D316E6">
            <w:pPr>
              <w:jc w:val="center"/>
              <w:rPr>
                <w:sz w:val="20"/>
              </w:rPr>
            </w:pPr>
            <w:r>
              <w:rPr>
                <w:sz w:val="20"/>
              </w:rPr>
              <w:t>0,568</w:t>
            </w:r>
          </w:p>
        </w:tc>
        <w:tc>
          <w:tcPr>
            <w:tcW w:w="1827" w:type="dxa"/>
            <w:vAlign w:val="center"/>
          </w:tcPr>
          <w:p w14:paraId="703654F9" w14:textId="494E202F" w:rsidR="00D316E6" w:rsidRPr="00D2539E" w:rsidRDefault="001B7C04" w:rsidP="00D316E6">
            <w:pPr>
              <w:jc w:val="center"/>
              <w:rPr>
                <w:sz w:val="20"/>
              </w:rPr>
            </w:pPr>
            <w:r>
              <w:rPr>
                <w:sz w:val="20"/>
              </w:rPr>
              <w:t>0,577</w:t>
            </w:r>
          </w:p>
        </w:tc>
      </w:tr>
    </w:tbl>
    <w:p w14:paraId="5F5EC018" w14:textId="19E94FE9" w:rsidR="0017735A" w:rsidRDefault="0017735A" w:rsidP="0017735A">
      <w:pPr>
        <w:spacing w:after="0" w:line="240" w:lineRule="auto"/>
      </w:pPr>
      <w:r>
        <w:lastRenderedPageBreak/>
        <w:t xml:space="preserve">La dose à la surface </w:t>
      </w:r>
      <w:r w:rsidR="00F73E4A">
        <w:t>diminue très légèrement</w:t>
      </w:r>
      <w:r w:rsidR="00850535">
        <w:t xml:space="preserve"> lorsque la DSP </w:t>
      </w:r>
      <w:r w:rsidR="00850535" w:rsidRPr="00247A3A">
        <w:t>augmente</w:t>
      </w:r>
      <w:r w:rsidR="001B6036">
        <w:t xml:space="preserve">. </w:t>
      </w:r>
      <w:r>
        <w:t>La profondeur du maximum de dose au</w:t>
      </w:r>
      <w:r w:rsidR="00043B78">
        <w:t xml:space="preserve">gmente légèrement avec la DSP. </w:t>
      </w:r>
      <w:r w:rsidR="001B6036">
        <w:t>Ceci s’explique par la diminution de la contribution des électrons de contamination, ce qui augmente l’énergie moyenne du faisceau et donc la profondeur du dépôt de dose maximum.</w:t>
      </w:r>
      <w:r w:rsidR="000279B9">
        <w:t xml:space="preserve"> La taille de champ a été recalculée afin d’avoir un champ 10 cm x 10 cm à chaque DSP (11 cm x 11 cm pour DSP 90 et 9 cm x 9 cm pour DSP 110). </w:t>
      </w:r>
      <w:commentRangeStart w:id="51"/>
      <w:r w:rsidR="005D5630">
        <w:t xml:space="preserve">Pour une profondeur donnée, le rendement en profondeur augmente quand la DSP augmente. </w:t>
      </w:r>
      <w:commentRangeEnd w:id="51"/>
      <w:r w:rsidR="00397486">
        <w:rPr>
          <w:rStyle w:val="Marquedecommentaire"/>
        </w:rPr>
        <w:commentReference w:id="51"/>
      </w:r>
    </w:p>
    <w:p w14:paraId="68A027A6" w14:textId="6F8C4596" w:rsidR="00911D70" w:rsidRPr="00911D70" w:rsidRDefault="00911D70" w:rsidP="0017735A">
      <w:pPr>
        <w:spacing w:after="0" w:line="240" w:lineRule="auto"/>
        <w:jc w:val="left"/>
      </w:pPr>
    </w:p>
    <w:p w14:paraId="631DF1A8" w14:textId="6EB781D4" w:rsidR="00911D70" w:rsidRDefault="00911D70" w:rsidP="001D7C40">
      <w:pPr>
        <w:pStyle w:val="Titre4"/>
        <w:spacing w:line="240" w:lineRule="auto"/>
      </w:pPr>
      <w:r>
        <w:t>Influence du détecteur</w:t>
      </w:r>
    </w:p>
    <w:p w14:paraId="6F57129B" w14:textId="7F819256" w:rsidR="000316EC" w:rsidRPr="000316EC" w:rsidRDefault="000316EC" w:rsidP="000316EC"/>
    <w:p w14:paraId="7DF0859A" w14:textId="77777777" w:rsidR="00692C50" w:rsidRDefault="0049063C" w:rsidP="00692C50">
      <w:pPr>
        <w:keepNext/>
        <w:jc w:val="center"/>
      </w:pPr>
      <w:r>
        <w:rPr>
          <w:noProof/>
          <w:lang w:eastAsia="fr-FR"/>
        </w:rPr>
        <w:drawing>
          <wp:anchor distT="0" distB="0" distL="114300" distR="114300" simplePos="0" relativeHeight="251671552" behindDoc="0" locked="0" layoutInCell="1" allowOverlap="1" wp14:anchorId="43AF159F" wp14:editId="3016944B">
            <wp:simplePos x="0" y="0"/>
            <wp:positionH relativeFrom="column">
              <wp:posOffset>3494101</wp:posOffset>
            </wp:positionH>
            <wp:positionV relativeFrom="paragraph">
              <wp:posOffset>173410</wp:posOffset>
            </wp:positionV>
            <wp:extent cx="874644" cy="906145"/>
            <wp:effectExtent l="0" t="0" r="1905" b="825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8212" t="2588" r="38480" b="1"/>
                    <a:stretch/>
                  </pic:blipFill>
                  <pic:spPr bwMode="auto">
                    <a:xfrm>
                      <a:off x="0" y="0"/>
                      <a:ext cx="880255" cy="9119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4DF4">
        <w:rPr>
          <w:noProof/>
          <w:lang w:eastAsia="fr-FR"/>
        </w:rPr>
        <mc:AlternateContent>
          <mc:Choice Requires="wps">
            <w:drawing>
              <wp:anchor distT="0" distB="0" distL="114300" distR="114300" simplePos="0" relativeHeight="251675648" behindDoc="0" locked="0" layoutInCell="1" allowOverlap="1" wp14:anchorId="037F15F0" wp14:editId="77713A20">
                <wp:simplePos x="0" y="0"/>
                <wp:positionH relativeFrom="margin">
                  <wp:posOffset>1565910</wp:posOffset>
                </wp:positionH>
                <wp:positionV relativeFrom="paragraph">
                  <wp:posOffset>371655</wp:posOffset>
                </wp:positionV>
                <wp:extent cx="1887855" cy="235740"/>
                <wp:effectExtent l="0" t="0" r="74295" b="88265"/>
                <wp:wrapNone/>
                <wp:docPr id="21" name="Connecteur droit avec flèche 21"/>
                <wp:cNvGraphicFramePr/>
                <a:graphic xmlns:a="http://schemas.openxmlformats.org/drawingml/2006/main">
                  <a:graphicData uri="http://schemas.microsoft.com/office/word/2010/wordprocessingShape">
                    <wps:wsp>
                      <wps:cNvCnPr/>
                      <wps:spPr>
                        <a:xfrm>
                          <a:off x="0" y="0"/>
                          <a:ext cx="1887855" cy="2357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57EEA" id="Connecteur droit avec flèche 21" o:spid="_x0000_s1026" type="#_x0000_t32" style="position:absolute;margin-left:123.3pt;margin-top:29.25pt;width:148.65pt;height:18.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" strokecolor="red" strokeweight=".5pt">
                <v:stroke endarrow="block" joinstyle="miter"/>
                <w10:wrap anchorx="margin"/>
              </v:shape>
            </w:pict>
          </mc:Fallback>
        </mc:AlternateContent>
      </w:r>
      <w:r w:rsidR="00784DF4">
        <w:rPr>
          <w:noProof/>
          <w:lang w:eastAsia="fr-FR"/>
        </w:rPr>
        <mc:AlternateContent>
          <mc:Choice Requires="wps">
            <w:drawing>
              <wp:anchor distT="0" distB="0" distL="114300" distR="114300" simplePos="0" relativeHeight="251673600" behindDoc="0" locked="0" layoutInCell="1" allowOverlap="1" wp14:anchorId="6E2FA088" wp14:editId="4C452AD4">
                <wp:simplePos x="0" y="0"/>
                <wp:positionH relativeFrom="column">
                  <wp:posOffset>3504593</wp:posOffset>
                </wp:positionH>
                <wp:positionV relativeFrom="paragraph">
                  <wp:posOffset>138651</wp:posOffset>
                </wp:positionV>
                <wp:extent cx="904875" cy="958712"/>
                <wp:effectExtent l="0" t="0" r="28575" b="13335"/>
                <wp:wrapNone/>
                <wp:docPr id="20" name="Rectangle à coins arrondis 20"/>
                <wp:cNvGraphicFramePr/>
                <a:graphic xmlns:a="http://schemas.openxmlformats.org/drawingml/2006/main">
                  <a:graphicData uri="http://schemas.microsoft.com/office/word/2010/wordprocessingShape">
                    <wps:wsp>
                      <wps:cNvSpPr/>
                      <wps:spPr>
                        <a:xfrm>
                          <a:off x="0" y="0"/>
                          <a:ext cx="904875" cy="958712"/>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74328C" id="Rectangle à coins arrondis 20" o:spid="_x0000_s1026" style="position:absolute;margin-left:275.95pt;margin-top:10.9pt;width:71.25pt;height: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" filled="f" strokecolor="red" strokeweight="1.5pt">
                <v:stroke joinstyle="miter"/>
              </v:roundrect>
            </w:pict>
          </mc:Fallback>
        </mc:AlternateContent>
      </w:r>
      <w:r w:rsidR="002C68B4">
        <w:rPr>
          <w:noProof/>
          <w:lang w:eastAsia="fr-FR"/>
        </w:rPr>
        <w:drawing>
          <wp:inline distT="0" distB="0" distL="0" distR="0" wp14:anchorId="1E760941" wp14:editId="44159CDD">
            <wp:extent cx="4928235" cy="2218413"/>
            <wp:effectExtent l="0" t="0" r="5715" b="10795"/>
            <wp:docPr id="30" name="Graphique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8511C2B" w14:textId="36AE6F26" w:rsidR="000316EC" w:rsidRPr="000316EC" w:rsidRDefault="00692C50" w:rsidP="00692C50">
      <w:pPr>
        <w:pStyle w:val="Lgende"/>
        <w:jc w:val="center"/>
      </w:pPr>
      <w:r>
        <w:t xml:space="preserve">Figure </w:t>
      </w:r>
      <w:fldSimple w:instr=" SEQ Figure \* ARABIC ">
        <w:r w:rsidR="007A31AF">
          <w:rPr>
            <w:noProof/>
          </w:rPr>
          <w:t>5</w:t>
        </w:r>
      </w:fldSimple>
      <w:r>
        <w:t xml:space="preserve"> : Courbe de RP, </w:t>
      </w:r>
      <w:r w:rsidR="00660AEE">
        <w:t xml:space="preserve">énergie </w:t>
      </w:r>
      <w:r>
        <w:t>X6, champ 10 cm x 10 cm, DSP 100</w:t>
      </w:r>
      <w:r w:rsidR="00D313F1">
        <w:t xml:space="preserve"> cm</w:t>
      </w:r>
      <w:r>
        <w:t xml:space="preserve">. </w:t>
      </w:r>
    </w:p>
    <w:tbl>
      <w:tblPr>
        <w:tblStyle w:val="Grilledutableau"/>
        <w:tblW w:w="0" w:type="auto"/>
        <w:jc w:val="center"/>
        <w:tblLook w:val="04A0" w:firstRow="1" w:lastRow="0" w:firstColumn="1" w:lastColumn="0" w:noHBand="0" w:noVBand="1"/>
      </w:tblPr>
      <w:tblGrid>
        <w:gridCol w:w="2122"/>
        <w:gridCol w:w="1597"/>
        <w:gridCol w:w="1827"/>
      </w:tblGrid>
      <w:tr w:rsidR="00A12A5C" w:rsidRPr="0044476C" w14:paraId="0565259B" w14:textId="77777777" w:rsidTr="00CB6659">
        <w:trPr>
          <w:jc w:val="center"/>
        </w:trPr>
        <w:tc>
          <w:tcPr>
            <w:tcW w:w="2122" w:type="dxa"/>
            <w:vAlign w:val="center"/>
          </w:tcPr>
          <w:p w14:paraId="67E5B5FE" w14:textId="343F7A9E" w:rsidR="00A12A5C" w:rsidRPr="00D2539E" w:rsidRDefault="00A12A5C" w:rsidP="00CB6659">
            <w:pPr>
              <w:jc w:val="center"/>
              <w:rPr>
                <w:sz w:val="20"/>
              </w:rPr>
            </w:pPr>
          </w:p>
        </w:tc>
        <w:tc>
          <w:tcPr>
            <w:tcW w:w="1597" w:type="dxa"/>
            <w:vAlign w:val="center"/>
          </w:tcPr>
          <w:p w14:paraId="7283B4ED" w14:textId="6901291A" w:rsidR="00A12A5C" w:rsidRPr="00D2539E" w:rsidRDefault="00A12A5C" w:rsidP="00CB6659">
            <w:pPr>
              <w:jc w:val="center"/>
              <w:rPr>
                <w:color w:val="009999"/>
                <w:sz w:val="20"/>
              </w:rPr>
            </w:pPr>
            <w:r w:rsidRPr="00D2539E">
              <w:rPr>
                <w:color w:val="009999"/>
                <w:sz w:val="20"/>
              </w:rPr>
              <w:t>CC13</w:t>
            </w:r>
          </w:p>
        </w:tc>
        <w:tc>
          <w:tcPr>
            <w:tcW w:w="1827" w:type="dxa"/>
            <w:vAlign w:val="center"/>
          </w:tcPr>
          <w:p w14:paraId="41C0D844" w14:textId="02AAADEB" w:rsidR="00A12A5C" w:rsidRPr="00D2539E" w:rsidRDefault="00675294" w:rsidP="00CB6659">
            <w:pPr>
              <w:jc w:val="center"/>
              <w:rPr>
                <w:sz w:val="20"/>
              </w:rPr>
            </w:pPr>
            <w:r>
              <w:rPr>
                <w:color w:val="ED7D31" w:themeColor="accent2"/>
                <w:sz w:val="20"/>
              </w:rPr>
              <w:t>FC</w:t>
            </w:r>
            <w:r w:rsidR="00A12A5C" w:rsidRPr="00D2539E">
              <w:rPr>
                <w:color w:val="ED7D31" w:themeColor="accent2"/>
                <w:sz w:val="20"/>
              </w:rPr>
              <w:t>65-P</w:t>
            </w:r>
          </w:p>
        </w:tc>
      </w:tr>
      <w:tr w:rsidR="00B4229D" w14:paraId="336B2CE0" w14:textId="77777777" w:rsidTr="00CB6659">
        <w:trPr>
          <w:jc w:val="center"/>
        </w:trPr>
        <w:tc>
          <w:tcPr>
            <w:tcW w:w="2122" w:type="dxa"/>
            <w:vAlign w:val="center"/>
          </w:tcPr>
          <w:p w14:paraId="55525AF3" w14:textId="3372E2EC" w:rsidR="00B4229D" w:rsidRPr="00D2539E" w:rsidRDefault="00B4229D" w:rsidP="00685847">
            <w:pPr>
              <w:jc w:val="center"/>
              <w:rPr>
                <w:sz w:val="20"/>
              </w:rPr>
            </w:pPr>
            <w:proofErr w:type="spellStart"/>
            <w:r>
              <w:rPr>
                <w:sz w:val="20"/>
              </w:rPr>
              <w:t>D</w:t>
            </w:r>
            <w:r>
              <w:rPr>
                <w:sz w:val="20"/>
                <w:vertAlign w:val="subscript"/>
              </w:rPr>
              <w:t>entrée</w:t>
            </w:r>
            <w:proofErr w:type="spellEnd"/>
            <w:r>
              <w:rPr>
                <w:sz w:val="20"/>
                <w:vertAlign w:val="subscript"/>
              </w:rPr>
              <w:t xml:space="preserve"> </w:t>
            </w:r>
            <w:r>
              <w:rPr>
                <w:sz w:val="20"/>
              </w:rPr>
              <w:t>(%)</w:t>
            </w:r>
          </w:p>
        </w:tc>
        <w:tc>
          <w:tcPr>
            <w:tcW w:w="1597" w:type="dxa"/>
            <w:vAlign w:val="center"/>
          </w:tcPr>
          <w:p w14:paraId="537808FF" w14:textId="27AC264D" w:rsidR="00B4229D" w:rsidRPr="00D2539E" w:rsidRDefault="00F94C0D" w:rsidP="00685847">
            <w:pPr>
              <w:jc w:val="center"/>
              <w:rPr>
                <w:sz w:val="20"/>
              </w:rPr>
            </w:pPr>
            <w:r>
              <w:rPr>
                <w:sz w:val="20"/>
              </w:rPr>
              <w:t>50,6</w:t>
            </w:r>
          </w:p>
        </w:tc>
        <w:tc>
          <w:tcPr>
            <w:tcW w:w="1827" w:type="dxa"/>
            <w:vAlign w:val="center"/>
          </w:tcPr>
          <w:p w14:paraId="3EFE0DFB" w14:textId="13BD558D" w:rsidR="00B4229D" w:rsidRDefault="000578AC" w:rsidP="00685847">
            <w:pPr>
              <w:jc w:val="center"/>
              <w:rPr>
                <w:sz w:val="20"/>
              </w:rPr>
            </w:pPr>
            <w:r>
              <w:rPr>
                <w:sz w:val="20"/>
              </w:rPr>
              <w:t>45,4</w:t>
            </w:r>
          </w:p>
        </w:tc>
      </w:tr>
      <w:tr w:rsidR="00685847" w14:paraId="7DED3154" w14:textId="77777777" w:rsidTr="00CB6659">
        <w:trPr>
          <w:jc w:val="center"/>
        </w:trPr>
        <w:tc>
          <w:tcPr>
            <w:tcW w:w="2122" w:type="dxa"/>
            <w:vAlign w:val="center"/>
          </w:tcPr>
          <w:p w14:paraId="14604B9B" w14:textId="46BA400E" w:rsidR="00685847" w:rsidRPr="00D2539E" w:rsidRDefault="00685847" w:rsidP="00685847">
            <w:pPr>
              <w:jc w:val="center"/>
              <w:rPr>
                <w:sz w:val="20"/>
              </w:rPr>
            </w:pPr>
            <w:r w:rsidRPr="00D2539E">
              <w:rPr>
                <w:sz w:val="20"/>
              </w:rPr>
              <w:t>R</w:t>
            </w:r>
            <w:r w:rsidRPr="00D2539E">
              <w:rPr>
                <w:sz w:val="20"/>
                <w:vertAlign w:val="subscript"/>
              </w:rPr>
              <w:t xml:space="preserve">50 </w:t>
            </w:r>
            <w:r w:rsidRPr="00D2539E">
              <w:rPr>
                <w:sz w:val="20"/>
              </w:rPr>
              <w:t>(cm)</w:t>
            </w:r>
          </w:p>
        </w:tc>
        <w:tc>
          <w:tcPr>
            <w:tcW w:w="1597" w:type="dxa"/>
            <w:vAlign w:val="center"/>
          </w:tcPr>
          <w:p w14:paraId="4D4137CC" w14:textId="7CC861E9" w:rsidR="00685847" w:rsidRPr="00D2539E" w:rsidRDefault="00685847" w:rsidP="00685847">
            <w:pPr>
              <w:jc w:val="center"/>
              <w:rPr>
                <w:sz w:val="20"/>
              </w:rPr>
            </w:pPr>
            <w:r w:rsidRPr="00D2539E">
              <w:rPr>
                <w:sz w:val="20"/>
              </w:rPr>
              <w:t>15,08</w:t>
            </w:r>
          </w:p>
        </w:tc>
        <w:tc>
          <w:tcPr>
            <w:tcW w:w="1827" w:type="dxa"/>
            <w:vAlign w:val="center"/>
          </w:tcPr>
          <w:p w14:paraId="5A0679AE" w14:textId="289EF651" w:rsidR="00685847" w:rsidRPr="00D2539E" w:rsidRDefault="00685847" w:rsidP="00685847">
            <w:pPr>
              <w:jc w:val="center"/>
              <w:rPr>
                <w:sz w:val="20"/>
              </w:rPr>
            </w:pPr>
            <w:r>
              <w:rPr>
                <w:sz w:val="20"/>
              </w:rPr>
              <w:t>15,20</w:t>
            </w:r>
          </w:p>
        </w:tc>
      </w:tr>
      <w:tr w:rsidR="00685847" w14:paraId="6EA31B85" w14:textId="77777777" w:rsidTr="00CB6659">
        <w:trPr>
          <w:jc w:val="center"/>
        </w:trPr>
        <w:tc>
          <w:tcPr>
            <w:tcW w:w="2122" w:type="dxa"/>
            <w:vAlign w:val="center"/>
          </w:tcPr>
          <w:p w14:paraId="0F8A690B" w14:textId="77777777" w:rsidR="00685847" w:rsidRPr="00D2539E" w:rsidRDefault="00685847" w:rsidP="00685847">
            <w:pPr>
              <w:jc w:val="center"/>
              <w:rPr>
                <w:sz w:val="20"/>
              </w:rPr>
            </w:pPr>
            <w:r w:rsidRPr="00D2539E">
              <w:rPr>
                <w:sz w:val="20"/>
              </w:rPr>
              <w:t>R</w:t>
            </w:r>
            <w:r w:rsidRPr="00D2539E">
              <w:rPr>
                <w:sz w:val="20"/>
                <w:vertAlign w:val="subscript"/>
              </w:rPr>
              <w:t>100</w:t>
            </w:r>
            <w:r w:rsidRPr="00D2539E">
              <w:rPr>
                <w:sz w:val="20"/>
              </w:rPr>
              <w:t xml:space="preserve"> (cm)</w:t>
            </w:r>
          </w:p>
        </w:tc>
        <w:tc>
          <w:tcPr>
            <w:tcW w:w="1597" w:type="dxa"/>
            <w:vAlign w:val="center"/>
          </w:tcPr>
          <w:p w14:paraId="4BEC727C" w14:textId="2E611C9C" w:rsidR="00685847" w:rsidRPr="00D2539E" w:rsidRDefault="00685847" w:rsidP="00685847">
            <w:pPr>
              <w:jc w:val="center"/>
              <w:rPr>
                <w:sz w:val="20"/>
              </w:rPr>
            </w:pPr>
            <w:r w:rsidRPr="00D2539E">
              <w:rPr>
                <w:sz w:val="20"/>
              </w:rPr>
              <w:t>1,26</w:t>
            </w:r>
          </w:p>
        </w:tc>
        <w:tc>
          <w:tcPr>
            <w:tcW w:w="1827" w:type="dxa"/>
            <w:vAlign w:val="center"/>
          </w:tcPr>
          <w:p w14:paraId="48F0CE52" w14:textId="6FC4D84D" w:rsidR="00685847" w:rsidRPr="00D2539E" w:rsidRDefault="00685847" w:rsidP="00685847">
            <w:pPr>
              <w:jc w:val="center"/>
              <w:rPr>
                <w:sz w:val="20"/>
              </w:rPr>
            </w:pPr>
            <w:r>
              <w:rPr>
                <w:sz w:val="20"/>
              </w:rPr>
              <w:t>1,50</w:t>
            </w:r>
          </w:p>
        </w:tc>
      </w:tr>
      <w:tr w:rsidR="00685847" w14:paraId="243C8F5F" w14:textId="77777777" w:rsidTr="00CB6659">
        <w:trPr>
          <w:jc w:val="center"/>
        </w:trPr>
        <w:tc>
          <w:tcPr>
            <w:tcW w:w="2122" w:type="dxa"/>
            <w:vAlign w:val="center"/>
          </w:tcPr>
          <w:p w14:paraId="0263A373" w14:textId="77777777" w:rsidR="00685847" w:rsidRPr="00D2539E" w:rsidRDefault="00685847" w:rsidP="00685847">
            <w:pPr>
              <w:jc w:val="center"/>
              <w:rPr>
                <w:sz w:val="20"/>
              </w:rPr>
            </w:pPr>
            <w:r w:rsidRPr="00D2539E">
              <w:rPr>
                <w:sz w:val="20"/>
              </w:rPr>
              <w:t>Qualité du faisceau</w:t>
            </w:r>
          </w:p>
        </w:tc>
        <w:tc>
          <w:tcPr>
            <w:tcW w:w="1597" w:type="dxa"/>
            <w:vAlign w:val="center"/>
          </w:tcPr>
          <w:p w14:paraId="43821612" w14:textId="5E9354FA" w:rsidR="00685847" w:rsidRPr="00D2539E" w:rsidRDefault="00685847" w:rsidP="00685847">
            <w:pPr>
              <w:jc w:val="center"/>
              <w:rPr>
                <w:sz w:val="20"/>
              </w:rPr>
            </w:pPr>
            <w:r w:rsidRPr="00D2539E">
              <w:rPr>
                <w:sz w:val="20"/>
              </w:rPr>
              <w:t>0,571</w:t>
            </w:r>
          </w:p>
        </w:tc>
        <w:tc>
          <w:tcPr>
            <w:tcW w:w="1827" w:type="dxa"/>
            <w:vAlign w:val="center"/>
          </w:tcPr>
          <w:p w14:paraId="70957938" w14:textId="509CB6D7" w:rsidR="00685847" w:rsidRPr="00D2539E" w:rsidRDefault="00685847" w:rsidP="00685847">
            <w:pPr>
              <w:jc w:val="center"/>
              <w:rPr>
                <w:sz w:val="20"/>
              </w:rPr>
            </w:pPr>
            <w:r>
              <w:rPr>
                <w:sz w:val="20"/>
              </w:rPr>
              <w:t>0,571</w:t>
            </w:r>
          </w:p>
        </w:tc>
      </w:tr>
    </w:tbl>
    <w:p w14:paraId="343FED36" w14:textId="4B1F371E" w:rsidR="002B07A1" w:rsidRDefault="002B07A1" w:rsidP="001D7C40">
      <w:pPr>
        <w:spacing w:after="0" w:line="240" w:lineRule="auto"/>
      </w:pPr>
    </w:p>
    <w:p w14:paraId="652C52C0" w14:textId="223EB99A" w:rsidR="00EF6F9A" w:rsidRDefault="00EF6F9A" w:rsidP="00EF6F9A">
      <w:pPr>
        <w:spacing w:after="0" w:line="240" w:lineRule="auto"/>
      </w:pPr>
      <w:r>
        <w:t xml:space="preserve">La dose à la surface diminue lorsque le volume du détecteur augmente. </w:t>
      </w:r>
      <w:r w:rsidR="00C061D5">
        <w:t xml:space="preserve">La chambre FC65-P tend à sous-estimer la dose à l’entrée et la dose dans la zone de </w:t>
      </w:r>
      <w:commentRangeStart w:id="52"/>
      <w:proofErr w:type="spellStart"/>
      <w:r w:rsidR="00C061D5">
        <w:t>build</w:t>
      </w:r>
      <w:proofErr w:type="spellEnd"/>
      <w:r w:rsidR="00C061D5">
        <w:t>-up</w:t>
      </w:r>
      <w:commentRangeEnd w:id="52"/>
      <w:r w:rsidR="00397486">
        <w:rPr>
          <w:rStyle w:val="Marquedecommentaire"/>
        </w:rPr>
        <w:commentReference w:id="52"/>
      </w:r>
      <w:r w:rsidR="00C061D5">
        <w:t xml:space="preserve">, ceci provient de l’effet de volume </w:t>
      </w:r>
      <w:r w:rsidR="00C667B4">
        <w:t>créé par le plus grand volume de cette chambre</w:t>
      </w:r>
      <w:r w:rsidR="00103DE8">
        <w:t xml:space="preserve"> (0,65 cm</w:t>
      </w:r>
      <w:r w:rsidR="00103DE8">
        <w:rPr>
          <w:vertAlign w:val="superscript"/>
        </w:rPr>
        <w:t>3</w:t>
      </w:r>
      <w:r w:rsidR="00103DE8">
        <w:t xml:space="preserve"> comparé à 0,13 cm</w:t>
      </w:r>
      <w:r w:rsidR="00103DE8">
        <w:rPr>
          <w:vertAlign w:val="superscript"/>
        </w:rPr>
        <w:t>3</w:t>
      </w:r>
      <w:r w:rsidR="00103DE8">
        <w:t>)</w:t>
      </w:r>
      <w:r w:rsidR="00C667B4">
        <w:t xml:space="preserve">. </w:t>
      </w:r>
      <w:r>
        <w:t>La profondeur du maximum de dose augmente avec le volume du détecteur</w:t>
      </w:r>
      <w:r w:rsidR="004A15AA">
        <w:t xml:space="preserve">. </w:t>
      </w:r>
      <w:r w:rsidR="00332CCF">
        <w:t>A une profondeur donnée, le rendement est similaire pour les deux chambres. En effet, nous pouvons remarquer que l’indice de qualité</w:t>
      </w:r>
      <w:r w:rsidR="00674DB4">
        <w:t xml:space="preserve"> du faisceau</w:t>
      </w:r>
      <w:r w:rsidR="00332CCF">
        <w:t xml:space="preserve"> est identique pour les deux chambres. </w:t>
      </w:r>
    </w:p>
    <w:p w14:paraId="085A8626" w14:textId="77777777" w:rsidR="00C15ED5" w:rsidRDefault="00C15ED5" w:rsidP="001D7C40">
      <w:pPr>
        <w:spacing w:after="0" w:line="240" w:lineRule="auto"/>
      </w:pPr>
    </w:p>
    <w:p w14:paraId="145D0DB6" w14:textId="25722B40" w:rsidR="002B07A1" w:rsidRDefault="002B07A1" w:rsidP="001D7C40">
      <w:pPr>
        <w:pStyle w:val="Titre3"/>
        <w:spacing w:line="240" w:lineRule="auto"/>
      </w:pPr>
      <w:bookmarkStart w:id="53" w:name="_Toc109036153"/>
      <w:bookmarkStart w:id="54" w:name="_Toc110268562"/>
      <w:bookmarkStart w:id="55" w:name="_Toc114157194"/>
      <w:r>
        <w:t>Rapport tissu-fantôme (RTF)</w:t>
      </w:r>
      <w:bookmarkEnd w:id="53"/>
      <w:bookmarkEnd w:id="54"/>
      <w:bookmarkEnd w:id="55"/>
    </w:p>
    <w:p w14:paraId="27F20ED1" w14:textId="0C2F363B" w:rsidR="00EA2599" w:rsidRDefault="00EA2599" w:rsidP="001D7C40">
      <w:pPr>
        <w:spacing w:after="0" w:line="240" w:lineRule="auto"/>
      </w:pPr>
    </w:p>
    <w:p w14:paraId="0A4021CB" w14:textId="2DF9961F" w:rsidR="00EA2599" w:rsidRDefault="00EA2599" w:rsidP="001D7C40">
      <w:pPr>
        <w:spacing w:after="0" w:line="240" w:lineRule="auto"/>
        <w:rPr>
          <w:rFonts w:eastAsiaTheme="minorEastAsia"/>
        </w:rPr>
      </w:pPr>
      <w:r>
        <w:t xml:space="preserve">Le </w:t>
      </w:r>
      <w:commentRangeStart w:id="56"/>
      <w:r>
        <w:t>rapport-tissu</w:t>
      </w:r>
      <w:r w:rsidR="00B06020">
        <w:t xml:space="preserve">-fantôme (RTF) </w:t>
      </w:r>
      <w:commentRangeEnd w:id="56"/>
      <w:r w:rsidR="00397486">
        <w:rPr>
          <w:rStyle w:val="Marquedecommentaire"/>
        </w:rPr>
        <w:commentReference w:id="56"/>
      </w:r>
      <w:r w:rsidR="00B06020">
        <w:t>également appelé</w:t>
      </w:r>
      <w:r>
        <w:t xml:space="preserve"> </w:t>
      </w:r>
      <m:oMath>
        <m:sSubSup>
          <m:sSubSupPr>
            <m:ctrlPr>
              <w:rPr>
                <w:rFonts w:ascii="Cambria Math" w:hAnsi="Cambria Math"/>
                <w:i/>
              </w:rPr>
            </m:ctrlPr>
          </m:sSubSupPr>
          <m:e>
            <m:r>
              <w:rPr>
                <w:rFonts w:ascii="Cambria Math" w:hAnsi="Cambria Math"/>
              </w:rPr>
              <m:t>TPR</m:t>
            </m:r>
          </m:e>
          <m:sub>
            <m:r>
              <w:rPr>
                <w:rFonts w:ascii="Cambria Math" w:hAnsi="Cambria Math"/>
              </w:rPr>
              <m:t>10</m:t>
            </m:r>
          </m:sub>
          <m:sup>
            <m:r>
              <w:rPr>
                <w:rFonts w:ascii="Cambria Math" w:hAnsi="Cambria Math"/>
              </w:rPr>
              <m:t>20</m:t>
            </m:r>
          </m:sup>
        </m:sSubSup>
      </m:oMath>
      <w:r>
        <w:rPr>
          <w:rFonts w:eastAsiaTheme="minorEastAsia"/>
        </w:rPr>
        <w:t xml:space="preserve"> </w:t>
      </w:r>
      <w:r>
        <w:t xml:space="preserve">peut être calculé grâce aux rendements en profondeur calculés précédemment. Le </w:t>
      </w:r>
      <m:oMath>
        <m:sSubSup>
          <m:sSubSupPr>
            <m:ctrlPr>
              <w:rPr>
                <w:rFonts w:ascii="Cambria Math" w:hAnsi="Cambria Math"/>
                <w:i/>
              </w:rPr>
            </m:ctrlPr>
          </m:sSubSupPr>
          <m:e>
            <m:r>
              <w:rPr>
                <w:rFonts w:ascii="Cambria Math" w:hAnsi="Cambria Math"/>
              </w:rPr>
              <m:t>TPR</m:t>
            </m:r>
          </m:e>
          <m:sub>
            <m:r>
              <w:rPr>
                <w:rFonts w:ascii="Cambria Math" w:hAnsi="Cambria Math"/>
              </w:rPr>
              <m:t>10</m:t>
            </m:r>
          </m:sub>
          <m:sup>
            <m:r>
              <w:rPr>
                <w:rFonts w:ascii="Cambria Math" w:hAnsi="Cambria Math"/>
              </w:rPr>
              <m:t>20</m:t>
            </m:r>
          </m:sup>
        </m:sSubSup>
      </m:oMath>
      <w:r>
        <w:rPr>
          <w:rFonts w:eastAsiaTheme="minorEastAsia"/>
        </w:rPr>
        <w:t xml:space="preserve"> correspond à l’indice de qualité du faisceau Q. </w:t>
      </w:r>
    </w:p>
    <w:p w14:paraId="4B929B9D" w14:textId="77777777" w:rsidR="00EA2599" w:rsidRPr="00EA2599" w:rsidRDefault="00EA2599" w:rsidP="001D7C40">
      <w:pPr>
        <w:spacing w:after="0" w:line="240" w:lineRule="auto"/>
      </w:pPr>
    </w:p>
    <w:p w14:paraId="27DDA524" w14:textId="3108627D" w:rsidR="002B07A1" w:rsidRPr="00446C8E" w:rsidRDefault="00F21854" w:rsidP="001D7C40">
      <w:pPr>
        <w:spacing w:after="0" w:line="240" w:lineRule="auto"/>
        <w:rPr>
          <w:rFonts w:eastAsiaTheme="minorEastAsia"/>
        </w:rPr>
      </w:pPr>
      <m:oMathPara>
        <m:oMath>
          <m:sSubSup>
            <m:sSubSupPr>
              <m:ctrlPr>
                <w:rPr>
                  <w:rFonts w:ascii="Cambria Math" w:hAnsi="Cambria Math"/>
                  <w:i/>
                </w:rPr>
              </m:ctrlPr>
            </m:sSubSupPr>
            <m:e>
              <m:r>
                <w:rPr>
                  <w:rFonts w:ascii="Cambria Math" w:hAnsi="Cambria Math"/>
                </w:rPr>
                <m:t>TPR</m:t>
              </m:r>
            </m:e>
            <m:sub>
              <m:r>
                <w:rPr>
                  <w:rFonts w:ascii="Cambria Math" w:hAnsi="Cambria Math"/>
                </w:rPr>
                <m:t>10</m:t>
              </m:r>
            </m:sub>
            <m:sup>
              <m:r>
                <w:rPr>
                  <w:rFonts w:ascii="Cambria Math" w:hAnsi="Cambria Math"/>
                </w:rPr>
                <m:t>20</m:t>
              </m:r>
            </m:sup>
          </m:sSubSup>
          <m:r>
            <w:rPr>
              <w:rFonts w:ascii="Cambria Math" w:hAnsi="Cambria Math"/>
            </w:rPr>
            <m:t xml:space="preserve">=1,2661 × </m:t>
          </m:r>
          <m:f>
            <m:fPr>
              <m:ctrlPr>
                <w:rPr>
                  <w:rFonts w:ascii="Cambria Math" w:hAnsi="Cambria Math"/>
                  <w:i/>
                </w:rPr>
              </m:ctrlPr>
            </m:fPr>
            <m:num>
              <m:r>
                <w:rPr>
                  <w:rFonts w:ascii="Cambria Math" w:hAnsi="Cambria Math"/>
                </w:rPr>
                <m:t>Rendement en profondeur à 20 cm</m:t>
              </m:r>
            </m:num>
            <m:den>
              <m:r>
                <w:rPr>
                  <w:rFonts w:ascii="Cambria Math" w:hAnsi="Cambria Math"/>
                </w:rPr>
                <m:t>Rendement en profondeur à 10 cm</m:t>
              </m:r>
            </m:den>
          </m:f>
          <m:r>
            <w:rPr>
              <w:rFonts w:ascii="Cambria Math" w:hAnsi="Cambria Math"/>
            </w:rPr>
            <m:t>-0,0595</m:t>
          </m:r>
        </m:oMath>
      </m:oMathPara>
    </w:p>
    <w:p w14:paraId="610B5232" w14:textId="77777777" w:rsidR="00446C8E" w:rsidRPr="00B4447C" w:rsidRDefault="00446C8E" w:rsidP="001D7C40">
      <w:pPr>
        <w:spacing w:after="0" w:line="240" w:lineRule="auto"/>
        <w:rPr>
          <w:rFonts w:eastAsiaTheme="minorEastAsia"/>
        </w:rPr>
      </w:pPr>
    </w:p>
    <w:p w14:paraId="117068FB" w14:textId="121E5D13" w:rsidR="00B4447C" w:rsidRDefault="00446C8E" w:rsidP="001D7C40">
      <w:pPr>
        <w:spacing w:after="0" w:line="240" w:lineRule="auto"/>
        <w:rPr>
          <w:rFonts w:eastAsiaTheme="minorEastAsia"/>
        </w:rPr>
      </w:pPr>
      <w:r>
        <w:rPr>
          <w:rFonts w:eastAsiaTheme="minorEastAsia"/>
        </w:rPr>
        <w:t>Pour la mesure en X6 à DSP 100 cm et un champ de 10 cm x 10 cm, l’i</w:t>
      </w:r>
      <w:r w:rsidR="008F73E7">
        <w:rPr>
          <w:rFonts w:eastAsiaTheme="minorEastAsia"/>
        </w:rPr>
        <w:t xml:space="preserve">ndice de qualité calculé avec la formule </w:t>
      </w:r>
      <w:r w:rsidR="00FF3CBD">
        <w:rPr>
          <w:rFonts w:eastAsiaTheme="minorEastAsia"/>
        </w:rPr>
        <w:t>vaut 0,666</w:t>
      </w:r>
      <w:r>
        <w:rPr>
          <w:rFonts w:eastAsiaTheme="minorEastAsia"/>
        </w:rPr>
        <w:t xml:space="preserve">. L’indice de qualité de référence pour </w:t>
      </w:r>
      <w:r w:rsidR="00BD5AE4">
        <w:rPr>
          <w:rFonts w:eastAsiaTheme="minorEastAsia"/>
        </w:rPr>
        <w:t>ce faisceau est de 0,664</w:t>
      </w:r>
      <w:r>
        <w:rPr>
          <w:rFonts w:eastAsiaTheme="minorEastAsia"/>
        </w:rPr>
        <w:t>. L’</w:t>
      </w:r>
      <w:r w:rsidR="00FF3CBD">
        <w:rPr>
          <w:rFonts w:eastAsiaTheme="minorEastAsia"/>
        </w:rPr>
        <w:t>écart est</w:t>
      </w:r>
      <w:r w:rsidR="00B06020">
        <w:rPr>
          <w:rFonts w:eastAsiaTheme="minorEastAsia"/>
        </w:rPr>
        <w:t xml:space="preserve"> donc</w:t>
      </w:r>
      <w:r w:rsidR="00FF3CBD">
        <w:rPr>
          <w:rFonts w:eastAsiaTheme="minorEastAsia"/>
        </w:rPr>
        <w:t xml:space="preserve"> de 0,3</w:t>
      </w:r>
      <w:r>
        <w:rPr>
          <w:rFonts w:eastAsiaTheme="minorEastAsia"/>
        </w:rPr>
        <w:t xml:space="preserve">%. </w:t>
      </w:r>
    </w:p>
    <w:p w14:paraId="31E56C62" w14:textId="59D2DCBE" w:rsidR="000A635E" w:rsidRDefault="000A635E" w:rsidP="001D7C40">
      <w:pPr>
        <w:spacing w:after="0" w:line="240" w:lineRule="auto"/>
        <w:rPr>
          <w:rFonts w:eastAsiaTheme="minorEastAsia"/>
        </w:rPr>
      </w:pPr>
    </w:p>
    <w:p w14:paraId="096B502D" w14:textId="6E65457B" w:rsidR="000A635E" w:rsidRDefault="00091BD9" w:rsidP="000A635E">
      <w:pPr>
        <w:pStyle w:val="Titre3"/>
      </w:pPr>
      <w:bookmarkStart w:id="57" w:name="_Toc114157195"/>
      <w:r>
        <w:t>Rapport tissu-</w:t>
      </w:r>
      <w:r w:rsidR="000A635E">
        <w:t>maximum (RTM)</w:t>
      </w:r>
      <w:bookmarkEnd w:id="57"/>
    </w:p>
    <w:p w14:paraId="21EEE83A" w14:textId="77777777" w:rsidR="00317BC2" w:rsidRPr="00317BC2" w:rsidRDefault="00317BC2" w:rsidP="00317BC2"/>
    <w:p w14:paraId="628B3BAA" w14:textId="2A3AED4B" w:rsidR="007D32F0" w:rsidRPr="00366B95" w:rsidRDefault="007D32F0" w:rsidP="000A635E">
      <w:r w:rsidRPr="00366B95">
        <w:t xml:space="preserve">Les courbes de rendement en profondeur et RTM peuvent être superposées afin de les comparer. </w:t>
      </w:r>
    </w:p>
    <w:p w14:paraId="53A0F4B8" w14:textId="77777777" w:rsidR="00DE037F" w:rsidRDefault="00366B95" w:rsidP="00DE037F">
      <w:pPr>
        <w:keepNext/>
        <w:jc w:val="center"/>
      </w:pPr>
      <w:r>
        <w:rPr>
          <w:noProof/>
          <w:lang w:eastAsia="fr-FR"/>
        </w:rPr>
        <w:lastRenderedPageBreak/>
        <w:drawing>
          <wp:inline distT="0" distB="0" distL="0" distR="0" wp14:anchorId="2FB80F55" wp14:editId="501FC80F">
            <wp:extent cx="4928235" cy="2095500"/>
            <wp:effectExtent l="0" t="0" r="5715"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C663AA1" w14:textId="01CDF722" w:rsidR="00366B95" w:rsidRDefault="00DE037F" w:rsidP="00DE037F">
      <w:pPr>
        <w:pStyle w:val="Lgende"/>
        <w:jc w:val="center"/>
        <w:rPr>
          <w:color w:val="FF0000"/>
        </w:rPr>
      </w:pPr>
      <w:r>
        <w:t xml:space="preserve">Figure </w:t>
      </w:r>
      <w:fldSimple w:instr=" SEQ Figure \* ARABIC ">
        <w:r w:rsidR="007A31AF">
          <w:rPr>
            <w:noProof/>
          </w:rPr>
          <w:t>6</w:t>
        </w:r>
      </w:fldSimple>
      <w:r>
        <w:t> : Courbe de RP et RTM, énergie X6, champ 10 cm x 10 cm, CI 0,13 cc.</w:t>
      </w:r>
    </w:p>
    <w:p w14:paraId="0ECC9885" w14:textId="0349B25F" w:rsidR="00EE19A3" w:rsidRDefault="007424FC" w:rsidP="007424FC">
      <w:r w:rsidRPr="007268EE">
        <w:t xml:space="preserve">On remarque une grande différence entre ces deux courbes concernant la pente. </w:t>
      </w:r>
      <w:r w:rsidR="00317BC2">
        <w:t xml:space="preserve">Pour la mesure du RTM, la distance source-détecteur est fixe. La diminution de la dose en profondeur est donc uniquement </w:t>
      </w:r>
      <w:r>
        <w:t xml:space="preserve">due à l’atténuation </w:t>
      </w:r>
      <w:ins w:id="58" w:author="Administrateur" w:date="2022-10-29T10:01:00Z">
        <w:r w:rsidR="0014066B">
          <w:t xml:space="preserve">et la diffusion </w:t>
        </w:r>
      </w:ins>
      <w:r>
        <w:t xml:space="preserve">des photons, ce qui explique une </w:t>
      </w:r>
      <w:del w:id="59" w:author="Administrateur" w:date="2022-10-29T10:01:00Z">
        <w:r w:rsidDel="0014066B">
          <w:delText xml:space="preserve">atténuation </w:delText>
        </w:r>
      </w:del>
      <w:ins w:id="60" w:author="Administrateur" w:date="2022-10-29T10:01:00Z">
        <w:r w:rsidR="0014066B">
          <w:t xml:space="preserve">décroissance </w:t>
        </w:r>
      </w:ins>
      <w:r>
        <w:t xml:space="preserve">plus rapide. </w:t>
      </w:r>
      <w:r w:rsidR="004828D6">
        <w:t xml:space="preserve">Le rendement en profondeur comprend une composante supplémentaire sur l’atténuation en profondeur liée à l’inverse carré de la distance. </w:t>
      </w:r>
    </w:p>
    <w:p w14:paraId="1200F26C" w14:textId="77777777" w:rsidR="000A635E" w:rsidRDefault="000A635E" w:rsidP="001D7C40">
      <w:pPr>
        <w:spacing w:after="0" w:line="240" w:lineRule="auto"/>
      </w:pPr>
    </w:p>
    <w:p w14:paraId="5A03DBAA" w14:textId="77777777" w:rsidR="00EE19A3" w:rsidRDefault="00EE19A3" w:rsidP="001D7C40">
      <w:pPr>
        <w:pStyle w:val="Titre3"/>
        <w:spacing w:line="240" w:lineRule="auto"/>
      </w:pPr>
      <w:bookmarkStart w:id="61" w:name="_Toc109036154"/>
      <w:bookmarkStart w:id="62" w:name="_Toc110268563"/>
      <w:bookmarkStart w:id="63" w:name="_Toc114157196"/>
      <w:r>
        <w:t>Profil de dose</w:t>
      </w:r>
      <w:bookmarkEnd w:id="61"/>
      <w:bookmarkEnd w:id="62"/>
      <w:bookmarkEnd w:id="63"/>
      <w:r>
        <w:t xml:space="preserve"> </w:t>
      </w:r>
    </w:p>
    <w:p w14:paraId="610EEF2F" w14:textId="7EA073A7" w:rsidR="00EE19A3" w:rsidRDefault="00EE19A3" w:rsidP="001D7C40">
      <w:pPr>
        <w:pStyle w:val="Titre4"/>
        <w:numPr>
          <w:ilvl w:val="0"/>
          <w:numId w:val="7"/>
        </w:numPr>
        <w:spacing w:line="240" w:lineRule="auto"/>
      </w:pPr>
      <w:r>
        <w:t>Influence de l’énergie</w:t>
      </w:r>
    </w:p>
    <w:p w14:paraId="6C81D6A2" w14:textId="77777777" w:rsidR="00A23AEA" w:rsidRPr="00A23AEA" w:rsidRDefault="00A23AEA" w:rsidP="00A23AEA"/>
    <w:p w14:paraId="2EEC0C34" w14:textId="77777777" w:rsidR="00D313F1" w:rsidRDefault="00B3436D" w:rsidP="00D313F1">
      <w:pPr>
        <w:keepNext/>
        <w:spacing w:after="0" w:line="240" w:lineRule="auto"/>
        <w:jc w:val="center"/>
      </w:pPr>
      <w:r>
        <w:rPr>
          <w:noProof/>
          <w:lang w:eastAsia="fr-FR"/>
        </w:rPr>
        <w:drawing>
          <wp:inline distT="0" distB="0" distL="0" distR="0" wp14:anchorId="46C4660A" wp14:editId="73BB120A">
            <wp:extent cx="4928235" cy="2441448"/>
            <wp:effectExtent l="0" t="0" r="5715" b="1651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EA600BE" w14:textId="5A9ADDAB" w:rsidR="00093899" w:rsidRDefault="00D313F1" w:rsidP="00D313F1">
      <w:pPr>
        <w:pStyle w:val="Lgende"/>
        <w:jc w:val="center"/>
      </w:pPr>
      <w:r>
        <w:t xml:space="preserve">Figure </w:t>
      </w:r>
      <w:fldSimple w:instr=" SEQ Figure \* ARABIC ">
        <w:r w:rsidR="007A31AF">
          <w:rPr>
            <w:noProof/>
          </w:rPr>
          <w:t>7</w:t>
        </w:r>
      </w:fldSimple>
      <w:r>
        <w:t> : Courbe de profil de dose, champ 10 cm x 10 cm, CI 0,13 cc, DSP 100 cm</w:t>
      </w:r>
      <w:r w:rsidR="00063DCD">
        <w:t xml:space="preserve">, </w:t>
      </w:r>
      <w:proofErr w:type="spellStart"/>
      <w:r w:rsidR="00063DCD">
        <w:t>z</w:t>
      </w:r>
      <w:r w:rsidR="00063DCD">
        <w:rPr>
          <w:vertAlign w:val="subscript"/>
        </w:rPr>
        <w:t>mes</w:t>
      </w:r>
      <w:proofErr w:type="spellEnd"/>
      <w:r w:rsidR="00063DCD">
        <w:t xml:space="preserve"> = 10 cm</w:t>
      </w:r>
      <w:r>
        <w:t>.</w:t>
      </w:r>
    </w:p>
    <w:p w14:paraId="2B8A6558" w14:textId="77777777" w:rsidR="005402CB" w:rsidRDefault="005402CB" w:rsidP="00093899">
      <w:pPr>
        <w:spacing w:after="0" w:line="240" w:lineRule="auto"/>
        <w:jc w:val="center"/>
      </w:pPr>
    </w:p>
    <w:tbl>
      <w:tblPr>
        <w:tblStyle w:val="Grilledutableau"/>
        <w:tblW w:w="0" w:type="auto"/>
        <w:jc w:val="center"/>
        <w:tblLook w:val="04A0" w:firstRow="1" w:lastRow="0" w:firstColumn="1" w:lastColumn="0" w:noHBand="0" w:noVBand="1"/>
      </w:tblPr>
      <w:tblGrid>
        <w:gridCol w:w="3128"/>
        <w:gridCol w:w="1446"/>
        <w:gridCol w:w="1130"/>
        <w:gridCol w:w="1130"/>
        <w:gridCol w:w="1130"/>
      </w:tblGrid>
      <w:tr w:rsidR="00D12D64" w:rsidRPr="00D2539E" w14:paraId="1B056628" w14:textId="77777777" w:rsidTr="00BF63EF">
        <w:trPr>
          <w:trHeight w:val="185"/>
          <w:jc w:val="center"/>
        </w:trPr>
        <w:tc>
          <w:tcPr>
            <w:tcW w:w="3128" w:type="dxa"/>
            <w:vAlign w:val="center"/>
          </w:tcPr>
          <w:p w14:paraId="084BC4A4" w14:textId="77777777" w:rsidR="00D12D64" w:rsidRPr="00D2539E" w:rsidRDefault="00D12D64" w:rsidP="005D5630">
            <w:pPr>
              <w:jc w:val="center"/>
              <w:rPr>
                <w:sz w:val="20"/>
              </w:rPr>
            </w:pPr>
          </w:p>
        </w:tc>
        <w:tc>
          <w:tcPr>
            <w:tcW w:w="1446" w:type="dxa"/>
            <w:vAlign w:val="center"/>
          </w:tcPr>
          <w:p w14:paraId="5DC36B18" w14:textId="7A2D4E49" w:rsidR="00D12D64" w:rsidRPr="00D2539E" w:rsidRDefault="00D12D64" w:rsidP="005D5630">
            <w:pPr>
              <w:jc w:val="center"/>
              <w:rPr>
                <w:color w:val="009999"/>
                <w:sz w:val="20"/>
              </w:rPr>
            </w:pPr>
            <w:r>
              <w:rPr>
                <w:color w:val="009999"/>
                <w:sz w:val="20"/>
              </w:rPr>
              <w:t>X6</w:t>
            </w:r>
          </w:p>
        </w:tc>
        <w:tc>
          <w:tcPr>
            <w:tcW w:w="1130" w:type="dxa"/>
          </w:tcPr>
          <w:p w14:paraId="13DA0710" w14:textId="07FA1532" w:rsidR="00D12D64" w:rsidRDefault="00D12D64" w:rsidP="005402CB">
            <w:pPr>
              <w:jc w:val="center"/>
              <w:rPr>
                <w:color w:val="ED7D31" w:themeColor="accent2"/>
                <w:sz w:val="20"/>
              </w:rPr>
            </w:pPr>
            <w:r>
              <w:rPr>
                <w:color w:val="ED7D31" w:themeColor="accent2"/>
                <w:sz w:val="20"/>
              </w:rPr>
              <w:t>X6 (TB)</w:t>
            </w:r>
          </w:p>
        </w:tc>
        <w:tc>
          <w:tcPr>
            <w:tcW w:w="1130" w:type="dxa"/>
          </w:tcPr>
          <w:p w14:paraId="4E1A1C66" w14:textId="3BED2610" w:rsidR="00D12D64" w:rsidRDefault="00D12D64" w:rsidP="005402CB">
            <w:pPr>
              <w:jc w:val="center"/>
              <w:rPr>
                <w:color w:val="ED7D31" w:themeColor="accent2"/>
                <w:sz w:val="20"/>
              </w:rPr>
            </w:pPr>
            <w:r w:rsidRPr="00D12D64">
              <w:rPr>
                <w:color w:val="5B9BD5" w:themeColor="accent1"/>
                <w:sz w:val="20"/>
              </w:rPr>
              <w:t>X6 FFF</w:t>
            </w:r>
          </w:p>
        </w:tc>
        <w:tc>
          <w:tcPr>
            <w:tcW w:w="1130" w:type="dxa"/>
            <w:vAlign w:val="center"/>
          </w:tcPr>
          <w:p w14:paraId="2CF0554E" w14:textId="30873572" w:rsidR="00D12D64" w:rsidRPr="00D12D64" w:rsidRDefault="00D12D64" w:rsidP="005402CB">
            <w:pPr>
              <w:jc w:val="center"/>
              <w:rPr>
                <w:color w:val="FF0066"/>
                <w:sz w:val="20"/>
              </w:rPr>
            </w:pPr>
            <w:r w:rsidRPr="00D12D64">
              <w:rPr>
                <w:color w:val="FF0066"/>
                <w:sz w:val="20"/>
              </w:rPr>
              <w:t>X23</w:t>
            </w:r>
          </w:p>
        </w:tc>
      </w:tr>
      <w:tr w:rsidR="00D12D64" w:rsidRPr="00D2539E" w14:paraId="55E78BB6" w14:textId="77777777" w:rsidTr="00BF63EF">
        <w:trPr>
          <w:trHeight w:val="184"/>
          <w:jc w:val="center"/>
        </w:trPr>
        <w:tc>
          <w:tcPr>
            <w:tcW w:w="3128" w:type="dxa"/>
            <w:vAlign w:val="center"/>
          </w:tcPr>
          <w:p w14:paraId="392CD7AF" w14:textId="74044200" w:rsidR="00D12D64" w:rsidRPr="00D2539E" w:rsidRDefault="00D12D64" w:rsidP="00B16118">
            <w:pPr>
              <w:jc w:val="center"/>
              <w:rPr>
                <w:sz w:val="20"/>
              </w:rPr>
            </w:pPr>
            <w:r>
              <w:rPr>
                <w:sz w:val="20"/>
              </w:rPr>
              <w:t>Pénombre gauche – droite (cm)</w:t>
            </w:r>
          </w:p>
        </w:tc>
        <w:tc>
          <w:tcPr>
            <w:tcW w:w="1446" w:type="dxa"/>
            <w:vAlign w:val="center"/>
          </w:tcPr>
          <w:p w14:paraId="085B3589" w14:textId="0DF2155A" w:rsidR="00D12D64" w:rsidRPr="00D2539E" w:rsidRDefault="00D12D64" w:rsidP="005D5630">
            <w:pPr>
              <w:jc w:val="center"/>
              <w:rPr>
                <w:sz w:val="20"/>
              </w:rPr>
            </w:pPr>
            <w:r>
              <w:rPr>
                <w:sz w:val="20"/>
              </w:rPr>
              <w:t>0,76 – 0,76</w:t>
            </w:r>
          </w:p>
        </w:tc>
        <w:tc>
          <w:tcPr>
            <w:tcW w:w="1130" w:type="dxa"/>
          </w:tcPr>
          <w:p w14:paraId="7282299D" w14:textId="6A1D9590" w:rsidR="00D12D64" w:rsidRDefault="00055E18" w:rsidP="005D5630">
            <w:pPr>
              <w:jc w:val="center"/>
              <w:rPr>
                <w:sz w:val="20"/>
              </w:rPr>
            </w:pPr>
            <w:r>
              <w:rPr>
                <w:sz w:val="20"/>
              </w:rPr>
              <w:t>0,78 – 0,77</w:t>
            </w:r>
          </w:p>
        </w:tc>
        <w:tc>
          <w:tcPr>
            <w:tcW w:w="1130" w:type="dxa"/>
          </w:tcPr>
          <w:p w14:paraId="1C9FCFE3" w14:textId="78F56BBC" w:rsidR="00D12D64" w:rsidRDefault="00055E18" w:rsidP="005D5630">
            <w:pPr>
              <w:jc w:val="center"/>
              <w:rPr>
                <w:sz w:val="20"/>
              </w:rPr>
            </w:pPr>
            <w:r>
              <w:rPr>
                <w:sz w:val="20"/>
              </w:rPr>
              <w:t>0,85 – 0,82</w:t>
            </w:r>
          </w:p>
        </w:tc>
        <w:tc>
          <w:tcPr>
            <w:tcW w:w="1130" w:type="dxa"/>
            <w:vAlign w:val="center"/>
          </w:tcPr>
          <w:p w14:paraId="2E217DE5" w14:textId="5AC0418E" w:rsidR="00D12D64" w:rsidRPr="00D2539E" w:rsidRDefault="00D12D64" w:rsidP="005D5630">
            <w:pPr>
              <w:jc w:val="center"/>
              <w:rPr>
                <w:sz w:val="20"/>
              </w:rPr>
            </w:pPr>
            <w:r>
              <w:rPr>
                <w:sz w:val="20"/>
              </w:rPr>
              <w:t xml:space="preserve">0,87 – 0,87 </w:t>
            </w:r>
          </w:p>
        </w:tc>
      </w:tr>
      <w:tr w:rsidR="00D12D64" w:rsidRPr="00D2539E" w14:paraId="3815F9E6" w14:textId="77777777" w:rsidTr="00BF63EF">
        <w:trPr>
          <w:trHeight w:val="185"/>
          <w:jc w:val="center"/>
        </w:trPr>
        <w:tc>
          <w:tcPr>
            <w:tcW w:w="3128" w:type="dxa"/>
            <w:vAlign w:val="center"/>
          </w:tcPr>
          <w:p w14:paraId="368EDDCC" w14:textId="7AA9F539" w:rsidR="00D12D64" w:rsidRPr="00D2539E" w:rsidRDefault="00D12D64" w:rsidP="005D5630">
            <w:pPr>
              <w:jc w:val="center"/>
              <w:rPr>
                <w:sz w:val="20"/>
              </w:rPr>
            </w:pPr>
            <w:r>
              <w:rPr>
                <w:sz w:val="20"/>
              </w:rPr>
              <w:t>Homogénéité (%)</w:t>
            </w:r>
          </w:p>
        </w:tc>
        <w:tc>
          <w:tcPr>
            <w:tcW w:w="1446" w:type="dxa"/>
            <w:vAlign w:val="center"/>
          </w:tcPr>
          <w:p w14:paraId="21DFABE2" w14:textId="29DFE294" w:rsidR="00D12D64" w:rsidRPr="00D2539E" w:rsidRDefault="00D12D64" w:rsidP="005D5630">
            <w:pPr>
              <w:jc w:val="center"/>
              <w:rPr>
                <w:sz w:val="20"/>
              </w:rPr>
            </w:pPr>
            <w:r>
              <w:rPr>
                <w:sz w:val="20"/>
              </w:rPr>
              <w:t>2,72</w:t>
            </w:r>
          </w:p>
        </w:tc>
        <w:tc>
          <w:tcPr>
            <w:tcW w:w="1130" w:type="dxa"/>
          </w:tcPr>
          <w:p w14:paraId="79ED9C90" w14:textId="05C4A51A" w:rsidR="00D12D64" w:rsidRDefault="00055E18" w:rsidP="005D5630">
            <w:pPr>
              <w:jc w:val="center"/>
              <w:rPr>
                <w:sz w:val="20"/>
              </w:rPr>
            </w:pPr>
            <w:r>
              <w:rPr>
                <w:sz w:val="20"/>
              </w:rPr>
              <w:t>2,43</w:t>
            </w:r>
          </w:p>
        </w:tc>
        <w:tc>
          <w:tcPr>
            <w:tcW w:w="1130" w:type="dxa"/>
          </w:tcPr>
          <w:p w14:paraId="5140E9FB" w14:textId="5A1EFDC3" w:rsidR="00D12D64" w:rsidRDefault="00055E18" w:rsidP="005D5630">
            <w:pPr>
              <w:jc w:val="center"/>
              <w:rPr>
                <w:sz w:val="20"/>
              </w:rPr>
            </w:pPr>
            <w:r>
              <w:rPr>
                <w:sz w:val="20"/>
              </w:rPr>
              <w:t>/</w:t>
            </w:r>
          </w:p>
        </w:tc>
        <w:tc>
          <w:tcPr>
            <w:tcW w:w="1130" w:type="dxa"/>
            <w:vAlign w:val="center"/>
          </w:tcPr>
          <w:p w14:paraId="1CD1CF9A" w14:textId="39F6EF23" w:rsidR="00D12D64" w:rsidRPr="00D2539E" w:rsidRDefault="00D12D64" w:rsidP="005D5630">
            <w:pPr>
              <w:jc w:val="center"/>
              <w:rPr>
                <w:sz w:val="20"/>
              </w:rPr>
            </w:pPr>
            <w:r>
              <w:rPr>
                <w:sz w:val="20"/>
              </w:rPr>
              <w:t>2,56</w:t>
            </w:r>
          </w:p>
        </w:tc>
      </w:tr>
      <w:tr w:rsidR="00D12D64" w:rsidRPr="00D2539E" w14:paraId="477DA507" w14:textId="77777777" w:rsidTr="00BF63EF">
        <w:trPr>
          <w:trHeight w:val="185"/>
          <w:jc w:val="center"/>
        </w:trPr>
        <w:tc>
          <w:tcPr>
            <w:tcW w:w="3128" w:type="dxa"/>
            <w:vAlign w:val="center"/>
          </w:tcPr>
          <w:p w14:paraId="05F9AC0A" w14:textId="04D7622E" w:rsidR="00D12D64" w:rsidRDefault="00D12D64" w:rsidP="005D5630">
            <w:pPr>
              <w:jc w:val="center"/>
              <w:rPr>
                <w:sz w:val="20"/>
              </w:rPr>
            </w:pPr>
            <w:r>
              <w:rPr>
                <w:sz w:val="20"/>
              </w:rPr>
              <w:t>Symétrie (%)</w:t>
            </w:r>
          </w:p>
        </w:tc>
        <w:tc>
          <w:tcPr>
            <w:tcW w:w="1446" w:type="dxa"/>
            <w:vAlign w:val="center"/>
          </w:tcPr>
          <w:p w14:paraId="5649ADA5" w14:textId="7CF5ACAD" w:rsidR="00D12D64" w:rsidRPr="00D2539E" w:rsidRDefault="00D12D64" w:rsidP="005D5630">
            <w:pPr>
              <w:jc w:val="center"/>
              <w:rPr>
                <w:sz w:val="20"/>
              </w:rPr>
            </w:pPr>
            <w:r>
              <w:rPr>
                <w:sz w:val="20"/>
              </w:rPr>
              <w:t>1,74</w:t>
            </w:r>
          </w:p>
        </w:tc>
        <w:tc>
          <w:tcPr>
            <w:tcW w:w="1130" w:type="dxa"/>
          </w:tcPr>
          <w:p w14:paraId="23D7001D" w14:textId="2B3C676F" w:rsidR="00D12D64" w:rsidRDefault="00055E18" w:rsidP="005D5630">
            <w:pPr>
              <w:jc w:val="center"/>
              <w:rPr>
                <w:sz w:val="20"/>
              </w:rPr>
            </w:pPr>
            <w:r>
              <w:rPr>
                <w:sz w:val="20"/>
              </w:rPr>
              <w:t>0,53</w:t>
            </w:r>
          </w:p>
        </w:tc>
        <w:tc>
          <w:tcPr>
            <w:tcW w:w="1130" w:type="dxa"/>
          </w:tcPr>
          <w:p w14:paraId="08E0A5AA" w14:textId="70693EE3" w:rsidR="00D12D64" w:rsidRDefault="00055E18" w:rsidP="005D5630">
            <w:pPr>
              <w:jc w:val="center"/>
              <w:rPr>
                <w:sz w:val="20"/>
              </w:rPr>
            </w:pPr>
            <w:r>
              <w:rPr>
                <w:sz w:val="20"/>
              </w:rPr>
              <w:t>0,47</w:t>
            </w:r>
          </w:p>
        </w:tc>
        <w:tc>
          <w:tcPr>
            <w:tcW w:w="1130" w:type="dxa"/>
            <w:vAlign w:val="center"/>
          </w:tcPr>
          <w:p w14:paraId="6397895D" w14:textId="7F3229AB" w:rsidR="00D12D64" w:rsidRPr="00D2539E" w:rsidRDefault="00D12D64" w:rsidP="005D5630">
            <w:pPr>
              <w:jc w:val="center"/>
              <w:rPr>
                <w:sz w:val="20"/>
              </w:rPr>
            </w:pPr>
            <w:r>
              <w:rPr>
                <w:sz w:val="20"/>
              </w:rPr>
              <w:t>1,57</w:t>
            </w:r>
          </w:p>
        </w:tc>
      </w:tr>
    </w:tbl>
    <w:p w14:paraId="3E6E13B0" w14:textId="15C57F48" w:rsidR="00093899" w:rsidRDefault="00093899" w:rsidP="00093899">
      <w:pPr>
        <w:spacing w:after="0" w:line="240" w:lineRule="auto"/>
        <w:jc w:val="center"/>
      </w:pPr>
    </w:p>
    <w:p w14:paraId="54B09BE9" w14:textId="28AD1F21" w:rsidR="00EC69B4" w:rsidRDefault="00EC69B4" w:rsidP="00EC69B4">
      <w:pPr>
        <w:spacing w:after="0" w:line="240" w:lineRule="auto"/>
      </w:pPr>
      <w:r>
        <w:t xml:space="preserve">La pénombre augmente avec l’énergie. </w:t>
      </w:r>
      <w:r w:rsidR="00C626AD">
        <w:t xml:space="preserve">Ceci s’explique par trois phénomènes. </w:t>
      </w:r>
      <w:commentRangeStart w:id="64"/>
      <w:r w:rsidR="00C626AD">
        <w:t xml:space="preserve">Tout d’abord, </w:t>
      </w:r>
      <w:r>
        <w:t xml:space="preserve">le parcours moyen latéral des électrons secondaires augmente dans les faisceaux de haute énergie. </w:t>
      </w:r>
      <w:commentRangeEnd w:id="64"/>
      <w:r w:rsidR="00F21854">
        <w:rPr>
          <w:rStyle w:val="Marquedecommentaire"/>
        </w:rPr>
        <w:commentReference w:id="64"/>
      </w:r>
      <w:r w:rsidR="009370D8">
        <w:t xml:space="preserve">De plus, la proportion </w:t>
      </w:r>
      <w:commentRangeStart w:id="66"/>
      <w:r w:rsidR="009370D8">
        <w:t xml:space="preserve">de création de paires </w:t>
      </w:r>
      <w:commentRangeEnd w:id="66"/>
      <w:r w:rsidR="004E124F">
        <w:rPr>
          <w:rStyle w:val="Marquedecommentaire"/>
        </w:rPr>
        <w:commentReference w:id="66"/>
      </w:r>
      <w:r w:rsidR="009370D8">
        <w:t xml:space="preserve">est plus importante à 23 MV qu’à 6 MV, ce qui engendre un rayonnement diffusé élargissant la pénombre. </w:t>
      </w:r>
      <w:commentRangeStart w:id="67"/>
      <w:r w:rsidR="00C626AD">
        <w:t>Enfin, les électrons secondaires sont plus déviés lorsque l’énergie augmente</w:t>
      </w:r>
      <w:r w:rsidR="004611ED">
        <w:t xml:space="preserve"> contrairement aux photons diffusés qui sont émis préférentiellement dans la direction du faisceau</w:t>
      </w:r>
      <w:commentRangeEnd w:id="67"/>
      <w:r w:rsidR="00572908">
        <w:rPr>
          <w:rStyle w:val="Marquedecommentaire"/>
        </w:rPr>
        <w:commentReference w:id="67"/>
      </w:r>
      <w:r w:rsidR="004611ED">
        <w:t xml:space="preserve">. </w:t>
      </w:r>
    </w:p>
    <w:p w14:paraId="148FFC40" w14:textId="5DA13DA7" w:rsidR="00D96C22" w:rsidRDefault="00D96C22" w:rsidP="00EC69B4">
      <w:pPr>
        <w:spacing w:after="0" w:line="240" w:lineRule="auto"/>
      </w:pPr>
      <w:r>
        <w:lastRenderedPageBreak/>
        <w:t>La symétrie est similaire pour les deux énergies. Le faisceau es</w:t>
      </w:r>
      <w:r w:rsidR="00891100">
        <w:t>t</w:t>
      </w:r>
      <w:r>
        <w:t xml:space="preserve"> légèrement plus homogène en X23</w:t>
      </w:r>
      <w:r w:rsidR="00DC2D61">
        <w:t xml:space="preserve">. Il est important de préciser que l’homogénéité du faisceau est réalisée avec le cône égalisateur inséré dans la tête de l’accélérateur. La machine adapte le cône égalisateur sur le carrousel en fonction de l’énergie désirée.  </w:t>
      </w:r>
      <w:r>
        <w:t xml:space="preserve"> </w:t>
      </w:r>
    </w:p>
    <w:p w14:paraId="0DC70B89" w14:textId="08E6ADA9" w:rsidR="00B22A45" w:rsidRDefault="006B2CAC" w:rsidP="00EC69B4">
      <w:pPr>
        <w:spacing w:after="0" w:line="240" w:lineRule="auto"/>
      </w:pPr>
      <w:r w:rsidRPr="00964064">
        <w:t>Le faisceau FFF est caractéristique, le profil n’est plus plat mais pentu. Ceci s’explique par le retrait du cône égalisateur en FFF permettant d’augmenter</w:t>
      </w:r>
      <w:r w:rsidR="00964064" w:rsidRPr="00964064">
        <w:t xml:space="preserve"> fortement</w:t>
      </w:r>
      <w:r w:rsidRPr="00964064">
        <w:t xml:space="preserve"> le débit de dose. </w:t>
      </w:r>
    </w:p>
    <w:p w14:paraId="14A0D725" w14:textId="77777777" w:rsidR="000943E0" w:rsidRPr="00964064" w:rsidRDefault="000943E0" w:rsidP="00EC69B4">
      <w:pPr>
        <w:spacing w:after="0" w:line="240" w:lineRule="auto"/>
      </w:pPr>
    </w:p>
    <w:p w14:paraId="732BE9A2" w14:textId="599A7A15" w:rsidR="00EE19A3" w:rsidRDefault="00EE19A3" w:rsidP="001D7C40">
      <w:pPr>
        <w:pStyle w:val="Titre4"/>
        <w:spacing w:line="240" w:lineRule="auto"/>
      </w:pPr>
      <w:r>
        <w:t>Influence de la taille de champ</w:t>
      </w:r>
    </w:p>
    <w:p w14:paraId="164A658D" w14:textId="77777777" w:rsidR="003F62F9" w:rsidRPr="003F62F9" w:rsidRDefault="003F62F9" w:rsidP="003F62F9"/>
    <w:p w14:paraId="3776EBBE" w14:textId="77777777" w:rsidR="00853572" w:rsidRDefault="003F62F9" w:rsidP="00853572">
      <w:pPr>
        <w:keepNext/>
        <w:jc w:val="center"/>
      </w:pPr>
      <w:r>
        <w:rPr>
          <w:noProof/>
          <w:lang w:eastAsia="fr-FR"/>
        </w:rPr>
        <w:drawing>
          <wp:inline distT="0" distB="0" distL="0" distR="0" wp14:anchorId="161A4770" wp14:editId="07BC8CCA">
            <wp:extent cx="4928400" cy="2162755"/>
            <wp:effectExtent l="0" t="0" r="5715" b="9525"/>
            <wp:docPr id="25" name="Graphique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CDDEB5A" w14:textId="07D93373" w:rsidR="000763F9" w:rsidRPr="000763F9" w:rsidRDefault="00853572" w:rsidP="00853572">
      <w:pPr>
        <w:pStyle w:val="Lgende"/>
        <w:jc w:val="center"/>
      </w:pPr>
      <w:r>
        <w:t xml:space="preserve">Figure </w:t>
      </w:r>
      <w:fldSimple w:instr=" SEQ Figure \* ARABIC ">
        <w:r w:rsidR="007A31AF">
          <w:rPr>
            <w:noProof/>
          </w:rPr>
          <w:t>8</w:t>
        </w:r>
      </w:fldSimple>
      <w:r>
        <w:t xml:space="preserve"> : Courbe de profil de dose, énergie X6, CI 0,13 cc, DSP 100 cm, </w:t>
      </w:r>
      <w:proofErr w:type="spellStart"/>
      <w:r>
        <w:t>z</w:t>
      </w:r>
      <w:r>
        <w:rPr>
          <w:vertAlign w:val="subscript"/>
        </w:rPr>
        <w:t>mes</w:t>
      </w:r>
      <w:proofErr w:type="spellEnd"/>
      <w:r>
        <w:t xml:space="preserve"> = 10 cm.</w:t>
      </w:r>
    </w:p>
    <w:tbl>
      <w:tblPr>
        <w:tblStyle w:val="Grilledutableau"/>
        <w:tblW w:w="7863" w:type="dxa"/>
        <w:jc w:val="center"/>
        <w:tblLook w:val="04A0" w:firstRow="1" w:lastRow="0" w:firstColumn="1" w:lastColumn="0" w:noHBand="0" w:noVBand="1"/>
      </w:tblPr>
      <w:tblGrid>
        <w:gridCol w:w="2972"/>
        <w:gridCol w:w="1197"/>
        <w:gridCol w:w="1353"/>
        <w:gridCol w:w="1201"/>
        <w:gridCol w:w="1140"/>
      </w:tblGrid>
      <w:tr w:rsidR="000763F9" w:rsidRPr="00D2539E" w14:paraId="55DA12C2" w14:textId="77777777" w:rsidTr="00253A76">
        <w:trPr>
          <w:trHeight w:val="219"/>
          <w:jc w:val="center"/>
        </w:trPr>
        <w:tc>
          <w:tcPr>
            <w:tcW w:w="2972" w:type="dxa"/>
            <w:vAlign w:val="center"/>
          </w:tcPr>
          <w:p w14:paraId="463B9E61" w14:textId="77777777" w:rsidR="000763F9" w:rsidRPr="00D2539E" w:rsidRDefault="000763F9" w:rsidP="005D5630">
            <w:pPr>
              <w:jc w:val="center"/>
              <w:rPr>
                <w:sz w:val="20"/>
              </w:rPr>
            </w:pPr>
          </w:p>
        </w:tc>
        <w:tc>
          <w:tcPr>
            <w:tcW w:w="1197" w:type="dxa"/>
            <w:vAlign w:val="center"/>
          </w:tcPr>
          <w:p w14:paraId="7837C9AC" w14:textId="77777777" w:rsidR="000763F9" w:rsidRPr="00D2539E" w:rsidRDefault="000763F9" w:rsidP="005D5630">
            <w:pPr>
              <w:jc w:val="center"/>
              <w:rPr>
                <w:color w:val="009999"/>
                <w:sz w:val="20"/>
              </w:rPr>
            </w:pPr>
            <w:r w:rsidRPr="00D2539E">
              <w:rPr>
                <w:color w:val="009999"/>
                <w:sz w:val="20"/>
              </w:rPr>
              <w:t>5 x 5</w:t>
            </w:r>
          </w:p>
        </w:tc>
        <w:tc>
          <w:tcPr>
            <w:tcW w:w="1353" w:type="dxa"/>
            <w:vAlign w:val="center"/>
          </w:tcPr>
          <w:p w14:paraId="0F40D4E8" w14:textId="77777777" w:rsidR="000763F9" w:rsidRPr="00D2539E" w:rsidRDefault="000763F9" w:rsidP="005D5630">
            <w:pPr>
              <w:jc w:val="center"/>
              <w:rPr>
                <w:color w:val="FF0066"/>
                <w:sz w:val="20"/>
              </w:rPr>
            </w:pPr>
            <w:r w:rsidRPr="00D2539E">
              <w:rPr>
                <w:color w:val="ED7D31" w:themeColor="accent2"/>
                <w:sz w:val="20"/>
              </w:rPr>
              <w:t>10 x 10</w:t>
            </w:r>
          </w:p>
        </w:tc>
        <w:tc>
          <w:tcPr>
            <w:tcW w:w="1201" w:type="dxa"/>
            <w:vAlign w:val="center"/>
          </w:tcPr>
          <w:p w14:paraId="453480DA" w14:textId="77777777" w:rsidR="000763F9" w:rsidRPr="00D2539E" w:rsidRDefault="000763F9" w:rsidP="005D5630">
            <w:pPr>
              <w:jc w:val="center"/>
              <w:rPr>
                <w:color w:val="FF0066"/>
                <w:sz w:val="20"/>
              </w:rPr>
            </w:pPr>
            <w:r w:rsidRPr="00D2539E">
              <w:rPr>
                <w:color w:val="5B9BD5" w:themeColor="accent1"/>
                <w:sz w:val="20"/>
              </w:rPr>
              <w:t>15 x 15</w:t>
            </w:r>
          </w:p>
        </w:tc>
        <w:tc>
          <w:tcPr>
            <w:tcW w:w="1140" w:type="dxa"/>
            <w:vAlign w:val="center"/>
          </w:tcPr>
          <w:p w14:paraId="0A400A5C" w14:textId="77777777" w:rsidR="000763F9" w:rsidRPr="00D2539E" w:rsidRDefault="000763F9" w:rsidP="005D5630">
            <w:pPr>
              <w:jc w:val="center"/>
              <w:rPr>
                <w:color w:val="FF0000"/>
                <w:sz w:val="20"/>
              </w:rPr>
            </w:pPr>
            <w:r w:rsidRPr="00D2539E">
              <w:rPr>
                <w:color w:val="FF0066"/>
                <w:sz w:val="20"/>
              </w:rPr>
              <w:t>20 x 20</w:t>
            </w:r>
          </w:p>
        </w:tc>
      </w:tr>
      <w:tr w:rsidR="000763F9" w:rsidRPr="00D2539E" w14:paraId="399753AF" w14:textId="77777777" w:rsidTr="00253A76">
        <w:trPr>
          <w:trHeight w:val="205"/>
          <w:jc w:val="center"/>
        </w:trPr>
        <w:tc>
          <w:tcPr>
            <w:tcW w:w="2972" w:type="dxa"/>
            <w:vAlign w:val="center"/>
          </w:tcPr>
          <w:p w14:paraId="2A0E842E" w14:textId="18062A5B" w:rsidR="000763F9" w:rsidRPr="00D2539E" w:rsidRDefault="000763F9" w:rsidP="000763F9">
            <w:pPr>
              <w:jc w:val="center"/>
              <w:rPr>
                <w:sz w:val="20"/>
              </w:rPr>
            </w:pPr>
            <w:r>
              <w:rPr>
                <w:sz w:val="20"/>
              </w:rPr>
              <w:t>Pénombre gauche – droite (cm)</w:t>
            </w:r>
          </w:p>
        </w:tc>
        <w:tc>
          <w:tcPr>
            <w:tcW w:w="1197" w:type="dxa"/>
            <w:vAlign w:val="center"/>
          </w:tcPr>
          <w:p w14:paraId="09F19B2D" w14:textId="3AE8B3D8" w:rsidR="000763F9" w:rsidRPr="00D2539E" w:rsidRDefault="00253A76" w:rsidP="000763F9">
            <w:pPr>
              <w:jc w:val="center"/>
              <w:rPr>
                <w:sz w:val="20"/>
              </w:rPr>
            </w:pPr>
            <w:r>
              <w:rPr>
                <w:sz w:val="20"/>
              </w:rPr>
              <w:t>0,65 – 0,65</w:t>
            </w:r>
          </w:p>
        </w:tc>
        <w:tc>
          <w:tcPr>
            <w:tcW w:w="1353" w:type="dxa"/>
            <w:vAlign w:val="center"/>
          </w:tcPr>
          <w:p w14:paraId="14DAC53F" w14:textId="1B22C2D2" w:rsidR="000763F9" w:rsidRPr="00D2539E" w:rsidRDefault="00253A76" w:rsidP="000763F9">
            <w:pPr>
              <w:jc w:val="center"/>
              <w:rPr>
                <w:sz w:val="20"/>
              </w:rPr>
            </w:pPr>
            <w:r>
              <w:rPr>
                <w:sz w:val="20"/>
              </w:rPr>
              <w:t>0,73 – 0,74</w:t>
            </w:r>
          </w:p>
        </w:tc>
        <w:tc>
          <w:tcPr>
            <w:tcW w:w="1201" w:type="dxa"/>
            <w:vAlign w:val="center"/>
          </w:tcPr>
          <w:p w14:paraId="27CDC8B2" w14:textId="195F41BD" w:rsidR="000763F9" w:rsidRPr="00D2539E" w:rsidRDefault="00253A76" w:rsidP="000763F9">
            <w:pPr>
              <w:jc w:val="center"/>
              <w:rPr>
                <w:sz w:val="20"/>
              </w:rPr>
            </w:pPr>
            <w:r>
              <w:rPr>
                <w:sz w:val="20"/>
              </w:rPr>
              <w:t>0,81 – 0,82</w:t>
            </w:r>
          </w:p>
        </w:tc>
        <w:tc>
          <w:tcPr>
            <w:tcW w:w="1140" w:type="dxa"/>
            <w:vAlign w:val="center"/>
          </w:tcPr>
          <w:p w14:paraId="1C992118" w14:textId="259AD7E5" w:rsidR="000763F9" w:rsidRPr="00D2539E" w:rsidRDefault="00253A76" w:rsidP="000763F9">
            <w:pPr>
              <w:jc w:val="center"/>
              <w:rPr>
                <w:sz w:val="20"/>
              </w:rPr>
            </w:pPr>
            <w:r>
              <w:rPr>
                <w:sz w:val="20"/>
              </w:rPr>
              <w:t>0,88 – 0,90</w:t>
            </w:r>
          </w:p>
        </w:tc>
      </w:tr>
      <w:tr w:rsidR="000763F9" w:rsidRPr="00D2539E" w14:paraId="68B133F4" w14:textId="77777777" w:rsidTr="00253A76">
        <w:trPr>
          <w:trHeight w:val="219"/>
          <w:jc w:val="center"/>
        </w:trPr>
        <w:tc>
          <w:tcPr>
            <w:tcW w:w="2972" w:type="dxa"/>
            <w:vAlign w:val="center"/>
          </w:tcPr>
          <w:p w14:paraId="7D7242BA" w14:textId="1F05C236" w:rsidR="000763F9" w:rsidRPr="00D2539E" w:rsidRDefault="000763F9" w:rsidP="000763F9">
            <w:pPr>
              <w:jc w:val="center"/>
              <w:rPr>
                <w:sz w:val="20"/>
              </w:rPr>
            </w:pPr>
            <w:r>
              <w:rPr>
                <w:sz w:val="20"/>
              </w:rPr>
              <w:t>Homogénéité (%)</w:t>
            </w:r>
          </w:p>
        </w:tc>
        <w:tc>
          <w:tcPr>
            <w:tcW w:w="1197" w:type="dxa"/>
            <w:vAlign w:val="center"/>
          </w:tcPr>
          <w:p w14:paraId="2376D7D4" w14:textId="387699E5" w:rsidR="000763F9" w:rsidRPr="00D2539E" w:rsidRDefault="00253A76" w:rsidP="000763F9">
            <w:pPr>
              <w:jc w:val="center"/>
              <w:rPr>
                <w:sz w:val="20"/>
              </w:rPr>
            </w:pPr>
            <w:r>
              <w:rPr>
                <w:sz w:val="20"/>
              </w:rPr>
              <w:t>4,39</w:t>
            </w:r>
          </w:p>
        </w:tc>
        <w:tc>
          <w:tcPr>
            <w:tcW w:w="1353" w:type="dxa"/>
            <w:vAlign w:val="center"/>
          </w:tcPr>
          <w:p w14:paraId="2142960B" w14:textId="049A9C1F" w:rsidR="000763F9" w:rsidRPr="00D2539E" w:rsidRDefault="00253A76" w:rsidP="000763F9">
            <w:pPr>
              <w:jc w:val="center"/>
              <w:rPr>
                <w:sz w:val="20"/>
              </w:rPr>
            </w:pPr>
            <w:r>
              <w:rPr>
                <w:sz w:val="20"/>
              </w:rPr>
              <w:t>2,80</w:t>
            </w:r>
          </w:p>
        </w:tc>
        <w:tc>
          <w:tcPr>
            <w:tcW w:w="1201" w:type="dxa"/>
            <w:vAlign w:val="center"/>
          </w:tcPr>
          <w:p w14:paraId="1282D60D" w14:textId="277036DB" w:rsidR="000763F9" w:rsidRPr="00D2539E" w:rsidRDefault="00253A76" w:rsidP="000763F9">
            <w:pPr>
              <w:jc w:val="center"/>
              <w:rPr>
                <w:sz w:val="20"/>
              </w:rPr>
            </w:pPr>
            <w:r>
              <w:rPr>
                <w:sz w:val="20"/>
              </w:rPr>
              <w:t>2,47</w:t>
            </w:r>
          </w:p>
        </w:tc>
        <w:tc>
          <w:tcPr>
            <w:tcW w:w="1140" w:type="dxa"/>
            <w:vAlign w:val="center"/>
          </w:tcPr>
          <w:p w14:paraId="405A7116" w14:textId="57420B70" w:rsidR="000763F9" w:rsidRPr="00D2539E" w:rsidRDefault="00253A76" w:rsidP="000763F9">
            <w:pPr>
              <w:jc w:val="center"/>
              <w:rPr>
                <w:sz w:val="20"/>
              </w:rPr>
            </w:pPr>
            <w:r>
              <w:rPr>
                <w:sz w:val="20"/>
              </w:rPr>
              <w:t>2,34</w:t>
            </w:r>
          </w:p>
        </w:tc>
      </w:tr>
      <w:tr w:rsidR="000763F9" w:rsidRPr="00D2539E" w14:paraId="394E515D" w14:textId="77777777" w:rsidTr="00253A76">
        <w:trPr>
          <w:trHeight w:val="243"/>
          <w:jc w:val="center"/>
        </w:trPr>
        <w:tc>
          <w:tcPr>
            <w:tcW w:w="2972" w:type="dxa"/>
            <w:vAlign w:val="center"/>
          </w:tcPr>
          <w:p w14:paraId="7123051C" w14:textId="64A1774F" w:rsidR="000763F9" w:rsidRPr="00D2539E" w:rsidRDefault="000763F9" w:rsidP="000763F9">
            <w:pPr>
              <w:jc w:val="center"/>
              <w:rPr>
                <w:sz w:val="20"/>
              </w:rPr>
            </w:pPr>
            <w:r>
              <w:rPr>
                <w:sz w:val="20"/>
              </w:rPr>
              <w:t>Symétrie (%)</w:t>
            </w:r>
          </w:p>
        </w:tc>
        <w:tc>
          <w:tcPr>
            <w:tcW w:w="1197" w:type="dxa"/>
            <w:vAlign w:val="center"/>
          </w:tcPr>
          <w:p w14:paraId="6787EB78" w14:textId="4A4E5AFF" w:rsidR="000763F9" w:rsidRPr="00D2539E" w:rsidRDefault="00253A76" w:rsidP="000763F9">
            <w:pPr>
              <w:jc w:val="center"/>
              <w:rPr>
                <w:sz w:val="20"/>
              </w:rPr>
            </w:pPr>
            <w:r>
              <w:rPr>
                <w:sz w:val="20"/>
              </w:rPr>
              <w:t>1,10</w:t>
            </w:r>
          </w:p>
        </w:tc>
        <w:tc>
          <w:tcPr>
            <w:tcW w:w="1353" w:type="dxa"/>
            <w:vAlign w:val="center"/>
          </w:tcPr>
          <w:p w14:paraId="646154CD" w14:textId="2FDAA91A" w:rsidR="000763F9" w:rsidRPr="00D2539E" w:rsidRDefault="00253A76" w:rsidP="000763F9">
            <w:pPr>
              <w:jc w:val="center"/>
              <w:rPr>
                <w:sz w:val="20"/>
              </w:rPr>
            </w:pPr>
            <w:r>
              <w:rPr>
                <w:sz w:val="20"/>
              </w:rPr>
              <w:t>2,05</w:t>
            </w:r>
          </w:p>
        </w:tc>
        <w:tc>
          <w:tcPr>
            <w:tcW w:w="1201" w:type="dxa"/>
            <w:vAlign w:val="center"/>
          </w:tcPr>
          <w:p w14:paraId="04FF2022" w14:textId="43D58C66" w:rsidR="000763F9" w:rsidRPr="00D2539E" w:rsidRDefault="00253A76" w:rsidP="000763F9">
            <w:pPr>
              <w:jc w:val="center"/>
              <w:rPr>
                <w:sz w:val="20"/>
              </w:rPr>
            </w:pPr>
            <w:r>
              <w:rPr>
                <w:sz w:val="20"/>
              </w:rPr>
              <w:t>2,04</w:t>
            </w:r>
          </w:p>
        </w:tc>
        <w:tc>
          <w:tcPr>
            <w:tcW w:w="1140" w:type="dxa"/>
            <w:vAlign w:val="center"/>
          </w:tcPr>
          <w:p w14:paraId="4A805BCB" w14:textId="70763475" w:rsidR="000763F9" w:rsidRPr="00D2539E" w:rsidRDefault="00253A76" w:rsidP="000763F9">
            <w:pPr>
              <w:jc w:val="center"/>
              <w:rPr>
                <w:sz w:val="20"/>
              </w:rPr>
            </w:pPr>
            <w:r>
              <w:rPr>
                <w:sz w:val="20"/>
              </w:rPr>
              <w:t>1,44</w:t>
            </w:r>
          </w:p>
        </w:tc>
      </w:tr>
      <w:tr w:rsidR="0007761C" w:rsidRPr="00D2539E" w14:paraId="50075C73" w14:textId="77777777" w:rsidTr="00253A76">
        <w:trPr>
          <w:trHeight w:val="243"/>
          <w:jc w:val="center"/>
        </w:trPr>
        <w:tc>
          <w:tcPr>
            <w:tcW w:w="2972" w:type="dxa"/>
            <w:vAlign w:val="center"/>
          </w:tcPr>
          <w:p w14:paraId="0046E6E7" w14:textId="130808C0" w:rsidR="0007761C" w:rsidRDefault="0007761C" w:rsidP="000763F9">
            <w:pPr>
              <w:jc w:val="center"/>
              <w:rPr>
                <w:sz w:val="20"/>
              </w:rPr>
            </w:pPr>
            <w:r>
              <w:rPr>
                <w:sz w:val="20"/>
              </w:rPr>
              <w:t>Taille de champ (cm)</w:t>
            </w:r>
          </w:p>
        </w:tc>
        <w:tc>
          <w:tcPr>
            <w:tcW w:w="1197" w:type="dxa"/>
            <w:vAlign w:val="center"/>
          </w:tcPr>
          <w:p w14:paraId="3B14DBCC" w14:textId="62C82C3F" w:rsidR="0007761C" w:rsidRDefault="0007761C" w:rsidP="000763F9">
            <w:pPr>
              <w:jc w:val="center"/>
              <w:rPr>
                <w:sz w:val="20"/>
              </w:rPr>
            </w:pPr>
            <w:r>
              <w:rPr>
                <w:sz w:val="20"/>
              </w:rPr>
              <w:t>5,58</w:t>
            </w:r>
          </w:p>
        </w:tc>
        <w:tc>
          <w:tcPr>
            <w:tcW w:w="1353" w:type="dxa"/>
            <w:vAlign w:val="center"/>
          </w:tcPr>
          <w:p w14:paraId="2A40FD93" w14:textId="432E3C8F" w:rsidR="0007761C" w:rsidRDefault="0007761C" w:rsidP="000763F9">
            <w:pPr>
              <w:jc w:val="center"/>
              <w:rPr>
                <w:sz w:val="20"/>
              </w:rPr>
            </w:pPr>
            <w:r>
              <w:rPr>
                <w:sz w:val="20"/>
              </w:rPr>
              <w:t>11,10</w:t>
            </w:r>
          </w:p>
        </w:tc>
        <w:tc>
          <w:tcPr>
            <w:tcW w:w="1201" w:type="dxa"/>
            <w:vAlign w:val="center"/>
          </w:tcPr>
          <w:p w14:paraId="1A4CB7D0" w14:textId="0172204D" w:rsidR="0007761C" w:rsidRDefault="0007761C" w:rsidP="000763F9">
            <w:pPr>
              <w:jc w:val="center"/>
              <w:rPr>
                <w:sz w:val="20"/>
              </w:rPr>
            </w:pPr>
            <w:r>
              <w:rPr>
                <w:sz w:val="20"/>
              </w:rPr>
              <w:t>16,54</w:t>
            </w:r>
          </w:p>
        </w:tc>
        <w:tc>
          <w:tcPr>
            <w:tcW w:w="1140" w:type="dxa"/>
            <w:vAlign w:val="center"/>
          </w:tcPr>
          <w:p w14:paraId="0C345E03" w14:textId="5841CAA8" w:rsidR="0007761C" w:rsidRDefault="0007761C" w:rsidP="000763F9">
            <w:pPr>
              <w:jc w:val="center"/>
              <w:rPr>
                <w:sz w:val="20"/>
              </w:rPr>
            </w:pPr>
            <w:r>
              <w:rPr>
                <w:sz w:val="20"/>
              </w:rPr>
              <w:t>22,01</w:t>
            </w:r>
          </w:p>
        </w:tc>
      </w:tr>
    </w:tbl>
    <w:p w14:paraId="5F18BA3E" w14:textId="122865F9" w:rsidR="00A469BD" w:rsidRDefault="00A469BD" w:rsidP="001D7C40">
      <w:pPr>
        <w:spacing w:after="0" w:line="240" w:lineRule="auto"/>
      </w:pPr>
    </w:p>
    <w:p w14:paraId="117F63A3" w14:textId="4C02FFFB" w:rsidR="00F42879" w:rsidRDefault="00753702" w:rsidP="001D7C40">
      <w:pPr>
        <w:spacing w:after="0" w:line="240" w:lineRule="auto"/>
      </w:pPr>
      <w:r>
        <w:t xml:space="preserve">La taille de champ est définie à l’isodose 50%. </w:t>
      </w:r>
      <w:commentRangeStart w:id="68"/>
      <w:r w:rsidR="00EC69B4">
        <w:t xml:space="preserve">La pénombre augmente lorsque la taille de champ augmente. Ceci s’explique par l’augmentation </w:t>
      </w:r>
      <w:r w:rsidR="00B9157B">
        <w:t xml:space="preserve">de la pénombre de diffusion due à </w:t>
      </w:r>
      <w:r w:rsidR="005962EA">
        <w:t>l’augmentation</w:t>
      </w:r>
      <w:r w:rsidR="00B9157B">
        <w:t xml:space="preserve"> de photons diffusés</w:t>
      </w:r>
      <w:r w:rsidR="00CB3709">
        <w:t xml:space="preserve"> et à l’augmentation du volume diffusant</w:t>
      </w:r>
      <w:r w:rsidR="00B9157B">
        <w:t>.</w:t>
      </w:r>
      <w:commentRangeEnd w:id="68"/>
      <w:r w:rsidR="00F368F7">
        <w:rPr>
          <w:rStyle w:val="Marquedecommentaire"/>
        </w:rPr>
        <w:commentReference w:id="68"/>
      </w:r>
      <w:r w:rsidR="00B9157B">
        <w:t xml:space="preserve"> </w:t>
      </w:r>
      <w:r w:rsidR="00264482">
        <w:t xml:space="preserve">La normalisation a été réalisée au point du maximum de dose. </w:t>
      </w:r>
      <w:r w:rsidR="00C52F9F">
        <w:t xml:space="preserve">En théorie, l’homogénéité se dégrade lorsque la taille de champ augmente. </w:t>
      </w:r>
      <w:r w:rsidR="00196CEC">
        <w:t xml:space="preserve">Nous voyons que ce n’est pas le cas ici. Des mesures ont également été réalisées avec une matrice et des résultats similaires ont été obtenus. </w:t>
      </w:r>
      <w:r w:rsidR="002F3D19" w:rsidRPr="002F3D19">
        <w:t>L’h</w:t>
      </w:r>
      <w:r w:rsidR="0052309E" w:rsidRPr="002F3D19">
        <w:t xml:space="preserve">omogénéité </w:t>
      </w:r>
      <w:r w:rsidR="002F3D19" w:rsidRPr="002F3D19">
        <w:t xml:space="preserve">est </w:t>
      </w:r>
      <w:r w:rsidR="0052309E" w:rsidRPr="002F3D19">
        <w:t>lié</w:t>
      </w:r>
      <w:r w:rsidR="002F3D19" w:rsidRPr="002F3D19">
        <w:t>e</w:t>
      </w:r>
      <w:r w:rsidR="0052309E" w:rsidRPr="002F3D19">
        <w:t xml:space="preserve"> à l’influence du cône égalisateur</w:t>
      </w:r>
      <w:r w:rsidR="002F3D19" w:rsidRPr="002F3D19">
        <w:t xml:space="preserve">. En effet, </w:t>
      </w:r>
      <w:r w:rsidR="0052309E" w:rsidRPr="002F3D19">
        <w:t xml:space="preserve">sur le carrousel se trouve un cône pour chaque énergie permettant d’homogénéiser le faisceau. Les photons issus du centre du cône égalisateur sont plus énergétiques que ceux issus du bord du cône, ils sont ainsi plus pénétrants. </w:t>
      </w:r>
      <w:r w:rsidR="00BF63EF">
        <w:t xml:space="preserve">Nous avons repris les courbes réalisées à la recette de l’accélérateur. A la profondeur du maximum de dose, l’homogénéité se dégrade avec la taille de champ. </w:t>
      </w:r>
      <w:r w:rsidR="00F42879">
        <w:t xml:space="preserve">Plus la profondeur de mesure augmente, plus l’épaulement augmente. L’analyse se base alors sur des points faisant partis de cet épaulement. </w:t>
      </w:r>
    </w:p>
    <w:p w14:paraId="10728870" w14:textId="6FD3F230" w:rsidR="0052309E" w:rsidRPr="002F3D19" w:rsidRDefault="00BF63EF" w:rsidP="001D7C40">
      <w:pPr>
        <w:spacing w:after="0" w:line="240" w:lineRule="auto"/>
      </w:pPr>
      <w:r>
        <w:t xml:space="preserve">La méthode d’analyse influe grandement sur les résultats. Dans ce rapport, nous avons utilisé la méthode « variation over </w:t>
      </w:r>
      <w:proofErr w:type="spellStart"/>
      <w:r>
        <w:t>mean</w:t>
      </w:r>
      <w:proofErr w:type="spellEnd"/>
      <w:r>
        <w:t xml:space="preserve"> (80%) ». </w:t>
      </w:r>
      <w:r w:rsidR="00D531DF">
        <w:t xml:space="preserve">La zone homogène est définie comme 80% de la taille de champ, seuls ces points sont </w:t>
      </w:r>
      <w:r w:rsidR="00F42879">
        <w:t>utilisés</w:t>
      </w:r>
      <w:r w:rsidR="00D531DF">
        <w:t xml:space="preserve"> dans l’analyse.</w:t>
      </w:r>
      <w:r w:rsidR="008F5C8A" w:rsidRPr="008F5C8A">
        <w:rPr>
          <w:color w:val="FF7C80"/>
          <w:vertAlign w:val="superscript"/>
        </w:rPr>
        <w:t>4</w:t>
      </w:r>
      <w:r w:rsidR="00D531DF">
        <w:t xml:space="preserve"> </w:t>
      </w:r>
      <w:r w:rsidR="009C548D">
        <w:t xml:space="preserve">Cependant, selon la taille de champ, la zone homogène sera plus ou moins étendue. En effet, sur un champ 20 cm x 20 cm, cette zone homogène comprend des points faisant partis de l’épaulement alors qu’en 5 cm x 5 cm, la zone homogène est plate. </w:t>
      </w:r>
    </w:p>
    <w:p w14:paraId="5B3994B3" w14:textId="4D0A034A" w:rsidR="00AF33AA" w:rsidRDefault="00AF33AA" w:rsidP="001D7C40">
      <w:pPr>
        <w:spacing w:after="0" w:line="240" w:lineRule="auto"/>
      </w:pPr>
      <w:r>
        <w:t xml:space="preserve">La dose dans les queues de distribution augmente avec la taille de champ car le milieu diffusant augmente également. </w:t>
      </w:r>
    </w:p>
    <w:p w14:paraId="1D5511EE" w14:textId="77777777" w:rsidR="00EC69B4" w:rsidRDefault="00EC69B4" w:rsidP="001D7C40">
      <w:pPr>
        <w:spacing w:after="0" w:line="240" w:lineRule="auto"/>
      </w:pPr>
    </w:p>
    <w:p w14:paraId="2C03577C" w14:textId="77777777" w:rsidR="00CA00F0" w:rsidRDefault="00CA00F0">
      <w:pPr>
        <w:jc w:val="left"/>
        <w:rPr>
          <w:rFonts w:asciiTheme="majorHAnsi" w:eastAsiaTheme="majorEastAsia" w:hAnsiTheme="majorHAnsi" w:cstheme="majorBidi"/>
          <w:i/>
          <w:iCs/>
          <w:color w:val="2E74B5" w:themeColor="accent1" w:themeShade="BF"/>
        </w:rPr>
      </w:pPr>
      <w:r>
        <w:br w:type="page"/>
      </w:r>
    </w:p>
    <w:p w14:paraId="326EF89C" w14:textId="16253232" w:rsidR="00A469BD" w:rsidRDefault="00A469BD" w:rsidP="001D7C40">
      <w:pPr>
        <w:pStyle w:val="Titre4"/>
        <w:spacing w:line="240" w:lineRule="auto"/>
      </w:pPr>
      <w:r w:rsidRPr="00F962D9">
        <w:lastRenderedPageBreak/>
        <w:t>Influence de la DSP</w:t>
      </w:r>
    </w:p>
    <w:p w14:paraId="58D67087" w14:textId="77777777" w:rsidR="00AE5F56" w:rsidRPr="00AE5F56" w:rsidRDefault="00AE5F56" w:rsidP="00AE5F56"/>
    <w:p w14:paraId="7B8C72EA" w14:textId="77777777" w:rsidR="00853572" w:rsidRDefault="00AE5F56" w:rsidP="00853572">
      <w:pPr>
        <w:keepNext/>
        <w:jc w:val="center"/>
      </w:pPr>
      <w:r>
        <w:rPr>
          <w:noProof/>
          <w:lang w:eastAsia="fr-FR"/>
        </w:rPr>
        <w:drawing>
          <wp:inline distT="0" distB="0" distL="0" distR="0" wp14:anchorId="59ABD026" wp14:editId="3AC4126A">
            <wp:extent cx="4928235" cy="1790700"/>
            <wp:effectExtent l="0" t="0" r="5715" b="0"/>
            <wp:docPr id="26" name="Graphique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901AEB7" w14:textId="4A82E92A" w:rsidR="009E5DCD" w:rsidRDefault="00853572" w:rsidP="00853572">
      <w:pPr>
        <w:pStyle w:val="Lgende"/>
        <w:jc w:val="center"/>
      </w:pPr>
      <w:commentRangeStart w:id="69"/>
      <w:r>
        <w:t xml:space="preserve">Figure </w:t>
      </w:r>
      <w:fldSimple w:instr=" SEQ Figure \* ARABIC ">
        <w:r w:rsidR="007A31AF">
          <w:rPr>
            <w:noProof/>
          </w:rPr>
          <w:t>9</w:t>
        </w:r>
      </w:fldSimple>
      <w:r>
        <w:t xml:space="preserve"> : Courbe de profil de dose, énergie X6, champ 10 cm x 10 cm, CI 0,13 cc, </w:t>
      </w:r>
      <w:proofErr w:type="spellStart"/>
      <w:r>
        <w:t>z</w:t>
      </w:r>
      <w:r>
        <w:rPr>
          <w:vertAlign w:val="subscript"/>
        </w:rPr>
        <w:t>mes</w:t>
      </w:r>
      <w:proofErr w:type="spellEnd"/>
      <w:r>
        <w:t xml:space="preserve"> = 10 cm.</w:t>
      </w:r>
      <w:commentRangeEnd w:id="69"/>
      <w:r w:rsidR="00E42B27">
        <w:rPr>
          <w:rStyle w:val="Marquedecommentaire"/>
          <w:i w:val="0"/>
          <w:iCs w:val="0"/>
          <w:color w:val="auto"/>
        </w:rPr>
        <w:commentReference w:id="69"/>
      </w:r>
    </w:p>
    <w:tbl>
      <w:tblPr>
        <w:tblStyle w:val="Grilledutableau"/>
        <w:tblW w:w="6978" w:type="dxa"/>
        <w:jc w:val="center"/>
        <w:tblLook w:val="04A0" w:firstRow="1" w:lastRow="0" w:firstColumn="1" w:lastColumn="0" w:noHBand="0" w:noVBand="1"/>
      </w:tblPr>
      <w:tblGrid>
        <w:gridCol w:w="3085"/>
        <w:gridCol w:w="1242"/>
        <w:gridCol w:w="1404"/>
        <w:gridCol w:w="1247"/>
      </w:tblGrid>
      <w:tr w:rsidR="009E5DCD" w:rsidRPr="00D2539E" w14:paraId="66DD01D6" w14:textId="77777777" w:rsidTr="00B41EBC">
        <w:trPr>
          <w:trHeight w:val="229"/>
          <w:jc w:val="center"/>
        </w:trPr>
        <w:tc>
          <w:tcPr>
            <w:tcW w:w="3085" w:type="dxa"/>
            <w:vAlign w:val="center"/>
          </w:tcPr>
          <w:p w14:paraId="2DC01EF7" w14:textId="77777777" w:rsidR="009E5DCD" w:rsidRPr="00D2539E" w:rsidRDefault="009E5DCD" w:rsidP="005D5630">
            <w:pPr>
              <w:jc w:val="center"/>
              <w:rPr>
                <w:sz w:val="20"/>
              </w:rPr>
            </w:pPr>
          </w:p>
        </w:tc>
        <w:tc>
          <w:tcPr>
            <w:tcW w:w="1242" w:type="dxa"/>
            <w:vAlign w:val="center"/>
          </w:tcPr>
          <w:p w14:paraId="3E70AD8A" w14:textId="3073A3C3" w:rsidR="009E5DCD" w:rsidRPr="00D2539E" w:rsidRDefault="009E5DCD" w:rsidP="005D5630">
            <w:pPr>
              <w:jc w:val="center"/>
              <w:rPr>
                <w:color w:val="009999"/>
                <w:sz w:val="20"/>
              </w:rPr>
            </w:pPr>
            <w:r>
              <w:rPr>
                <w:color w:val="009999"/>
                <w:sz w:val="20"/>
              </w:rPr>
              <w:t>DSP 90</w:t>
            </w:r>
          </w:p>
        </w:tc>
        <w:tc>
          <w:tcPr>
            <w:tcW w:w="1404" w:type="dxa"/>
            <w:vAlign w:val="center"/>
          </w:tcPr>
          <w:p w14:paraId="03BE6FBD" w14:textId="3A6C3C04" w:rsidR="009E5DCD" w:rsidRPr="00D2539E" w:rsidRDefault="009E5DCD" w:rsidP="005D5630">
            <w:pPr>
              <w:jc w:val="center"/>
              <w:rPr>
                <w:color w:val="FF0066"/>
                <w:sz w:val="20"/>
              </w:rPr>
            </w:pPr>
            <w:r>
              <w:rPr>
                <w:color w:val="ED7D31" w:themeColor="accent2"/>
                <w:sz w:val="20"/>
              </w:rPr>
              <w:t>DSP 100</w:t>
            </w:r>
          </w:p>
        </w:tc>
        <w:tc>
          <w:tcPr>
            <w:tcW w:w="1247" w:type="dxa"/>
            <w:vAlign w:val="center"/>
          </w:tcPr>
          <w:p w14:paraId="3BD148A7" w14:textId="3DE05E02" w:rsidR="009E5DCD" w:rsidRPr="00D2539E" w:rsidRDefault="009E5DCD" w:rsidP="005D5630">
            <w:pPr>
              <w:jc w:val="center"/>
              <w:rPr>
                <w:color w:val="FF0066"/>
                <w:sz w:val="20"/>
              </w:rPr>
            </w:pPr>
            <w:r w:rsidRPr="009E5DCD">
              <w:rPr>
                <w:color w:val="5B9BD5" w:themeColor="accent1"/>
                <w:sz w:val="20"/>
              </w:rPr>
              <w:t>DSP 110</w:t>
            </w:r>
          </w:p>
        </w:tc>
      </w:tr>
      <w:tr w:rsidR="009E5DCD" w:rsidRPr="00D2539E" w14:paraId="090B0AD6" w14:textId="77777777" w:rsidTr="00B41EBC">
        <w:trPr>
          <w:trHeight w:val="214"/>
          <w:jc w:val="center"/>
        </w:trPr>
        <w:tc>
          <w:tcPr>
            <w:tcW w:w="3085" w:type="dxa"/>
            <w:vAlign w:val="center"/>
          </w:tcPr>
          <w:p w14:paraId="479C6069" w14:textId="77777777" w:rsidR="009E5DCD" w:rsidRPr="00D2539E" w:rsidRDefault="009E5DCD" w:rsidP="005D5630">
            <w:pPr>
              <w:jc w:val="center"/>
              <w:rPr>
                <w:sz w:val="20"/>
              </w:rPr>
            </w:pPr>
            <w:r>
              <w:rPr>
                <w:sz w:val="20"/>
              </w:rPr>
              <w:t>Pénombre gauche – droite (cm)</w:t>
            </w:r>
          </w:p>
        </w:tc>
        <w:tc>
          <w:tcPr>
            <w:tcW w:w="1242" w:type="dxa"/>
            <w:vAlign w:val="center"/>
          </w:tcPr>
          <w:p w14:paraId="552B64AD" w14:textId="74D056C3" w:rsidR="009E5DCD" w:rsidRPr="00D2539E" w:rsidRDefault="008E67C7" w:rsidP="005D5630">
            <w:pPr>
              <w:jc w:val="center"/>
              <w:rPr>
                <w:sz w:val="20"/>
              </w:rPr>
            </w:pPr>
            <w:r>
              <w:rPr>
                <w:sz w:val="20"/>
              </w:rPr>
              <w:t>0</w:t>
            </w:r>
            <w:r w:rsidR="00234BA8">
              <w:rPr>
                <w:sz w:val="20"/>
              </w:rPr>
              <w:t>,</w:t>
            </w:r>
            <w:r>
              <w:rPr>
                <w:sz w:val="20"/>
              </w:rPr>
              <w:t>73 – 0</w:t>
            </w:r>
            <w:r w:rsidR="00234BA8">
              <w:rPr>
                <w:sz w:val="20"/>
              </w:rPr>
              <w:t>,</w:t>
            </w:r>
            <w:r>
              <w:rPr>
                <w:sz w:val="20"/>
              </w:rPr>
              <w:t>74</w:t>
            </w:r>
          </w:p>
        </w:tc>
        <w:tc>
          <w:tcPr>
            <w:tcW w:w="1404" w:type="dxa"/>
            <w:vAlign w:val="center"/>
          </w:tcPr>
          <w:p w14:paraId="7CC21417" w14:textId="38AD2947" w:rsidR="009E5DCD" w:rsidRPr="00D2539E" w:rsidRDefault="008E67C7" w:rsidP="005D5630">
            <w:pPr>
              <w:jc w:val="center"/>
              <w:rPr>
                <w:sz w:val="20"/>
              </w:rPr>
            </w:pPr>
            <w:r>
              <w:rPr>
                <w:sz w:val="20"/>
              </w:rPr>
              <w:t>0</w:t>
            </w:r>
            <w:r w:rsidR="00234BA8">
              <w:rPr>
                <w:sz w:val="20"/>
              </w:rPr>
              <w:t>,</w:t>
            </w:r>
            <w:r>
              <w:rPr>
                <w:sz w:val="20"/>
              </w:rPr>
              <w:t>75 – 0</w:t>
            </w:r>
            <w:r w:rsidR="00234BA8">
              <w:rPr>
                <w:sz w:val="20"/>
              </w:rPr>
              <w:t>,</w:t>
            </w:r>
            <w:r>
              <w:rPr>
                <w:sz w:val="20"/>
              </w:rPr>
              <w:t>75</w:t>
            </w:r>
          </w:p>
        </w:tc>
        <w:tc>
          <w:tcPr>
            <w:tcW w:w="1247" w:type="dxa"/>
            <w:vAlign w:val="center"/>
          </w:tcPr>
          <w:p w14:paraId="3C89AEFE" w14:textId="1EA56BCF" w:rsidR="009E5DCD" w:rsidRPr="00D2539E" w:rsidRDefault="008E67C7" w:rsidP="005D5630">
            <w:pPr>
              <w:jc w:val="center"/>
              <w:rPr>
                <w:sz w:val="20"/>
              </w:rPr>
            </w:pPr>
            <w:r>
              <w:rPr>
                <w:sz w:val="20"/>
              </w:rPr>
              <w:t>0</w:t>
            </w:r>
            <w:r w:rsidR="00234BA8">
              <w:rPr>
                <w:sz w:val="20"/>
              </w:rPr>
              <w:t>,</w:t>
            </w:r>
            <w:r>
              <w:rPr>
                <w:sz w:val="20"/>
              </w:rPr>
              <w:t>74 – 0</w:t>
            </w:r>
            <w:r w:rsidR="00234BA8">
              <w:rPr>
                <w:sz w:val="20"/>
              </w:rPr>
              <w:t>,</w:t>
            </w:r>
            <w:r>
              <w:rPr>
                <w:sz w:val="20"/>
              </w:rPr>
              <w:t>74</w:t>
            </w:r>
          </w:p>
        </w:tc>
      </w:tr>
      <w:tr w:rsidR="009E5DCD" w:rsidRPr="00D2539E" w14:paraId="4781C26C" w14:textId="77777777" w:rsidTr="00B41EBC">
        <w:trPr>
          <w:trHeight w:val="229"/>
          <w:jc w:val="center"/>
        </w:trPr>
        <w:tc>
          <w:tcPr>
            <w:tcW w:w="3085" w:type="dxa"/>
            <w:vAlign w:val="center"/>
          </w:tcPr>
          <w:p w14:paraId="07AB6EF0" w14:textId="77777777" w:rsidR="009E5DCD" w:rsidRPr="00D2539E" w:rsidRDefault="009E5DCD" w:rsidP="005D5630">
            <w:pPr>
              <w:jc w:val="center"/>
              <w:rPr>
                <w:sz w:val="20"/>
              </w:rPr>
            </w:pPr>
            <w:r>
              <w:rPr>
                <w:sz w:val="20"/>
              </w:rPr>
              <w:t>Homogénéité (%)</w:t>
            </w:r>
          </w:p>
        </w:tc>
        <w:tc>
          <w:tcPr>
            <w:tcW w:w="1242" w:type="dxa"/>
            <w:vAlign w:val="center"/>
          </w:tcPr>
          <w:p w14:paraId="56CBB3B2" w14:textId="7DB40872" w:rsidR="009E5DCD" w:rsidRPr="00D2539E" w:rsidRDefault="008E67C7" w:rsidP="005D5630">
            <w:pPr>
              <w:jc w:val="center"/>
              <w:rPr>
                <w:sz w:val="20"/>
              </w:rPr>
            </w:pPr>
            <w:r>
              <w:rPr>
                <w:sz w:val="20"/>
              </w:rPr>
              <w:t>2</w:t>
            </w:r>
            <w:r w:rsidR="00234BA8">
              <w:rPr>
                <w:sz w:val="20"/>
              </w:rPr>
              <w:t>,</w:t>
            </w:r>
            <w:r>
              <w:rPr>
                <w:sz w:val="20"/>
              </w:rPr>
              <w:t>56</w:t>
            </w:r>
          </w:p>
        </w:tc>
        <w:tc>
          <w:tcPr>
            <w:tcW w:w="1404" w:type="dxa"/>
            <w:vAlign w:val="center"/>
          </w:tcPr>
          <w:p w14:paraId="5FB98A94" w14:textId="7F58B4D1" w:rsidR="009E5DCD" w:rsidRPr="00D2539E" w:rsidRDefault="008E67C7" w:rsidP="005D5630">
            <w:pPr>
              <w:jc w:val="center"/>
              <w:rPr>
                <w:sz w:val="20"/>
              </w:rPr>
            </w:pPr>
            <w:r>
              <w:rPr>
                <w:sz w:val="20"/>
              </w:rPr>
              <w:t>2</w:t>
            </w:r>
            <w:r w:rsidR="00234BA8">
              <w:rPr>
                <w:sz w:val="20"/>
              </w:rPr>
              <w:t>,</w:t>
            </w:r>
            <w:r>
              <w:rPr>
                <w:sz w:val="20"/>
              </w:rPr>
              <w:t>79</w:t>
            </w:r>
          </w:p>
        </w:tc>
        <w:tc>
          <w:tcPr>
            <w:tcW w:w="1247" w:type="dxa"/>
            <w:vAlign w:val="center"/>
          </w:tcPr>
          <w:p w14:paraId="6C064494" w14:textId="522635A7" w:rsidR="009E5DCD" w:rsidRPr="00D2539E" w:rsidRDefault="008E67C7" w:rsidP="005D5630">
            <w:pPr>
              <w:jc w:val="center"/>
              <w:rPr>
                <w:sz w:val="20"/>
              </w:rPr>
            </w:pPr>
            <w:r>
              <w:rPr>
                <w:sz w:val="20"/>
              </w:rPr>
              <w:t>2</w:t>
            </w:r>
            <w:r w:rsidR="00234BA8">
              <w:rPr>
                <w:sz w:val="20"/>
              </w:rPr>
              <w:t>,</w:t>
            </w:r>
            <w:r>
              <w:rPr>
                <w:sz w:val="20"/>
              </w:rPr>
              <w:t>89</w:t>
            </w:r>
          </w:p>
        </w:tc>
      </w:tr>
      <w:tr w:rsidR="009E5DCD" w:rsidRPr="00D2539E" w14:paraId="7E34CE98" w14:textId="77777777" w:rsidTr="00B41EBC">
        <w:trPr>
          <w:trHeight w:val="254"/>
          <w:jc w:val="center"/>
        </w:trPr>
        <w:tc>
          <w:tcPr>
            <w:tcW w:w="3085" w:type="dxa"/>
            <w:vAlign w:val="center"/>
          </w:tcPr>
          <w:p w14:paraId="580C8F5C" w14:textId="77777777" w:rsidR="009E5DCD" w:rsidRPr="00D2539E" w:rsidRDefault="009E5DCD" w:rsidP="005D5630">
            <w:pPr>
              <w:jc w:val="center"/>
              <w:rPr>
                <w:sz w:val="20"/>
              </w:rPr>
            </w:pPr>
            <w:r>
              <w:rPr>
                <w:sz w:val="20"/>
              </w:rPr>
              <w:t>Symétrie (%)</w:t>
            </w:r>
          </w:p>
        </w:tc>
        <w:tc>
          <w:tcPr>
            <w:tcW w:w="1242" w:type="dxa"/>
            <w:vAlign w:val="center"/>
          </w:tcPr>
          <w:p w14:paraId="74E4AC5D" w14:textId="69A6CA3C" w:rsidR="009E5DCD" w:rsidRPr="00D2539E" w:rsidRDefault="008E67C7" w:rsidP="005D5630">
            <w:pPr>
              <w:jc w:val="center"/>
              <w:rPr>
                <w:sz w:val="20"/>
              </w:rPr>
            </w:pPr>
            <w:r>
              <w:rPr>
                <w:sz w:val="20"/>
              </w:rPr>
              <w:t>1</w:t>
            </w:r>
            <w:r w:rsidR="00234BA8">
              <w:rPr>
                <w:sz w:val="20"/>
              </w:rPr>
              <w:t>,</w:t>
            </w:r>
            <w:r>
              <w:rPr>
                <w:sz w:val="20"/>
              </w:rPr>
              <w:t>96</w:t>
            </w:r>
          </w:p>
        </w:tc>
        <w:tc>
          <w:tcPr>
            <w:tcW w:w="1404" w:type="dxa"/>
            <w:vAlign w:val="center"/>
          </w:tcPr>
          <w:p w14:paraId="03B553DD" w14:textId="09C14D83" w:rsidR="009E5DCD" w:rsidRPr="00D2539E" w:rsidRDefault="008E67C7" w:rsidP="005D5630">
            <w:pPr>
              <w:jc w:val="center"/>
              <w:rPr>
                <w:sz w:val="20"/>
              </w:rPr>
            </w:pPr>
            <w:r>
              <w:rPr>
                <w:sz w:val="20"/>
              </w:rPr>
              <w:t>2</w:t>
            </w:r>
            <w:r w:rsidR="00234BA8">
              <w:rPr>
                <w:sz w:val="20"/>
              </w:rPr>
              <w:t>,</w:t>
            </w:r>
            <w:r>
              <w:rPr>
                <w:sz w:val="20"/>
              </w:rPr>
              <w:t>08</w:t>
            </w:r>
          </w:p>
        </w:tc>
        <w:tc>
          <w:tcPr>
            <w:tcW w:w="1247" w:type="dxa"/>
            <w:vAlign w:val="center"/>
          </w:tcPr>
          <w:p w14:paraId="5E5F044C" w14:textId="79B2F77B" w:rsidR="009E5DCD" w:rsidRPr="00D2539E" w:rsidRDefault="008E67C7" w:rsidP="005D5630">
            <w:pPr>
              <w:jc w:val="center"/>
              <w:rPr>
                <w:sz w:val="20"/>
              </w:rPr>
            </w:pPr>
            <w:r>
              <w:rPr>
                <w:sz w:val="20"/>
              </w:rPr>
              <w:t>1</w:t>
            </w:r>
            <w:r w:rsidR="00234BA8">
              <w:rPr>
                <w:sz w:val="20"/>
              </w:rPr>
              <w:t>,</w:t>
            </w:r>
            <w:r>
              <w:rPr>
                <w:sz w:val="20"/>
              </w:rPr>
              <w:t>91</w:t>
            </w:r>
          </w:p>
        </w:tc>
      </w:tr>
    </w:tbl>
    <w:p w14:paraId="490F1395" w14:textId="5BAFF9B9" w:rsidR="00E95260" w:rsidRDefault="00E95260" w:rsidP="00E95260"/>
    <w:p w14:paraId="090C07AD" w14:textId="363BA6A0" w:rsidR="0042434E" w:rsidRDefault="0042434E" w:rsidP="00E95260">
      <w:r>
        <w:t xml:space="preserve">La pénombre augmente légèrement lorsque la DSP augmente. Ceci </w:t>
      </w:r>
      <w:r w:rsidR="003033AE">
        <w:t xml:space="preserve">s’explique par </w:t>
      </w:r>
      <w:r>
        <w:t xml:space="preserve">l’augmentation de la pénombre géométrique </w:t>
      </w:r>
      <w:r w:rsidR="003033AE">
        <w:t>due</w:t>
      </w:r>
      <w:r>
        <w:t xml:space="preserve"> à l’</w:t>
      </w:r>
      <w:r w:rsidR="003033AE">
        <w:t>éloignement de la source et par</w:t>
      </w:r>
      <w:r>
        <w:t xml:space="preserve"> l’augmentation de la pénombre de diffusion </w:t>
      </w:r>
      <w:r w:rsidR="003033AE">
        <w:t>due</w:t>
      </w:r>
      <w:r>
        <w:t xml:space="preserve"> à l’augmentation du volume diffusant. </w:t>
      </w:r>
      <w:r w:rsidR="00F05FE3">
        <w:t xml:space="preserve">L’homogénéité se dégrade lorsque la DSP augmente. </w:t>
      </w:r>
    </w:p>
    <w:p w14:paraId="6963B5FD" w14:textId="77777777" w:rsidR="00ED7B66" w:rsidRPr="00E95260" w:rsidRDefault="00ED7B66" w:rsidP="00E95260"/>
    <w:p w14:paraId="2BD4329A" w14:textId="0A0A31D6" w:rsidR="00EE19A3" w:rsidRDefault="00EE19A3" w:rsidP="001D7C40">
      <w:pPr>
        <w:pStyle w:val="Titre4"/>
        <w:spacing w:line="240" w:lineRule="auto"/>
      </w:pPr>
      <w:r>
        <w:t>Influence du détecteur</w:t>
      </w:r>
    </w:p>
    <w:p w14:paraId="44268D93" w14:textId="77777777" w:rsidR="0078125C" w:rsidRPr="0078125C" w:rsidRDefault="0078125C" w:rsidP="0078125C"/>
    <w:p w14:paraId="4CA9E265" w14:textId="77777777" w:rsidR="00E15311" w:rsidRDefault="00675294" w:rsidP="00E15311">
      <w:pPr>
        <w:keepNext/>
        <w:spacing w:after="0" w:line="240" w:lineRule="auto"/>
        <w:jc w:val="center"/>
      </w:pPr>
      <w:r>
        <w:rPr>
          <w:noProof/>
          <w:lang w:eastAsia="fr-FR"/>
        </w:rPr>
        <w:drawing>
          <wp:inline distT="0" distB="0" distL="0" distR="0" wp14:anchorId="54782DEC" wp14:editId="6EF2D008">
            <wp:extent cx="4928235" cy="1852654"/>
            <wp:effectExtent l="0" t="0" r="5715" b="14605"/>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4C7B64B" w14:textId="62CFC0A6" w:rsidR="00675294" w:rsidRDefault="00E15311" w:rsidP="00E15311">
      <w:pPr>
        <w:pStyle w:val="Lgende"/>
        <w:jc w:val="center"/>
      </w:pPr>
      <w:r>
        <w:t xml:space="preserve">Figure </w:t>
      </w:r>
      <w:fldSimple w:instr=" SEQ Figure \* ARABIC ">
        <w:r w:rsidR="007A31AF">
          <w:rPr>
            <w:noProof/>
          </w:rPr>
          <w:t>10</w:t>
        </w:r>
      </w:fldSimple>
      <w:r>
        <w:t> :</w:t>
      </w:r>
      <w:r w:rsidRPr="00E15311">
        <w:t xml:space="preserve"> </w:t>
      </w:r>
      <w:r>
        <w:t xml:space="preserve">Courbe de profil de dose, énergie X6, champ 10 cm x 10 cm, DSP 100 cm, </w:t>
      </w:r>
      <w:proofErr w:type="spellStart"/>
      <w:r>
        <w:t>z</w:t>
      </w:r>
      <w:r>
        <w:rPr>
          <w:vertAlign w:val="subscript"/>
        </w:rPr>
        <w:t>mes</w:t>
      </w:r>
      <w:proofErr w:type="spellEnd"/>
      <w:r>
        <w:t xml:space="preserve"> = 10 cm.</w:t>
      </w:r>
    </w:p>
    <w:p w14:paraId="3795AD07" w14:textId="77777777" w:rsidR="007F3B26" w:rsidRPr="007F3B26" w:rsidRDefault="007F3B26" w:rsidP="007F3B26"/>
    <w:tbl>
      <w:tblPr>
        <w:tblStyle w:val="Grilledutableau"/>
        <w:tblW w:w="5757" w:type="dxa"/>
        <w:jc w:val="center"/>
        <w:tblLook w:val="04A0" w:firstRow="1" w:lastRow="0" w:firstColumn="1" w:lastColumn="0" w:noHBand="0" w:noVBand="1"/>
      </w:tblPr>
      <w:tblGrid>
        <w:gridCol w:w="3099"/>
        <w:gridCol w:w="1247"/>
        <w:gridCol w:w="1411"/>
      </w:tblGrid>
      <w:tr w:rsidR="00675294" w:rsidRPr="00D2539E" w14:paraId="1F01648A" w14:textId="77777777" w:rsidTr="00B41EBC">
        <w:trPr>
          <w:trHeight w:val="229"/>
          <w:jc w:val="center"/>
        </w:trPr>
        <w:tc>
          <w:tcPr>
            <w:tcW w:w="3099" w:type="dxa"/>
            <w:vAlign w:val="center"/>
          </w:tcPr>
          <w:p w14:paraId="46CC6C49" w14:textId="77777777" w:rsidR="00675294" w:rsidRPr="00D2539E" w:rsidRDefault="00675294" w:rsidP="005D5630">
            <w:pPr>
              <w:jc w:val="center"/>
              <w:rPr>
                <w:sz w:val="20"/>
              </w:rPr>
            </w:pPr>
          </w:p>
        </w:tc>
        <w:tc>
          <w:tcPr>
            <w:tcW w:w="1247" w:type="dxa"/>
            <w:vAlign w:val="center"/>
          </w:tcPr>
          <w:p w14:paraId="2B62F7AD" w14:textId="24DFC8F9" w:rsidR="00675294" w:rsidRPr="00D2539E" w:rsidRDefault="00675294" w:rsidP="005D5630">
            <w:pPr>
              <w:jc w:val="center"/>
              <w:rPr>
                <w:color w:val="009999"/>
                <w:sz w:val="20"/>
              </w:rPr>
            </w:pPr>
            <w:r>
              <w:rPr>
                <w:color w:val="009999"/>
                <w:sz w:val="20"/>
              </w:rPr>
              <w:t>CC13</w:t>
            </w:r>
          </w:p>
        </w:tc>
        <w:tc>
          <w:tcPr>
            <w:tcW w:w="1411" w:type="dxa"/>
            <w:vAlign w:val="center"/>
          </w:tcPr>
          <w:p w14:paraId="0EC46272" w14:textId="470920DC" w:rsidR="00675294" w:rsidRPr="00D2539E" w:rsidRDefault="00675294" w:rsidP="005D5630">
            <w:pPr>
              <w:jc w:val="center"/>
              <w:rPr>
                <w:color w:val="FF0066"/>
                <w:sz w:val="20"/>
              </w:rPr>
            </w:pPr>
            <w:r>
              <w:rPr>
                <w:color w:val="ED7D31" w:themeColor="accent2"/>
                <w:sz w:val="20"/>
              </w:rPr>
              <w:t>FC65-P</w:t>
            </w:r>
          </w:p>
        </w:tc>
      </w:tr>
      <w:tr w:rsidR="00235DD6" w:rsidRPr="00D2539E" w14:paraId="3F9248F5" w14:textId="77777777" w:rsidTr="00B41EBC">
        <w:trPr>
          <w:trHeight w:val="214"/>
          <w:jc w:val="center"/>
        </w:trPr>
        <w:tc>
          <w:tcPr>
            <w:tcW w:w="3099" w:type="dxa"/>
            <w:vAlign w:val="center"/>
          </w:tcPr>
          <w:p w14:paraId="137AD3A8" w14:textId="77777777" w:rsidR="00235DD6" w:rsidRPr="00D2539E" w:rsidRDefault="00235DD6" w:rsidP="00235DD6">
            <w:pPr>
              <w:jc w:val="center"/>
              <w:rPr>
                <w:sz w:val="20"/>
              </w:rPr>
            </w:pPr>
            <w:r>
              <w:rPr>
                <w:sz w:val="20"/>
              </w:rPr>
              <w:t>Pénombre gauche – droite (cm)</w:t>
            </w:r>
          </w:p>
        </w:tc>
        <w:tc>
          <w:tcPr>
            <w:tcW w:w="1247" w:type="dxa"/>
            <w:vAlign w:val="center"/>
          </w:tcPr>
          <w:p w14:paraId="6A169F7B" w14:textId="46ECA933" w:rsidR="00235DD6" w:rsidRPr="00D2539E" w:rsidRDefault="00235DD6" w:rsidP="00235DD6">
            <w:pPr>
              <w:jc w:val="center"/>
              <w:rPr>
                <w:sz w:val="20"/>
              </w:rPr>
            </w:pPr>
            <w:r>
              <w:rPr>
                <w:sz w:val="20"/>
              </w:rPr>
              <w:t>0,76 – 0,76</w:t>
            </w:r>
          </w:p>
        </w:tc>
        <w:tc>
          <w:tcPr>
            <w:tcW w:w="1411" w:type="dxa"/>
            <w:vAlign w:val="center"/>
          </w:tcPr>
          <w:p w14:paraId="00F12E85" w14:textId="25D95CAA" w:rsidR="00235DD6" w:rsidRPr="00D2539E" w:rsidRDefault="00235DD6" w:rsidP="00235DD6">
            <w:pPr>
              <w:jc w:val="center"/>
              <w:rPr>
                <w:sz w:val="20"/>
              </w:rPr>
            </w:pPr>
            <w:r>
              <w:rPr>
                <w:sz w:val="20"/>
              </w:rPr>
              <w:t>1,69 – 1,72</w:t>
            </w:r>
          </w:p>
        </w:tc>
      </w:tr>
      <w:tr w:rsidR="00235DD6" w:rsidRPr="00D2539E" w14:paraId="16AF5EB7" w14:textId="77777777" w:rsidTr="00B41EBC">
        <w:trPr>
          <w:trHeight w:val="229"/>
          <w:jc w:val="center"/>
        </w:trPr>
        <w:tc>
          <w:tcPr>
            <w:tcW w:w="3099" w:type="dxa"/>
            <w:vAlign w:val="center"/>
          </w:tcPr>
          <w:p w14:paraId="6A05B206" w14:textId="77777777" w:rsidR="00235DD6" w:rsidRPr="00D2539E" w:rsidRDefault="00235DD6" w:rsidP="00235DD6">
            <w:pPr>
              <w:jc w:val="center"/>
              <w:rPr>
                <w:sz w:val="20"/>
              </w:rPr>
            </w:pPr>
            <w:r>
              <w:rPr>
                <w:sz w:val="20"/>
              </w:rPr>
              <w:t>Homogénéité (%)</w:t>
            </w:r>
          </w:p>
        </w:tc>
        <w:tc>
          <w:tcPr>
            <w:tcW w:w="1247" w:type="dxa"/>
            <w:vAlign w:val="center"/>
          </w:tcPr>
          <w:p w14:paraId="778B7F5F" w14:textId="0023D117" w:rsidR="00235DD6" w:rsidRPr="00D2539E" w:rsidRDefault="00235DD6" w:rsidP="00235DD6">
            <w:pPr>
              <w:jc w:val="center"/>
              <w:rPr>
                <w:sz w:val="20"/>
              </w:rPr>
            </w:pPr>
            <w:r>
              <w:rPr>
                <w:sz w:val="20"/>
              </w:rPr>
              <w:t>2,72</w:t>
            </w:r>
          </w:p>
        </w:tc>
        <w:tc>
          <w:tcPr>
            <w:tcW w:w="1411" w:type="dxa"/>
            <w:vAlign w:val="center"/>
          </w:tcPr>
          <w:p w14:paraId="3DA24EA1" w14:textId="7BA3F183" w:rsidR="00235DD6" w:rsidRPr="00D2539E" w:rsidRDefault="00235DD6" w:rsidP="00235DD6">
            <w:pPr>
              <w:jc w:val="center"/>
              <w:rPr>
                <w:sz w:val="20"/>
              </w:rPr>
            </w:pPr>
            <w:r>
              <w:rPr>
                <w:sz w:val="20"/>
              </w:rPr>
              <w:t>6,31</w:t>
            </w:r>
          </w:p>
        </w:tc>
      </w:tr>
      <w:tr w:rsidR="00235DD6" w:rsidRPr="00D2539E" w14:paraId="3BE83620" w14:textId="77777777" w:rsidTr="00B41EBC">
        <w:trPr>
          <w:trHeight w:val="254"/>
          <w:jc w:val="center"/>
        </w:trPr>
        <w:tc>
          <w:tcPr>
            <w:tcW w:w="3099" w:type="dxa"/>
            <w:vAlign w:val="center"/>
          </w:tcPr>
          <w:p w14:paraId="60D15F5B" w14:textId="77777777" w:rsidR="00235DD6" w:rsidRPr="00D2539E" w:rsidRDefault="00235DD6" w:rsidP="00235DD6">
            <w:pPr>
              <w:jc w:val="center"/>
              <w:rPr>
                <w:sz w:val="20"/>
              </w:rPr>
            </w:pPr>
            <w:r>
              <w:rPr>
                <w:sz w:val="20"/>
              </w:rPr>
              <w:t>Symétrie (%)</w:t>
            </w:r>
          </w:p>
        </w:tc>
        <w:tc>
          <w:tcPr>
            <w:tcW w:w="1247" w:type="dxa"/>
            <w:vAlign w:val="center"/>
          </w:tcPr>
          <w:p w14:paraId="5B440DD5" w14:textId="24402F30" w:rsidR="00235DD6" w:rsidRPr="00D2539E" w:rsidRDefault="00235DD6" w:rsidP="00235DD6">
            <w:pPr>
              <w:jc w:val="center"/>
              <w:rPr>
                <w:sz w:val="20"/>
              </w:rPr>
            </w:pPr>
            <w:r>
              <w:rPr>
                <w:sz w:val="20"/>
              </w:rPr>
              <w:t>1,74</w:t>
            </w:r>
          </w:p>
        </w:tc>
        <w:tc>
          <w:tcPr>
            <w:tcW w:w="1411" w:type="dxa"/>
            <w:vAlign w:val="center"/>
          </w:tcPr>
          <w:p w14:paraId="5CD3942C" w14:textId="3DE9D9AA" w:rsidR="00235DD6" w:rsidRPr="00D2539E" w:rsidRDefault="00235DD6" w:rsidP="00235DD6">
            <w:pPr>
              <w:jc w:val="center"/>
              <w:rPr>
                <w:sz w:val="20"/>
              </w:rPr>
            </w:pPr>
            <w:r>
              <w:rPr>
                <w:sz w:val="20"/>
              </w:rPr>
              <w:t>1,56</w:t>
            </w:r>
          </w:p>
        </w:tc>
      </w:tr>
    </w:tbl>
    <w:p w14:paraId="3235BF4A" w14:textId="77777777" w:rsidR="00FB76D1" w:rsidRDefault="00FB76D1" w:rsidP="001D7C40">
      <w:pPr>
        <w:spacing w:after="0" w:line="240" w:lineRule="auto"/>
      </w:pPr>
    </w:p>
    <w:p w14:paraId="29817302" w14:textId="252989DE" w:rsidR="002445D1" w:rsidRDefault="00E54B65" w:rsidP="001D7C40">
      <w:pPr>
        <w:spacing w:after="0" w:line="240" w:lineRule="auto"/>
      </w:pPr>
      <w:r>
        <w:t xml:space="preserve">Le choix d’un détecteur pour la mesure de la pénombre est important. </w:t>
      </w:r>
      <w:r w:rsidR="0053799B">
        <w:t>En effet, nous pouvons remarquer</w:t>
      </w:r>
      <w:r w:rsidR="00DD67AD">
        <w:t xml:space="preserve"> dans le tableau que</w:t>
      </w:r>
      <w:r w:rsidR="0053799B">
        <w:t xml:space="preserve"> la pénombre a considérablement augmenté avec la chambre FC65-P. </w:t>
      </w:r>
      <w:r w:rsidR="00DD67AD">
        <w:t>Ceci se voit également visuellement : la pente des deux courbes est différente. La chambre FC65-P</w:t>
      </w:r>
      <w:r w:rsidR="0053799B">
        <w:t xml:space="preserve"> possède un volume sensible de 0.65 cm</w:t>
      </w:r>
      <w:r w:rsidR="0053799B">
        <w:rPr>
          <w:vertAlign w:val="superscript"/>
        </w:rPr>
        <w:t>3</w:t>
      </w:r>
      <w:r w:rsidR="0053799B">
        <w:t xml:space="preserve"> comparé à un volume sensible de 0.13 cm</w:t>
      </w:r>
      <w:r w:rsidR="0053799B">
        <w:rPr>
          <w:vertAlign w:val="superscript"/>
        </w:rPr>
        <w:t>3</w:t>
      </w:r>
      <w:r w:rsidR="0053799B">
        <w:t xml:space="preserve"> pour la chambre CC13. </w:t>
      </w:r>
      <w:r w:rsidR="00B72275">
        <w:t>Une mesure avec un détecteur</w:t>
      </w:r>
      <w:r w:rsidR="002445D1">
        <w:t xml:space="preserve"> solide</w:t>
      </w:r>
      <w:r w:rsidR="00B72275">
        <w:t xml:space="preserve"> (diode ou </w:t>
      </w:r>
      <w:r w:rsidR="002445D1">
        <w:t xml:space="preserve">microdiamant) </w:t>
      </w:r>
      <w:r w:rsidR="00B72275">
        <w:t xml:space="preserve">aurait été pertinente </w:t>
      </w:r>
      <w:r w:rsidR="002445D1">
        <w:t>dans les zones de forts gradients</w:t>
      </w:r>
      <w:r w:rsidR="00B72275">
        <w:t xml:space="preserve"> comme la pénombre</w:t>
      </w:r>
      <w:r w:rsidR="0005574A">
        <w:t>. Ces détecteurs ont l’avantage d’avoir un</w:t>
      </w:r>
      <w:r w:rsidR="002445D1">
        <w:t xml:space="preserve"> faible volume sensible et </w:t>
      </w:r>
      <w:r w:rsidR="0005574A">
        <w:t>une</w:t>
      </w:r>
      <w:r w:rsidR="002445D1">
        <w:t xml:space="preserve"> sensibilité élevée. </w:t>
      </w:r>
    </w:p>
    <w:p w14:paraId="560C7CE2" w14:textId="77777777" w:rsidR="00D203DF" w:rsidRDefault="00EE19A3" w:rsidP="001D7C40">
      <w:pPr>
        <w:pStyle w:val="Titre4"/>
        <w:spacing w:line="240" w:lineRule="auto"/>
      </w:pPr>
      <w:r w:rsidRPr="00F962D9">
        <w:lastRenderedPageBreak/>
        <w:t>Influence de la profondeur de mesure</w:t>
      </w:r>
    </w:p>
    <w:p w14:paraId="381FD89F" w14:textId="77777777" w:rsidR="00F962D9" w:rsidRPr="00F962D9" w:rsidRDefault="00F962D9" w:rsidP="001D7C40">
      <w:pPr>
        <w:spacing w:after="0" w:line="240" w:lineRule="auto"/>
      </w:pPr>
    </w:p>
    <w:p w14:paraId="2C23C2B1" w14:textId="77777777" w:rsidR="008930EF" w:rsidRDefault="00D41539" w:rsidP="008930EF">
      <w:pPr>
        <w:keepNext/>
        <w:spacing w:after="0" w:line="240" w:lineRule="auto"/>
        <w:jc w:val="center"/>
      </w:pPr>
      <w:r>
        <w:rPr>
          <w:noProof/>
          <w:lang w:eastAsia="fr-FR"/>
        </w:rPr>
        <w:drawing>
          <wp:inline distT="0" distB="0" distL="0" distR="0" wp14:anchorId="79BAE2F8" wp14:editId="3A9507E4">
            <wp:extent cx="4929505" cy="2218414"/>
            <wp:effectExtent l="0" t="0" r="4445" b="10795"/>
            <wp:docPr id="27" name="Graphique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4277BEC" w14:textId="4366F562" w:rsidR="008420CA" w:rsidRDefault="008930EF" w:rsidP="008930EF">
      <w:pPr>
        <w:pStyle w:val="Lgende"/>
        <w:jc w:val="center"/>
      </w:pPr>
      <w:r>
        <w:t xml:space="preserve">Figure </w:t>
      </w:r>
      <w:fldSimple w:instr=" SEQ Figure \* ARABIC ">
        <w:r w:rsidR="007A31AF">
          <w:rPr>
            <w:noProof/>
          </w:rPr>
          <w:t>11</w:t>
        </w:r>
      </w:fldSimple>
      <w:r>
        <w:t> : Courbe de profil de dose, énergie X6, champ 10 cm x 10 cm, CI 0,13 cc, DSP 100 cm.</w:t>
      </w:r>
    </w:p>
    <w:p w14:paraId="716C5B51" w14:textId="12104900" w:rsidR="00D41539" w:rsidRDefault="00D41539" w:rsidP="00D41539">
      <w:pPr>
        <w:spacing w:after="0" w:line="240" w:lineRule="auto"/>
        <w:jc w:val="center"/>
      </w:pPr>
    </w:p>
    <w:tbl>
      <w:tblPr>
        <w:tblStyle w:val="Grilledutableau"/>
        <w:tblW w:w="7863" w:type="dxa"/>
        <w:jc w:val="center"/>
        <w:tblLook w:val="04A0" w:firstRow="1" w:lastRow="0" w:firstColumn="1" w:lastColumn="0" w:noHBand="0" w:noVBand="1"/>
      </w:tblPr>
      <w:tblGrid>
        <w:gridCol w:w="3476"/>
        <w:gridCol w:w="1400"/>
        <w:gridCol w:w="1582"/>
        <w:gridCol w:w="1405"/>
      </w:tblGrid>
      <w:tr w:rsidR="00D41539" w:rsidRPr="00D2539E" w14:paraId="6C2EC45B" w14:textId="77777777" w:rsidTr="005D5630">
        <w:trPr>
          <w:trHeight w:val="219"/>
          <w:jc w:val="center"/>
        </w:trPr>
        <w:tc>
          <w:tcPr>
            <w:tcW w:w="2972" w:type="dxa"/>
            <w:vAlign w:val="center"/>
          </w:tcPr>
          <w:p w14:paraId="5CFFC6D3" w14:textId="77777777" w:rsidR="00D41539" w:rsidRPr="00D2539E" w:rsidRDefault="00D41539" w:rsidP="005D5630">
            <w:pPr>
              <w:jc w:val="center"/>
              <w:rPr>
                <w:sz w:val="20"/>
              </w:rPr>
            </w:pPr>
          </w:p>
        </w:tc>
        <w:tc>
          <w:tcPr>
            <w:tcW w:w="1197" w:type="dxa"/>
            <w:vAlign w:val="center"/>
          </w:tcPr>
          <w:p w14:paraId="5B7B63A5" w14:textId="2B017C9C" w:rsidR="00D41539" w:rsidRPr="00D2539E" w:rsidRDefault="00D41539" w:rsidP="005D5630">
            <w:pPr>
              <w:jc w:val="center"/>
              <w:rPr>
                <w:color w:val="009999"/>
                <w:sz w:val="20"/>
              </w:rPr>
            </w:pPr>
            <w:r>
              <w:rPr>
                <w:color w:val="009999"/>
                <w:sz w:val="20"/>
              </w:rPr>
              <w:t>5 cm</w:t>
            </w:r>
          </w:p>
        </w:tc>
        <w:tc>
          <w:tcPr>
            <w:tcW w:w="1353" w:type="dxa"/>
            <w:vAlign w:val="center"/>
          </w:tcPr>
          <w:p w14:paraId="27AA865D" w14:textId="21B6FD5A" w:rsidR="00D41539" w:rsidRPr="00D2539E" w:rsidRDefault="00D41539" w:rsidP="005D5630">
            <w:pPr>
              <w:jc w:val="center"/>
              <w:rPr>
                <w:color w:val="FF0066"/>
                <w:sz w:val="20"/>
              </w:rPr>
            </w:pPr>
            <w:r w:rsidRPr="00D41539">
              <w:rPr>
                <w:color w:val="ED7D31" w:themeColor="accent2"/>
                <w:sz w:val="20"/>
              </w:rPr>
              <w:t>10 cm</w:t>
            </w:r>
          </w:p>
        </w:tc>
        <w:tc>
          <w:tcPr>
            <w:tcW w:w="1201" w:type="dxa"/>
            <w:vAlign w:val="center"/>
          </w:tcPr>
          <w:p w14:paraId="53F153F5" w14:textId="48F63FAB" w:rsidR="00D41539" w:rsidRPr="00D2539E" w:rsidRDefault="00D41539" w:rsidP="005D5630">
            <w:pPr>
              <w:jc w:val="center"/>
              <w:rPr>
                <w:color w:val="FF0066"/>
                <w:sz w:val="20"/>
              </w:rPr>
            </w:pPr>
            <w:r w:rsidRPr="00D41539">
              <w:rPr>
                <w:color w:val="5B9BD5" w:themeColor="accent1"/>
                <w:sz w:val="20"/>
              </w:rPr>
              <w:t>15 cm</w:t>
            </w:r>
          </w:p>
        </w:tc>
      </w:tr>
      <w:tr w:rsidR="00D41539" w:rsidRPr="00D2539E" w14:paraId="5E70BD8D" w14:textId="77777777" w:rsidTr="005D5630">
        <w:trPr>
          <w:trHeight w:val="205"/>
          <w:jc w:val="center"/>
        </w:trPr>
        <w:tc>
          <w:tcPr>
            <w:tcW w:w="2972" w:type="dxa"/>
            <w:vAlign w:val="center"/>
          </w:tcPr>
          <w:p w14:paraId="592FB58B" w14:textId="77777777" w:rsidR="00D41539" w:rsidRPr="00D2539E" w:rsidRDefault="00D41539" w:rsidP="005D5630">
            <w:pPr>
              <w:jc w:val="center"/>
              <w:rPr>
                <w:sz w:val="20"/>
              </w:rPr>
            </w:pPr>
            <w:r>
              <w:rPr>
                <w:sz w:val="20"/>
              </w:rPr>
              <w:t>Pénombre gauche – droite (cm)</w:t>
            </w:r>
          </w:p>
        </w:tc>
        <w:tc>
          <w:tcPr>
            <w:tcW w:w="1197" w:type="dxa"/>
            <w:vAlign w:val="center"/>
          </w:tcPr>
          <w:p w14:paraId="16547149" w14:textId="66BC101A" w:rsidR="00D41539" w:rsidRPr="00D2539E" w:rsidRDefault="00D41539" w:rsidP="005D5630">
            <w:pPr>
              <w:jc w:val="center"/>
              <w:rPr>
                <w:sz w:val="20"/>
              </w:rPr>
            </w:pPr>
            <w:r>
              <w:rPr>
                <w:sz w:val="20"/>
              </w:rPr>
              <w:t>0,65 – 0,65</w:t>
            </w:r>
          </w:p>
        </w:tc>
        <w:tc>
          <w:tcPr>
            <w:tcW w:w="1353" w:type="dxa"/>
            <w:vAlign w:val="center"/>
          </w:tcPr>
          <w:p w14:paraId="408AC48D" w14:textId="073A7630" w:rsidR="00D41539" w:rsidRPr="00D2539E" w:rsidRDefault="00D41539" w:rsidP="005D5630">
            <w:pPr>
              <w:jc w:val="center"/>
              <w:rPr>
                <w:sz w:val="20"/>
              </w:rPr>
            </w:pPr>
            <w:r>
              <w:rPr>
                <w:sz w:val="20"/>
              </w:rPr>
              <w:t>0,75 – 0,74</w:t>
            </w:r>
          </w:p>
        </w:tc>
        <w:tc>
          <w:tcPr>
            <w:tcW w:w="1201" w:type="dxa"/>
            <w:vAlign w:val="center"/>
          </w:tcPr>
          <w:p w14:paraId="26A3368E" w14:textId="5FCD2CC9" w:rsidR="00D41539" w:rsidRPr="00D2539E" w:rsidRDefault="00D41539" w:rsidP="005D5630">
            <w:pPr>
              <w:jc w:val="center"/>
              <w:rPr>
                <w:sz w:val="20"/>
              </w:rPr>
            </w:pPr>
            <w:r>
              <w:rPr>
                <w:sz w:val="20"/>
              </w:rPr>
              <w:t>0,84 – 0,83</w:t>
            </w:r>
          </w:p>
        </w:tc>
      </w:tr>
      <w:tr w:rsidR="00D41539" w:rsidRPr="00D2539E" w14:paraId="4F6AB041" w14:textId="77777777" w:rsidTr="005D5630">
        <w:trPr>
          <w:trHeight w:val="219"/>
          <w:jc w:val="center"/>
        </w:trPr>
        <w:tc>
          <w:tcPr>
            <w:tcW w:w="2972" w:type="dxa"/>
            <w:vAlign w:val="center"/>
          </w:tcPr>
          <w:p w14:paraId="2624AD81" w14:textId="77777777" w:rsidR="00D41539" w:rsidRPr="00D2539E" w:rsidRDefault="00D41539" w:rsidP="005D5630">
            <w:pPr>
              <w:jc w:val="center"/>
              <w:rPr>
                <w:sz w:val="20"/>
              </w:rPr>
            </w:pPr>
            <w:r>
              <w:rPr>
                <w:sz w:val="20"/>
              </w:rPr>
              <w:t>Homogénéité (%)</w:t>
            </w:r>
          </w:p>
        </w:tc>
        <w:tc>
          <w:tcPr>
            <w:tcW w:w="1197" w:type="dxa"/>
            <w:vAlign w:val="center"/>
          </w:tcPr>
          <w:p w14:paraId="6820FB30" w14:textId="6426FFCF" w:rsidR="00D41539" w:rsidRPr="00D2539E" w:rsidRDefault="00D41539" w:rsidP="005D5630">
            <w:pPr>
              <w:jc w:val="center"/>
              <w:rPr>
                <w:sz w:val="20"/>
              </w:rPr>
            </w:pPr>
            <w:r>
              <w:rPr>
                <w:sz w:val="20"/>
              </w:rPr>
              <w:t>1,99</w:t>
            </w:r>
          </w:p>
        </w:tc>
        <w:tc>
          <w:tcPr>
            <w:tcW w:w="1353" w:type="dxa"/>
            <w:vAlign w:val="center"/>
          </w:tcPr>
          <w:p w14:paraId="54514BA9" w14:textId="307FCBAD" w:rsidR="00D41539" w:rsidRPr="00D2539E" w:rsidRDefault="00D41539" w:rsidP="005D5630">
            <w:pPr>
              <w:jc w:val="center"/>
              <w:rPr>
                <w:sz w:val="20"/>
              </w:rPr>
            </w:pPr>
            <w:r>
              <w:rPr>
                <w:sz w:val="20"/>
              </w:rPr>
              <w:t>2,76</w:t>
            </w:r>
          </w:p>
        </w:tc>
        <w:tc>
          <w:tcPr>
            <w:tcW w:w="1201" w:type="dxa"/>
            <w:vAlign w:val="center"/>
          </w:tcPr>
          <w:p w14:paraId="4DD06976" w14:textId="1C9FB98F" w:rsidR="00D41539" w:rsidRPr="00D2539E" w:rsidRDefault="00D41539" w:rsidP="005D5630">
            <w:pPr>
              <w:jc w:val="center"/>
              <w:rPr>
                <w:sz w:val="20"/>
              </w:rPr>
            </w:pPr>
            <w:r>
              <w:rPr>
                <w:sz w:val="20"/>
              </w:rPr>
              <w:t>3,24</w:t>
            </w:r>
          </w:p>
        </w:tc>
      </w:tr>
      <w:tr w:rsidR="00D41539" w:rsidRPr="00D2539E" w14:paraId="5E4A9463" w14:textId="77777777" w:rsidTr="005D5630">
        <w:trPr>
          <w:trHeight w:val="243"/>
          <w:jc w:val="center"/>
        </w:trPr>
        <w:tc>
          <w:tcPr>
            <w:tcW w:w="2972" w:type="dxa"/>
            <w:vAlign w:val="center"/>
          </w:tcPr>
          <w:p w14:paraId="4AF88607" w14:textId="77777777" w:rsidR="00D41539" w:rsidRPr="00D2539E" w:rsidRDefault="00D41539" w:rsidP="005D5630">
            <w:pPr>
              <w:jc w:val="center"/>
              <w:rPr>
                <w:sz w:val="20"/>
              </w:rPr>
            </w:pPr>
            <w:r>
              <w:rPr>
                <w:sz w:val="20"/>
              </w:rPr>
              <w:t>Symétrie (%)</w:t>
            </w:r>
          </w:p>
        </w:tc>
        <w:tc>
          <w:tcPr>
            <w:tcW w:w="1197" w:type="dxa"/>
            <w:vAlign w:val="center"/>
          </w:tcPr>
          <w:p w14:paraId="3B3AA145" w14:textId="55C4B945" w:rsidR="00D41539" w:rsidRPr="00D2539E" w:rsidRDefault="00D41539" w:rsidP="005D5630">
            <w:pPr>
              <w:jc w:val="center"/>
              <w:rPr>
                <w:sz w:val="20"/>
              </w:rPr>
            </w:pPr>
            <w:r>
              <w:rPr>
                <w:sz w:val="20"/>
              </w:rPr>
              <w:t>1,96</w:t>
            </w:r>
          </w:p>
        </w:tc>
        <w:tc>
          <w:tcPr>
            <w:tcW w:w="1353" w:type="dxa"/>
            <w:vAlign w:val="center"/>
          </w:tcPr>
          <w:p w14:paraId="5349AF07" w14:textId="2B5C6F50" w:rsidR="00D41539" w:rsidRPr="00D2539E" w:rsidRDefault="00D41539" w:rsidP="005D5630">
            <w:pPr>
              <w:jc w:val="center"/>
              <w:rPr>
                <w:sz w:val="20"/>
              </w:rPr>
            </w:pPr>
            <w:r>
              <w:rPr>
                <w:sz w:val="20"/>
              </w:rPr>
              <w:t>1,96</w:t>
            </w:r>
          </w:p>
        </w:tc>
        <w:tc>
          <w:tcPr>
            <w:tcW w:w="1201" w:type="dxa"/>
            <w:vAlign w:val="center"/>
          </w:tcPr>
          <w:p w14:paraId="4CCC8D03" w14:textId="653F3F7B" w:rsidR="00D41539" w:rsidRPr="00D2539E" w:rsidRDefault="00D41539" w:rsidP="005D5630">
            <w:pPr>
              <w:jc w:val="center"/>
              <w:rPr>
                <w:sz w:val="20"/>
              </w:rPr>
            </w:pPr>
            <w:r>
              <w:rPr>
                <w:sz w:val="20"/>
              </w:rPr>
              <w:t>1,89</w:t>
            </w:r>
          </w:p>
        </w:tc>
      </w:tr>
      <w:tr w:rsidR="0007761C" w:rsidRPr="00D2539E" w14:paraId="37E58EFF" w14:textId="77777777" w:rsidTr="005D5630">
        <w:trPr>
          <w:trHeight w:val="243"/>
          <w:jc w:val="center"/>
        </w:trPr>
        <w:tc>
          <w:tcPr>
            <w:tcW w:w="2972" w:type="dxa"/>
            <w:vAlign w:val="center"/>
          </w:tcPr>
          <w:p w14:paraId="35EF27EC" w14:textId="64776146" w:rsidR="0007761C" w:rsidRDefault="0007761C" w:rsidP="005D5630">
            <w:pPr>
              <w:jc w:val="center"/>
              <w:rPr>
                <w:sz w:val="20"/>
              </w:rPr>
            </w:pPr>
            <w:r>
              <w:rPr>
                <w:sz w:val="20"/>
              </w:rPr>
              <w:t>Taille de champ (cm)</w:t>
            </w:r>
          </w:p>
        </w:tc>
        <w:tc>
          <w:tcPr>
            <w:tcW w:w="1197" w:type="dxa"/>
            <w:vAlign w:val="center"/>
          </w:tcPr>
          <w:p w14:paraId="32DB504B" w14:textId="085D5020" w:rsidR="0007761C" w:rsidRDefault="0007761C" w:rsidP="005D5630">
            <w:pPr>
              <w:jc w:val="center"/>
              <w:rPr>
                <w:sz w:val="20"/>
              </w:rPr>
            </w:pPr>
            <w:r>
              <w:rPr>
                <w:sz w:val="20"/>
              </w:rPr>
              <w:t>10,55</w:t>
            </w:r>
          </w:p>
        </w:tc>
        <w:tc>
          <w:tcPr>
            <w:tcW w:w="1353" w:type="dxa"/>
            <w:vAlign w:val="center"/>
          </w:tcPr>
          <w:p w14:paraId="22A412A2" w14:textId="407171C2" w:rsidR="0007761C" w:rsidRDefault="0007761C" w:rsidP="005D5630">
            <w:pPr>
              <w:jc w:val="center"/>
              <w:rPr>
                <w:sz w:val="20"/>
              </w:rPr>
            </w:pPr>
            <w:r>
              <w:rPr>
                <w:sz w:val="20"/>
              </w:rPr>
              <w:t>11,06</w:t>
            </w:r>
          </w:p>
        </w:tc>
        <w:tc>
          <w:tcPr>
            <w:tcW w:w="1201" w:type="dxa"/>
            <w:vAlign w:val="center"/>
          </w:tcPr>
          <w:p w14:paraId="0B6B8BF9" w14:textId="62B71AD5" w:rsidR="0007761C" w:rsidRDefault="0007761C" w:rsidP="005D5630">
            <w:pPr>
              <w:jc w:val="center"/>
              <w:rPr>
                <w:sz w:val="20"/>
              </w:rPr>
            </w:pPr>
            <w:r>
              <w:rPr>
                <w:sz w:val="20"/>
              </w:rPr>
              <w:t>11,58</w:t>
            </w:r>
          </w:p>
        </w:tc>
      </w:tr>
    </w:tbl>
    <w:p w14:paraId="15CD455E" w14:textId="77777777" w:rsidR="00D41539" w:rsidRDefault="00D41539" w:rsidP="00D41539">
      <w:pPr>
        <w:spacing w:after="0" w:line="240" w:lineRule="auto"/>
        <w:jc w:val="center"/>
      </w:pPr>
    </w:p>
    <w:p w14:paraId="1C2BC158" w14:textId="43164FCB" w:rsidR="00F65E62" w:rsidRDefault="00F65E62" w:rsidP="00922E50">
      <w:pPr>
        <w:spacing w:after="0" w:line="240" w:lineRule="auto"/>
      </w:pPr>
      <w:r>
        <w:t>Les profils et la pénombre s’élargissent avec la profondeur</w:t>
      </w:r>
      <w:r w:rsidR="004B17F8">
        <w:t xml:space="preserve"> de mesure</w:t>
      </w:r>
      <w:r>
        <w:t xml:space="preserve">. Ceci provient de l’augmentation du volume diffusant et de la divergence du faisceau. </w:t>
      </w:r>
    </w:p>
    <w:p w14:paraId="1728771F" w14:textId="5662BFFE" w:rsidR="009E4E0F" w:rsidRDefault="001601B8" w:rsidP="00922E50">
      <w:pPr>
        <w:spacing w:after="0" w:line="240" w:lineRule="auto"/>
      </w:pPr>
      <w:r>
        <w:t xml:space="preserve">L’homogénéité se dégrade avec la profondeur de mesure, l’épaulement du profil est plus compliqué à distinguer. </w:t>
      </w:r>
      <w:r w:rsidR="009E4E0F">
        <w:t xml:space="preserve">La dose en queue de distribution est plus élevée quand la profondeur de mesure augmente. Ceci est lié à l’augmentation de la taille de champ au niveau du détecteur. </w:t>
      </w:r>
    </w:p>
    <w:p w14:paraId="6CFE63A0" w14:textId="7640F046" w:rsidR="00C34A2E" w:rsidRDefault="00C34A2E" w:rsidP="00922E50">
      <w:pPr>
        <w:spacing w:after="0" w:line="240" w:lineRule="auto"/>
      </w:pPr>
    </w:p>
    <w:p w14:paraId="344EB713" w14:textId="19186C54" w:rsidR="00C34A2E" w:rsidRDefault="00C34A2E" w:rsidP="00C34A2E">
      <w:pPr>
        <w:pStyle w:val="Titre4"/>
      </w:pPr>
      <w:r>
        <w:t>Influence de la vitesse de déplacement de la chambre</w:t>
      </w:r>
    </w:p>
    <w:p w14:paraId="5900A0D1" w14:textId="77777777" w:rsidR="00A51DC2" w:rsidRPr="00A51DC2" w:rsidRDefault="00A51DC2" w:rsidP="00A51DC2"/>
    <w:p w14:paraId="555D1C82" w14:textId="77777777" w:rsidR="008930EF" w:rsidRDefault="00A51DC2" w:rsidP="008930EF">
      <w:pPr>
        <w:keepNext/>
        <w:jc w:val="center"/>
      </w:pPr>
      <w:r>
        <w:rPr>
          <w:noProof/>
          <w:lang w:eastAsia="fr-FR"/>
        </w:rPr>
        <w:drawing>
          <wp:inline distT="0" distB="0" distL="0" distR="0" wp14:anchorId="585C0979" wp14:editId="1CA300BD">
            <wp:extent cx="4928235" cy="1924050"/>
            <wp:effectExtent l="0" t="0" r="5715"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095C624" w14:textId="16ACB087" w:rsidR="00C34A2E" w:rsidRDefault="008930EF" w:rsidP="008930EF">
      <w:pPr>
        <w:pStyle w:val="Lgende"/>
        <w:jc w:val="center"/>
      </w:pPr>
      <w:r>
        <w:t xml:space="preserve">Figure </w:t>
      </w:r>
      <w:fldSimple w:instr=" SEQ Figure \* ARABIC ">
        <w:r w:rsidR="007A31AF">
          <w:rPr>
            <w:noProof/>
          </w:rPr>
          <w:t>12</w:t>
        </w:r>
      </w:fldSimple>
      <w:r>
        <w:t xml:space="preserve"> : Courbe de profil de dose, énergie X6, champ 10 cm x 10 cm, CI 0,13 cc, DSP 100 cm, </w:t>
      </w:r>
      <w:proofErr w:type="spellStart"/>
      <w:r>
        <w:t>z</w:t>
      </w:r>
      <w:r>
        <w:rPr>
          <w:vertAlign w:val="subscript"/>
        </w:rPr>
        <w:t>mes</w:t>
      </w:r>
      <w:proofErr w:type="spellEnd"/>
      <w:r>
        <w:t xml:space="preserve"> = 10 cm.</w:t>
      </w:r>
    </w:p>
    <w:tbl>
      <w:tblPr>
        <w:tblStyle w:val="Grilledutableau"/>
        <w:tblW w:w="6458" w:type="dxa"/>
        <w:jc w:val="center"/>
        <w:tblLook w:val="04A0" w:firstRow="1" w:lastRow="0" w:firstColumn="1" w:lastColumn="0" w:noHBand="0" w:noVBand="1"/>
      </w:tblPr>
      <w:tblGrid>
        <w:gridCol w:w="3476"/>
        <w:gridCol w:w="1400"/>
        <w:gridCol w:w="1582"/>
      </w:tblGrid>
      <w:tr w:rsidR="00FB0784" w:rsidRPr="00D2539E" w14:paraId="03724EBE" w14:textId="77777777" w:rsidTr="00FB0784">
        <w:trPr>
          <w:trHeight w:val="219"/>
          <w:jc w:val="center"/>
        </w:trPr>
        <w:tc>
          <w:tcPr>
            <w:tcW w:w="3476" w:type="dxa"/>
            <w:vAlign w:val="center"/>
          </w:tcPr>
          <w:p w14:paraId="4B3A5675" w14:textId="77777777" w:rsidR="00FB0784" w:rsidRPr="00D2539E" w:rsidRDefault="00FB0784" w:rsidP="00B6598A">
            <w:pPr>
              <w:jc w:val="center"/>
              <w:rPr>
                <w:sz w:val="20"/>
              </w:rPr>
            </w:pPr>
          </w:p>
        </w:tc>
        <w:tc>
          <w:tcPr>
            <w:tcW w:w="1400" w:type="dxa"/>
            <w:vAlign w:val="center"/>
          </w:tcPr>
          <w:p w14:paraId="1813A0DF" w14:textId="089F0B4E" w:rsidR="00FB0784" w:rsidRPr="00D2539E" w:rsidRDefault="00FB0784" w:rsidP="00B6598A">
            <w:pPr>
              <w:jc w:val="center"/>
              <w:rPr>
                <w:color w:val="009999"/>
                <w:sz w:val="20"/>
              </w:rPr>
            </w:pPr>
            <w:r>
              <w:rPr>
                <w:color w:val="009999"/>
                <w:sz w:val="20"/>
              </w:rPr>
              <w:t>0,5 cm/s</w:t>
            </w:r>
          </w:p>
        </w:tc>
        <w:tc>
          <w:tcPr>
            <w:tcW w:w="1582" w:type="dxa"/>
            <w:vAlign w:val="center"/>
          </w:tcPr>
          <w:p w14:paraId="440F40BC" w14:textId="0CCD1691" w:rsidR="00FB0784" w:rsidRPr="00D2539E" w:rsidRDefault="00FB0784" w:rsidP="00B6598A">
            <w:pPr>
              <w:jc w:val="center"/>
              <w:rPr>
                <w:color w:val="FF0066"/>
                <w:sz w:val="20"/>
              </w:rPr>
            </w:pPr>
            <w:r>
              <w:rPr>
                <w:color w:val="ED7D31" w:themeColor="accent2"/>
                <w:sz w:val="20"/>
              </w:rPr>
              <w:t>1 cm/s</w:t>
            </w:r>
          </w:p>
        </w:tc>
      </w:tr>
      <w:tr w:rsidR="00FB0784" w:rsidRPr="00D2539E" w14:paraId="32CF245B" w14:textId="77777777" w:rsidTr="00FB0784">
        <w:trPr>
          <w:trHeight w:val="205"/>
          <w:jc w:val="center"/>
        </w:trPr>
        <w:tc>
          <w:tcPr>
            <w:tcW w:w="3476" w:type="dxa"/>
            <w:vAlign w:val="center"/>
          </w:tcPr>
          <w:p w14:paraId="53438220" w14:textId="77777777" w:rsidR="00FB0784" w:rsidRPr="00D2539E" w:rsidRDefault="00FB0784" w:rsidP="00B6598A">
            <w:pPr>
              <w:jc w:val="center"/>
              <w:rPr>
                <w:sz w:val="20"/>
              </w:rPr>
            </w:pPr>
            <w:r>
              <w:rPr>
                <w:sz w:val="20"/>
              </w:rPr>
              <w:t>Pénombre gauche – droite (cm)</w:t>
            </w:r>
          </w:p>
        </w:tc>
        <w:tc>
          <w:tcPr>
            <w:tcW w:w="1400" w:type="dxa"/>
            <w:vAlign w:val="center"/>
          </w:tcPr>
          <w:p w14:paraId="5FE3DAD1" w14:textId="682A363B" w:rsidR="00FB0784" w:rsidRPr="00D2539E" w:rsidRDefault="006374B6" w:rsidP="00B6598A">
            <w:pPr>
              <w:jc w:val="center"/>
              <w:rPr>
                <w:sz w:val="20"/>
              </w:rPr>
            </w:pPr>
            <w:r>
              <w:rPr>
                <w:sz w:val="20"/>
              </w:rPr>
              <w:t>0,74 – 0,74</w:t>
            </w:r>
          </w:p>
        </w:tc>
        <w:tc>
          <w:tcPr>
            <w:tcW w:w="1582" w:type="dxa"/>
            <w:vAlign w:val="center"/>
          </w:tcPr>
          <w:p w14:paraId="434E71EC" w14:textId="74A30DC4" w:rsidR="00FB0784" w:rsidRPr="00D2539E" w:rsidRDefault="006374B6" w:rsidP="00B6598A">
            <w:pPr>
              <w:jc w:val="center"/>
              <w:rPr>
                <w:sz w:val="20"/>
              </w:rPr>
            </w:pPr>
            <w:r>
              <w:rPr>
                <w:sz w:val="20"/>
              </w:rPr>
              <w:t>0,73 – 0,74</w:t>
            </w:r>
          </w:p>
        </w:tc>
      </w:tr>
      <w:tr w:rsidR="00FB0784" w:rsidRPr="00D2539E" w14:paraId="33C60ECD" w14:textId="77777777" w:rsidTr="00FB0784">
        <w:trPr>
          <w:trHeight w:val="219"/>
          <w:jc w:val="center"/>
        </w:trPr>
        <w:tc>
          <w:tcPr>
            <w:tcW w:w="3476" w:type="dxa"/>
            <w:vAlign w:val="center"/>
          </w:tcPr>
          <w:p w14:paraId="4FB276F9" w14:textId="77777777" w:rsidR="00FB0784" w:rsidRPr="00D2539E" w:rsidRDefault="00FB0784" w:rsidP="00B6598A">
            <w:pPr>
              <w:jc w:val="center"/>
              <w:rPr>
                <w:sz w:val="20"/>
              </w:rPr>
            </w:pPr>
            <w:r>
              <w:rPr>
                <w:sz w:val="20"/>
              </w:rPr>
              <w:t>Homogénéité (%)</w:t>
            </w:r>
          </w:p>
        </w:tc>
        <w:tc>
          <w:tcPr>
            <w:tcW w:w="1400" w:type="dxa"/>
            <w:vAlign w:val="center"/>
          </w:tcPr>
          <w:p w14:paraId="0C8B05FA" w14:textId="1AEB1B9F" w:rsidR="00FB0784" w:rsidRPr="00D2539E" w:rsidRDefault="006374B6" w:rsidP="00B6598A">
            <w:pPr>
              <w:jc w:val="center"/>
              <w:rPr>
                <w:sz w:val="20"/>
              </w:rPr>
            </w:pPr>
            <w:r>
              <w:rPr>
                <w:sz w:val="20"/>
              </w:rPr>
              <w:t>2,69</w:t>
            </w:r>
          </w:p>
        </w:tc>
        <w:tc>
          <w:tcPr>
            <w:tcW w:w="1582" w:type="dxa"/>
            <w:vAlign w:val="center"/>
          </w:tcPr>
          <w:p w14:paraId="4C71014A" w14:textId="24C78292" w:rsidR="00FB0784" w:rsidRPr="00D2539E" w:rsidRDefault="006374B6" w:rsidP="00B6598A">
            <w:pPr>
              <w:jc w:val="center"/>
              <w:rPr>
                <w:sz w:val="20"/>
              </w:rPr>
            </w:pPr>
            <w:r>
              <w:rPr>
                <w:sz w:val="20"/>
              </w:rPr>
              <w:t>2,89</w:t>
            </w:r>
          </w:p>
        </w:tc>
      </w:tr>
      <w:tr w:rsidR="00FB0784" w:rsidRPr="00D2539E" w14:paraId="43A7487D" w14:textId="77777777" w:rsidTr="00FB0784">
        <w:trPr>
          <w:trHeight w:val="243"/>
          <w:jc w:val="center"/>
        </w:trPr>
        <w:tc>
          <w:tcPr>
            <w:tcW w:w="3476" w:type="dxa"/>
            <w:vAlign w:val="center"/>
          </w:tcPr>
          <w:p w14:paraId="5032944E" w14:textId="77777777" w:rsidR="00FB0784" w:rsidRPr="00D2539E" w:rsidRDefault="00FB0784" w:rsidP="00B6598A">
            <w:pPr>
              <w:jc w:val="center"/>
              <w:rPr>
                <w:sz w:val="20"/>
              </w:rPr>
            </w:pPr>
            <w:r>
              <w:rPr>
                <w:sz w:val="20"/>
              </w:rPr>
              <w:t>Symétrie (%)</w:t>
            </w:r>
          </w:p>
        </w:tc>
        <w:tc>
          <w:tcPr>
            <w:tcW w:w="1400" w:type="dxa"/>
            <w:vAlign w:val="center"/>
          </w:tcPr>
          <w:p w14:paraId="3F705944" w14:textId="70F5F04D" w:rsidR="00FB0784" w:rsidRPr="00D2539E" w:rsidRDefault="006374B6" w:rsidP="00B6598A">
            <w:pPr>
              <w:jc w:val="center"/>
              <w:rPr>
                <w:sz w:val="20"/>
              </w:rPr>
            </w:pPr>
            <w:r>
              <w:rPr>
                <w:sz w:val="20"/>
              </w:rPr>
              <w:t>1,93</w:t>
            </w:r>
          </w:p>
        </w:tc>
        <w:tc>
          <w:tcPr>
            <w:tcW w:w="1582" w:type="dxa"/>
            <w:vAlign w:val="center"/>
          </w:tcPr>
          <w:p w14:paraId="541D52E1" w14:textId="42080408" w:rsidR="00FB0784" w:rsidRPr="00D2539E" w:rsidRDefault="006374B6" w:rsidP="00B6598A">
            <w:pPr>
              <w:jc w:val="center"/>
              <w:rPr>
                <w:sz w:val="20"/>
              </w:rPr>
            </w:pPr>
            <w:r>
              <w:rPr>
                <w:sz w:val="20"/>
              </w:rPr>
              <w:t>2,03</w:t>
            </w:r>
          </w:p>
        </w:tc>
      </w:tr>
    </w:tbl>
    <w:p w14:paraId="44DA55BA" w14:textId="0B89ACDE" w:rsidR="00505532" w:rsidRDefault="00505532" w:rsidP="008657A8"/>
    <w:p w14:paraId="6BD43117" w14:textId="2E6003BE" w:rsidR="00FF453D" w:rsidRDefault="005E43D4" w:rsidP="008657A8">
      <w:commentRangeStart w:id="70"/>
      <w:r>
        <w:lastRenderedPageBreak/>
        <w:t xml:space="preserve">L’homogénéité et la symétrie se dégradent </w:t>
      </w:r>
      <w:ins w:id="71" w:author="Administrateur" w:date="2022-10-29T09:38:00Z">
        <w:r w:rsidR="00421284">
          <w:t xml:space="preserve">légèrement </w:t>
        </w:r>
      </w:ins>
      <w:r>
        <w:t>lorsque la vitesse de déplacement de la chambre augmente</w:t>
      </w:r>
      <w:commentRangeEnd w:id="70"/>
      <w:r w:rsidR="00E36FEC">
        <w:rPr>
          <w:rStyle w:val="Marquedecommentaire"/>
        </w:rPr>
        <w:commentReference w:id="70"/>
      </w:r>
      <w:r>
        <w:t xml:space="preserve">. </w:t>
      </w:r>
      <w:r w:rsidR="00BD1C4B">
        <w:t xml:space="preserve">En effet, </w:t>
      </w:r>
      <w:r w:rsidR="004F4C74">
        <w:t xml:space="preserve">la mesure s’effectue sur un temps d’acquisition plus faible et donc une statistique plus faible. </w:t>
      </w:r>
    </w:p>
    <w:p w14:paraId="3BB96AC2" w14:textId="7DF48AD6" w:rsidR="00B03CF7" w:rsidRDefault="00FF453D" w:rsidP="008657A8">
      <w:r>
        <w:t xml:space="preserve">De plus, si la vitesse de déplacement de la chambre est trop importante, cela créera un </w:t>
      </w:r>
      <w:r w:rsidR="00E17AD4">
        <w:t>déplacement de l’eau</w:t>
      </w:r>
      <w:r>
        <w:t xml:space="preserve"> et la formation de vaguelettes à la surface</w:t>
      </w:r>
      <w:r w:rsidR="00E17AD4">
        <w:t xml:space="preserve">. </w:t>
      </w:r>
    </w:p>
    <w:p w14:paraId="297F3F69" w14:textId="77777777" w:rsidR="00FF453D" w:rsidRDefault="00FF453D" w:rsidP="008657A8"/>
    <w:p w14:paraId="2A0FD66E" w14:textId="2AEA59D7" w:rsidR="00C34A2E" w:rsidRDefault="00C34A2E" w:rsidP="00C34A2E">
      <w:pPr>
        <w:pStyle w:val="Titre4"/>
      </w:pPr>
      <w:r>
        <w:t>Influence de l’orientation</w:t>
      </w:r>
    </w:p>
    <w:p w14:paraId="7B854633" w14:textId="77777777" w:rsidR="005726AE" w:rsidRPr="005726AE" w:rsidRDefault="005726AE" w:rsidP="005726AE"/>
    <w:p w14:paraId="35B586F0" w14:textId="77777777" w:rsidR="008930EF" w:rsidRDefault="005726AE" w:rsidP="008930EF">
      <w:pPr>
        <w:keepNext/>
        <w:jc w:val="center"/>
      </w:pPr>
      <w:r>
        <w:rPr>
          <w:noProof/>
          <w:lang w:eastAsia="fr-FR"/>
        </w:rPr>
        <w:drawing>
          <wp:inline distT="0" distB="0" distL="0" distR="0" wp14:anchorId="39D6B353" wp14:editId="1D56BC55">
            <wp:extent cx="4928235" cy="1857375"/>
            <wp:effectExtent l="0" t="0" r="5715" b="9525"/>
            <wp:docPr id="31" name="Graphique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E23484F" w14:textId="6F395350" w:rsidR="00C34A2E" w:rsidRDefault="008930EF" w:rsidP="008930EF">
      <w:pPr>
        <w:pStyle w:val="Lgende"/>
        <w:jc w:val="center"/>
      </w:pPr>
      <w:r>
        <w:t xml:space="preserve">Figure </w:t>
      </w:r>
      <w:fldSimple w:instr=" SEQ Figure \* ARABIC ">
        <w:r w:rsidR="007A31AF">
          <w:rPr>
            <w:noProof/>
          </w:rPr>
          <w:t>13</w:t>
        </w:r>
      </w:fldSimple>
      <w:r>
        <w:t xml:space="preserve"> : Courbe de profil de dose, énergie X6, champ 10 cm x 10 cm, CI 0,13 cc, DSP 100 cm, </w:t>
      </w:r>
      <w:proofErr w:type="spellStart"/>
      <w:r>
        <w:t>z</w:t>
      </w:r>
      <w:r>
        <w:rPr>
          <w:vertAlign w:val="subscript"/>
        </w:rPr>
        <w:t>mes</w:t>
      </w:r>
      <w:proofErr w:type="spellEnd"/>
      <w:r>
        <w:t xml:space="preserve"> = 0 cm.</w:t>
      </w:r>
    </w:p>
    <w:tbl>
      <w:tblPr>
        <w:tblStyle w:val="Grilledutableau"/>
        <w:tblW w:w="6458" w:type="dxa"/>
        <w:jc w:val="center"/>
        <w:tblLook w:val="04A0" w:firstRow="1" w:lastRow="0" w:firstColumn="1" w:lastColumn="0" w:noHBand="0" w:noVBand="1"/>
      </w:tblPr>
      <w:tblGrid>
        <w:gridCol w:w="3476"/>
        <w:gridCol w:w="1400"/>
        <w:gridCol w:w="1582"/>
      </w:tblGrid>
      <w:tr w:rsidR="005726AE" w:rsidRPr="00D2539E" w14:paraId="176B3FD0" w14:textId="185DA71C" w:rsidTr="005726AE">
        <w:trPr>
          <w:trHeight w:val="219"/>
          <w:jc w:val="center"/>
        </w:trPr>
        <w:tc>
          <w:tcPr>
            <w:tcW w:w="3476" w:type="dxa"/>
            <w:vAlign w:val="center"/>
          </w:tcPr>
          <w:p w14:paraId="12D490B6" w14:textId="77777777" w:rsidR="005726AE" w:rsidRPr="00D2539E" w:rsidRDefault="005726AE" w:rsidP="00B6598A">
            <w:pPr>
              <w:jc w:val="center"/>
              <w:rPr>
                <w:sz w:val="20"/>
              </w:rPr>
            </w:pPr>
          </w:p>
        </w:tc>
        <w:tc>
          <w:tcPr>
            <w:tcW w:w="1400" w:type="dxa"/>
            <w:vAlign w:val="center"/>
          </w:tcPr>
          <w:p w14:paraId="7FC0453E" w14:textId="27386584" w:rsidR="005726AE" w:rsidRPr="006374B6" w:rsidRDefault="005726AE" w:rsidP="006374B6">
            <w:pPr>
              <w:jc w:val="center"/>
              <w:rPr>
                <w:color w:val="009999"/>
                <w:sz w:val="20"/>
              </w:rPr>
            </w:pPr>
            <w:r w:rsidRPr="006374B6">
              <w:rPr>
                <w:color w:val="009999"/>
                <w:sz w:val="20"/>
              </w:rPr>
              <w:t xml:space="preserve">X6 </w:t>
            </w:r>
            <w:proofErr w:type="spellStart"/>
            <w:r w:rsidRPr="006374B6">
              <w:rPr>
                <w:color w:val="009999"/>
                <w:sz w:val="20"/>
              </w:rPr>
              <w:t>Inline</w:t>
            </w:r>
            <w:proofErr w:type="spellEnd"/>
          </w:p>
        </w:tc>
        <w:tc>
          <w:tcPr>
            <w:tcW w:w="1582" w:type="dxa"/>
            <w:vAlign w:val="center"/>
          </w:tcPr>
          <w:p w14:paraId="0E2D6565" w14:textId="7D104E88" w:rsidR="005726AE" w:rsidRPr="006374B6" w:rsidRDefault="005726AE" w:rsidP="00B6598A">
            <w:pPr>
              <w:jc w:val="center"/>
              <w:rPr>
                <w:color w:val="ED7D31" w:themeColor="accent2"/>
                <w:sz w:val="20"/>
              </w:rPr>
            </w:pPr>
            <w:r w:rsidRPr="006374B6">
              <w:rPr>
                <w:color w:val="ED7D31" w:themeColor="accent2"/>
                <w:sz w:val="20"/>
              </w:rPr>
              <w:t xml:space="preserve">X6 </w:t>
            </w:r>
            <w:proofErr w:type="spellStart"/>
            <w:r w:rsidRPr="006374B6">
              <w:rPr>
                <w:color w:val="ED7D31" w:themeColor="accent2"/>
                <w:sz w:val="20"/>
              </w:rPr>
              <w:t>Crossline</w:t>
            </w:r>
            <w:proofErr w:type="spellEnd"/>
          </w:p>
        </w:tc>
      </w:tr>
      <w:tr w:rsidR="005726AE" w:rsidRPr="00D2539E" w14:paraId="0A1EEB7C" w14:textId="53A6849E" w:rsidTr="005726AE">
        <w:trPr>
          <w:trHeight w:val="205"/>
          <w:jc w:val="center"/>
        </w:trPr>
        <w:tc>
          <w:tcPr>
            <w:tcW w:w="3476" w:type="dxa"/>
            <w:vAlign w:val="center"/>
          </w:tcPr>
          <w:p w14:paraId="087BC08B" w14:textId="77777777" w:rsidR="005726AE" w:rsidRPr="00D2539E" w:rsidRDefault="005726AE" w:rsidP="00B6598A">
            <w:pPr>
              <w:jc w:val="center"/>
              <w:rPr>
                <w:sz w:val="20"/>
              </w:rPr>
            </w:pPr>
            <w:r>
              <w:rPr>
                <w:sz w:val="20"/>
              </w:rPr>
              <w:t>Pénombre gauche – droite (cm)</w:t>
            </w:r>
          </w:p>
        </w:tc>
        <w:tc>
          <w:tcPr>
            <w:tcW w:w="1400" w:type="dxa"/>
            <w:vAlign w:val="center"/>
          </w:tcPr>
          <w:p w14:paraId="0E964DE5" w14:textId="52BCA84B" w:rsidR="005726AE" w:rsidRPr="00D2539E" w:rsidRDefault="005726AE" w:rsidP="00B6598A">
            <w:pPr>
              <w:jc w:val="center"/>
              <w:rPr>
                <w:sz w:val="20"/>
              </w:rPr>
            </w:pPr>
            <w:r>
              <w:rPr>
                <w:sz w:val="20"/>
              </w:rPr>
              <w:t>0,71 – 0,67</w:t>
            </w:r>
          </w:p>
        </w:tc>
        <w:tc>
          <w:tcPr>
            <w:tcW w:w="1582" w:type="dxa"/>
            <w:vAlign w:val="center"/>
          </w:tcPr>
          <w:p w14:paraId="373702EA" w14:textId="74B398ED" w:rsidR="005726AE" w:rsidRPr="00D2539E" w:rsidRDefault="005726AE" w:rsidP="00B6598A">
            <w:pPr>
              <w:jc w:val="center"/>
              <w:rPr>
                <w:sz w:val="20"/>
              </w:rPr>
            </w:pPr>
            <w:r>
              <w:rPr>
                <w:sz w:val="20"/>
              </w:rPr>
              <w:t>0,56 – 0,56</w:t>
            </w:r>
          </w:p>
        </w:tc>
      </w:tr>
      <w:tr w:rsidR="005726AE" w:rsidRPr="00D2539E" w14:paraId="18840A21" w14:textId="000EDCE0" w:rsidTr="005726AE">
        <w:trPr>
          <w:trHeight w:val="219"/>
          <w:jc w:val="center"/>
        </w:trPr>
        <w:tc>
          <w:tcPr>
            <w:tcW w:w="3476" w:type="dxa"/>
            <w:vAlign w:val="center"/>
          </w:tcPr>
          <w:p w14:paraId="5F3CB622" w14:textId="77777777" w:rsidR="005726AE" w:rsidRPr="00D2539E" w:rsidRDefault="005726AE" w:rsidP="00B6598A">
            <w:pPr>
              <w:jc w:val="center"/>
              <w:rPr>
                <w:sz w:val="20"/>
              </w:rPr>
            </w:pPr>
            <w:r>
              <w:rPr>
                <w:sz w:val="20"/>
              </w:rPr>
              <w:t>Homogénéité (%)</w:t>
            </w:r>
          </w:p>
        </w:tc>
        <w:tc>
          <w:tcPr>
            <w:tcW w:w="1400" w:type="dxa"/>
            <w:vAlign w:val="center"/>
          </w:tcPr>
          <w:p w14:paraId="37241822" w14:textId="67330A46" w:rsidR="005726AE" w:rsidRPr="00D2539E" w:rsidRDefault="005726AE" w:rsidP="00B6598A">
            <w:pPr>
              <w:jc w:val="center"/>
              <w:rPr>
                <w:sz w:val="20"/>
              </w:rPr>
            </w:pPr>
            <w:r>
              <w:rPr>
                <w:sz w:val="20"/>
              </w:rPr>
              <w:t>1,43</w:t>
            </w:r>
          </w:p>
        </w:tc>
        <w:tc>
          <w:tcPr>
            <w:tcW w:w="1582" w:type="dxa"/>
            <w:vAlign w:val="center"/>
          </w:tcPr>
          <w:p w14:paraId="7EBEABC3" w14:textId="0C448317" w:rsidR="005726AE" w:rsidRPr="00D2539E" w:rsidRDefault="005726AE" w:rsidP="00B6598A">
            <w:pPr>
              <w:jc w:val="center"/>
              <w:rPr>
                <w:sz w:val="20"/>
              </w:rPr>
            </w:pPr>
            <w:r>
              <w:rPr>
                <w:sz w:val="20"/>
              </w:rPr>
              <w:t>1,08</w:t>
            </w:r>
          </w:p>
        </w:tc>
      </w:tr>
      <w:tr w:rsidR="005726AE" w:rsidRPr="00D2539E" w14:paraId="7EE98C15" w14:textId="7FFD1A72" w:rsidTr="005726AE">
        <w:trPr>
          <w:trHeight w:val="243"/>
          <w:jc w:val="center"/>
        </w:trPr>
        <w:tc>
          <w:tcPr>
            <w:tcW w:w="3476" w:type="dxa"/>
            <w:vAlign w:val="center"/>
          </w:tcPr>
          <w:p w14:paraId="1C854AC3" w14:textId="77777777" w:rsidR="005726AE" w:rsidRPr="00D2539E" w:rsidRDefault="005726AE" w:rsidP="00B6598A">
            <w:pPr>
              <w:jc w:val="center"/>
              <w:rPr>
                <w:sz w:val="20"/>
              </w:rPr>
            </w:pPr>
            <w:r>
              <w:rPr>
                <w:sz w:val="20"/>
              </w:rPr>
              <w:t>Symétrie (%)</w:t>
            </w:r>
          </w:p>
        </w:tc>
        <w:tc>
          <w:tcPr>
            <w:tcW w:w="1400" w:type="dxa"/>
            <w:vAlign w:val="center"/>
          </w:tcPr>
          <w:p w14:paraId="4091EC36" w14:textId="4AC3DDA8" w:rsidR="005726AE" w:rsidRPr="00D2539E" w:rsidRDefault="005726AE" w:rsidP="00B6598A">
            <w:pPr>
              <w:jc w:val="center"/>
              <w:rPr>
                <w:sz w:val="20"/>
              </w:rPr>
            </w:pPr>
            <w:r>
              <w:rPr>
                <w:sz w:val="20"/>
              </w:rPr>
              <w:t>2,01</w:t>
            </w:r>
          </w:p>
        </w:tc>
        <w:tc>
          <w:tcPr>
            <w:tcW w:w="1582" w:type="dxa"/>
            <w:vAlign w:val="center"/>
          </w:tcPr>
          <w:p w14:paraId="391FB77F" w14:textId="48B317FB" w:rsidR="005726AE" w:rsidRPr="00D2539E" w:rsidRDefault="005726AE" w:rsidP="00B6598A">
            <w:pPr>
              <w:jc w:val="center"/>
              <w:rPr>
                <w:sz w:val="20"/>
              </w:rPr>
            </w:pPr>
            <w:r>
              <w:rPr>
                <w:sz w:val="20"/>
              </w:rPr>
              <w:t>0,71</w:t>
            </w:r>
          </w:p>
        </w:tc>
      </w:tr>
    </w:tbl>
    <w:p w14:paraId="0A9B403A" w14:textId="2D76EDAC" w:rsidR="00E57475" w:rsidRDefault="00E57475" w:rsidP="00B64C98">
      <w:pPr>
        <w:jc w:val="center"/>
      </w:pPr>
    </w:p>
    <w:p w14:paraId="4688A072" w14:textId="29BCF1FE" w:rsidR="00506B25" w:rsidRDefault="00121AEA" w:rsidP="008D6CB0">
      <w:pPr>
        <w:rPr>
          <w:color w:val="FF0000"/>
        </w:rPr>
      </w:pPr>
      <w:r w:rsidRPr="008D6CB0">
        <w:t xml:space="preserve">La forme du profil ainsi que l’amélioration des valeurs d’homogénéité et de symétrie proviennent du fait que les mesures ont été réalisées à la surface. </w:t>
      </w:r>
      <w:r w:rsidR="00506B25">
        <w:t xml:space="preserve">Le profil est plus homogène et symétrique en </w:t>
      </w:r>
      <w:proofErr w:type="spellStart"/>
      <w:r w:rsidR="00506B25">
        <w:t>crossline</w:t>
      </w:r>
      <w:proofErr w:type="spellEnd"/>
      <w:r w:rsidR="00506B25">
        <w:t xml:space="preserve"> (direction droite – gauche)</w:t>
      </w:r>
      <w:r w:rsidR="00472566">
        <w:t xml:space="preserve"> qu’en </w:t>
      </w:r>
      <w:proofErr w:type="spellStart"/>
      <w:r w:rsidR="00472566">
        <w:t>inline</w:t>
      </w:r>
      <w:proofErr w:type="spellEnd"/>
      <w:r w:rsidR="00472566">
        <w:t xml:space="preserve"> (direction tête – pieds)</w:t>
      </w:r>
      <w:r w:rsidR="00506B25">
        <w:t xml:space="preserve">. </w:t>
      </w:r>
      <w:commentRangeStart w:id="72"/>
      <w:r w:rsidR="00021E6F">
        <w:t>Ceci s’explique par </w:t>
      </w:r>
      <w:r w:rsidR="00FD2F4A" w:rsidRPr="00B81A28">
        <w:t xml:space="preserve">les bobines présentes dans la tête de l’accélérateur qui permettent de recentrer le faisceau. Ce ne sont pas les mêmes bobines utilisées en </w:t>
      </w:r>
      <w:proofErr w:type="spellStart"/>
      <w:r w:rsidR="00FD2F4A" w:rsidRPr="00B81A28">
        <w:t>inline</w:t>
      </w:r>
      <w:proofErr w:type="spellEnd"/>
      <w:r w:rsidR="00FD2F4A" w:rsidRPr="00B81A28">
        <w:t xml:space="preserve"> et </w:t>
      </w:r>
      <w:proofErr w:type="spellStart"/>
      <w:r w:rsidR="00FD2F4A" w:rsidRPr="00B81A28">
        <w:t>crossline</w:t>
      </w:r>
      <w:proofErr w:type="spellEnd"/>
      <w:r w:rsidR="00E5417F" w:rsidRPr="00B81A28">
        <w:t>, elles sont ainsi réglées de façon différente</w:t>
      </w:r>
      <w:r w:rsidR="00FD2F4A" w:rsidRPr="00B81A28">
        <w:t xml:space="preserve">. </w:t>
      </w:r>
      <w:commentRangeEnd w:id="72"/>
      <w:r w:rsidR="00216DAF">
        <w:rPr>
          <w:rStyle w:val="Marquedecommentaire"/>
        </w:rPr>
        <w:commentReference w:id="72"/>
      </w:r>
    </w:p>
    <w:p w14:paraId="4230098F" w14:textId="00F27BA4" w:rsidR="00AE6E8D" w:rsidRDefault="00845CDF" w:rsidP="004708EC">
      <w:pPr>
        <w:rPr>
          <w:color w:val="FF0000"/>
        </w:rPr>
      </w:pPr>
      <w:r>
        <w:t xml:space="preserve">De plus, la pénombre est également réduite en </w:t>
      </w:r>
      <w:proofErr w:type="spellStart"/>
      <w:r>
        <w:t>crossline</w:t>
      </w:r>
      <w:proofErr w:type="spellEnd"/>
      <w:r>
        <w:t>.</w:t>
      </w:r>
      <w:r>
        <w:rPr>
          <w:color w:val="FF0000"/>
        </w:rPr>
        <w:t xml:space="preserve"> </w:t>
      </w:r>
      <w:r w:rsidR="00AE6E8D" w:rsidRPr="00AE6E8D">
        <w:t>Cela provient de la position des mâchoires. En effet, les mâchoires droite – gauche (</w:t>
      </w:r>
      <w:proofErr w:type="spellStart"/>
      <w:r w:rsidR="00AE6E8D" w:rsidRPr="00AE6E8D">
        <w:t>crossline</w:t>
      </w:r>
      <w:proofErr w:type="spellEnd"/>
      <w:r w:rsidR="00AE6E8D" w:rsidRPr="00AE6E8D">
        <w:t>) sont situées sous les mâchoires tête – pieds (</w:t>
      </w:r>
      <w:proofErr w:type="spellStart"/>
      <w:r w:rsidR="00AE6E8D" w:rsidRPr="00AE6E8D">
        <w:t>inline</w:t>
      </w:r>
      <w:proofErr w:type="spellEnd"/>
      <w:r w:rsidR="00AE6E8D" w:rsidRPr="00AE6E8D">
        <w:t>).</w:t>
      </w:r>
    </w:p>
    <w:p w14:paraId="3FF73E5C" w14:textId="77777777" w:rsidR="00417354" w:rsidRDefault="00417354" w:rsidP="00506B25">
      <w:pPr>
        <w:jc w:val="left"/>
      </w:pPr>
    </w:p>
    <w:p w14:paraId="4B3ED8EB" w14:textId="5100F059" w:rsidR="00C34A2E" w:rsidRDefault="00C34A2E" w:rsidP="00B6598A">
      <w:pPr>
        <w:pStyle w:val="Titre4"/>
      </w:pPr>
      <w:r>
        <w:t>Influence de la position de la chambre de référence</w:t>
      </w:r>
    </w:p>
    <w:p w14:paraId="2C115562" w14:textId="77777777" w:rsidR="00931CBA" w:rsidRPr="00931CBA" w:rsidRDefault="00931CBA" w:rsidP="00931CBA"/>
    <w:p w14:paraId="5727E362" w14:textId="77777777" w:rsidR="00870E7D" w:rsidRDefault="00931CBA" w:rsidP="00870E7D">
      <w:pPr>
        <w:keepNext/>
        <w:jc w:val="center"/>
      </w:pPr>
      <w:r>
        <w:rPr>
          <w:noProof/>
          <w:lang w:eastAsia="fr-FR"/>
        </w:rPr>
        <w:lastRenderedPageBreak/>
        <w:drawing>
          <wp:inline distT="0" distB="0" distL="0" distR="0" wp14:anchorId="5722A7B2" wp14:editId="226C74DE">
            <wp:extent cx="4928235" cy="2238375"/>
            <wp:effectExtent l="0" t="0" r="5715" b="9525"/>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FB42D0C" w14:textId="2D5EAB9A" w:rsidR="00C11B6E" w:rsidRPr="00C11B6E" w:rsidRDefault="00870E7D" w:rsidP="00870E7D">
      <w:pPr>
        <w:pStyle w:val="Lgende"/>
        <w:jc w:val="center"/>
      </w:pPr>
      <w:r>
        <w:t xml:space="preserve">Figure </w:t>
      </w:r>
      <w:fldSimple w:instr=" SEQ Figure \* ARABIC ">
        <w:r w:rsidR="007A31AF">
          <w:rPr>
            <w:noProof/>
          </w:rPr>
          <w:t>14</w:t>
        </w:r>
      </w:fldSimple>
      <w:r>
        <w:t xml:space="preserve"> : Courbe de profil de dose, énergie X6, champ 10 cm x 10 cm, CI 0,13 cc, DSP 100 cm, </w:t>
      </w:r>
      <w:proofErr w:type="spellStart"/>
      <w:r>
        <w:t>z</w:t>
      </w:r>
      <w:r>
        <w:rPr>
          <w:vertAlign w:val="subscript"/>
        </w:rPr>
        <w:t>mes</w:t>
      </w:r>
      <w:proofErr w:type="spellEnd"/>
      <w:r>
        <w:t xml:space="preserve"> = 10 cm.</w:t>
      </w:r>
    </w:p>
    <w:tbl>
      <w:tblPr>
        <w:tblStyle w:val="Grilledutableau"/>
        <w:tblW w:w="7863" w:type="dxa"/>
        <w:jc w:val="center"/>
        <w:tblLook w:val="04A0" w:firstRow="1" w:lastRow="0" w:firstColumn="1" w:lastColumn="0" w:noHBand="0" w:noVBand="1"/>
      </w:tblPr>
      <w:tblGrid>
        <w:gridCol w:w="3476"/>
        <w:gridCol w:w="1400"/>
        <w:gridCol w:w="1582"/>
        <w:gridCol w:w="1405"/>
      </w:tblGrid>
      <w:tr w:rsidR="00B75427" w:rsidRPr="00D2539E" w14:paraId="286A8344" w14:textId="77777777" w:rsidTr="00B6598A">
        <w:trPr>
          <w:trHeight w:val="219"/>
          <w:jc w:val="center"/>
        </w:trPr>
        <w:tc>
          <w:tcPr>
            <w:tcW w:w="2972" w:type="dxa"/>
            <w:vAlign w:val="center"/>
          </w:tcPr>
          <w:p w14:paraId="4C647526" w14:textId="77777777" w:rsidR="00B75427" w:rsidRPr="00D2539E" w:rsidRDefault="00B75427" w:rsidP="00B6598A">
            <w:pPr>
              <w:jc w:val="center"/>
              <w:rPr>
                <w:sz w:val="20"/>
              </w:rPr>
            </w:pPr>
          </w:p>
        </w:tc>
        <w:tc>
          <w:tcPr>
            <w:tcW w:w="1197" w:type="dxa"/>
            <w:vAlign w:val="center"/>
          </w:tcPr>
          <w:p w14:paraId="44EF18A2" w14:textId="2BF1BF9B" w:rsidR="00B75427" w:rsidRPr="00D2539E" w:rsidRDefault="00B75427" w:rsidP="00B6598A">
            <w:pPr>
              <w:jc w:val="center"/>
              <w:rPr>
                <w:color w:val="009999"/>
                <w:sz w:val="20"/>
              </w:rPr>
            </w:pPr>
            <w:r>
              <w:rPr>
                <w:color w:val="009999"/>
                <w:sz w:val="20"/>
              </w:rPr>
              <w:t>Coin</w:t>
            </w:r>
          </w:p>
        </w:tc>
        <w:tc>
          <w:tcPr>
            <w:tcW w:w="1353" w:type="dxa"/>
            <w:vAlign w:val="center"/>
          </w:tcPr>
          <w:p w14:paraId="2390D2EC" w14:textId="4772D73B" w:rsidR="00B75427" w:rsidRPr="00D2539E" w:rsidRDefault="00B75427" w:rsidP="00B6598A">
            <w:pPr>
              <w:jc w:val="center"/>
              <w:rPr>
                <w:color w:val="FF0066"/>
                <w:sz w:val="20"/>
              </w:rPr>
            </w:pPr>
            <w:r>
              <w:rPr>
                <w:color w:val="ED7D31" w:themeColor="accent2"/>
                <w:sz w:val="20"/>
              </w:rPr>
              <w:t>Centrée</w:t>
            </w:r>
          </w:p>
        </w:tc>
        <w:tc>
          <w:tcPr>
            <w:tcW w:w="1201" w:type="dxa"/>
            <w:vAlign w:val="center"/>
          </w:tcPr>
          <w:p w14:paraId="05F879EF" w14:textId="4DD42047" w:rsidR="00B75427" w:rsidRPr="00D2539E" w:rsidRDefault="00B75427" w:rsidP="00B6598A">
            <w:pPr>
              <w:jc w:val="center"/>
              <w:rPr>
                <w:color w:val="FF0066"/>
                <w:sz w:val="20"/>
              </w:rPr>
            </w:pPr>
            <w:r>
              <w:rPr>
                <w:color w:val="5B9BD5" w:themeColor="accent1"/>
                <w:sz w:val="20"/>
              </w:rPr>
              <w:t>Hors champ</w:t>
            </w:r>
          </w:p>
        </w:tc>
      </w:tr>
      <w:tr w:rsidR="00B75427" w:rsidRPr="00D2539E" w14:paraId="157C6FB8" w14:textId="77777777" w:rsidTr="00B6598A">
        <w:trPr>
          <w:trHeight w:val="205"/>
          <w:jc w:val="center"/>
        </w:trPr>
        <w:tc>
          <w:tcPr>
            <w:tcW w:w="2972" w:type="dxa"/>
            <w:vAlign w:val="center"/>
          </w:tcPr>
          <w:p w14:paraId="193A9F72" w14:textId="77777777" w:rsidR="00B75427" w:rsidRPr="00D2539E" w:rsidRDefault="00B75427" w:rsidP="00B6598A">
            <w:pPr>
              <w:jc w:val="center"/>
              <w:rPr>
                <w:sz w:val="20"/>
              </w:rPr>
            </w:pPr>
            <w:r>
              <w:rPr>
                <w:sz w:val="20"/>
              </w:rPr>
              <w:t>Pénombre gauche – droite (cm)</w:t>
            </w:r>
          </w:p>
        </w:tc>
        <w:tc>
          <w:tcPr>
            <w:tcW w:w="1197" w:type="dxa"/>
            <w:vAlign w:val="center"/>
          </w:tcPr>
          <w:p w14:paraId="7903A6C9" w14:textId="54C7D4FF" w:rsidR="00B75427" w:rsidRPr="00D2539E" w:rsidRDefault="00955F8A" w:rsidP="00B6598A">
            <w:pPr>
              <w:jc w:val="center"/>
              <w:rPr>
                <w:sz w:val="20"/>
              </w:rPr>
            </w:pPr>
            <w:r>
              <w:rPr>
                <w:sz w:val="20"/>
              </w:rPr>
              <w:t>0,74 – 0,74</w:t>
            </w:r>
          </w:p>
        </w:tc>
        <w:tc>
          <w:tcPr>
            <w:tcW w:w="1353" w:type="dxa"/>
            <w:vAlign w:val="center"/>
          </w:tcPr>
          <w:p w14:paraId="1C226D13" w14:textId="460B63AE" w:rsidR="00B75427" w:rsidRPr="00D2539E" w:rsidRDefault="00955F8A" w:rsidP="00B6598A">
            <w:pPr>
              <w:jc w:val="center"/>
              <w:rPr>
                <w:sz w:val="20"/>
              </w:rPr>
            </w:pPr>
            <w:r>
              <w:rPr>
                <w:sz w:val="20"/>
              </w:rPr>
              <w:t>0,74 – 0,75</w:t>
            </w:r>
          </w:p>
        </w:tc>
        <w:tc>
          <w:tcPr>
            <w:tcW w:w="1201" w:type="dxa"/>
            <w:vAlign w:val="center"/>
          </w:tcPr>
          <w:p w14:paraId="6FBF35B6" w14:textId="4D64DC1A" w:rsidR="00B75427" w:rsidRPr="00D2539E" w:rsidRDefault="00955F8A" w:rsidP="00B6598A">
            <w:pPr>
              <w:jc w:val="center"/>
              <w:rPr>
                <w:sz w:val="20"/>
              </w:rPr>
            </w:pPr>
            <w:r>
              <w:rPr>
                <w:sz w:val="20"/>
              </w:rPr>
              <w:t>0,74 – 0,74</w:t>
            </w:r>
          </w:p>
        </w:tc>
      </w:tr>
      <w:tr w:rsidR="00B75427" w:rsidRPr="00D2539E" w14:paraId="6AED2063" w14:textId="77777777" w:rsidTr="00B6598A">
        <w:trPr>
          <w:trHeight w:val="219"/>
          <w:jc w:val="center"/>
        </w:trPr>
        <w:tc>
          <w:tcPr>
            <w:tcW w:w="2972" w:type="dxa"/>
            <w:vAlign w:val="center"/>
          </w:tcPr>
          <w:p w14:paraId="61D6AF32" w14:textId="77777777" w:rsidR="00B75427" w:rsidRPr="00D2539E" w:rsidRDefault="00B75427" w:rsidP="00B6598A">
            <w:pPr>
              <w:jc w:val="center"/>
              <w:rPr>
                <w:sz w:val="20"/>
              </w:rPr>
            </w:pPr>
            <w:r>
              <w:rPr>
                <w:sz w:val="20"/>
              </w:rPr>
              <w:t>Homogénéité (%)</w:t>
            </w:r>
          </w:p>
        </w:tc>
        <w:tc>
          <w:tcPr>
            <w:tcW w:w="1197" w:type="dxa"/>
            <w:vAlign w:val="center"/>
          </w:tcPr>
          <w:p w14:paraId="040C0AB4" w14:textId="0B3569B3" w:rsidR="00B75427" w:rsidRPr="00D2539E" w:rsidRDefault="00955F8A" w:rsidP="00B6598A">
            <w:pPr>
              <w:jc w:val="center"/>
              <w:rPr>
                <w:sz w:val="20"/>
              </w:rPr>
            </w:pPr>
            <w:r>
              <w:rPr>
                <w:sz w:val="20"/>
              </w:rPr>
              <w:t>2,72</w:t>
            </w:r>
          </w:p>
        </w:tc>
        <w:tc>
          <w:tcPr>
            <w:tcW w:w="1353" w:type="dxa"/>
            <w:vAlign w:val="center"/>
          </w:tcPr>
          <w:p w14:paraId="5D034054" w14:textId="13DD56C9" w:rsidR="00B75427" w:rsidRPr="00D2539E" w:rsidRDefault="00955F8A" w:rsidP="00B6598A">
            <w:pPr>
              <w:jc w:val="center"/>
              <w:rPr>
                <w:sz w:val="20"/>
              </w:rPr>
            </w:pPr>
            <w:r>
              <w:rPr>
                <w:sz w:val="20"/>
              </w:rPr>
              <w:t>2,75</w:t>
            </w:r>
          </w:p>
        </w:tc>
        <w:tc>
          <w:tcPr>
            <w:tcW w:w="1201" w:type="dxa"/>
            <w:vAlign w:val="center"/>
          </w:tcPr>
          <w:p w14:paraId="60C7C568" w14:textId="1A63BBAC" w:rsidR="00B75427" w:rsidRPr="00D2539E" w:rsidRDefault="00955F8A" w:rsidP="00B6598A">
            <w:pPr>
              <w:jc w:val="center"/>
              <w:rPr>
                <w:sz w:val="20"/>
              </w:rPr>
            </w:pPr>
            <w:r>
              <w:rPr>
                <w:sz w:val="20"/>
              </w:rPr>
              <w:t>2,86</w:t>
            </w:r>
          </w:p>
        </w:tc>
      </w:tr>
      <w:tr w:rsidR="00B75427" w:rsidRPr="00D2539E" w14:paraId="22497CB0" w14:textId="77777777" w:rsidTr="00B6598A">
        <w:trPr>
          <w:trHeight w:val="243"/>
          <w:jc w:val="center"/>
        </w:trPr>
        <w:tc>
          <w:tcPr>
            <w:tcW w:w="2972" w:type="dxa"/>
            <w:vAlign w:val="center"/>
          </w:tcPr>
          <w:p w14:paraId="26006E9A" w14:textId="77777777" w:rsidR="00B75427" w:rsidRPr="00D2539E" w:rsidRDefault="00B75427" w:rsidP="00B6598A">
            <w:pPr>
              <w:jc w:val="center"/>
              <w:rPr>
                <w:sz w:val="20"/>
              </w:rPr>
            </w:pPr>
            <w:r>
              <w:rPr>
                <w:sz w:val="20"/>
              </w:rPr>
              <w:t>Symétrie (%)</w:t>
            </w:r>
          </w:p>
        </w:tc>
        <w:tc>
          <w:tcPr>
            <w:tcW w:w="1197" w:type="dxa"/>
            <w:vAlign w:val="center"/>
          </w:tcPr>
          <w:p w14:paraId="799FCE80" w14:textId="1E07BEA0" w:rsidR="00B75427" w:rsidRPr="00D2539E" w:rsidRDefault="00955F8A" w:rsidP="00B6598A">
            <w:pPr>
              <w:jc w:val="center"/>
              <w:rPr>
                <w:sz w:val="20"/>
              </w:rPr>
            </w:pPr>
            <w:r>
              <w:rPr>
                <w:sz w:val="20"/>
              </w:rPr>
              <w:t>1,80</w:t>
            </w:r>
          </w:p>
        </w:tc>
        <w:tc>
          <w:tcPr>
            <w:tcW w:w="1353" w:type="dxa"/>
            <w:vAlign w:val="center"/>
          </w:tcPr>
          <w:p w14:paraId="02C20C6D" w14:textId="67E718CD" w:rsidR="00B75427" w:rsidRPr="00D2539E" w:rsidRDefault="00955F8A" w:rsidP="00B6598A">
            <w:pPr>
              <w:jc w:val="center"/>
              <w:rPr>
                <w:sz w:val="20"/>
              </w:rPr>
            </w:pPr>
            <w:r>
              <w:rPr>
                <w:sz w:val="20"/>
              </w:rPr>
              <w:t>1,98</w:t>
            </w:r>
          </w:p>
        </w:tc>
        <w:tc>
          <w:tcPr>
            <w:tcW w:w="1201" w:type="dxa"/>
            <w:vAlign w:val="center"/>
          </w:tcPr>
          <w:p w14:paraId="696351E4" w14:textId="7D461889" w:rsidR="00B75427" w:rsidRPr="00D2539E" w:rsidRDefault="00955F8A" w:rsidP="00B6598A">
            <w:pPr>
              <w:jc w:val="center"/>
              <w:rPr>
                <w:sz w:val="20"/>
              </w:rPr>
            </w:pPr>
            <w:r>
              <w:rPr>
                <w:sz w:val="20"/>
              </w:rPr>
              <w:t>1,98</w:t>
            </w:r>
          </w:p>
        </w:tc>
      </w:tr>
    </w:tbl>
    <w:p w14:paraId="515186AC" w14:textId="297568D8" w:rsidR="00F65E62" w:rsidRDefault="00F65E62" w:rsidP="00F65E62">
      <w:pPr>
        <w:spacing w:after="0" w:line="240" w:lineRule="auto"/>
        <w:jc w:val="left"/>
      </w:pPr>
    </w:p>
    <w:p w14:paraId="12D49E97" w14:textId="02863A85" w:rsidR="006060F6" w:rsidRDefault="00636912" w:rsidP="00870E7D">
      <w:pPr>
        <w:spacing w:after="0" w:line="240" w:lineRule="auto"/>
      </w:pPr>
      <w:r>
        <w:t xml:space="preserve">Les profils sont similaires pour les trois placements de la chambre de référence. </w:t>
      </w:r>
      <w:r w:rsidR="00E1269F">
        <w:t xml:space="preserve">L’homogénéité du profil </w:t>
      </w:r>
      <w:r w:rsidR="00535559">
        <w:t xml:space="preserve">de la chambre hors champ est </w:t>
      </w:r>
      <w:r w:rsidR="005B014B">
        <w:t xml:space="preserve">légèrement </w:t>
      </w:r>
      <w:r w:rsidR="00E8579C">
        <w:t>dégradée</w:t>
      </w:r>
      <w:r w:rsidR="00535559">
        <w:t xml:space="preserve"> dû au placement de celle-ci. </w:t>
      </w:r>
      <w:r w:rsidR="0022041D">
        <w:t>Ces résu</w:t>
      </w:r>
      <w:r w:rsidR="004726E3">
        <w:t xml:space="preserve">ltats ne semblent pas intuitifs, on pouvait s’attendre à ce que la courbe acquise avec la chambre de référence placée hors champ soit beaucoup plus bruitée. </w:t>
      </w:r>
      <w:commentRangeStart w:id="73"/>
      <w:r w:rsidR="001D3377">
        <w:t xml:space="preserve">Cependant, nous n’avons pas effectué la normalisation lorsque la chambre se situait hors champ. </w:t>
      </w:r>
      <w:bookmarkStart w:id="74" w:name="_Toc109036155"/>
      <w:bookmarkStart w:id="75" w:name="_Toc110268564"/>
      <w:bookmarkStart w:id="76" w:name="_Toc114157197"/>
      <w:commentRangeEnd w:id="73"/>
      <w:r w:rsidR="00216DAF">
        <w:rPr>
          <w:rStyle w:val="Marquedecommentaire"/>
        </w:rPr>
        <w:commentReference w:id="73"/>
      </w:r>
    </w:p>
    <w:p w14:paraId="727FABC6" w14:textId="77777777" w:rsidR="00870E7D" w:rsidRDefault="00870E7D" w:rsidP="00870E7D">
      <w:pPr>
        <w:spacing w:after="0" w:line="240" w:lineRule="auto"/>
        <w:rPr>
          <w:rFonts w:asciiTheme="majorHAnsi" w:eastAsiaTheme="majorEastAsia" w:hAnsiTheme="majorHAnsi" w:cstheme="majorBidi"/>
          <w:color w:val="1F4D78" w:themeColor="accent1" w:themeShade="7F"/>
          <w:sz w:val="24"/>
          <w:szCs w:val="24"/>
        </w:rPr>
      </w:pPr>
    </w:p>
    <w:p w14:paraId="19C9CF46" w14:textId="2383D023" w:rsidR="008420CA" w:rsidRDefault="008420CA" w:rsidP="001D7C40">
      <w:pPr>
        <w:pStyle w:val="Titre3"/>
        <w:spacing w:line="240" w:lineRule="auto"/>
      </w:pPr>
      <w:r>
        <w:t>Facteur d’ouverture du collimateur</w:t>
      </w:r>
      <w:bookmarkEnd w:id="74"/>
      <w:bookmarkEnd w:id="75"/>
      <w:bookmarkEnd w:id="76"/>
    </w:p>
    <w:p w14:paraId="6E216F4B" w14:textId="55D2C47D" w:rsidR="0058684D" w:rsidRDefault="0058684D" w:rsidP="001D7C40">
      <w:pPr>
        <w:pStyle w:val="Titre4"/>
        <w:numPr>
          <w:ilvl w:val="0"/>
          <w:numId w:val="17"/>
        </w:numPr>
        <w:spacing w:line="240" w:lineRule="auto"/>
      </w:pPr>
      <w:r>
        <w:t>Influence de l’énergie</w:t>
      </w:r>
    </w:p>
    <w:p w14:paraId="11C8C1FC" w14:textId="77777777" w:rsidR="00926F75" w:rsidRPr="00926F75" w:rsidRDefault="00926F75" w:rsidP="00926F75"/>
    <w:p w14:paraId="048AD941" w14:textId="77777777" w:rsidR="007A31AF" w:rsidRDefault="009B188A" w:rsidP="007A31AF">
      <w:pPr>
        <w:keepNext/>
        <w:spacing w:after="0" w:line="240" w:lineRule="auto"/>
        <w:jc w:val="center"/>
      </w:pPr>
      <w:r>
        <w:rPr>
          <w:noProof/>
          <w:lang w:eastAsia="fr-FR"/>
        </w:rPr>
        <w:drawing>
          <wp:inline distT="0" distB="0" distL="0" distR="0" wp14:anchorId="31E29B79" wp14:editId="1C10C1F3">
            <wp:extent cx="4928400" cy="2441050"/>
            <wp:effectExtent l="0" t="0" r="5715" b="16510"/>
            <wp:docPr id="23" name="Graphique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3B7794C" w14:textId="6E7A9EDF" w:rsidR="0058684D" w:rsidRDefault="007A31AF" w:rsidP="007A31AF">
      <w:pPr>
        <w:pStyle w:val="Lgende"/>
        <w:jc w:val="center"/>
      </w:pPr>
      <w:r>
        <w:t xml:space="preserve">Figure </w:t>
      </w:r>
      <w:fldSimple w:instr=" SEQ Figure \* ARABIC ">
        <w:r>
          <w:rPr>
            <w:noProof/>
          </w:rPr>
          <w:t>15</w:t>
        </w:r>
      </w:fldSimple>
      <w:r>
        <w:t xml:space="preserve"> : Courbe de FOC, CI 0,13 cc, DSP 90 cm, </w:t>
      </w:r>
      <w:proofErr w:type="spellStart"/>
      <w:r>
        <w:t>z</w:t>
      </w:r>
      <w:r>
        <w:rPr>
          <w:vertAlign w:val="subscript"/>
        </w:rPr>
        <w:t>mes</w:t>
      </w:r>
      <w:proofErr w:type="spellEnd"/>
      <w:r>
        <w:t xml:space="preserve"> = 10 cm.</w:t>
      </w:r>
    </w:p>
    <w:p w14:paraId="5598B1D4" w14:textId="5DEAEC27" w:rsidR="009B188A" w:rsidRDefault="009B188A" w:rsidP="00A44467">
      <w:pPr>
        <w:spacing w:after="0" w:line="240" w:lineRule="auto"/>
        <w:jc w:val="center"/>
      </w:pPr>
    </w:p>
    <w:p w14:paraId="7DF8E33B" w14:textId="3BD63975" w:rsidR="00B363FC" w:rsidRDefault="007B5EB0" w:rsidP="009709AB">
      <w:pPr>
        <w:spacing w:after="0" w:line="240" w:lineRule="auto"/>
      </w:pPr>
      <w:r>
        <w:t>Les FOC augmentent avec la taille de champ</w:t>
      </w:r>
      <w:r w:rsidR="005D13CC">
        <w:t> : ils sont inférieurs à 1 lorsque la taille de champ est inférieure à 10 cm x 10 cm et ils sont supérieurs à 1 lorsque la taille de champ est supérieure à 10 cm x 10 cm.</w:t>
      </w:r>
      <w:r>
        <w:t xml:space="preserve"> </w:t>
      </w:r>
      <w:r w:rsidR="007643DE">
        <w:t xml:space="preserve">L’augmentation de </w:t>
      </w:r>
      <w:r w:rsidR="00B363FC">
        <w:t xml:space="preserve">l’ouverture du collimateur </w:t>
      </w:r>
      <w:r w:rsidR="007643DE">
        <w:t xml:space="preserve">provoque deux phénomènes : </w:t>
      </w:r>
      <w:r w:rsidR="00B363FC">
        <w:t xml:space="preserve">la surface émettrice du cône égalisateur augmente, ce qui a pour conséquence d’augmenter le nombre de photons diffusés issus de la tête de l’accélérateur. </w:t>
      </w:r>
      <w:commentRangeStart w:id="77"/>
      <w:r w:rsidR="007643DE">
        <w:t>L</w:t>
      </w:r>
      <w:r w:rsidR="00B363FC">
        <w:t xml:space="preserve">a surface apparente du collimateur augmente également, ce qui augmente le nombre de photons diffusés arrivant du collimateur. </w:t>
      </w:r>
      <w:commentRangeEnd w:id="77"/>
      <w:r w:rsidR="00D764CA">
        <w:rPr>
          <w:rStyle w:val="Marquedecommentaire"/>
        </w:rPr>
        <w:commentReference w:id="77"/>
      </w:r>
    </w:p>
    <w:p w14:paraId="664A164A" w14:textId="7C760477" w:rsidR="00CF7661" w:rsidRPr="004C66DE" w:rsidRDefault="007643DE" w:rsidP="00D6020A">
      <w:pPr>
        <w:spacing w:after="0" w:line="240" w:lineRule="auto"/>
      </w:pPr>
      <w:r>
        <w:lastRenderedPageBreak/>
        <w:t>De plus, un autre p</w:t>
      </w:r>
      <w:r w:rsidR="009709AB">
        <w:t xml:space="preserve">hénomène expliquant </w:t>
      </w:r>
      <w:r w:rsidR="00B363FC">
        <w:t>l’augmentation des FOC</w:t>
      </w:r>
      <w:r w:rsidR="009709AB">
        <w:t xml:space="preserve"> provient d</w:t>
      </w:r>
      <w:r w:rsidR="007B5EB0">
        <w:t>u volume diffusant</w:t>
      </w:r>
      <w:r w:rsidR="009709AB">
        <w:t xml:space="preserve">. Celui-ci augmente avec la taille de champ, le rayonnement diffusé provenant du volume ajouté augmente </w:t>
      </w:r>
      <w:r w:rsidR="005D13CC">
        <w:t xml:space="preserve">alors </w:t>
      </w:r>
      <w:r w:rsidR="009709AB">
        <w:t xml:space="preserve">la dose sur l’axe du faisceau au point de mesure. </w:t>
      </w:r>
      <w:r w:rsidR="004C66DE" w:rsidRPr="004C66DE">
        <w:t xml:space="preserve">Les FOC sont similaires pour les deux faisceaux d’énergie X6 (mesures réalisées au </w:t>
      </w:r>
      <w:proofErr w:type="spellStart"/>
      <w:r w:rsidR="004C66DE" w:rsidRPr="004C66DE">
        <w:t>TrueBeam</w:t>
      </w:r>
      <w:proofErr w:type="spellEnd"/>
      <w:r w:rsidR="004C66DE" w:rsidRPr="004C66DE">
        <w:t xml:space="preserve"> et </w:t>
      </w:r>
      <w:proofErr w:type="spellStart"/>
      <w:r w:rsidR="004C66DE" w:rsidRPr="004C66DE">
        <w:t>Clinac</w:t>
      </w:r>
      <w:proofErr w:type="spellEnd"/>
      <w:r w:rsidR="004C66DE" w:rsidRPr="004C66DE">
        <w:t xml:space="preserve"> 2). </w:t>
      </w:r>
    </w:p>
    <w:p w14:paraId="29643CDA" w14:textId="7BBACD4F" w:rsidR="009B188A" w:rsidRDefault="009B188A" w:rsidP="00A44467">
      <w:pPr>
        <w:spacing w:after="0" w:line="240" w:lineRule="auto"/>
        <w:jc w:val="center"/>
      </w:pPr>
    </w:p>
    <w:p w14:paraId="4B6D8D14" w14:textId="77777777" w:rsidR="00E15963" w:rsidRDefault="00E15963">
      <w:pPr>
        <w:jc w:val="left"/>
        <w:rPr>
          <w:rFonts w:asciiTheme="majorHAnsi" w:eastAsiaTheme="majorEastAsia" w:hAnsiTheme="majorHAnsi" w:cstheme="majorBidi"/>
          <w:color w:val="2E74B5" w:themeColor="accent1" w:themeShade="BF"/>
          <w:sz w:val="28"/>
          <w:szCs w:val="32"/>
        </w:rPr>
      </w:pPr>
      <w:bookmarkStart w:id="78" w:name="_Toc109036156"/>
      <w:bookmarkStart w:id="79" w:name="_Toc110268565"/>
      <w:r>
        <w:br w:type="page"/>
      </w:r>
    </w:p>
    <w:p w14:paraId="7915DC67" w14:textId="71EA7A95" w:rsidR="000A0927" w:rsidRDefault="000A0927" w:rsidP="001D7C40">
      <w:pPr>
        <w:pStyle w:val="Titre1"/>
        <w:spacing w:line="240" w:lineRule="auto"/>
      </w:pPr>
      <w:bookmarkStart w:id="80" w:name="_Toc114157198"/>
      <w:r>
        <w:lastRenderedPageBreak/>
        <w:t>D</w:t>
      </w:r>
      <w:r w:rsidRPr="00672AFF">
        <w:t xml:space="preserve">étermination de la dose absorbée </w:t>
      </w:r>
      <w:r>
        <w:t xml:space="preserve">dans les conditions </w:t>
      </w:r>
      <w:r w:rsidRPr="00672AFF">
        <w:t>de référence</w:t>
      </w:r>
      <w:bookmarkEnd w:id="78"/>
      <w:bookmarkEnd w:id="79"/>
      <w:bookmarkEnd w:id="80"/>
    </w:p>
    <w:p w14:paraId="56B552B4" w14:textId="77777777" w:rsidR="00640D8A" w:rsidRDefault="00640D8A" w:rsidP="001D7C40">
      <w:pPr>
        <w:spacing w:after="0" w:line="240" w:lineRule="auto"/>
      </w:pPr>
    </w:p>
    <w:p w14:paraId="02C3A6BB" w14:textId="5B663B22" w:rsidR="00640D8A" w:rsidRDefault="00640D8A" w:rsidP="001D7C40">
      <w:pPr>
        <w:pStyle w:val="Titre2"/>
        <w:spacing w:line="240" w:lineRule="auto"/>
      </w:pPr>
      <w:bookmarkStart w:id="81" w:name="_Toc109036157"/>
      <w:bookmarkStart w:id="82" w:name="_Toc110268566"/>
      <w:bookmarkStart w:id="83" w:name="_Toc114157199"/>
      <w:r>
        <w:t>Introduction</w:t>
      </w:r>
      <w:bookmarkEnd w:id="81"/>
      <w:bookmarkEnd w:id="82"/>
      <w:bookmarkEnd w:id="83"/>
    </w:p>
    <w:p w14:paraId="2264DDB4" w14:textId="6DA7C73C" w:rsidR="00740D7B" w:rsidRPr="00AD1D43" w:rsidRDefault="00AD1D43" w:rsidP="001D7C40">
      <w:pPr>
        <w:spacing w:after="0" w:line="240" w:lineRule="auto"/>
      </w:pPr>
      <w:r w:rsidRPr="00AD1D43">
        <w:t xml:space="preserve">Le but de cette partie est de mesurer la dose absorbée dans les conditions de référence. </w:t>
      </w:r>
      <w:r w:rsidR="00D951F9">
        <w:t xml:space="preserve">Celles-ci sont définies dans le protocole TRS-398 de l’AIEA qui est celui utilisé par le centre. </w:t>
      </w:r>
    </w:p>
    <w:p w14:paraId="7BF76708" w14:textId="55565150" w:rsidR="00077058" w:rsidRDefault="00AB6685" w:rsidP="001D7C40">
      <w:pPr>
        <w:spacing w:after="0" w:line="240" w:lineRule="auto"/>
      </w:pPr>
      <w:r>
        <w:t xml:space="preserve">Cette partie permet </w:t>
      </w:r>
      <w:r w:rsidR="00740D7B">
        <w:t xml:space="preserve">également </w:t>
      </w:r>
      <w:r>
        <w:t>de mesurer l’incertitude globale ainsi que celle associé</w:t>
      </w:r>
      <w:ins w:id="84" w:author="Administrateur" w:date="2022-10-29T09:51:00Z">
        <w:r w:rsidR="00DA3707">
          <w:t>e</w:t>
        </w:r>
      </w:ins>
      <w:r>
        <w:t xml:space="preserve"> à chaque élément de la chaine de mesure.</w:t>
      </w:r>
    </w:p>
    <w:p w14:paraId="1C5F21D2" w14:textId="77777777" w:rsidR="00AB6685" w:rsidRPr="00077058" w:rsidRDefault="00AB6685" w:rsidP="001D7C40">
      <w:pPr>
        <w:spacing w:after="0" w:line="240" w:lineRule="auto"/>
      </w:pPr>
    </w:p>
    <w:p w14:paraId="26DFF594" w14:textId="77777777" w:rsidR="00640D8A" w:rsidRDefault="00640D8A" w:rsidP="001D7C40">
      <w:pPr>
        <w:pStyle w:val="Titre2"/>
        <w:spacing w:line="240" w:lineRule="auto"/>
      </w:pPr>
      <w:bookmarkStart w:id="85" w:name="_Toc109036158"/>
      <w:bookmarkStart w:id="86" w:name="_Toc110268567"/>
      <w:bookmarkStart w:id="87" w:name="_Toc114157200"/>
      <w:r>
        <w:t>Matériel</w:t>
      </w:r>
      <w:bookmarkEnd w:id="85"/>
      <w:bookmarkEnd w:id="86"/>
      <w:bookmarkEnd w:id="87"/>
    </w:p>
    <w:p w14:paraId="78DCF798" w14:textId="504CE383" w:rsidR="00640D8A" w:rsidRDefault="00713E2C" w:rsidP="001D7C40">
      <w:pPr>
        <w:pStyle w:val="Paragraphedeliste"/>
        <w:numPr>
          <w:ilvl w:val="0"/>
          <w:numId w:val="16"/>
        </w:numPr>
        <w:spacing w:after="0" w:line="240" w:lineRule="auto"/>
      </w:pPr>
      <w:r>
        <w:t>Accélérateur linéaire VARIAN CL</w:t>
      </w:r>
      <w:r w:rsidR="00BF28AE">
        <w:t xml:space="preserve">INAC </w:t>
      </w:r>
      <w:proofErr w:type="spellStart"/>
      <w:r w:rsidR="00D807CC">
        <w:t>iX</w:t>
      </w:r>
      <w:proofErr w:type="spellEnd"/>
      <w:r w:rsidR="00D807CC">
        <w:t xml:space="preserve"> 2300 (</w:t>
      </w:r>
      <w:proofErr w:type="spellStart"/>
      <w:r w:rsidR="00D807CC">
        <w:t>Clinac</w:t>
      </w:r>
      <w:proofErr w:type="spellEnd"/>
      <w:r w:rsidR="00D807CC">
        <w:t xml:space="preserve"> </w:t>
      </w:r>
      <w:r w:rsidR="00BF28AE">
        <w:t>2</w:t>
      </w:r>
      <w:r w:rsidR="00D807CC">
        <w:t>)</w:t>
      </w:r>
    </w:p>
    <w:p w14:paraId="57A3360A" w14:textId="78F71A11" w:rsidR="00713E2C" w:rsidRDefault="00F94ED3" w:rsidP="001D7C40">
      <w:pPr>
        <w:pStyle w:val="Paragraphedeliste"/>
        <w:numPr>
          <w:ilvl w:val="0"/>
          <w:numId w:val="16"/>
        </w:numPr>
        <w:spacing w:after="0" w:line="240" w:lineRule="auto"/>
      </w:pPr>
      <w:r>
        <w:t>PTW</w:t>
      </w:r>
      <w:r w:rsidR="00713E2C">
        <w:t xml:space="preserve"> mini cuve</w:t>
      </w:r>
    </w:p>
    <w:p w14:paraId="15603E78" w14:textId="34B0E985" w:rsidR="00713E2C" w:rsidRDefault="00713E2C" w:rsidP="001D7C40">
      <w:pPr>
        <w:pStyle w:val="Paragraphedeliste"/>
        <w:numPr>
          <w:ilvl w:val="0"/>
          <w:numId w:val="16"/>
        </w:numPr>
        <w:spacing w:after="0" w:line="240" w:lineRule="auto"/>
      </w:pPr>
      <w:r>
        <w:t>Réservoir d’eau IBA</w:t>
      </w:r>
    </w:p>
    <w:p w14:paraId="24AD17D2" w14:textId="17C0ACA6" w:rsidR="00713E2C" w:rsidRDefault="00713E2C" w:rsidP="001D7C40">
      <w:pPr>
        <w:pStyle w:val="Paragraphedeliste"/>
        <w:numPr>
          <w:ilvl w:val="0"/>
          <w:numId w:val="16"/>
        </w:numPr>
        <w:spacing w:after="0" w:line="240" w:lineRule="auto"/>
      </w:pPr>
      <w:r>
        <w:t xml:space="preserve">Détecteur : </w:t>
      </w:r>
    </w:p>
    <w:p w14:paraId="738BE42C" w14:textId="17F7AE78" w:rsidR="00F94ED3" w:rsidRDefault="00F94ED3" w:rsidP="001D7C40">
      <w:pPr>
        <w:pStyle w:val="Paragraphedeliste"/>
        <w:numPr>
          <w:ilvl w:val="1"/>
          <w:numId w:val="16"/>
        </w:numPr>
        <w:spacing w:after="0" w:line="240" w:lineRule="auto"/>
      </w:pPr>
      <w:r>
        <w:t xml:space="preserve">CI cylindrique </w:t>
      </w:r>
      <w:r w:rsidR="00014A7B">
        <w:t>PTW Farmer 30013</w:t>
      </w:r>
      <w:r w:rsidR="005033D0">
        <w:t xml:space="preserve"> n°</w:t>
      </w:r>
      <w:r w:rsidR="00384B24">
        <w:t>0</w:t>
      </w:r>
      <w:r w:rsidR="005033D0">
        <w:t>11924</w:t>
      </w:r>
      <w:r>
        <w:t xml:space="preserve"> </w:t>
      </w:r>
      <w:r w:rsidR="00014A7B">
        <w:t>(référence 1)</w:t>
      </w:r>
    </w:p>
    <w:p w14:paraId="60B16122" w14:textId="4CF5D0AC" w:rsidR="00F94ED3" w:rsidRDefault="00F94ED3" w:rsidP="001D7C40">
      <w:pPr>
        <w:pStyle w:val="Paragraphedeliste"/>
        <w:numPr>
          <w:ilvl w:val="0"/>
          <w:numId w:val="16"/>
        </w:numPr>
        <w:spacing w:after="0" w:line="240" w:lineRule="auto"/>
      </w:pPr>
      <w:r>
        <w:t xml:space="preserve">Electromètre PTW </w:t>
      </w:r>
      <w:proofErr w:type="spellStart"/>
      <w:r>
        <w:t>Unidos</w:t>
      </w:r>
      <w:proofErr w:type="spellEnd"/>
      <w:r w:rsidR="00014A7B">
        <w:t xml:space="preserve"> de référence</w:t>
      </w:r>
    </w:p>
    <w:p w14:paraId="0A7F2500" w14:textId="4DEA41F1" w:rsidR="00713E2C" w:rsidRDefault="00F94ED3" w:rsidP="001D7C40">
      <w:pPr>
        <w:pStyle w:val="Paragraphedeliste"/>
        <w:numPr>
          <w:ilvl w:val="0"/>
          <w:numId w:val="16"/>
        </w:numPr>
        <w:spacing w:after="0" w:line="240" w:lineRule="auto"/>
      </w:pPr>
      <w:r>
        <w:t>Niveau à bulle</w:t>
      </w:r>
    </w:p>
    <w:p w14:paraId="2EF0AA7F" w14:textId="77777777" w:rsidR="00F94ED3" w:rsidRPr="00713E2C" w:rsidRDefault="00F94ED3" w:rsidP="001D7C40">
      <w:pPr>
        <w:pStyle w:val="Paragraphedeliste"/>
        <w:spacing w:after="0" w:line="240" w:lineRule="auto"/>
      </w:pPr>
    </w:p>
    <w:p w14:paraId="50138857" w14:textId="77777777" w:rsidR="00640D8A" w:rsidRPr="00640D8A" w:rsidRDefault="00640D8A" w:rsidP="001D7C40">
      <w:pPr>
        <w:pStyle w:val="Titre2"/>
        <w:spacing w:line="240" w:lineRule="auto"/>
      </w:pPr>
      <w:bookmarkStart w:id="88" w:name="_Toc109036159"/>
      <w:bookmarkStart w:id="89" w:name="_Toc110268568"/>
      <w:bookmarkStart w:id="90" w:name="_Toc114157201"/>
      <w:r>
        <w:t>Méthode</w:t>
      </w:r>
      <w:bookmarkEnd w:id="88"/>
      <w:bookmarkEnd w:id="89"/>
      <w:bookmarkEnd w:id="90"/>
    </w:p>
    <w:p w14:paraId="186250D8" w14:textId="77777777" w:rsidR="00204DC0" w:rsidRDefault="00204DC0" w:rsidP="001D7C40">
      <w:pPr>
        <w:spacing w:after="0" w:line="240" w:lineRule="auto"/>
      </w:pPr>
    </w:p>
    <w:p w14:paraId="0EC41CC7" w14:textId="77777777" w:rsidR="009C5119" w:rsidRDefault="009C5119" w:rsidP="001D7C40">
      <w:pPr>
        <w:pStyle w:val="Titre3"/>
        <w:numPr>
          <w:ilvl w:val="0"/>
          <w:numId w:val="22"/>
        </w:numPr>
        <w:spacing w:line="240" w:lineRule="auto"/>
      </w:pPr>
      <w:bookmarkStart w:id="91" w:name="_Toc109036160"/>
      <w:bookmarkStart w:id="92" w:name="_Toc110268569"/>
      <w:bookmarkStart w:id="93" w:name="_Toc114157202"/>
      <w:r>
        <w:t>Facteurs correctifs</w:t>
      </w:r>
      <w:bookmarkEnd w:id="91"/>
      <w:bookmarkEnd w:id="92"/>
      <w:bookmarkEnd w:id="93"/>
    </w:p>
    <w:p w14:paraId="1490BB83" w14:textId="392BA0B1" w:rsidR="00C21322" w:rsidRDefault="009215AB" w:rsidP="001D7C40">
      <w:pPr>
        <w:pStyle w:val="Paragraphedeliste"/>
        <w:numPr>
          <w:ilvl w:val="0"/>
          <w:numId w:val="21"/>
        </w:numPr>
        <w:spacing w:after="0" w:line="240" w:lineRule="auto"/>
      </w:pPr>
      <w:r>
        <w:t>Facteur de correction de la température et pression (</w:t>
      </w:r>
      <w:proofErr w:type="spellStart"/>
      <w:proofErr w:type="gramStart"/>
      <w:r w:rsidR="00C21322">
        <w:t>k</w:t>
      </w:r>
      <w:r w:rsidR="006420F7">
        <w:rPr>
          <w:vertAlign w:val="subscript"/>
        </w:rPr>
        <w:t>T,P</w:t>
      </w:r>
      <w:proofErr w:type="spellEnd"/>
      <w:proofErr w:type="gramEnd"/>
      <w:r>
        <w:t>)</w:t>
      </w:r>
    </w:p>
    <w:p w14:paraId="05216B0D" w14:textId="2A48234F" w:rsidR="009215AB" w:rsidRDefault="009215AB" w:rsidP="001D7C40">
      <w:pPr>
        <w:spacing w:after="0" w:line="240" w:lineRule="auto"/>
      </w:pPr>
      <w:r>
        <w:t xml:space="preserve">La température et la pression </w:t>
      </w:r>
      <w:r w:rsidR="00B34277">
        <w:t>de la masse d’air de la cavité au moment de la mesure différaient de celles utilisées à l’étalonnage de la chambre d’ionisation. Le facteur de correction se calcule :</w:t>
      </w:r>
    </w:p>
    <w:p w14:paraId="7B3E06CD" w14:textId="383DBF79" w:rsidR="00FE1902" w:rsidRPr="0011751E" w:rsidRDefault="00F21854" w:rsidP="001D7C40">
      <w:pPr>
        <w:spacing w:after="0"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T,P</m:t>
              </m:r>
            </m:sub>
          </m:sSub>
          <m:r>
            <w:rPr>
              <w:rFonts w:ascii="Cambria Math" w:hAnsi="Cambria Math"/>
            </w:rPr>
            <m:t xml:space="preserve">= </m:t>
          </m:r>
          <m:f>
            <m:fPr>
              <m:ctrlPr>
                <w:rPr>
                  <w:rFonts w:ascii="Cambria Math" w:hAnsi="Cambria Math"/>
                  <w:i/>
                </w:rPr>
              </m:ctrlPr>
            </m:fPr>
            <m:num>
              <m:r>
                <w:rPr>
                  <w:rFonts w:ascii="Cambria Math" w:hAnsi="Cambria Math"/>
                </w:rPr>
                <m:t>(273.2+T)</m:t>
              </m:r>
            </m:num>
            <m:den>
              <m:r>
                <w:rPr>
                  <w:rFonts w:ascii="Cambria Math" w:hAnsi="Cambria Math"/>
                </w:rPr>
                <m:t>(273.2+</m:t>
              </m:r>
              <m:sSub>
                <m:sSubPr>
                  <m:ctrlPr>
                    <w:rPr>
                      <w:rFonts w:ascii="Cambria Math" w:hAnsi="Cambria Math"/>
                      <w:i/>
                    </w:rPr>
                  </m:ctrlPr>
                </m:sSubPr>
                <m:e>
                  <m:r>
                    <w:rPr>
                      <w:rFonts w:ascii="Cambria Math" w:hAnsi="Cambria Math"/>
                    </w:rPr>
                    <m:t>T</m:t>
                  </m:r>
                </m:e>
                <m:sub>
                  <m:r>
                    <w:rPr>
                      <w:rFonts w:ascii="Cambria Math" w:hAnsi="Cambria Math"/>
                    </w:rPr>
                    <m:t>0</m:t>
                  </m:r>
                </m:sub>
              </m:sSub>
              <m:r>
                <w:ins w:id="94" w:author="Administrateur" w:date="2022-10-29T09:52:00Z">
                  <w:rPr>
                    <w:rFonts w:ascii="Cambria Math" w:hAnsi="Cambria Math"/>
                  </w:rPr>
                  <m:t>)</m:t>
                </w:ins>
              </m:r>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oMath>
      </m:oMathPara>
    </w:p>
    <w:p w14:paraId="3D5CE522" w14:textId="34A90E60" w:rsidR="0011751E" w:rsidRDefault="0011751E" w:rsidP="001D7C40">
      <w:pPr>
        <w:spacing w:after="0" w:line="240" w:lineRule="auto"/>
        <w:rPr>
          <w:rFonts w:eastAsiaTheme="minorEastAsia"/>
        </w:rPr>
      </w:pPr>
      <w:r>
        <w:rPr>
          <w:rFonts w:eastAsiaTheme="minorEastAsia"/>
        </w:rPr>
        <w:t>Où T et P sont la température et la pression dans la salle où a ét</w:t>
      </w:r>
      <w:r w:rsidR="00696322">
        <w:rPr>
          <w:rFonts w:eastAsiaTheme="minorEastAsia"/>
        </w:rPr>
        <w:t>é réalisée la mesure et T</w:t>
      </w:r>
      <w:r w:rsidR="00696322">
        <w:rPr>
          <w:rFonts w:eastAsiaTheme="minorEastAsia"/>
          <w:vertAlign w:val="subscript"/>
        </w:rPr>
        <w:t>0</w:t>
      </w:r>
      <w:r w:rsidR="00696322">
        <w:rPr>
          <w:rFonts w:eastAsiaTheme="minorEastAsia"/>
        </w:rPr>
        <w:t xml:space="preserve"> et P</w:t>
      </w:r>
      <w:r w:rsidR="00696322">
        <w:rPr>
          <w:rFonts w:eastAsiaTheme="minorEastAsia"/>
          <w:vertAlign w:val="subscript"/>
        </w:rPr>
        <w:t xml:space="preserve">0 </w:t>
      </w:r>
      <w:r w:rsidR="00696322">
        <w:rPr>
          <w:rFonts w:eastAsiaTheme="minorEastAsia"/>
        </w:rPr>
        <w:t xml:space="preserve">sont les </w:t>
      </w:r>
      <w:commentRangeStart w:id="95"/>
      <w:r w:rsidR="00696322">
        <w:rPr>
          <w:rFonts w:eastAsiaTheme="minorEastAsia"/>
        </w:rPr>
        <w:t xml:space="preserve">température et pression de référence </w:t>
      </w:r>
      <w:commentRangeEnd w:id="95"/>
      <w:r w:rsidR="00DA3707">
        <w:rPr>
          <w:rStyle w:val="Marquedecommentaire"/>
        </w:rPr>
        <w:commentReference w:id="95"/>
      </w:r>
      <w:r w:rsidR="00696322">
        <w:rPr>
          <w:rFonts w:eastAsiaTheme="minorEastAsia"/>
        </w:rPr>
        <w:t xml:space="preserve">(20°C et 101.3 kPa). </w:t>
      </w:r>
    </w:p>
    <w:p w14:paraId="5499551C" w14:textId="77777777" w:rsidR="00B86CC6" w:rsidRDefault="00B86CC6" w:rsidP="001D7C40">
      <w:pPr>
        <w:spacing w:after="0" w:line="240" w:lineRule="auto"/>
        <w:rPr>
          <w:rFonts w:eastAsiaTheme="minorEastAsia"/>
        </w:rPr>
      </w:pPr>
    </w:p>
    <w:p w14:paraId="069DD610" w14:textId="073A3550" w:rsidR="00B86CC6" w:rsidRDefault="006420F7" w:rsidP="001D7C40">
      <w:pPr>
        <w:pStyle w:val="Paragraphedeliste"/>
        <w:numPr>
          <w:ilvl w:val="0"/>
          <w:numId w:val="19"/>
        </w:numPr>
        <w:spacing w:after="0" w:line="240" w:lineRule="auto"/>
      </w:pPr>
      <w:r>
        <w:t>Facteur de correction de l’humidité (k</w:t>
      </w:r>
      <w:r>
        <w:rPr>
          <w:vertAlign w:val="subscript"/>
        </w:rPr>
        <w:t>H</w:t>
      </w:r>
      <w:r>
        <w:t>)</w:t>
      </w:r>
    </w:p>
    <w:p w14:paraId="2FEB4679" w14:textId="23733E16" w:rsidR="00B86CC6" w:rsidRDefault="00B86CC6" w:rsidP="001D7C40">
      <w:pPr>
        <w:spacing w:after="0" w:line="240" w:lineRule="auto"/>
      </w:pPr>
      <w:r>
        <w:t>Si l’humidité dans la salle où a été réalisée la mesure se situe entre 20% et 80%, aucun facteur de correction n’est à appliquer. Dans le cas contraire, appliquer un facteur de correction k</w:t>
      </w:r>
      <w:r>
        <w:rPr>
          <w:vertAlign w:val="subscript"/>
        </w:rPr>
        <w:t>H</w:t>
      </w:r>
      <w:r w:rsidR="00576DF2">
        <w:t xml:space="preserve"> = 0,</w:t>
      </w:r>
      <w:r>
        <w:t xml:space="preserve">997. </w:t>
      </w:r>
    </w:p>
    <w:p w14:paraId="69F6558A" w14:textId="77777777" w:rsidR="00351AD3" w:rsidRPr="00B86CC6" w:rsidRDefault="00351AD3" w:rsidP="001D7C40">
      <w:pPr>
        <w:spacing w:after="0" w:line="240" w:lineRule="auto"/>
      </w:pPr>
    </w:p>
    <w:p w14:paraId="496B5756" w14:textId="38B95F09" w:rsidR="00C21322" w:rsidRDefault="006420F7" w:rsidP="001D7C40">
      <w:pPr>
        <w:pStyle w:val="Paragraphedeliste"/>
        <w:numPr>
          <w:ilvl w:val="0"/>
          <w:numId w:val="19"/>
        </w:numPr>
        <w:spacing w:after="0" w:line="240" w:lineRule="auto"/>
      </w:pPr>
      <w:r>
        <w:t>Facteur de correction</w:t>
      </w:r>
      <w:r w:rsidR="00CB7D73">
        <w:t xml:space="preserve"> de la variation de la réponse de la chambre</w:t>
      </w:r>
      <w:r>
        <w:t xml:space="preserve"> (</w:t>
      </w:r>
      <w:proofErr w:type="gramStart"/>
      <w:r>
        <w:t>k</w:t>
      </w:r>
      <w:r>
        <w:rPr>
          <w:vertAlign w:val="subscript"/>
        </w:rPr>
        <w:t>Q,Q</w:t>
      </w:r>
      <w:proofErr w:type="gramEnd"/>
      <w:r>
        <w:rPr>
          <w:vertAlign w:val="subscript"/>
        </w:rPr>
        <w:t>0</w:t>
      </w:r>
      <w:r>
        <w:t>)</w:t>
      </w:r>
    </w:p>
    <w:p w14:paraId="3A7FBF7A" w14:textId="2A286D7A" w:rsidR="00CB7D73" w:rsidRDefault="00CB7D73" w:rsidP="001D7C40">
      <w:pPr>
        <w:spacing w:after="0" w:line="240" w:lineRule="auto"/>
      </w:pPr>
      <w:r>
        <w:t>Ce facteur de correction prend en compte la variation de la réponse de la chambre due aux effets liés à la différence de la qualité du faisceau de l’utilisateur Q par rapport</w:t>
      </w:r>
      <w:r w:rsidR="004B2F72">
        <w:t xml:space="preserve"> à</w:t>
      </w:r>
      <w:r>
        <w:t xml:space="preserve"> celle de l’étalonnage Q</w:t>
      </w:r>
      <w:r>
        <w:rPr>
          <w:vertAlign w:val="subscript"/>
        </w:rPr>
        <w:t>0</w:t>
      </w:r>
      <w:r>
        <w:t>.</w:t>
      </w:r>
    </w:p>
    <w:p w14:paraId="2738CCD5" w14:textId="73D59A49" w:rsidR="00B21000" w:rsidRPr="008A048D" w:rsidRDefault="00F21854" w:rsidP="001D7C40">
      <w:pPr>
        <w:spacing w:after="0"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 xml:space="preserve">Q,Q0 =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D,w,Q</m:t>
                      </m:r>
                    </m:sub>
                  </m:sSub>
                </m:num>
                <m:den>
                  <m:sSub>
                    <m:sSubPr>
                      <m:ctrlPr>
                        <w:rPr>
                          <w:rFonts w:ascii="Cambria Math" w:hAnsi="Cambria Math"/>
                          <w:i/>
                        </w:rPr>
                      </m:ctrlPr>
                    </m:sSubPr>
                    <m:e>
                      <m:r>
                        <w:rPr>
                          <w:rFonts w:ascii="Cambria Math" w:hAnsi="Cambria Math"/>
                        </w:rPr>
                        <m:t>N</m:t>
                      </m:r>
                    </m:e>
                    <m:sub>
                      <m:r>
                        <w:rPr>
                          <w:rFonts w:ascii="Cambria Math" w:hAnsi="Cambria Math"/>
                        </w:rPr>
                        <m:t>D,w,Q0</m:t>
                      </m:r>
                    </m:sub>
                  </m:sSub>
                </m:den>
              </m:f>
            </m:sub>
          </m:sSub>
        </m:oMath>
      </m:oMathPara>
    </w:p>
    <w:p w14:paraId="648CC619" w14:textId="5FEFFEC6" w:rsidR="008A048D" w:rsidRDefault="008A048D" w:rsidP="001D7C40">
      <w:pPr>
        <w:spacing w:after="0" w:line="240" w:lineRule="auto"/>
        <w:rPr>
          <w:rFonts w:eastAsiaTheme="minorEastAsia"/>
        </w:rPr>
      </w:pPr>
      <w:r>
        <w:rPr>
          <w:rFonts w:eastAsiaTheme="minorEastAsia"/>
        </w:rPr>
        <w:t xml:space="preserve">Où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oMath>
      <w:r>
        <w:rPr>
          <w:rFonts w:eastAsiaTheme="minorEastAsia"/>
        </w:rPr>
        <w:t xml:space="preserve"> est</w:t>
      </w:r>
      <w:r w:rsidR="006336A1">
        <w:rPr>
          <w:rFonts w:eastAsiaTheme="minorEastAsia"/>
        </w:rPr>
        <w:t xml:space="preserve"> le facteur de </w:t>
      </w:r>
      <w:commentRangeStart w:id="96"/>
      <w:r w:rsidR="006336A1">
        <w:rPr>
          <w:rFonts w:eastAsiaTheme="minorEastAsia"/>
        </w:rPr>
        <w:t>calibration</w:t>
      </w:r>
      <w:commentRangeEnd w:id="96"/>
      <w:r w:rsidR="000A5B27">
        <w:rPr>
          <w:rStyle w:val="Marquedecommentaire"/>
        </w:rPr>
        <w:commentReference w:id="96"/>
      </w:r>
      <w:r w:rsidR="006336A1">
        <w:rPr>
          <w:rFonts w:eastAsiaTheme="minorEastAsia"/>
        </w:rPr>
        <w:t> </w:t>
      </w:r>
      <w:r w:rsidR="00037224">
        <w:rPr>
          <w:rFonts w:eastAsiaTheme="minorEastAsia"/>
        </w:rPr>
        <w:t xml:space="preserve">en termes de dose absorbée dans l’eau à l’indice de qualité Q </w:t>
      </w:r>
      <w:r w:rsidR="006336A1">
        <w:rPr>
          <w:rFonts w:eastAsiaTheme="minorEastAsia"/>
        </w:rPr>
        <w:t xml:space="preserve"> </w:t>
      </w:r>
      <w:r>
        <w:rPr>
          <w:rFonts w:eastAsiaTheme="minorEastAsia"/>
        </w:rPr>
        <w:t xml:space="preserve">et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oMath>
      <w:r>
        <w:rPr>
          <w:rFonts w:eastAsiaTheme="minorEastAsia"/>
        </w:rPr>
        <w:t xml:space="preserve"> est le facteur de calibration en termes de dose absorbée dans l’eau à l’indice de qualité Q</w:t>
      </w:r>
      <w:r>
        <w:rPr>
          <w:rFonts w:eastAsiaTheme="minorEastAsia"/>
          <w:vertAlign w:val="subscript"/>
        </w:rPr>
        <w:t>0</w:t>
      </w:r>
      <w:r w:rsidR="00037224">
        <w:rPr>
          <w:rFonts w:eastAsiaTheme="minorEastAsia"/>
        </w:rPr>
        <w:t xml:space="preserve"> (référence). </w:t>
      </w:r>
      <w:r>
        <w:rPr>
          <w:rFonts w:eastAsiaTheme="minorEastAsia"/>
        </w:rPr>
        <w:t xml:space="preserve"> </w:t>
      </w:r>
    </w:p>
    <w:p w14:paraId="1A0596EC" w14:textId="77777777" w:rsidR="0087738B" w:rsidRPr="008A048D" w:rsidRDefault="0087738B" w:rsidP="001D7C40">
      <w:pPr>
        <w:spacing w:after="0" w:line="240" w:lineRule="auto"/>
      </w:pPr>
    </w:p>
    <w:p w14:paraId="5F021A65" w14:textId="3327A631" w:rsidR="00B21000" w:rsidRDefault="006420F7" w:rsidP="001D7C40">
      <w:pPr>
        <w:pStyle w:val="Paragraphedeliste"/>
        <w:numPr>
          <w:ilvl w:val="0"/>
          <w:numId w:val="19"/>
        </w:numPr>
        <w:spacing w:after="0" w:line="240" w:lineRule="auto"/>
      </w:pPr>
      <w:r>
        <w:t>Facteur de correction de la polarité (</w:t>
      </w:r>
      <w:proofErr w:type="spellStart"/>
      <w:r>
        <w:t>k</w:t>
      </w:r>
      <w:r>
        <w:rPr>
          <w:vertAlign w:val="subscript"/>
        </w:rPr>
        <w:t>pol</w:t>
      </w:r>
      <w:proofErr w:type="spellEnd"/>
      <w:r>
        <w:t>)</w:t>
      </w:r>
    </w:p>
    <w:p w14:paraId="4248882E" w14:textId="1FE494D5" w:rsidR="00B21000" w:rsidRPr="007D3F95" w:rsidRDefault="006F12D8" w:rsidP="001D7C40">
      <w:pPr>
        <w:spacing w:after="0" w:line="240" w:lineRule="auto"/>
        <w:rPr>
          <w:vertAlign w:val="superscript"/>
        </w:rPr>
      </w:pPr>
      <w:commentRangeStart w:id="97"/>
      <w:r>
        <w:t>Ce facteur de correction prend en compte la variation de la réponse de la chambre due aux effets liés à un changement de la polarité de la tension de polarisation appliquée à la chambre</w:t>
      </w:r>
      <w:ins w:id="98" w:author="Administrateur" w:date="2022-10-29T09:55:00Z">
        <w:r w:rsidR="00BB5A63">
          <w:t xml:space="preserve"> par rapport aux conditions d’étalonnage</w:t>
        </w:r>
        <w:commentRangeEnd w:id="97"/>
        <w:r w:rsidR="00BB5A63">
          <w:rPr>
            <w:rStyle w:val="Marquedecommentaire"/>
          </w:rPr>
          <w:commentReference w:id="97"/>
        </w:r>
      </w:ins>
      <w:r>
        <w:t>.</w:t>
      </w:r>
      <w:r w:rsidR="00CE681E">
        <w:rPr>
          <w:color w:val="FF7C80"/>
          <w:vertAlign w:val="superscript"/>
        </w:rPr>
        <w:t>5</w:t>
      </w:r>
    </w:p>
    <w:p w14:paraId="547C0D08" w14:textId="30371E35" w:rsidR="00B21000" w:rsidRPr="0011751E" w:rsidRDefault="00F21854" w:rsidP="001D7C40">
      <w:pPr>
        <w:spacing w:after="0"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pol</m:t>
              </m:r>
            </m:sub>
          </m:sSub>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t>
                      </m:r>
                    </m:sub>
                  </m:sSub>
                </m:e>
              </m:d>
            </m:num>
            <m:den>
              <m:r>
                <w:rPr>
                  <w:rFonts w:ascii="Cambria Math" w:hAnsi="Cambria Math"/>
                </w:rPr>
                <m:t>2M</m:t>
              </m:r>
            </m:den>
          </m:f>
        </m:oMath>
      </m:oMathPara>
    </w:p>
    <w:p w14:paraId="684FD772" w14:textId="01AF24C7" w:rsidR="00206248" w:rsidRDefault="00206248" w:rsidP="001D7C40">
      <w:pPr>
        <w:spacing w:after="0" w:line="240" w:lineRule="auto"/>
      </w:pPr>
    </w:p>
    <w:p w14:paraId="360256CF" w14:textId="48D1D381" w:rsidR="00C21322" w:rsidRDefault="00704D45" w:rsidP="001D7C40">
      <w:pPr>
        <w:pStyle w:val="Paragraphedeliste"/>
        <w:numPr>
          <w:ilvl w:val="0"/>
          <w:numId w:val="19"/>
        </w:numPr>
        <w:spacing w:after="0" w:line="240" w:lineRule="auto"/>
      </w:pPr>
      <w:r>
        <w:t xml:space="preserve">Facteur de correction </w:t>
      </w:r>
      <w:r w:rsidR="00566008">
        <w:t xml:space="preserve">de recombinaison </w:t>
      </w:r>
      <w:r>
        <w:t>(</w:t>
      </w:r>
      <w:proofErr w:type="spellStart"/>
      <w:r>
        <w:t>k</w:t>
      </w:r>
      <w:r>
        <w:rPr>
          <w:vertAlign w:val="subscript"/>
        </w:rPr>
        <w:t>rec</w:t>
      </w:r>
      <w:proofErr w:type="spellEnd"/>
      <w:r>
        <w:t>)</w:t>
      </w:r>
    </w:p>
    <w:p w14:paraId="34ABEAAF" w14:textId="575CB4E9" w:rsidR="00566008" w:rsidRDefault="00566008" w:rsidP="001D7C40">
      <w:pPr>
        <w:spacing w:after="0" w:line="240" w:lineRule="auto"/>
      </w:pPr>
      <w:r>
        <w:t>Ce facteur de correction prend en compte la variation de la réponse de la chambre due aux effets liés à la recombinaison des ions.</w:t>
      </w:r>
    </w:p>
    <w:p w14:paraId="628D737E" w14:textId="4A307B16" w:rsidR="007A3480" w:rsidRPr="007A3480" w:rsidRDefault="00F21854" w:rsidP="001D7C40">
      <w:pPr>
        <w:pStyle w:val="Paragraphedeliste"/>
        <w:spacing w:after="0"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rec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e>
            <m:sup>
              <m:r>
                <w:rPr>
                  <w:rFonts w:ascii="Cambria Math" w:hAnsi="Cambria Math"/>
                </w:rPr>
                <m:t>2</m:t>
              </m:r>
            </m:sup>
          </m:sSup>
        </m:oMath>
      </m:oMathPara>
    </w:p>
    <w:p w14:paraId="69BE95D1" w14:textId="014B2332" w:rsidR="00B21000" w:rsidRPr="000955A8" w:rsidRDefault="000955A8" w:rsidP="001D7C40">
      <w:pPr>
        <w:spacing w:after="0" w:line="240" w:lineRule="auto"/>
      </w:pPr>
      <w:r>
        <w:t>Les facteurs a</w:t>
      </w:r>
      <w:r>
        <w:rPr>
          <w:vertAlign w:val="subscript"/>
        </w:rPr>
        <w:t>0</w:t>
      </w:r>
      <w:r>
        <w:t>, a</w:t>
      </w:r>
      <w:r>
        <w:rPr>
          <w:vertAlign w:val="subscript"/>
        </w:rPr>
        <w:t>1</w:t>
      </w:r>
      <w:r>
        <w:t xml:space="preserve"> et a</w:t>
      </w:r>
      <w:r>
        <w:rPr>
          <w:vertAlign w:val="subscript"/>
        </w:rPr>
        <w:t>2</w:t>
      </w:r>
      <w:r>
        <w:t xml:space="preserve"> sont tabulés dans le TRS 398 en fonction du rapport des deux tensions V</w:t>
      </w:r>
      <w:r>
        <w:rPr>
          <w:vertAlign w:val="subscript"/>
        </w:rPr>
        <w:t>1</w:t>
      </w:r>
      <w:r>
        <w:t>/V</w:t>
      </w:r>
      <w:r>
        <w:rPr>
          <w:vertAlign w:val="subscript"/>
        </w:rPr>
        <w:t>2</w:t>
      </w:r>
      <w:r>
        <w:t>.</w:t>
      </w:r>
      <w:r w:rsidR="00CE681E">
        <w:rPr>
          <w:color w:val="FF7C80"/>
          <w:vertAlign w:val="superscript"/>
        </w:rPr>
        <w:t>6</w:t>
      </w:r>
      <w:r w:rsidRPr="005D62DF">
        <w:rPr>
          <w:color w:val="FF7C80"/>
        </w:rPr>
        <w:t xml:space="preserve"> </w:t>
      </w:r>
    </w:p>
    <w:p w14:paraId="16470891" w14:textId="77777777" w:rsidR="009C5119" w:rsidRDefault="009C5119" w:rsidP="001D7C40">
      <w:pPr>
        <w:pStyle w:val="Titre3"/>
        <w:spacing w:line="240" w:lineRule="auto"/>
      </w:pPr>
      <w:bookmarkStart w:id="99" w:name="_Toc109036161"/>
      <w:bookmarkStart w:id="100" w:name="_Toc110268570"/>
      <w:bookmarkStart w:id="101" w:name="_Toc114157203"/>
      <w:r>
        <w:t>Protocole TRS 277</w:t>
      </w:r>
      <w:bookmarkEnd w:id="99"/>
      <w:bookmarkEnd w:id="100"/>
      <w:bookmarkEnd w:id="101"/>
    </w:p>
    <w:p w14:paraId="3E205D92" w14:textId="04E3B974" w:rsidR="009C5119" w:rsidRDefault="00D1410E" w:rsidP="001D7C40">
      <w:pPr>
        <w:pStyle w:val="Paragraphedeliste"/>
        <w:numPr>
          <w:ilvl w:val="0"/>
          <w:numId w:val="19"/>
        </w:numPr>
        <w:spacing w:after="0" w:line="240" w:lineRule="auto"/>
      </w:pPr>
      <w:r>
        <w:t xml:space="preserve">Passage d’un </w:t>
      </w:r>
      <w:r w:rsidR="005B385A">
        <w:t xml:space="preserve">coefficient d’étalonnage en kerma dans l’air à un coefficient d’étalonnage en dose absorbée dans l’air de la </w:t>
      </w:r>
      <w:del w:id="102" w:author="Administrateur" w:date="2022-10-29T10:00:00Z">
        <w:r w:rsidR="005B385A" w:rsidDel="0014066B">
          <w:delText xml:space="preserve">cavité </w:delText>
        </w:r>
      </w:del>
      <w:ins w:id="103" w:author="Administrateur" w:date="2022-10-29T10:00:00Z">
        <w:r w:rsidR="0014066B">
          <w:t xml:space="preserve">chambre d’ionisation </w:t>
        </w:r>
      </w:ins>
      <w:r w:rsidR="005B385A">
        <w:t xml:space="preserve">: </w:t>
      </w:r>
      <w:r>
        <w:tab/>
      </w:r>
    </w:p>
    <w:p w14:paraId="0C6F9C23" w14:textId="3D834DF8" w:rsidR="00755DF3" w:rsidRPr="00755DF3" w:rsidRDefault="00F21854" w:rsidP="001D7C40">
      <w:pPr>
        <w:spacing w:after="0" w:line="240" w:lineRule="auto"/>
        <w:ind w:left="360"/>
        <w:rPr>
          <w:rFonts w:eastAsiaTheme="minorEastAsia"/>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1-g</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att</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eastAsiaTheme="minorEastAsia" w:hAnsi="Cambria Math"/>
            </w:rPr>
            <m:t xml:space="preserve"> </m:t>
          </m:r>
        </m:oMath>
      </m:oMathPara>
    </w:p>
    <w:p w14:paraId="30C5B3D9" w14:textId="77777777" w:rsidR="00755DF3" w:rsidRDefault="00755DF3" w:rsidP="001D7C40">
      <w:pPr>
        <w:spacing w:after="0" w:line="240" w:lineRule="auto"/>
      </w:pPr>
      <w:r>
        <w:t>Avec :</w:t>
      </w:r>
    </w:p>
    <w:p w14:paraId="2B914A19" w14:textId="65993EEB" w:rsidR="00755DF3" w:rsidRPr="00755DF3" w:rsidRDefault="00C64108" w:rsidP="001D7C40">
      <w:pPr>
        <w:spacing w:after="0" w:line="240" w:lineRule="auto"/>
        <w:rPr>
          <w:rFonts w:eastAsiaTheme="minorEastAsia"/>
        </w:rPr>
      </w:pPr>
      <w:proofErr w:type="spellStart"/>
      <w:r>
        <w:rPr>
          <w:rFonts w:eastAsiaTheme="minorEastAsia"/>
        </w:rPr>
        <w:t>N</w:t>
      </w:r>
      <w:r>
        <w:rPr>
          <w:rFonts w:eastAsiaTheme="minorEastAsia"/>
          <w:vertAlign w:val="subscript"/>
        </w:rPr>
        <w:t>D,air</w:t>
      </w:r>
      <w:proofErr w:type="spellEnd"/>
      <w:r w:rsidR="00755DF3" w:rsidRPr="00755DF3">
        <w:rPr>
          <w:rFonts w:eastAsiaTheme="minorEastAsia"/>
        </w:rPr>
        <w:t xml:space="preserve"> : coefficient d’étalonnage en dose absorbée dans l’air </w:t>
      </w:r>
      <w:del w:id="104" w:author="Administrateur" w:date="2022-10-29T09:59:00Z">
        <w:r w:rsidR="00755DF3" w:rsidRPr="00755DF3" w:rsidDel="0014066B">
          <w:rPr>
            <w:rFonts w:eastAsiaTheme="minorEastAsia"/>
          </w:rPr>
          <w:delText xml:space="preserve">de la cavité </w:delText>
        </w:r>
      </w:del>
      <w:r w:rsidR="00755DF3" w:rsidRPr="00755DF3">
        <w:rPr>
          <w:rFonts w:eastAsiaTheme="minorEastAsia"/>
        </w:rPr>
        <w:t>de la chambre</w:t>
      </w:r>
      <w:r w:rsidR="004B2F72">
        <w:rPr>
          <w:rFonts w:eastAsiaTheme="minorEastAsia"/>
        </w:rPr>
        <w:t>.</w:t>
      </w:r>
    </w:p>
    <w:p w14:paraId="7FD478BF" w14:textId="430FB9AD" w:rsidR="00755DF3" w:rsidRDefault="00C64108" w:rsidP="001D7C40">
      <w:pPr>
        <w:spacing w:after="0" w:line="240" w:lineRule="auto"/>
      </w:pPr>
      <w:r>
        <w:rPr>
          <w:rFonts w:eastAsiaTheme="minorEastAsia"/>
        </w:rPr>
        <w:t>N</w:t>
      </w:r>
      <w:r>
        <w:rPr>
          <w:rFonts w:eastAsiaTheme="minorEastAsia"/>
          <w:vertAlign w:val="subscript"/>
        </w:rPr>
        <w:t>K</w:t>
      </w:r>
      <w:r w:rsidR="00755DF3" w:rsidRPr="00755DF3">
        <w:rPr>
          <w:rFonts w:eastAsiaTheme="minorEastAsia"/>
        </w:rPr>
        <w:t xml:space="preserve"> : coefficient d’étalonnage en kerma dans l’air </w:t>
      </w:r>
      <w:del w:id="105" w:author="Administrateur" w:date="2022-10-29T09:59:00Z">
        <w:r w:rsidR="00755DF3" w:rsidRPr="00755DF3" w:rsidDel="0014066B">
          <w:rPr>
            <w:rFonts w:eastAsiaTheme="minorEastAsia"/>
          </w:rPr>
          <w:delText xml:space="preserve">de la cavité </w:delText>
        </w:r>
      </w:del>
      <w:r w:rsidR="00755DF3" w:rsidRPr="00755DF3">
        <w:rPr>
          <w:rFonts w:eastAsiaTheme="minorEastAsia"/>
        </w:rPr>
        <w:t>de la chambre</w:t>
      </w:r>
      <w:r w:rsidR="004B2F72">
        <w:rPr>
          <w:rFonts w:eastAsiaTheme="minorEastAsia"/>
        </w:rPr>
        <w:t>.</w:t>
      </w:r>
    </w:p>
    <w:p w14:paraId="15292529" w14:textId="497AF149" w:rsidR="00755DF3" w:rsidRDefault="00755DF3" w:rsidP="001D7C40">
      <w:pPr>
        <w:spacing w:after="0" w:line="240" w:lineRule="auto"/>
      </w:pPr>
      <w:proofErr w:type="gramStart"/>
      <w:r>
        <w:t>g</w:t>
      </w:r>
      <w:proofErr w:type="gramEnd"/>
      <w:r>
        <w:t> : fraction d’énergie des électrons secondaires perdue par rayonnement de freinage dans l’air</w:t>
      </w:r>
      <w:r w:rsidR="004B2F72">
        <w:t>.</w:t>
      </w:r>
    </w:p>
    <w:p w14:paraId="66834D6A" w14:textId="0C874B00" w:rsidR="00755DF3" w:rsidRPr="00356188" w:rsidRDefault="00755DF3" w:rsidP="001D7C40">
      <w:pPr>
        <w:spacing w:after="0" w:line="240" w:lineRule="auto"/>
      </w:pPr>
      <w:proofErr w:type="spellStart"/>
      <w:proofErr w:type="gramStart"/>
      <w:r>
        <w:t>k</w:t>
      </w:r>
      <w:r w:rsidRPr="00755DF3">
        <w:rPr>
          <w:vertAlign w:val="subscript"/>
        </w:rPr>
        <w:t>att</w:t>
      </w:r>
      <w:proofErr w:type="spellEnd"/>
      <w:proofErr w:type="gramEnd"/>
      <w:r>
        <w:t> : facteur prenant en compte l’atténuation et la diffusion des photons dans le matériau de la chambre</w:t>
      </w:r>
      <w:r w:rsidR="004B2F72">
        <w:t>.</w:t>
      </w:r>
    </w:p>
    <w:p w14:paraId="662458B5" w14:textId="6273C1DD" w:rsidR="00221A2D" w:rsidRPr="00390E54" w:rsidRDefault="00755DF3" w:rsidP="001D7C40">
      <w:pPr>
        <w:spacing w:after="0" w:line="240" w:lineRule="auto"/>
      </w:pPr>
      <w:proofErr w:type="gramStart"/>
      <w:r>
        <w:t>k</w:t>
      </w:r>
      <w:r w:rsidRPr="00755DF3">
        <w:rPr>
          <w:vertAlign w:val="subscript"/>
        </w:rPr>
        <w:t>m</w:t>
      </w:r>
      <w:proofErr w:type="gramEnd"/>
      <w:r>
        <w:t xml:space="preserve"> : facteur prenant en compte le manque d’équivalence air du matériau de la chambre </w:t>
      </w:r>
      <w:r w:rsidR="004362B3">
        <w:t xml:space="preserve">et </w:t>
      </w:r>
      <w:r w:rsidR="00221A2D">
        <w:t>de l’électrode centrale de la CI cylindrique</w:t>
      </w:r>
      <w:r w:rsidR="004B2F72">
        <w:t>.</w:t>
      </w:r>
      <w:r w:rsidR="00CE681E">
        <w:rPr>
          <w:color w:val="FF7C80"/>
          <w:vertAlign w:val="superscript"/>
        </w:rPr>
        <w:t>7,8</w:t>
      </w:r>
    </w:p>
    <w:p w14:paraId="22A770D3" w14:textId="77777777" w:rsidR="00755DF3" w:rsidRDefault="00755DF3" w:rsidP="001D7C40">
      <w:pPr>
        <w:pStyle w:val="Paragraphedeliste"/>
        <w:spacing w:after="0" w:line="240" w:lineRule="auto"/>
      </w:pPr>
    </w:p>
    <w:p w14:paraId="6073B8FF" w14:textId="7387B10C" w:rsidR="00755DF3" w:rsidRDefault="00DC6E66" w:rsidP="001D7C40">
      <w:pPr>
        <w:pStyle w:val="Paragraphedeliste"/>
        <w:numPr>
          <w:ilvl w:val="0"/>
          <w:numId w:val="19"/>
        </w:numPr>
        <w:spacing w:after="0" w:line="240" w:lineRule="auto"/>
      </w:pPr>
      <w:commentRangeStart w:id="106"/>
      <w:r>
        <w:t>Détermination de la dose absorbée dans l’eau </w:t>
      </w:r>
      <w:commentRangeEnd w:id="106"/>
      <w:r w:rsidR="0014066B">
        <w:rPr>
          <w:rStyle w:val="Marquedecommentaire"/>
        </w:rPr>
        <w:commentReference w:id="106"/>
      </w:r>
      <w:r>
        <w:t xml:space="preserve">: </w:t>
      </w:r>
    </w:p>
    <w:p w14:paraId="10472600" w14:textId="64D4035E" w:rsidR="00D90C04" w:rsidRPr="00D90C04" w:rsidRDefault="00F21854" w:rsidP="001D7C40">
      <w:pPr>
        <w:spacing w:after="0" w:line="240" w:lineRule="auto"/>
        <w:ind w:left="360"/>
        <w:rPr>
          <w:rFonts w:eastAsiaTheme="minorEastAsia"/>
        </w:rPr>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w,Q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w,air</m:t>
                  </m:r>
                </m:sub>
              </m:sSub>
              <m:r>
                <w:rPr>
                  <w:rFonts w:ascii="Cambria Math" w:hAnsi="Cambria Math"/>
                </w:rPr>
                <m:t>)</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Q</m:t>
              </m:r>
            </m:sub>
          </m:sSub>
        </m:oMath>
      </m:oMathPara>
    </w:p>
    <w:p w14:paraId="1449FA95" w14:textId="77777777" w:rsidR="00D90C04" w:rsidRPr="006E4FE0" w:rsidRDefault="00D90C04" w:rsidP="001D7C40">
      <w:pPr>
        <w:spacing w:after="0" w:line="240" w:lineRule="auto"/>
        <w:rPr>
          <w:rFonts w:eastAsiaTheme="minorEastAsia"/>
        </w:rPr>
      </w:pPr>
      <w:r w:rsidRPr="006E4FE0">
        <w:rPr>
          <w:rFonts w:eastAsiaTheme="minorEastAsia"/>
        </w:rPr>
        <w:t>Avec :</w:t>
      </w:r>
    </w:p>
    <w:p w14:paraId="751EE657" w14:textId="57EFCEE3" w:rsidR="00D90C04" w:rsidRPr="00AD48D7" w:rsidRDefault="00D90C04" w:rsidP="001D7C40">
      <w:pPr>
        <w:spacing w:after="0" w:line="240" w:lineRule="auto"/>
      </w:pPr>
      <w:r w:rsidRPr="00761EDF">
        <w:t>M</w:t>
      </w:r>
      <w:r w:rsidRPr="00761EDF">
        <w:rPr>
          <w:vertAlign w:val="subscript"/>
        </w:rPr>
        <w:t>Q</w:t>
      </w:r>
      <w:r w:rsidR="002F2FF8">
        <w:t xml:space="preserve"> : </w:t>
      </w:r>
      <w:r w:rsidRPr="00761EDF">
        <w:t>lecture du dosimè</w:t>
      </w:r>
      <w:r>
        <w:t>tre</w:t>
      </w:r>
      <w:r w:rsidRPr="00761EDF">
        <w:t xml:space="preserve"> à l</w:t>
      </w:r>
      <w:r>
        <w:t xml:space="preserve">a qualité Q corrigée des </w:t>
      </w:r>
      <w:r w:rsidR="004E5026">
        <w:t xml:space="preserve">facteurs correctifs </w:t>
      </w:r>
      <w:r>
        <w:t>(pression, température</w:t>
      </w:r>
      <w:r w:rsidR="00893802">
        <w:t>,</w:t>
      </w:r>
      <w:r>
        <w:t xml:space="preserve"> </w:t>
      </w:r>
      <w:r w:rsidR="00CF2128">
        <w:t>polarité et recombinaison</w:t>
      </w:r>
      <w:r>
        <w:t>)</w:t>
      </w:r>
      <w:r w:rsidR="004B2F72">
        <w:t>.</w:t>
      </w:r>
    </w:p>
    <w:p w14:paraId="3D778AFF" w14:textId="01B61EF2" w:rsidR="00D90C04" w:rsidRDefault="00F21854" w:rsidP="001D7C40">
      <w:pPr>
        <w:spacing w:after="0" w:line="240" w:lineRule="auto"/>
        <w:rPr>
          <w:rFonts w:eastAsiaTheme="minorEastAsia"/>
        </w:rPr>
      </w:pPr>
      <m:oMath>
        <m:sSub>
          <m:sSubPr>
            <m:ctrlPr>
              <w:rPr>
                <w:rFonts w:ascii="Cambria Math" w:hAnsi="Cambria Math"/>
                <w:iCs/>
              </w:rPr>
            </m:ctrlPr>
          </m:sSubPr>
          <m:e>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w,air</m:t>
                </m:r>
              </m:sub>
            </m:sSub>
            <m:r>
              <m:rPr>
                <m:sty m:val="p"/>
              </m:rPr>
              <w:rPr>
                <w:rFonts w:ascii="Cambria Math" w:hAnsi="Cambria Math"/>
              </w:rPr>
              <m:t>)</m:t>
            </m:r>
          </m:e>
          <m:sub>
            <m:r>
              <m:rPr>
                <m:sty m:val="p"/>
              </m:rPr>
              <w:rPr>
                <w:rFonts w:ascii="Cambria Math" w:hAnsi="Cambria Math"/>
              </w:rPr>
              <m:t>Q</m:t>
            </m:r>
          </m:sub>
        </m:sSub>
      </m:oMath>
      <w:r w:rsidR="002F2FF8">
        <w:rPr>
          <w:rFonts w:eastAsiaTheme="minorEastAsia"/>
          <w:iCs/>
        </w:rPr>
        <w:t> </w:t>
      </w:r>
      <w:r w:rsidR="002F2FF8">
        <w:rPr>
          <w:rFonts w:eastAsiaTheme="minorEastAsia"/>
        </w:rPr>
        <w:t xml:space="preserve">: </w:t>
      </w:r>
      <w:r w:rsidR="00D90C04">
        <w:rPr>
          <w:rFonts w:eastAsiaTheme="minorEastAsia"/>
        </w:rPr>
        <w:t>rapport des pouvoirs d’arrêt dans l’e</w:t>
      </w:r>
      <w:r w:rsidR="002F2FF8">
        <w:rPr>
          <w:rFonts w:eastAsiaTheme="minorEastAsia"/>
        </w:rPr>
        <w:t>au et dans l’air à l’indice de qualité du</w:t>
      </w:r>
      <w:r w:rsidR="00D90C04">
        <w:rPr>
          <w:rFonts w:eastAsiaTheme="minorEastAsia"/>
        </w:rPr>
        <w:t xml:space="preserve"> faisceau de l’utilisateur au point d’intérêt</w:t>
      </w:r>
      <w:r w:rsidR="004B2F72">
        <w:rPr>
          <w:rFonts w:eastAsiaTheme="minorEastAsia"/>
        </w:rPr>
        <w:t>.</w:t>
      </w:r>
    </w:p>
    <w:p w14:paraId="2E1C27FD" w14:textId="42CDD4FF" w:rsidR="00D90C04" w:rsidRDefault="00F21854" w:rsidP="001D7C40">
      <w:pPr>
        <w:spacing w:after="0" w:line="240" w:lineRule="auto"/>
        <w:rPr>
          <w:vertAlign w:val="subscript"/>
        </w:rPr>
      </w:pP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Q</m:t>
            </m:r>
          </m:sub>
        </m:sSub>
      </m:oMath>
      <w:r w:rsidR="002F2FF8">
        <w:rPr>
          <w:rFonts w:eastAsiaTheme="minorEastAsia"/>
        </w:rPr>
        <w:t> :</w:t>
      </w:r>
      <w:r w:rsidR="00D90C04">
        <w:rPr>
          <w:rFonts w:eastAsiaTheme="minorEastAsia"/>
        </w:rPr>
        <w:t xml:space="preserve"> facteur de perturbation global à </w:t>
      </w:r>
      <w:r w:rsidR="002F2FF8">
        <w:rPr>
          <w:rFonts w:eastAsiaTheme="minorEastAsia"/>
        </w:rPr>
        <w:t>l’indice de qualité</w:t>
      </w:r>
      <w:r w:rsidR="00D90C04">
        <w:rPr>
          <w:rFonts w:eastAsiaTheme="minorEastAsia"/>
        </w:rPr>
        <w:t xml:space="preserve"> de faisceau Q</w:t>
      </w:r>
      <w:r w:rsidR="00D90C04">
        <w:t xml:space="preserve">, avec </w:t>
      </w:r>
      <w:proofErr w:type="spellStart"/>
      <w:r w:rsidR="00D90C04">
        <w:t>p</w:t>
      </w:r>
      <w:r w:rsidR="00D90C04">
        <w:rPr>
          <w:vertAlign w:val="subscript"/>
        </w:rPr>
        <w:t>Q</w:t>
      </w:r>
      <w:proofErr w:type="spellEnd"/>
      <w:r w:rsidR="00D90C04">
        <w:t xml:space="preserve"> = (</w:t>
      </w:r>
      <w:proofErr w:type="spellStart"/>
      <w:r w:rsidR="00BF48FC">
        <w:t>p</w:t>
      </w:r>
      <w:r w:rsidR="00BF48FC">
        <w:rPr>
          <w:vertAlign w:val="subscript"/>
        </w:rPr>
        <w:t>dis</w:t>
      </w:r>
      <w:proofErr w:type="spellEnd"/>
      <w:r w:rsidR="00BF48FC">
        <w:t xml:space="preserve"> x </w:t>
      </w:r>
      <w:proofErr w:type="spellStart"/>
      <w:r w:rsidR="00D90C04">
        <w:t>p</w:t>
      </w:r>
      <w:r w:rsidR="00D90C04">
        <w:rPr>
          <w:vertAlign w:val="subscript"/>
        </w:rPr>
        <w:t>cav</w:t>
      </w:r>
      <w:proofErr w:type="spellEnd"/>
      <w:r w:rsidR="00D90C04">
        <w:t xml:space="preserve"> x </w:t>
      </w:r>
      <w:proofErr w:type="spellStart"/>
      <w:r w:rsidR="00D90C04">
        <w:t>p</w:t>
      </w:r>
      <w:r w:rsidR="00D90C04">
        <w:rPr>
          <w:vertAlign w:val="subscript"/>
        </w:rPr>
        <w:t>wall</w:t>
      </w:r>
      <w:proofErr w:type="spellEnd"/>
      <w:r w:rsidR="00D90C04">
        <w:t xml:space="preserve"> x </w:t>
      </w:r>
      <w:proofErr w:type="spellStart"/>
      <w:proofErr w:type="gramStart"/>
      <w:r w:rsidR="00D90C04">
        <w:t>p</w:t>
      </w:r>
      <w:r w:rsidR="00CF2128">
        <w:rPr>
          <w:vertAlign w:val="subscript"/>
        </w:rPr>
        <w:t>cell</w:t>
      </w:r>
      <w:proofErr w:type="spellEnd"/>
      <w:r w:rsidR="00D90C04">
        <w:t>)</w:t>
      </w:r>
      <w:r w:rsidR="00D90C04">
        <w:rPr>
          <w:vertAlign w:val="subscript"/>
        </w:rPr>
        <w:t>Q</w:t>
      </w:r>
      <w:r w:rsidR="004B2F72">
        <w:rPr>
          <w:vertAlign w:val="subscript"/>
        </w:rPr>
        <w:t>.</w:t>
      </w:r>
      <w:proofErr w:type="gramEnd"/>
    </w:p>
    <w:p w14:paraId="116F4D0F" w14:textId="6D71257C" w:rsidR="00BF48FC" w:rsidRPr="0086411F" w:rsidRDefault="00BF48FC" w:rsidP="001D7C40">
      <w:pPr>
        <w:spacing w:after="0" w:line="240" w:lineRule="auto"/>
      </w:pPr>
      <w:proofErr w:type="spellStart"/>
      <w:r>
        <w:t>P</w:t>
      </w:r>
      <w:r>
        <w:rPr>
          <w:vertAlign w:val="subscript"/>
        </w:rPr>
        <w:t>dis</w:t>
      </w:r>
      <w:proofErr w:type="spellEnd"/>
      <w:r>
        <w:t xml:space="preserve"> : </w:t>
      </w:r>
      <w:r w:rsidR="004362B3">
        <w:t xml:space="preserve">correction du </w:t>
      </w:r>
      <w:r>
        <w:t>point effectif de mesure de la chambre</w:t>
      </w:r>
      <w:r w:rsidR="004B2F72">
        <w:t>.</w:t>
      </w:r>
    </w:p>
    <w:p w14:paraId="482F7F8D" w14:textId="28B7F7A4" w:rsidR="00CF2128" w:rsidRDefault="00CF2128" w:rsidP="001D7C40">
      <w:pPr>
        <w:spacing w:after="0" w:line="240" w:lineRule="auto"/>
      </w:pPr>
      <w:proofErr w:type="spellStart"/>
      <w:proofErr w:type="gramStart"/>
      <w:r>
        <w:t>p</w:t>
      </w:r>
      <w:r>
        <w:rPr>
          <w:vertAlign w:val="subscript"/>
        </w:rPr>
        <w:t>cav</w:t>
      </w:r>
      <w:proofErr w:type="spellEnd"/>
      <w:proofErr w:type="gramEnd"/>
      <w:r>
        <w:t> : correction des effets liés à la cavité d’air, principalement la diffusion des électrons (= 1 pour photons)</w:t>
      </w:r>
      <w:r w:rsidR="004B2F72">
        <w:t>.</w:t>
      </w:r>
    </w:p>
    <w:p w14:paraId="0936D61A" w14:textId="34A41024" w:rsidR="00D90C04" w:rsidRPr="00390E54" w:rsidRDefault="00CF2128" w:rsidP="001D7C40">
      <w:pPr>
        <w:spacing w:after="0" w:line="240" w:lineRule="auto"/>
      </w:pPr>
      <w:proofErr w:type="spellStart"/>
      <w:proofErr w:type="gramStart"/>
      <w:r>
        <w:t>p</w:t>
      </w:r>
      <w:r w:rsidR="00D90C04">
        <w:rPr>
          <w:vertAlign w:val="subscript"/>
        </w:rPr>
        <w:t>wall</w:t>
      </w:r>
      <w:proofErr w:type="spellEnd"/>
      <w:proofErr w:type="gramEnd"/>
      <w:r w:rsidR="00D90C04">
        <w:t xml:space="preserve"> : </w:t>
      </w:r>
      <w:r w:rsidR="00903A2E">
        <w:t xml:space="preserve">correction de </w:t>
      </w:r>
      <w:r w:rsidR="00D90C04">
        <w:t>la non-équivalence du milieu</w:t>
      </w:r>
      <w:r w:rsidR="00903A2E">
        <w:t xml:space="preserve"> avec la paroi de la chambre</w:t>
      </w:r>
      <w:r w:rsidR="004B2F72">
        <w:t>.</w:t>
      </w:r>
    </w:p>
    <w:p w14:paraId="48FBAB98" w14:textId="64EC4D91" w:rsidR="00D90C04" w:rsidRPr="005D62DF" w:rsidRDefault="00CF2128" w:rsidP="001D7C40">
      <w:pPr>
        <w:spacing w:after="0" w:line="240" w:lineRule="auto"/>
      </w:pPr>
      <w:proofErr w:type="spellStart"/>
      <w:proofErr w:type="gramStart"/>
      <w:r w:rsidRPr="00CF2128">
        <w:t>p</w:t>
      </w:r>
      <w:r>
        <w:rPr>
          <w:vertAlign w:val="subscript"/>
        </w:rPr>
        <w:t>cell</w:t>
      </w:r>
      <w:proofErr w:type="spellEnd"/>
      <w:proofErr w:type="gramEnd"/>
      <w:r>
        <w:rPr>
          <w:vertAlign w:val="subscript"/>
        </w:rPr>
        <w:t> </w:t>
      </w:r>
      <w:r>
        <w:t>: correction de</w:t>
      </w:r>
      <w:r w:rsidR="00D90C04">
        <w:t xml:space="preserve"> l’effet de l’électrode centrale métallique dans la plupart des CI cylindriques</w:t>
      </w:r>
      <w:r w:rsidR="005D62DF">
        <w:t>.</w:t>
      </w:r>
      <w:r w:rsidR="00626681">
        <w:rPr>
          <w:color w:val="FF7C80"/>
          <w:vertAlign w:val="superscript"/>
        </w:rPr>
        <w:t>7</w:t>
      </w:r>
      <w:r w:rsidR="00CE681E">
        <w:rPr>
          <w:color w:val="FF7C80"/>
          <w:vertAlign w:val="superscript"/>
        </w:rPr>
        <w:t>,8</w:t>
      </w:r>
    </w:p>
    <w:p w14:paraId="47A912C7" w14:textId="681DDE0C" w:rsidR="00504201" w:rsidRDefault="00504201" w:rsidP="001D7C40">
      <w:pPr>
        <w:spacing w:after="0" w:line="240" w:lineRule="auto"/>
      </w:pPr>
    </w:p>
    <w:p w14:paraId="7AB27B09" w14:textId="7B6F7B83" w:rsidR="009C5119" w:rsidRDefault="009C5119" w:rsidP="001D7C40">
      <w:pPr>
        <w:pStyle w:val="Titre3"/>
        <w:spacing w:line="240" w:lineRule="auto"/>
      </w:pPr>
      <w:bookmarkStart w:id="107" w:name="_Toc109036162"/>
      <w:bookmarkStart w:id="108" w:name="_Toc110268571"/>
      <w:bookmarkStart w:id="109" w:name="_Toc114157204"/>
      <w:r>
        <w:t>Protocole TRS 398</w:t>
      </w:r>
      <w:bookmarkEnd w:id="107"/>
      <w:bookmarkEnd w:id="108"/>
      <w:bookmarkEnd w:id="109"/>
    </w:p>
    <w:p w14:paraId="10AF8CAE" w14:textId="24B60343" w:rsidR="002D0023" w:rsidRDefault="00D75753" w:rsidP="001D7C40">
      <w:pPr>
        <w:spacing w:after="0" w:line="240" w:lineRule="auto"/>
      </w:pPr>
      <w:r>
        <w:t xml:space="preserve">L’utilisation d’un </w:t>
      </w:r>
      <w:del w:id="110" w:author="Administrateur" w:date="2022-10-29T10:05:00Z">
        <w:r w:rsidDel="00342ECC">
          <w:delText xml:space="preserve">formalisme </w:delText>
        </w:r>
      </w:del>
      <w:ins w:id="111" w:author="Administrateur" w:date="2022-10-29T10:05:00Z">
        <w:r w:rsidR="00342ECC">
          <w:t xml:space="preserve">étalonnage </w:t>
        </w:r>
      </w:ins>
      <w:r>
        <w:t xml:space="preserve">en dose dans l’eau implique une réduction des incertitudes. En effet, celui-ci n’utilise pas de facteurs correctifs dépendants des chambres utilisées contrairement au formalisme basé sur un étalonnage en termes de kerma dans l’air. </w:t>
      </w:r>
    </w:p>
    <w:p w14:paraId="6AA6CFFC" w14:textId="5BA98353" w:rsidR="002D0023" w:rsidRDefault="002D0023" w:rsidP="001D7C40">
      <w:pPr>
        <w:pStyle w:val="Paragraphedeliste"/>
        <w:numPr>
          <w:ilvl w:val="0"/>
          <w:numId w:val="28"/>
        </w:numPr>
        <w:spacing w:after="0" w:line="240" w:lineRule="auto"/>
      </w:pPr>
      <w:r>
        <w:t xml:space="preserve">Dose absorbée dans l’eau </w:t>
      </w:r>
      <w:r w:rsidR="00077058">
        <w:t xml:space="preserve">à la profondeur de référence </w:t>
      </w:r>
      <w:proofErr w:type="spellStart"/>
      <w:r w:rsidR="00077058">
        <w:t>z</w:t>
      </w:r>
      <w:r w:rsidR="00077058">
        <w:rPr>
          <w:vertAlign w:val="subscript"/>
        </w:rPr>
        <w:t>ref</w:t>
      </w:r>
      <w:proofErr w:type="spellEnd"/>
      <w:r w:rsidR="00077058">
        <w:t xml:space="preserve"> </w:t>
      </w:r>
      <w:r>
        <w:t>dans un faisceau de qualité Q différente de la calibration Q</w:t>
      </w:r>
      <w:r>
        <w:rPr>
          <w:vertAlign w:val="subscript"/>
        </w:rPr>
        <w:t>0</w:t>
      </w:r>
    </w:p>
    <w:p w14:paraId="5BC5CDF5" w14:textId="3B8B46FE" w:rsidR="004362B3" w:rsidRPr="002D0023" w:rsidRDefault="00F21854" w:rsidP="001D7C40">
      <w:pPr>
        <w:spacing w:after="0" w:line="240" w:lineRule="auto"/>
        <w:rPr>
          <w:rFonts w:eastAsiaTheme="minorEastAsia"/>
        </w:rPr>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Q</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oMath>
      </m:oMathPara>
    </w:p>
    <w:p w14:paraId="692F52B7" w14:textId="38AF0AD6" w:rsidR="002D0023" w:rsidRPr="002D0023" w:rsidRDefault="002D0023" w:rsidP="001D7C40">
      <w:pPr>
        <w:spacing w:after="0" w:line="240" w:lineRule="auto"/>
        <w:rPr>
          <w:rFonts w:eastAsiaTheme="minorEastAsia"/>
        </w:rPr>
      </w:pPr>
      <w:r>
        <w:rPr>
          <w:rFonts w:eastAsiaTheme="minorEastAsia"/>
        </w:rPr>
        <w:t xml:space="preserve">Avec : </w:t>
      </w:r>
    </w:p>
    <w:p w14:paraId="4277CF71" w14:textId="150C0C73" w:rsidR="002D0023" w:rsidRDefault="002D0023" w:rsidP="001D7C40">
      <w:pPr>
        <w:spacing w:after="0" w:line="240" w:lineRule="auto"/>
      </w:pPr>
      <w:r>
        <w:t>M</w:t>
      </w:r>
      <w:r>
        <w:rPr>
          <w:vertAlign w:val="subscript"/>
        </w:rPr>
        <w:t>Q</w:t>
      </w:r>
      <w:del w:id="112" w:author="Administrateur" w:date="2022-10-29T10:05:00Z">
        <w:r w:rsidDel="00816218">
          <w:rPr>
            <w:vertAlign w:val="subscript"/>
          </w:rPr>
          <w:delText>0</w:delText>
        </w:r>
      </w:del>
      <w:r>
        <w:t xml:space="preserve"> : </w:t>
      </w:r>
      <w:r w:rsidRPr="00253507">
        <w:t xml:space="preserve">lecture du dosimètre corrigée </w:t>
      </w:r>
      <w:r>
        <w:t>des facteurs correctifs évoqués ci-dessus</w:t>
      </w:r>
      <w:r w:rsidRPr="00253507">
        <w:t xml:space="preserve"> </w:t>
      </w:r>
      <w:r w:rsidR="004B2F72">
        <w:t>.</w:t>
      </w:r>
    </w:p>
    <w:p w14:paraId="2F5638C5" w14:textId="120D4365" w:rsidR="002D0023" w:rsidRDefault="002D0023" w:rsidP="001D7C40">
      <w:pPr>
        <w:spacing w:after="0" w:line="240" w:lineRule="auto"/>
      </w:pPr>
      <w:proofErr w:type="gramStart"/>
      <w:r>
        <w:t>N</w:t>
      </w:r>
      <w:r>
        <w:rPr>
          <w:vertAlign w:val="subscript"/>
        </w:rPr>
        <w:t>D,w</w:t>
      </w:r>
      <w:proofErr w:type="gramEnd"/>
      <w:r>
        <w:rPr>
          <w:vertAlign w:val="subscript"/>
        </w:rPr>
        <w:t>,Q0</w:t>
      </w:r>
      <w:r>
        <w:t> : coefficient d’étalonnage</w:t>
      </w:r>
      <w:r w:rsidRPr="00253507">
        <w:t xml:space="preserve"> en termes de dose absorbée dans l’eau pour le dosimètre</w:t>
      </w:r>
      <w:ins w:id="113" w:author="Administrateur" w:date="2022-10-29T10:06:00Z">
        <w:r w:rsidR="00816218">
          <w:t>,</w:t>
        </w:r>
      </w:ins>
      <w:r w:rsidRPr="00253507">
        <w:t xml:space="preserve"> obtenu par un laboratoire d’étalonnage</w:t>
      </w:r>
      <w:ins w:id="114" w:author="Administrateur" w:date="2022-10-29T10:06:00Z">
        <w:r w:rsidR="00816218">
          <w:t>, dans une qualité de faisceau Q</w:t>
        </w:r>
        <w:r w:rsidR="00816218">
          <w:rPr>
            <w:vertAlign w:val="subscript"/>
          </w:rPr>
          <w:t>0</w:t>
        </w:r>
      </w:ins>
      <w:r w:rsidRPr="00253507">
        <w:t>.</w:t>
      </w:r>
      <w:r>
        <w:t xml:space="preserve"> </w:t>
      </w:r>
    </w:p>
    <w:p w14:paraId="4E7B0832" w14:textId="583956F7" w:rsidR="004362B3" w:rsidRPr="00253507" w:rsidRDefault="00F21854" w:rsidP="001D7C40">
      <w:pPr>
        <w:spacing w:after="0" w:line="240" w:lineRule="auto"/>
      </w:pP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2D0023">
        <w:rPr>
          <w:rFonts w:eastAsiaTheme="minorEastAsia"/>
        </w:rPr>
        <w:t xml:space="preserve"> : </w:t>
      </w:r>
      <w:r w:rsidR="004362B3" w:rsidRPr="00253507">
        <w:t>c</w:t>
      </w:r>
      <w:r w:rsidR="002D0023">
        <w:t xml:space="preserve">orrection de la différence </w:t>
      </w:r>
      <w:ins w:id="115" w:author="Administrateur" w:date="2022-10-29T10:06:00Z">
        <w:r w:rsidR="002F3B34">
          <w:t xml:space="preserve">de qualité de faisceau </w:t>
        </w:r>
      </w:ins>
      <w:r w:rsidR="004362B3" w:rsidRPr="00253507">
        <w:t xml:space="preserve">entre le faisceau de l’utilisateur et le faisceau </w:t>
      </w:r>
      <w:r w:rsidR="002D0023">
        <w:t xml:space="preserve">utilisé pour l’étalonnage. </w:t>
      </w: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E358DE">
        <w:t xml:space="preserve"> </w:t>
      </w:r>
      <w:proofErr w:type="gramStart"/>
      <w:r w:rsidR="00E358DE">
        <w:t>est</w:t>
      </w:r>
      <w:proofErr w:type="gramEnd"/>
      <w:r w:rsidR="00E358DE">
        <w:t xml:space="preserve"> défini</w:t>
      </w:r>
      <w:r w:rsidR="004362B3" w:rsidRPr="00253507">
        <w:t xml:space="preserve"> comme le </w:t>
      </w:r>
      <w:r w:rsidR="00BE396E">
        <w:t>rapport</w:t>
      </w:r>
      <w:r w:rsidR="004362B3" w:rsidRPr="00253507">
        <w:t xml:space="preserve"> des </w:t>
      </w:r>
      <w:r w:rsidR="00BE396E">
        <w:t xml:space="preserve">facteurs d’étalonnage </w:t>
      </w:r>
      <w:r w:rsidR="004362B3" w:rsidRPr="00253507">
        <w:t>en termes de dose dans l’eau des chambres d’ionisation, aux qualités Q et Q</w:t>
      </w:r>
      <w:r w:rsidR="004362B3">
        <w:rPr>
          <w:vertAlign w:val="subscript"/>
        </w:rPr>
        <w:t>0</w:t>
      </w:r>
      <w:r w:rsidR="004362B3" w:rsidRPr="00253507">
        <w:t> :</w:t>
      </w:r>
    </w:p>
    <w:p w14:paraId="60F637FC" w14:textId="77777777" w:rsidR="004362B3" w:rsidRPr="001F2C82" w:rsidRDefault="00F21854" w:rsidP="001D7C40">
      <w:pPr>
        <w:spacing w:after="0" w:line="240" w:lineRule="auto"/>
        <w:rPr>
          <w:rFonts w:ascii="Cambria Math" w:eastAsiaTheme="minorEastAsia" w:hAnsi="Cambria Math"/>
        </w:rPr>
      </w:pPr>
      <m:oMathPara>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den>
          </m:f>
          <m:r>
            <m:rPr>
              <m:sty m:val="p"/>
            </m:rPr>
            <w:rPr>
              <w:rFonts w:ascii="Cambria Math"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m:rPr>
                          <m:nor/>
                        </m:rPr>
                        <w:rPr>
                          <w:rFonts w:ascii="Cambria Math" w:hAnsi="Cambria Math"/>
                        </w:rPr>
                        <m:t>Sw,air</m:t>
                      </m:r>
                    </m:e>
                  </m:d>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(Sw,air)</m:t>
                  </m:r>
                </m:e>
                <m:sub>
                  <m:r>
                    <m:rPr>
                      <m:nor/>
                    </m:rPr>
                    <w:rPr>
                      <w:rFonts w:ascii="Cambria Math" w:hAnsi="Cambria Math"/>
                    </w:rPr>
                    <m:t>Q0</m:t>
                  </m:r>
                </m:sub>
              </m:sSub>
            </m:den>
          </m:f>
          <m:r>
            <m:rPr>
              <m:nor/>
            </m:rP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m:rPr>
                          <m:nor/>
                        </m:rPr>
                        <w:rPr>
                          <w:rFonts w:ascii="Cambria Math" w:hAnsi="Cambria Math"/>
                        </w:rPr>
                        <m:t>Wair</m:t>
                      </m:r>
                    </m:e>
                  </m:d>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(Wair)</m:t>
                  </m:r>
                </m:e>
                <m:sub>
                  <m:r>
                    <m:rPr>
                      <m:nor/>
                    </m:rPr>
                    <w:rPr>
                      <w:rFonts w:ascii="Cambria Math" w:hAnsi="Cambria Math"/>
                    </w:rPr>
                    <m:t>Q0</m:t>
                  </m:r>
                </m:sub>
              </m:sSub>
            </m:den>
          </m:f>
          <m:r>
            <m:rPr>
              <m:nor/>
            </m:rPr>
            <w:rPr>
              <w:rFonts w:ascii="Cambria Math" w:hAnsi="Cambria Math"/>
            </w:rPr>
            <m:t>×</m:t>
          </m:r>
          <m:f>
            <m:fPr>
              <m:ctrlPr>
                <w:rPr>
                  <w:rFonts w:ascii="Cambria Math" w:hAnsi="Cambria Math"/>
                  <w:i/>
                </w:rPr>
              </m:ctrlPr>
            </m:fPr>
            <m:num>
              <m:sSub>
                <m:sSubPr>
                  <m:ctrlPr>
                    <w:rPr>
                      <w:rFonts w:ascii="Cambria Math" w:hAnsi="Cambria Math"/>
                      <w:i/>
                    </w:rPr>
                  </m:ctrlPr>
                </m:sSubPr>
                <m:e>
                  <m:r>
                    <m:rPr>
                      <m:nor/>
                    </m:rPr>
                    <w:rPr>
                      <w:rFonts w:ascii="Cambria Math" w:hAnsi="Cambria Math"/>
                    </w:rPr>
                    <m:t>P</m:t>
                  </m:r>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P</m:t>
                  </m:r>
                </m:e>
                <m:sub>
                  <m:r>
                    <m:rPr>
                      <m:nor/>
                    </m:rPr>
                    <w:rPr>
                      <w:rFonts w:ascii="Cambria Math" w:hAnsi="Cambria Math"/>
                    </w:rPr>
                    <m:t>Q0</m:t>
                  </m:r>
                </m:sub>
              </m:sSub>
            </m:den>
          </m:f>
        </m:oMath>
      </m:oMathPara>
    </w:p>
    <w:p w14:paraId="60CEA5DF" w14:textId="77777777" w:rsidR="004362B3" w:rsidRDefault="004362B3" w:rsidP="001D7C40">
      <w:pPr>
        <w:spacing w:after="0" w:line="240" w:lineRule="auto"/>
        <w:rPr>
          <w:rFonts w:ascii="Cambria Math" w:hAnsi="Cambria Math"/>
        </w:rPr>
      </w:pPr>
      <w:r>
        <w:rPr>
          <w:rFonts w:ascii="Cambria Math" w:hAnsi="Cambria Math"/>
        </w:rPr>
        <w:t xml:space="preserve">Avec : </w:t>
      </w:r>
    </w:p>
    <w:p w14:paraId="72BE485B" w14:textId="0A464350" w:rsidR="004362B3" w:rsidRPr="008720A1" w:rsidRDefault="00F21854" w:rsidP="001D7C40">
      <w:pPr>
        <w:spacing w:after="0" w:line="240" w:lineRule="auto"/>
      </w:pPr>
      <m:oMath>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den>
        </m:f>
      </m:oMath>
      <w:r w:rsidR="00B516C3">
        <w:rPr>
          <w:rFonts w:eastAsiaTheme="minorEastAsia"/>
        </w:rPr>
        <w:t> :</w:t>
      </w:r>
      <w:r w:rsidR="004362B3">
        <w:rPr>
          <w:rFonts w:eastAsiaTheme="minorEastAsia"/>
        </w:rPr>
        <w:t xml:space="preserve"> rapport du coefficient d’étalonnage en dose absorbée dans l’eau dans un faisceau de qualité Q sur un faisceau de qualité </w:t>
      </w:r>
      <w:r w:rsidR="004362B3" w:rsidRPr="004B2F72">
        <w:rPr>
          <w:iCs/>
        </w:rPr>
        <w:t>Q</w:t>
      </w:r>
      <w:r w:rsidR="004362B3" w:rsidRPr="004B2F72">
        <w:rPr>
          <w:iCs/>
          <w:vertAlign w:val="subscript"/>
        </w:rPr>
        <w:t>0</w:t>
      </w:r>
      <w:r w:rsidR="004B2F72" w:rsidRPr="004B2F72">
        <w:rPr>
          <w:iCs/>
          <w:vertAlign w:val="subscript"/>
        </w:rPr>
        <w:t>.</w:t>
      </w:r>
    </w:p>
    <w:p w14:paraId="08EABDED" w14:textId="44911BFE" w:rsidR="004362B3" w:rsidRPr="00E013BD" w:rsidRDefault="00F21854" w:rsidP="001D7C40">
      <w:pPr>
        <w:spacing w:after="0" w:line="240" w:lineRule="auto"/>
        <w:rPr>
          <w:iCs/>
        </w:rPr>
      </w:pPr>
      <m:oMath>
        <m:f>
          <m:fPr>
            <m:ctrlPr>
              <w:rPr>
                <w:rFonts w:ascii="Cambria Math" w:hAnsi="Cambria Math"/>
                <w:iCs/>
              </w:rPr>
            </m:ctrlPr>
          </m:fPr>
          <m:num>
            <m:sSub>
              <m:sSubPr>
                <m:ctrlPr>
                  <w:rPr>
                    <w:rFonts w:ascii="Cambria Math" w:hAnsi="Cambria Math"/>
                    <w:iCs/>
                  </w:rPr>
                </m:ctrlPr>
              </m:sSubPr>
              <m:e>
                <m:d>
                  <m:dPr>
                    <m:ctrlPr>
                      <w:rPr>
                        <w:rFonts w:ascii="Cambria Math" w:hAnsi="Cambria Math"/>
                        <w:iCs/>
                      </w:rPr>
                    </m:ctrlPr>
                  </m:dPr>
                  <m:e>
                    <m:r>
                      <m:rPr>
                        <m:nor/>
                      </m:rPr>
                      <w:rPr>
                        <w:rFonts w:ascii="Cambria Math" w:hAnsi="Cambria Math"/>
                        <w:iCs/>
                      </w:rPr>
                      <m:t>Sw,air</m:t>
                    </m:r>
                  </m:e>
                </m:d>
              </m:e>
              <m:sub>
                <m:r>
                  <m:rPr>
                    <m:nor/>
                  </m:rPr>
                  <w:rPr>
                    <w:rFonts w:ascii="Cambria Math" w:hAnsi="Cambria Math"/>
                    <w:iCs/>
                  </w:rPr>
                  <m:t>Q</m:t>
                </m:r>
              </m:sub>
            </m:sSub>
          </m:num>
          <m:den>
            <m:sSub>
              <m:sSubPr>
                <m:ctrlPr>
                  <w:rPr>
                    <w:rFonts w:ascii="Cambria Math" w:hAnsi="Cambria Math"/>
                    <w:iCs/>
                  </w:rPr>
                </m:ctrlPr>
              </m:sSubPr>
              <m:e>
                <m:r>
                  <m:rPr>
                    <m:nor/>
                  </m:rPr>
                  <w:rPr>
                    <w:rFonts w:ascii="Cambria Math" w:hAnsi="Cambria Math"/>
                    <w:iCs/>
                  </w:rPr>
                  <m:t>(Sw,air)</m:t>
                </m:r>
              </m:e>
              <m:sub>
                <m:r>
                  <m:rPr>
                    <m:nor/>
                  </m:rPr>
                  <w:rPr>
                    <w:rFonts w:ascii="Cambria Math" w:hAnsi="Cambria Math"/>
                    <w:iCs/>
                  </w:rPr>
                  <m:t>Q0</m:t>
                </m:r>
              </m:sub>
            </m:sSub>
          </m:den>
        </m:f>
        <m:r>
          <m:rPr>
            <m:sty m:val="p"/>
          </m:rPr>
          <w:rPr>
            <w:rFonts w:ascii="Cambria Math" w:hAnsi="Cambria Math"/>
          </w:rPr>
          <m:t> </m:t>
        </m:r>
      </m:oMath>
      <w:r w:rsidR="00B516C3">
        <w:rPr>
          <w:rFonts w:eastAsiaTheme="minorEastAsia"/>
          <w:iCs/>
        </w:rPr>
        <w:t xml:space="preserve">: </w:t>
      </w:r>
      <w:r w:rsidR="004362B3" w:rsidRPr="00E013BD">
        <w:rPr>
          <w:rFonts w:eastAsiaTheme="minorEastAsia"/>
          <w:iCs/>
        </w:rPr>
        <w:t xml:space="preserve">rapport du pouvoir d’arrêt massique de l’eau sur l’air dans un faisceau de qualité Q sur un faisceau de qualité </w:t>
      </w:r>
      <w:r w:rsidR="004362B3" w:rsidRPr="00E013BD">
        <w:rPr>
          <w:iCs/>
        </w:rPr>
        <w:t>Q</w:t>
      </w:r>
      <w:r w:rsidR="004362B3" w:rsidRPr="00E013BD">
        <w:rPr>
          <w:iCs/>
          <w:vertAlign w:val="subscript"/>
        </w:rPr>
        <w:t>0</w:t>
      </w:r>
      <w:r w:rsidR="004B2F72">
        <w:rPr>
          <w:iCs/>
          <w:vertAlign w:val="subscript"/>
        </w:rPr>
        <w:t>.</w:t>
      </w:r>
    </w:p>
    <w:p w14:paraId="3084F21C" w14:textId="0DEBC781" w:rsidR="004362B3" w:rsidRPr="00E013BD" w:rsidRDefault="00F21854" w:rsidP="001D7C40">
      <w:pPr>
        <w:spacing w:after="0" w:line="240" w:lineRule="auto"/>
        <w:rPr>
          <w:iCs/>
        </w:rPr>
      </w:pPr>
      <m:oMath>
        <m:f>
          <m:fPr>
            <m:ctrlPr>
              <w:rPr>
                <w:rFonts w:ascii="Cambria Math" w:hAnsi="Cambria Math"/>
                <w:iCs/>
              </w:rPr>
            </m:ctrlPr>
          </m:fPr>
          <m:num>
            <m:sSub>
              <m:sSubPr>
                <m:ctrlPr>
                  <w:rPr>
                    <w:rFonts w:ascii="Cambria Math" w:hAnsi="Cambria Math"/>
                    <w:iCs/>
                  </w:rPr>
                </m:ctrlPr>
              </m:sSubPr>
              <m:e>
                <m:d>
                  <m:dPr>
                    <m:ctrlPr>
                      <w:rPr>
                        <w:rFonts w:ascii="Cambria Math" w:hAnsi="Cambria Math"/>
                        <w:iCs/>
                      </w:rPr>
                    </m:ctrlPr>
                  </m:dPr>
                  <m:e>
                    <m:r>
                      <m:rPr>
                        <m:nor/>
                      </m:rPr>
                      <w:rPr>
                        <w:rFonts w:ascii="Cambria Math" w:hAnsi="Cambria Math"/>
                        <w:iCs/>
                      </w:rPr>
                      <m:t>Wair</m:t>
                    </m:r>
                  </m:e>
                </m:d>
              </m:e>
              <m:sub>
                <m:r>
                  <m:rPr>
                    <m:nor/>
                  </m:rPr>
                  <w:rPr>
                    <w:rFonts w:ascii="Cambria Math" w:hAnsi="Cambria Math"/>
                    <w:iCs/>
                  </w:rPr>
                  <m:t>Q</m:t>
                </m:r>
              </m:sub>
            </m:sSub>
          </m:num>
          <m:den>
            <m:sSub>
              <m:sSubPr>
                <m:ctrlPr>
                  <w:rPr>
                    <w:rFonts w:ascii="Cambria Math" w:hAnsi="Cambria Math"/>
                    <w:iCs/>
                  </w:rPr>
                </m:ctrlPr>
              </m:sSubPr>
              <m:e>
                <m:r>
                  <m:rPr>
                    <m:nor/>
                  </m:rPr>
                  <w:rPr>
                    <w:rFonts w:ascii="Cambria Math" w:hAnsi="Cambria Math"/>
                    <w:iCs/>
                  </w:rPr>
                  <m:t>(Wair)</m:t>
                </m:r>
              </m:e>
              <m:sub>
                <m:r>
                  <m:rPr>
                    <m:nor/>
                  </m:rPr>
                  <w:rPr>
                    <w:rFonts w:ascii="Cambria Math" w:hAnsi="Cambria Math"/>
                    <w:iCs/>
                  </w:rPr>
                  <m:t>Q0</m:t>
                </m:r>
              </m:sub>
            </m:sSub>
          </m:den>
        </m:f>
        <m:r>
          <m:rPr>
            <m:sty m:val="p"/>
          </m:rPr>
          <w:rPr>
            <w:rFonts w:ascii="Cambria Math" w:hAnsi="Cambria Math"/>
          </w:rPr>
          <m:t> </m:t>
        </m:r>
      </m:oMath>
      <w:r w:rsidR="00B516C3">
        <w:rPr>
          <w:rFonts w:eastAsiaTheme="minorEastAsia"/>
        </w:rPr>
        <w:t xml:space="preserve">: </w:t>
      </w:r>
      <w:r w:rsidR="004362B3" w:rsidRPr="00E013BD">
        <w:rPr>
          <w:rFonts w:eastAsiaTheme="minorEastAsia"/>
          <w:iCs/>
        </w:rPr>
        <w:t xml:space="preserve">rapport de l’énergie moyenne pour créer une paire d’ions dans l’air dans un faisceau de qualité Q sur un faisceau de qualité </w:t>
      </w:r>
      <w:r w:rsidR="004362B3" w:rsidRPr="00E013BD">
        <w:rPr>
          <w:iCs/>
        </w:rPr>
        <w:t>Q</w:t>
      </w:r>
      <w:r w:rsidR="004362B3" w:rsidRPr="00E013BD">
        <w:rPr>
          <w:iCs/>
          <w:vertAlign w:val="subscript"/>
        </w:rPr>
        <w:t>0</w:t>
      </w:r>
      <w:r w:rsidR="004B2F72">
        <w:rPr>
          <w:iCs/>
          <w:vertAlign w:val="subscript"/>
        </w:rPr>
        <w:t>.</w:t>
      </w:r>
    </w:p>
    <w:p w14:paraId="1922C5FF" w14:textId="7F4D1EBA" w:rsidR="004362B3" w:rsidRDefault="00893802" w:rsidP="001D7C40">
      <w:pPr>
        <w:spacing w:after="0" w:line="240" w:lineRule="auto"/>
      </w:pPr>
      <w:proofErr w:type="spellStart"/>
      <w:proofErr w:type="gramStart"/>
      <w:r>
        <w:rPr>
          <w:iCs/>
        </w:rPr>
        <w:t>p</w:t>
      </w:r>
      <w:r w:rsidR="004362B3" w:rsidRPr="00E013BD">
        <w:rPr>
          <w:iCs/>
          <w:vertAlign w:val="subscript"/>
        </w:rPr>
        <w:t>Q</w:t>
      </w:r>
      <w:proofErr w:type="spellEnd"/>
      <w:proofErr w:type="gramEnd"/>
      <w:r w:rsidR="004362B3" w:rsidRPr="00E013BD">
        <w:rPr>
          <w:iCs/>
        </w:rPr>
        <w:t xml:space="preserve"> et </w:t>
      </w:r>
      <w:r>
        <w:rPr>
          <w:iCs/>
        </w:rPr>
        <w:t>p</w:t>
      </w:r>
      <w:r w:rsidR="004362B3" w:rsidRPr="00E013BD">
        <w:rPr>
          <w:iCs/>
          <w:vertAlign w:val="subscript"/>
        </w:rPr>
        <w:t>Q0 </w:t>
      </w:r>
      <w:r w:rsidR="004362B3" w:rsidRPr="00E013BD">
        <w:rPr>
          <w:iCs/>
        </w:rPr>
        <w:t>: facteur de perturbation de la chambre dans des faisceaux de qualité Q et Q</w:t>
      </w:r>
      <w:r w:rsidR="004362B3" w:rsidRPr="00E013BD">
        <w:rPr>
          <w:iCs/>
          <w:vertAlign w:val="subscript"/>
        </w:rPr>
        <w:t>0</w:t>
      </w:r>
      <w:r w:rsidR="004362B3" w:rsidRPr="00E013BD">
        <w:rPr>
          <w:iCs/>
        </w:rPr>
        <w:t>.</w:t>
      </w:r>
      <w:r w:rsidR="00E358DE">
        <w:rPr>
          <w:iCs/>
        </w:rPr>
        <w:t xml:space="preserve"> Ce facteur est défini comme : </w:t>
      </w:r>
    </w:p>
    <w:p w14:paraId="4C6E0823" w14:textId="7FC74D3E" w:rsidR="00B516C3" w:rsidRDefault="00F21854" w:rsidP="001D7C40">
      <w:pPr>
        <w:spacing w:after="0" w:line="24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Q</m:t>
              </m:r>
            </m:sub>
          </m:sSub>
          <m:r>
            <m:rPr>
              <m:nor/>
            </m:rPr>
            <w:rPr>
              <w:rFonts w:ascii="Cambria Math" w:hAnsi="Cambria Math"/>
            </w:rPr>
            <m:t xml:space="preserve">= </m:t>
          </m:r>
          <m:sSub>
            <m:sSubPr>
              <m:ctrlPr>
                <w:rPr>
                  <w:rFonts w:ascii="Cambria Math" w:hAnsi="Cambria Math"/>
                  <w:i/>
                </w:rPr>
              </m:ctrlPr>
            </m:sSubPr>
            <m:e>
              <m:r>
                <m:rPr>
                  <m:nor/>
                </m:rPr>
                <w:rPr>
                  <w:rFonts w:ascii="Cambria Math" w:hAnsi="Cambria Math"/>
                </w:rPr>
                <m:t>p</m:t>
              </m:r>
            </m:e>
            <m:sub>
              <m:r>
                <m:rPr>
                  <m:nor/>
                </m:rPr>
                <w:rPr>
                  <w:rFonts w:ascii="Cambria Math" w:hAnsi="Cambria Math"/>
                </w:rPr>
                <m:t>dis</m:t>
              </m:r>
            </m:sub>
          </m:sSub>
          <m:r>
            <m:rPr>
              <m:nor/>
            </m:rPr>
            <w:rPr>
              <w:rFonts w:ascii="Cambria Math" w:hAnsi="Cambria Math"/>
            </w:rPr>
            <m:t>×</m:t>
          </m:r>
          <m:sSub>
            <m:sSubPr>
              <m:ctrlPr>
                <w:rPr>
                  <w:rFonts w:ascii="Cambria Math" w:hAnsi="Cambria Math"/>
                  <w:i/>
                </w:rPr>
              </m:ctrlPr>
            </m:sSubPr>
            <m:e>
              <m:r>
                <m:rPr>
                  <m:nor/>
                </m:rPr>
                <w:rPr>
                  <w:rFonts w:ascii="Cambria Math" w:hAnsi="Cambria Math"/>
                </w:rPr>
                <m:t xml:space="preserve"> p</m:t>
              </m:r>
            </m:e>
            <m:sub>
              <m:r>
                <m:rPr>
                  <m:nor/>
                </m:rPr>
                <w:rPr>
                  <w:rFonts w:ascii="Cambria Math" w:hAnsi="Cambria Math"/>
                </w:rPr>
                <m:t>wall</m:t>
              </m:r>
            </m:sub>
          </m:sSub>
          <m:r>
            <m:rPr>
              <m:nor/>
            </m:rPr>
            <w:rPr>
              <w:rFonts w:ascii="Cambria Math" w:hAnsi="Cambria Math"/>
            </w:rPr>
            <m:t xml:space="preserve">× </m:t>
          </m:r>
          <m:sSub>
            <m:sSubPr>
              <m:ctrlPr>
                <w:rPr>
                  <w:rFonts w:ascii="Cambria Math" w:hAnsi="Cambria Math"/>
                  <w:i/>
                </w:rPr>
              </m:ctrlPr>
            </m:sSubPr>
            <m:e>
              <m:r>
                <m:rPr>
                  <m:nor/>
                </m:rPr>
                <w:rPr>
                  <w:rFonts w:ascii="Cambria Math" w:hAnsi="Cambria Math"/>
                </w:rPr>
                <m:t>p</m:t>
              </m:r>
            </m:e>
            <m:sub>
              <m:r>
                <m:rPr>
                  <m:nor/>
                </m:rPr>
                <w:rPr>
                  <w:rFonts w:ascii="Cambria Math" w:hAnsi="Cambria Math"/>
                </w:rPr>
                <m:t>cav</m:t>
              </m:r>
            </m:sub>
          </m:sSub>
          <m:r>
            <m:rPr>
              <m:nor/>
            </m:rPr>
            <w:rPr>
              <w:rFonts w:ascii="Cambria Math" w:hAnsi="Cambria Math"/>
            </w:rPr>
            <m:t>×</m:t>
          </m:r>
          <m:sSub>
            <m:sSubPr>
              <m:ctrlPr>
                <w:rPr>
                  <w:rFonts w:ascii="Cambria Math" w:hAnsi="Cambria Math"/>
                  <w:i/>
                </w:rPr>
              </m:ctrlPr>
            </m:sSubPr>
            <m:e>
              <m:r>
                <m:rPr>
                  <m:nor/>
                </m:rPr>
                <w:rPr>
                  <w:rFonts w:ascii="Cambria Math" w:hAnsi="Cambria Math"/>
                </w:rPr>
                <m:t xml:space="preserve"> p</m:t>
              </m:r>
            </m:e>
            <m:sub>
              <m:r>
                <m:rPr>
                  <m:nor/>
                </m:rPr>
                <w:rPr>
                  <w:rFonts w:ascii="Cambria Math" w:hAnsi="Cambria Math"/>
                </w:rPr>
                <m:t>cel</m:t>
              </m:r>
            </m:sub>
          </m:sSub>
        </m:oMath>
      </m:oMathPara>
    </w:p>
    <w:p w14:paraId="661287EC" w14:textId="66B51831" w:rsidR="004362B3" w:rsidRDefault="004362B3" w:rsidP="001D7C40">
      <w:pPr>
        <w:spacing w:after="0" w:line="240" w:lineRule="auto"/>
      </w:pPr>
      <w:r w:rsidRPr="00E013BD">
        <w:t>Avec :</w:t>
      </w:r>
    </w:p>
    <w:p w14:paraId="6FF56317" w14:textId="4CA0B896" w:rsidR="004362B3" w:rsidRDefault="004362B3" w:rsidP="001D7C40">
      <w:pPr>
        <w:spacing w:after="0" w:line="240" w:lineRule="auto"/>
      </w:pPr>
      <w:proofErr w:type="spellStart"/>
      <w:proofErr w:type="gramStart"/>
      <w:r>
        <w:t>p</w:t>
      </w:r>
      <w:r w:rsidRPr="000B2AD6">
        <w:rPr>
          <w:vertAlign w:val="subscript"/>
        </w:rPr>
        <w:t>dis</w:t>
      </w:r>
      <w:proofErr w:type="spellEnd"/>
      <w:proofErr w:type="gramEnd"/>
      <w:r>
        <w:t> : facteur prenant en compte l’effet de remplacement d’un volume d’eau par la cavité du détecteur</w:t>
      </w:r>
      <w:r w:rsidR="00893802">
        <w:t>.</w:t>
      </w:r>
      <w:r>
        <w:t xml:space="preserve"> </w:t>
      </w:r>
    </w:p>
    <w:p w14:paraId="33E75AF3" w14:textId="4CD62570" w:rsidR="004362B3" w:rsidRDefault="004362B3" w:rsidP="001D7C40">
      <w:pPr>
        <w:spacing w:after="0" w:line="240" w:lineRule="auto"/>
      </w:pPr>
      <w:proofErr w:type="spellStart"/>
      <w:proofErr w:type="gramStart"/>
      <w:r>
        <w:t>p</w:t>
      </w:r>
      <w:r w:rsidRPr="000B2AD6">
        <w:rPr>
          <w:vertAlign w:val="subscript"/>
        </w:rPr>
        <w:t>wall</w:t>
      </w:r>
      <w:proofErr w:type="spellEnd"/>
      <w:proofErr w:type="gramEnd"/>
      <w:r>
        <w:t> : facteur corrigeant la non-équivalence eau de la paroi de la chambre</w:t>
      </w:r>
      <w:r w:rsidR="00893802">
        <w:t>.</w:t>
      </w:r>
    </w:p>
    <w:p w14:paraId="4D98DDD7" w14:textId="4E671673" w:rsidR="004362B3" w:rsidRDefault="004362B3" w:rsidP="001D7C40">
      <w:pPr>
        <w:spacing w:after="0" w:line="240" w:lineRule="auto"/>
      </w:pPr>
      <w:proofErr w:type="spellStart"/>
      <w:proofErr w:type="gramStart"/>
      <w:r>
        <w:t>p</w:t>
      </w:r>
      <w:r w:rsidRPr="000B2AD6">
        <w:rPr>
          <w:vertAlign w:val="subscript"/>
        </w:rPr>
        <w:t>cav</w:t>
      </w:r>
      <w:proofErr w:type="spellEnd"/>
      <w:proofErr w:type="gramEnd"/>
      <w:r>
        <w:t> : facteur corrigeant des effets liés à la cavité d’air</w:t>
      </w:r>
      <w:r w:rsidR="00893802">
        <w:t>.</w:t>
      </w:r>
    </w:p>
    <w:p w14:paraId="7C835878" w14:textId="63D50EAB" w:rsidR="004362B3" w:rsidRDefault="004362B3" w:rsidP="001D7C40">
      <w:pPr>
        <w:spacing w:after="0" w:line="240" w:lineRule="auto"/>
      </w:pPr>
      <w:proofErr w:type="spellStart"/>
      <w:proofErr w:type="gramStart"/>
      <w:r>
        <w:t>p</w:t>
      </w:r>
      <w:r w:rsidRPr="000B2AD6">
        <w:rPr>
          <w:vertAlign w:val="subscript"/>
        </w:rPr>
        <w:t>cel</w:t>
      </w:r>
      <w:proofErr w:type="spellEnd"/>
      <w:proofErr w:type="gramEnd"/>
      <w:r>
        <w:t> : facteur corrigeant de l’effet de l’électrode centrale pendant la mesure</w:t>
      </w:r>
      <w:r w:rsidR="00893802">
        <w:t>.</w:t>
      </w:r>
    </w:p>
    <w:p w14:paraId="337199F4" w14:textId="77777777" w:rsidR="0022796B" w:rsidRDefault="0022796B" w:rsidP="001D7C40">
      <w:pPr>
        <w:spacing w:after="0" w:line="240" w:lineRule="auto"/>
      </w:pPr>
    </w:p>
    <w:tbl>
      <w:tblPr>
        <w:tblStyle w:val="Grilledutableau"/>
        <w:tblW w:w="10060"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93"/>
        <w:gridCol w:w="3823"/>
        <w:gridCol w:w="3544"/>
      </w:tblGrid>
      <w:tr w:rsidR="008E7C3B" w:rsidRPr="00CA3981" w14:paraId="724A3129" w14:textId="77777777" w:rsidTr="005033D0">
        <w:trPr>
          <w:trHeight w:val="91"/>
          <w:jc w:val="center"/>
        </w:trPr>
        <w:tc>
          <w:tcPr>
            <w:tcW w:w="2693" w:type="dxa"/>
            <w:vAlign w:val="center"/>
            <w:hideMark/>
          </w:tcPr>
          <w:p w14:paraId="6CC5666F" w14:textId="77777777" w:rsidR="008E7C3B" w:rsidRPr="00CA3981" w:rsidRDefault="008E7C3B" w:rsidP="001D7C40">
            <w:pPr>
              <w:jc w:val="center"/>
              <w:rPr>
                <w:b/>
                <w:bCs/>
              </w:rPr>
            </w:pPr>
          </w:p>
        </w:tc>
        <w:tc>
          <w:tcPr>
            <w:tcW w:w="3823" w:type="dxa"/>
            <w:vAlign w:val="center"/>
            <w:hideMark/>
          </w:tcPr>
          <w:p w14:paraId="6BF79F11" w14:textId="77777777" w:rsidR="008E7C3B" w:rsidRPr="00CC59EC" w:rsidRDefault="008E7C3B" w:rsidP="001D7C40">
            <w:pPr>
              <w:jc w:val="center"/>
              <w:rPr>
                <w:b/>
                <w:bCs/>
                <w:color w:val="2F5496" w:themeColor="accent5" w:themeShade="BF"/>
              </w:rPr>
            </w:pPr>
            <w:r w:rsidRPr="00CC59EC">
              <w:rPr>
                <w:b/>
                <w:bCs/>
                <w:color w:val="2F5496" w:themeColor="accent5" w:themeShade="BF"/>
              </w:rPr>
              <w:t>TRS 277</w:t>
            </w:r>
          </w:p>
        </w:tc>
        <w:tc>
          <w:tcPr>
            <w:tcW w:w="3544" w:type="dxa"/>
            <w:vAlign w:val="center"/>
            <w:hideMark/>
          </w:tcPr>
          <w:p w14:paraId="159E3B00" w14:textId="77777777" w:rsidR="008E7C3B" w:rsidRPr="00CC59EC" w:rsidRDefault="008E7C3B" w:rsidP="001D7C40">
            <w:pPr>
              <w:jc w:val="center"/>
              <w:rPr>
                <w:b/>
                <w:bCs/>
                <w:color w:val="2F5496" w:themeColor="accent5" w:themeShade="BF"/>
              </w:rPr>
            </w:pPr>
            <w:r w:rsidRPr="00CC59EC">
              <w:rPr>
                <w:b/>
                <w:bCs/>
                <w:color w:val="2F5496" w:themeColor="accent5" w:themeShade="BF"/>
              </w:rPr>
              <w:t>TRS 398</w:t>
            </w:r>
          </w:p>
        </w:tc>
      </w:tr>
      <w:tr w:rsidR="008E7C3B" w:rsidRPr="00CA3981" w14:paraId="7B1F5204" w14:textId="77777777" w:rsidTr="005033D0">
        <w:trPr>
          <w:trHeight w:val="680"/>
          <w:jc w:val="center"/>
        </w:trPr>
        <w:tc>
          <w:tcPr>
            <w:tcW w:w="2693" w:type="dxa"/>
            <w:vAlign w:val="center"/>
            <w:hideMark/>
          </w:tcPr>
          <w:p w14:paraId="234CDAA5" w14:textId="77777777" w:rsidR="008E7C3B" w:rsidRPr="00CC59EC" w:rsidRDefault="008E7C3B" w:rsidP="001D7C40">
            <w:pPr>
              <w:jc w:val="center"/>
              <w:rPr>
                <w:b/>
                <w:bCs/>
                <w:color w:val="2F5496" w:themeColor="accent5" w:themeShade="BF"/>
              </w:rPr>
            </w:pPr>
            <w:r w:rsidRPr="00CC59EC">
              <w:rPr>
                <w:b/>
                <w:bCs/>
                <w:color w:val="2F5496" w:themeColor="accent5" w:themeShade="BF"/>
              </w:rPr>
              <w:t>Formalisme</w:t>
            </w:r>
          </w:p>
        </w:tc>
        <w:tc>
          <w:tcPr>
            <w:tcW w:w="3823" w:type="dxa"/>
            <w:vAlign w:val="center"/>
            <w:hideMark/>
          </w:tcPr>
          <w:p w14:paraId="566CC362" w14:textId="77777777" w:rsidR="008E7C3B" w:rsidRPr="00D30215" w:rsidRDefault="00F21854" w:rsidP="001D7C40">
            <w:pPr>
              <w:jc w:val="center"/>
            </w:pPr>
            <m:oMathPara>
              <m:oMath>
                <m:sSub>
                  <m:sSubPr>
                    <m:ctrlPr>
                      <w:rPr>
                        <w:rFonts w:ascii="Cambria Math" w:hAnsi="Cambria Math"/>
                        <w:i/>
                      </w:rPr>
                    </m:ctrlPr>
                  </m:sSubPr>
                  <m:e>
                    <m:r>
                      <w:rPr>
                        <w:rFonts w:ascii="Cambria Math" w:hAnsi="Cambria Math"/>
                      </w:rPr>
                      <m:t>N</m:t>
                    </m:r>
                  </m:e>
                  <m:sub>
                    <m:r>
                      <w:rPr>
                        <w:rFonts w:ascii="Cambria Math" w:hAnsi="Cambria Math"/>
                      </w:rPr>
                      <m:t>D,  air</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1-g</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att</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m:t>
                    </m:r>
                  </m:sub>
                </m:sSub>
              </m:oMath>
            </m:oMathPara>
          </w:p>
          <w:p w14:paraId="25905F78" w14:textId="77777777" w:rsidR="008E7C3B" w:rsidRPr="00380D36" w:rsidRDefault="008E7C3B" w:rsidP="001D7C40">
            <w:pPr>
              <w:jc w:val="center"/>
              <w:rPr>
                <w:b/>
                <w:bCs/>
                <w:lang w:val="en-US"/>
              </w:rPr>
            </w:pPr>
            <w:r w:rsidRPr="008E7C3B">
              <w:rPr>
                <w:b/>
                <w:bCs/>
                <w:lang w:val="en-US"/>
              </w:rPr>
              <w:t>D</w:t>
            </w:r>
            <w:r w:rsidRPr="008E7C3B">
              <w:rPr>
                <w:b/>
                <w:bCs/>
                <w:vertAlign w:val="subscript"/>
                <w:lang w:val="en-US"/>
              </w:rPr>
              <w:t>W,Q</w:t>
            </w:r>
            <w:r w:rsidRPr="008E7C3B">
              <w:rPr>
                <w:b/>
                <w:bCs/>
                <w:lang w:val="en-US"/>
              </w:rPr>
              <w:t>(</w:t>
            </w:r>
            <w:proofErr w:type="spellStart"/>
            <w:r w:rsidRPr="008E7C3B">
              <w:rPr>
                <w:b/>
                <w:bCs/>
                <w:lang w:val="en-US"/>
              </w:rPr>
              <w:t>P</w:t>
            </w:r>
            <w:r w:rsidRPr="008E7C3B">
              <w:rPr>
                <w:b/>
                <w:bCs/>
                <w:vertAlign w:val="subscript"/>
                <w:lang w:val="en-US"/>
              </w:rPr>
              <w:t>eff</w:t>
            </w:r>
            <w:proofErr w:type="spellEnd"/>
            <w:r w:rsidRPr="008E7C3B">
              <w:rPr>
                <w:b/>
                <w:bCs/>
                <w:lang w:val="en-US"/>
              </w:rPr>
              <w:t>) = M</w:t>
            </w:r>
            <w:r w:rsidRPr="008E7C3B">
              <w:rPr>
                <w:b/>
                <w:bCs/>
                <w:vertAlign w:val="subscript"/>
                <w:lang w:val="en-US"/>
              </w:rPr>
              <w:t>Q</w:t>
            </w:r>
            <w:r w:rsidRPr="008E7C3B">
              <w:rPr>
                <w:b/>
                <w:bCs/>
                <w:lang w:val="en-US"/>
              </w:rPr>
              <w:t>(</w:t>
            </w:r>
            <w:proofErr w:type="spellStart"/>
            <w:r w:rsidRPr="008E7C3B">
              <w:rPr>
                <w:b/>
                <w:bCs/>
                <w:lang w:val="en-US"/>
              </w:rPr>
              <w:t>P</w:t>
            </w:r>
            <w:r w:rsidRPr="008E7C3B">
              <w:rPr>
                <w:b/>
                <w:bCs/>
                <w:vertAlign w:val="subscript"/>
                <w:lang w:val="en-US"/>
              </w:rPr>
              <w:t>eff</w:t>
            </w:r>
            <w:proofErr w:type="spellEnd"/>
            <w:r w:rsidRPr="008E7C3B">
              <w:rPr>
                <w:b/>
                <w:bCs/>
                <w:lang w:val="en-US"/>
              </w:rPr>
              <w:t xml:space="preserve">) x </w:t>
            </w:r>
            <w:proofErr w:type="spellStart"/>
            <w:r w:rsidRPr="008E7C3B">
              <w:rPr>
                <w:b/>
                <w:bCs/>
                <w:lang w:val="en-US"/>
              </w:rPr>
              <w:t>N</w:t>
            </w:r>
            <w:r w:rsidRPr="008E7C3B">
              <w:rPr>
                <w:b/>
                <w:bCs/>
                <w:vertAlign w:val="subscript"/>
                <w:lang w:val="en-US"/>
              </w:rPr>
              <w:t>D,air</w:t>
            </w:r>
            <w:proofErr w:type="spellEnd"/>
            <w:r w:rsidRPr="008E7C3B">
              <w:rPr>
                <w:b/>
                <w:bCs/>
                <w:lang w:val="en-US"/>
              </w:rPr>
              <w:t xml:space="preserve"> x (</w:t>
            </w:r>
            <w:proofErr w:type="spellStart"/>
            <w:r w:rsidRPr="008E7C3B">
              <w:rPr>
                <w:b/>
                <w:bCs/>
                <w:lang w:val="en-US"/>
              </w:rPr>
              <w:t>s</w:t>
            </w:r>
            <w:r w:rsidRPr="008E7C3B">
              <w:rPr>
                <w:b/>
                <w:bCs/>
                <w:vertAlign w:val="subscript"/>
                <w:lang w:val="en-US"/>
              </w:rPr>
              <w:t>w,air</w:t>
            </w:r>
            <w:proofErr w:type="spellEnd"/>
            <w:r w:rsidRPr="008E7C3B">
              <w:rPr>
                <w:b/>
                <w:bCs/>
                <w:lang w:val="en-US"/>
              </w:rPr>
              <w:t>)</w:t>
            </w:r>
            <w:r w:rsidRPr="008E7C3B">
              <w:rPr>
                <w:b/>
                <w:bCs/>
                <w:vertAlign w:val="subscript"/>
                <w:lang w:val="en-US"/>
              </w:rPr>
              <w:t>Q</w:t>
            </w:r>
            <w:r w:rsidRPr="008E7C3B">
              <w:rPr>
                <w:b/>
                <w:bCs/>
                <w:lang w:val="en-US"/>
              </w:rPr>
              <w:t xml:space="preserve"> x </w:t>
            </w:r>
            <w:proofErr w:type="spellStart"/>
            <w:r w:rsidRPr="008E7C3B">
              <w:rPr>
                <w:b/>
                <w:bCs/>
                <w:lang w:val="en-US"/>
              </w:rPr>
              <w:t>p</w:t>
            </w:r>
            <w:r w:rsidRPr="008E7C3B">
              <w:rPr>
                <w:b/>
                <w:bCs/>
                <w:vertAlign w:val="subscript"/>
                <w:lang w:val="en-US"/>
              </w:rPr>
              <w:t>Q</w:t>
            </w:r>
            <w:proofErr w:type="spellEnd"/>
          </w:p>
        </w:tc>
        <w:tc>
          <w:tcPr>
            <w:tcW w:w="3544" w:type="dxa"/>
            <w:vAlign w:val="center"/>
            <w:hideMark/>
          </w:tcPr>
          <w:p w14:paraId="2EAB4268" w14:textId="77777777" w:rsidR="008E7C3B" w:rsidRPr="00A8036D" w:rsidRDefault="00F21854" w:rsidP="001D7C40">
            <w:pPr>
              <w:jc w:val="center"/>
              <w:rPr>
                <w:b/>
              </w:rPr>
            </w:pPr>
            <m:oMathPara>
              <m:oMath>
                <m:sSub>
                  <m:sSubPr>
                    <m:ctrlPr>
                      <w:rPr>
                        <w:rFonts w:ascii="Cambria Math" w:hAnsi="Cambria Math"/>
                        <w:b/>
                      </w:rPr>
                    </m:ctrlPr>
                  </m:sSubPr>
                  <m:e>
                    <m:r>
                      <m:rPr>
                        <m:sty m:val="b"/>
                      </m:rPr>
                      <w:rPr>
                        <w:rFonts w:ascii="Cambria Math" w:hAnsi="Cambria Math"/>
                      </w:rPr>
                      <m:t>D</m:t>
                    </m:r>
                  </m:e>
                  <m:sub>
                    <m:r>
                      <m:rPr>
                        <m:sty m:val="b"/>
                      </m:rPr>
                      <w:rPr>
                        <w:rFonts w:ascii="Cambria Math" w:hAnsi="Cambria Math"/>
                      </w:rPr>
                      <m:t>w,</m:t>
                    </m:r>
                    <m:sSub>
                      <m:sSubPr>
                        <m:ctrlPr>
                          <w:rPr>
                            <w:rFonts w:ascii="Cambria Math" w:hAnsi="Cambria Math"/>
                            <w:b/>
                          </w:rPr>
                        </m:ctrlPr>
                      </m:sSubPr>
                      <m:e>
                        <m:r>
                          <m:rPr>
                            <m:sty m:val="b"/>
                          </m:rPr>
                          <w:rPr>
                            <w:rFonts w:ascii="Cambria Math" w:hAnsi="Cambria Math"/>
                          </w:rPr>
                          <m:t>Q</m:t>
                        </m:r>
                      </m:e>
                      <m:sub>
                        <m:r>
                          <m:rPr>
                            <m:sty m:val="b"/>
                          </m:rPr>
                          <w:rPr>
                            <w:rFonts w:ascii="Cambria Math" w:hAnsi="Cambria Math"/>
                          </w:rPr>
                          <m:t>0</m:t>
                        </m:r>
                      </m:sub>
                    </m:sSub>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M</m:t>
                    </m:r>
                  </m:e>
                  <m:sub>
                    <m:r>
                      <m:rPr>
                        <m:sty m:val="b"/>
                      </m:rPr>
                      <w:rPr>
                        <w:rFonts w:ascii="Cambria Math" w:hAnsi="Cambria Math"/>
                      </w:rPr>
                      <m:t>Q</m:t>
                    </m:r>
                  </m:sub>
                </m:sSub>
                <m:r>
                  <m:rPr>
                    <m:sty m:val="b"/>
                  </m:rPr>
                  <w:rPr>
                    <w:rFonts w:ascii="Cambria Math" w:hAnsi="Cambria Math"/>
                  </w:rPr>
                  <m:t xml:space="preserve"> × </m:t>
                </m:r>
                <m:sSub>
                  <m:sSubPr>
                    <m:ctrlPr>
                      <w:rPr>
                        <w:rFonts w:ascii="Cambria Math" w:hAnsi="Cambria Math"/>
                        <w:b/>
                      </w:rPr>
                    </m:ctrlPr>
                  </m:sSubPr>
                  <m:e>
                    <m:r>
                      <m:rPr>
                        <m:sty m:val="b"/>
                      </m:rPr>
                      <w:rPr>
                        <w:rFonts w:ascii="Cambria Math" w:hAnsi="Cambria Math"/>
                      </w:rPr>
                      <m:t>N</m:t>
                    </m:r>
                  </m:e>
                  <m:sub>
                    <m:r>
                      <m:rPr>
                        <m:sty m:val="b"/>
                      </m:rPr>
                      <w:rPr>
                        <w:rFonts w:ascii="Cambria Math" w:hAnsi="Cambria Math"/>
                      </w:rPr>
                      <m:t>D,W,</m:t>
                    </m:r>
                    <m:sSub>
                      <m:sSubPr>
                        <m:ctrlPr>
                          <w:rPr>
                            <w:rFonts w:ascii="Cambria Math" w:hAnsi="Cambria Math"/>
                            <w:b/>
                          </w:rPr>
                        </m:ctrlPr>
                      </m:sSubPr>
                      <m:e>
                        <m:r>
                          <m:rPr>
                            <m:sty m:val="b"/>
                          </m:rPr>
                          <w:rPr>
                            <w:rFonts w:ascii="Cambria Math" w:hAnsi="Cambria Math"/>
                          </w:rPr>
                          <m:t>Q</m:t>
                        </m:r>
                      </m:e>
                      <m:sub>
                        <m:r>
                          <m:rPr>
                            <m:sty m:val="b"/>
                          </m:rPr>
                          <w:rPr>
                            <w:rFonts w:ascii="Cambria Math" w:hAnsi="Cambria Math"/>
                          </w:rPr>
                          <m:t>0</m:t>
                        </m:r>
                      </m:sub>
                    </m:sSub>
                  </m:sub>
                </m:sSub>
                <m:r>
                  <m:rPr>
                    <m:sty m:val="b"/>
                  </m:rPr>
                  <w:rPr>
                    <w:rFonts w:ascii="Cambria Math" w:hAnsi="Cambria Math"/>
                  </w:rPr>
                  <m:t xml:space="preserve">× </m:t>
                </m:r>
                <m:sSub>
                  <m:sSubPr>
                    <m:ctrlPr>
                      <w:rPr>
                        <w:rFonts w:ascii="Cambria Math" w:hAnsi="Cambria Math"/>
                        <w:b/>
                      </w:rPr>
                    </m:ctrlPr>
                  </m:sSubPr>
                  <m:e>
                    <m:r>
                      <m:rPr>
                        <m:sty m:val="b"/>
                      </m:rPr>
                      <w:rPr>
                        <w:rFonts w:ascii="Cambria Math" w:hAnsi="Cambria Math"/>
                      </w:rPr>
                      <m:t>k</m:t>
                    </m:r>
                  </m:e>
                  <m:sub>
                    <m:r>
                      <m:rPr>
                        <m:sty m:val="b"/>
                      </m:rPr>
                      <w:rPr>
                        <w:rFonts w:ascii="Cambria Math" w:hAnsi="Cambria Math"/>
                      </w:rPr>
                      <m:t>Q,</m:t>
                    </m:r>
                    <m:sSub>
                      <m:sSubPr>
                        <m:ctrlPr>
                          <w:rPr>
                            <w:rFonts w:ascii="Cambria Math" w:hAnsi="Cambria Math"/>
                            <w:b/>
                          </w:rPr>
                        </m:ctrlPr>
                      </m:sSubPr>
                      <m:e>
                        <m:r>
                          <m:rPr>
                            <m:sty m:val="b"/>
                          </m:rPr>
                          <w:rPr>
                            <w:rFonts w:ascii="Cambria Math" w:hAnsi="Cambria Math"/>
                          </w:rPr>
                          <m:t>Q</m:t>
                        </m:r>
                      </m:e>
                      <m:sub>
                        <m:r>
                          <m:rPr>
                            <m:sty m:val="b"/>
                          </m:rPr>
                          <w:rPr>
                            <w:rFonts w:ascii="Cambria Math" w:hAnsi="Cambria Math"/>
                          </w:rPr>
                          <m:t>0</m:t>
                        </m:r>
                      </m:sub>
                    </m:sSub>
                  </m:sub>
                </m:sSub>
              </m:oMath>
            </m:oMathPara>
          </w:p>
        </w:tc>
      </w:tr>
      <w:tr w:rsidR="001A1B43" w:rsidRPr="0078494A" w14:paraId="7A38CB08" w14:textId="77777777" w:rsidTr="005033D0">
        <w:trPr>
          <w:trHeight w:val="359"/>
          <w:jc w:val="center"/>
        </w:trPr>
        <w:tc>
          <w:tcPr>
            <w:tcW w:w="2693" w:type="dxa"/>
            <w:vAlign w:val="center"/>
          </w:tcPr>
          <w:p w14:paraId="7B9A532B" w14:textId="77777777" w:rsidR="001A1B43" w:rsidRPr="00CC59EC" w:rsidRDefault="001A1B43" w:rsidP="001D7C40">
            <w:pPr>
              <w:jc w:val="center"/>
              <w:rPr>
                <w:b/>
                <w:bCs/>
                <w:color w:val="2F5496" w:themeColor="accent5" w:themeShade="BF"/>
              </w:rPr>
            </w:pPr>
            <w:r w:rsidRPr="00CC59EC">
              <w:rPr>
                <w:b/>
                <w:bCs/>
                <w:color w:val="2F5496" w:themeColor="accent5" w:themeShade="BF"/>
              </w:rPr>
              <w:t>Etalonnage</w:t>
            </w:r>
          </w:p>
        </w:tc>
        <w:tc>
          <w:tcPr>
            <w:tcW w:w="3823" w:type="dxa"/>
            <w:vAlign w:val="center"/>
          </w:tcPr>
          <w:p w14:paraId="6A75923A" w14:textId="77777777" w:rsidR="001A1B43" w:rsidRPr="00CA3981" w:rsidRDefault="001A1B43" w:rsidP="001D7C40">
            <w:pPr>
              <w:jc w:val="center"/>
            </w:pPr>
            <w:proofErr w:type="spellStart"/>
            <w:r w:rsidRPr="00CA3981">
              <w:t>K</w:t>
            </w:r>
            <w:r w:rsidRPr="006E4FE0">
              <w:rPr>
                <w:vertAlign w:val="subscript"/>
              </w:rPr>
              <w:t>air</w:t>
            </w:r>
            <w:proofErr w:type="spellEnd"/>
            <w:r w:rsidRPr="00CA3981">
              <w:t xml:space="preserve"> dans faisceau </w:t>
            </w:r>
            <w:r>
              <w:rPr>
                <w:vertAlign w:val="superscript"/>
              </w:rPr>
              <w:t>60</w:t>
            </w:r>
            <w:r>
              <w:t>Co</w:t>
            </w:r>
          </w:p>
        </w:tc>
        <w:tc>
          <w:tcPr>
            <w:tcW w:w="3544" w:type="dxa"/>
            <w:vAlign w:val="center"/>
          </w:tcPr>
          <w:p w14:paraId="3B77B3C8" w14:textId="77777777" w:rsidR="001A1B43" w:rsidRPr="00CA3981" w:rsidRDefault="001A1B43" w:rsidP="001D7C40">
            <w:pPr>
              <w:jc w:val="center"/>
            </w:pPr>
            <w:proofErr w:type="spellStart"/>
            <w:r w:rsidRPr="00CA3981">
              <w:t>D</w:t>
            </w:r>
            <w:r w:rsidRPr="006E4FE0">
              <w:rPr>
                <w:vertAlign w:val="subscript"/>
              </w:rPr>
              <w:t>w</w:t>
            </w:r>
            <w:proofErr w:type="spellEnd"/>
            <w:r w:rsidRPr="00CA3981">
              <w:t xml:space="preserve"> dans faisceau </w:t>
            </w:r>
            <w:r>
              <w:rPr>
                <w:vertAlign w:val="superscript"/>
              </w:rPr>
              <w:t>60</w:t>
            </w:r>
            <w:r>
              <w:t>Co</w:t>
            </w:r>
            <w:r w:rsidRPr="00CA3981">
              <w:t xml:space="preserve"> ou </w:t>
            </w:r>
            <w:r>
              <w:t>photon</w:t>
            </w:r>
            <w:r w:rsidRPr="00CA3981">
              <w:t>s HE</w:t>
            </w:r>
          </w:p>
        </w:tc>
      </w:tr>
      <w:tr w:rsidR="001A1B43" w:rsidRPr="0078494A" w14:paraId="5E5C1BE4" w14:textId="77777777" w:rsidTr="005033D0">
        <w:trPr>
          <w:trHeight w:val="195"/>
          <w:jc w:val="center"/>
        </w:trPr>
        <w:tc>
          <w:tcPr>
            <w:tcW w:w="2693" w:type="dxa"/>
            <w:vAlign w:val="center"/>
          </w:tcPr>
          <w:p w14:paraId="6FD1E7C4" w14:textId="77777777" w:rsidR="001A1B43" w:rsidRPr="00CC59EC" w:rsidRDefault="001A1B43" w:rsidP="001D7C40">
            <w:pPr>
              <w:jc w:val="center"/>
              <w:rPr>
                <w:b/>
                <w:bCs/>
                <w:color w:val="2F5496" w:themeColor="accent5" w:themeShade="BF"/>
              </w:rPr>
            </w:pPr>
            <w:r w:rsidRPr="00CC59EC">
              <w:rPr>
                <w:b/>
                <w:bCs/>
                <w:color w:val="2F5496" w:themeColor="accent5" w:themeShade="BF"/>
              </w:rPr>
              <w:t>Milieu de mesure</w:t>
            </w:r>
          </w:p>
        </w:tc>
        <w:tc>
          <w:tcPr>
            <w:tcW w:w="7367" w:type="dxa"/>
            <w:gridSpan w:val="2"/>
            <w:vAlign w:val="center"/>
          </w:tcPr>
          <w:p w14:paraId="62B53FC4" w14:textId="77777777" w:rsidR="001A1B43" w:rsidRPr="0078494A" w:rsidRDefault="001A1B43" w:rsidP="001D7C40">
            <w:pPr>
              <w:jc w:val="center"/>
            </w:pPr>
            <w:r w:rsidRPr="00CA3981">
              <w:t>Eau</w:t>
            </w:r>
          </w:p>
        </w:tc>
      </w:tr>
      <w:tr w:rsidR="001A1B43" w:rsidRPr="00CA3981" w14:paraId="3E5ABF69" w14:textId="77777777" w:rsidTr="005033D0">
        <w:trPr>
          <w:trHeight w:val="156"/>
          <w:jc w:val="center"/>
        </w:trPr>
        <w:tc>
          <w:tcPr>
            <w:tcW w:w="2693" w:type="dxa"/>
            <w:vAlign w:val="center"/>
          </w:tcPr>
          <w:p w14:paraId="0EA6E3EE" w14:textId="77777777" w:rsidR="001A1B43" w:rsidRPr="00CC59EC" w:rsidRDefault="001A1B43" w:rsidP="001D7C40">
            <w:pPr>
              <w:jc w:val="center"/>
              <w:rPr>
                <w:b/>
                <w:bCs/>
                <w:color w:val="2F5496" w:themeColor="accent5" w:themeShade="BF"/>
              </w:rPr>
            </w:pPr>
            <w:r w:rsidRPr="00CC59EC">
              <w:rPr>
                <w:b/>
                <w:bCs/>
                <w:color w:val="2F5496" w:themeColor="accent5" w:themeShade="BF"/>
              </w:rPr>
              <w:t>Type de détecteur</w:t>
            </w:r>
          </w:p>
        </w:tc>
        <w:tc>
          <w:tcPr>
            <w:tcW w:w="7367" w:type="dxa"/>
            <w:gridSpan w:val="2"/>
            <w:vAlign w:val="center"/>
          </w:tcPr>
          <w:p w14:paraId="3382DCBB" w14:textId="77777777" w:rsidR="001A1B43" w:rsidRPr="0078494A" w:rsidRDefault="001A1B43" w:rsidP="001D7C40">
            <w:pPr>
              <w:jc w:val="center"/>
            </w:pPr>
            <w:r>
              <w:t>Chambre d’ionisation c</w:t>
            </w:r>
            <w:r w:rsidRPr="00CA3981">
              <w:t>ylindrique</w:t>
            </w:r>
          </w:p>
        </w:tc>
      </w:tr>
      <w:tr w:rsidR="00CB3BA4" w:rsidRPr="00CA3981" w14:paraId="19283503" w14:textId="77777777" w:rsidTr="005033D0">
        <w:trPr>
          <w:trHeight w:val="156"/>
          <w:jc w:val="center"/>
        </w:trPr>
        <w:tc>
          <w:tcPr>
            <w:tcW w:w="2693" w:type="dxa"/>
            <w:vAlign w:val="center"/>
          </w:tcPr>
          <w:p w14:paraId="3A6DF1F1" w14:textId="77777777" w:rsidR="00CB3BA4" w:rsidRPr="00CC59EC" w:rsidRDefault="00CB3BA4" w:rsidP="001D7C40">
            <w:pPr>
              <w:jc w:val="center"/>
              <w:rPr>
                <w:b/>
                <w:bCs/>
                <w:color w:val="2F5496" w:themeColor="accent5" w:themeShade="BF"/>
              </w:rPr>
            </w:pPr>
            <w:r w:rsidRPr="00CC59EC">
              <w:rPr>
                <w:b/>
                <w:bCs/>
                <w:color w:val="2F5496" w:themeColor="accent5" w:themeShade="BF"/>
              </w:rPr>
              <w:t>Distance source détecteur</w:t>
            </w:r>
          </w:p>
        </w:tc>
        <w:tc>
          <w:tcPr>
            <w:tcW w:w="7367" w:type="dxa"/>
            <w:gridSpan w:val="2"/>
            <w:vAlign w:val="center"/>
          </w:tcPr>
          <w:p w14:paraId="26E77961" w14:textId="77777777" w:rsidR="00CB3BA4" w:rsidRPr="00CA3981" w:rsidRDefault="00CB3BA4" w:rsidP="001D7C40">
            <w:pPr>
              <w:jc w:val="center"/>
            </w:pPr>
            <w:r>
              <w:t>100 cm</w:t>
            </w:r>
          </w:p>
        </w:tc>
      </w:tr>
      <w:tr w:rsidR="00CB3BA4" w:rsidRPr="00CA3981" w14:paraId="59BFF518" w14:textId="77777777" w:rsidTr="005033D0">
        <w:trPr>
          <w:trHeight w:val="156"/>
          <w:jc w:val="center"/>
        </w:trPr>
        <w:tc>
          <w:tcPr>
            <w:tcW w:w="2693" w:type="dxa"/>
            <w:vAlign w:val="center"/>
          </w:tcPr>
          <w:p w14:paraId="36868576" w14:textId="77777777" w:rsidR="00CB3BA4" w:rsidRPr="00CC59EC" w:rsidRDefault="00CB3BA4" w:rsidP="001D7C40">
            <w:pPr>
              <w:jc w:val="center"/>
              <w:rPr>
                <w:b/>
                <w:bCs/>
                <w:color w:val="2F5496" w:themeColor="accent5" w:themeShade="BF"/>
              </w:rPr>
            </w:pPr>
            <w:r w:rsidRPr="00CC59EC">
              <w:rPr>
                <w:b/>
                <w:bCs/>
                <w:color w:val="2F5496" w:themeColor="accent5" w:themeShade="BF"/>
              </w:rPr>
              <w:t>Indice de qualité du faisceau</w:t>
            </w:r>
          </w:p>
        </w:tc>
        <w:tc>
          <w:tcPr>
            <w:tcW w:w="7367" w:type="dxa"/>
            <w:gridSpan w:val="2"/>
            <w:vAlign w:val="center"/>
          </w:tcPr>
          <w:p w14:paraId="61BAE3BF" w14:textId="77777777" w:rsidR="00CB3BA4" w:rsidRPr="0078494A" w:rsidRDefault="00F21854" w:rsidP="001D7C40">
            <w:pPr>
              <w:jc w:val="center"/>
            </w:pPr>
            <m:oMathPara>
              <m:oMath>
                <m:sSubSup>
                  <m:sSubSupPr>
                    <m:ctrlPr>
                      <w:rPr>
                        <w:rFonts w:ascii="Cambria Math" w:eastAsia="Times New Roman" w:hAnsi="Cambria Math" w:cs="Calibri"/>
                        <w:i/>
                        <w:color w:val="000000"/>
                        <w:lang w:eastAsia="fr-FR"/>
                      </w:rPr>
                    </m:ctrlPr>
                  </m:sSubSupPr>
                  <m:e>
                    <m:r>
                      <m:rPr>
                        <m:nor/>
                      </m:rPr>
                      <w:rPr>
                        <w:rFonts w:ascii="Cambria Math" w:eastAsia="Times New Roman" w:hAnsi="Cambria Math" w:cs="Calibri"/>
                        <w:color w:val="000000"/>
                        <w:lang w:eastAsia="fr-FR"/>
                      </w:rPr>
                      <m:t>TPR</m:t>
                    </m:r>
                  </m:e>
                  <m:sub>
                    <m:r>
                      <m:rPr>
                        <m:nor/>
                      </m:rPr>
                      <w:rPr>
                        <w:rFonts w:ascii="Cambria Math" w:eastAsia="Times New Roman" w:hAnsi="Cambria Math" w:cs="Calibri"/>
                        <w:color w:val="000000"/>
                        <w:lang w:eastAsia="fr-FR"/>
                      </w:rPr>
                      <m:t>10</m:t>
                    </m:r>
                  </m:sub>
                  <m:sup>
                    <m:r>
                      <m:rPr>
                        <m:nor/>
                      </m:rPr>
                      <w:rPr>
                        <w:rFonts w:ascii="Cambria Math" w:eastAsia="Times New Roman" w:hAnsi="Cambria Math" w:cs="Calibri"/>
                        <w:color w:val="000000"/>
                        <w:lang w:eastAsia="fr-FR"/>
                      </w:rPr>
                      <m:t>20</m:t>
                    </m:r>
                  </m:sup>
                </m:sSubSup>
              </m:oMath>
            </m:oMathPara>
          </w:p>
        </w:tc>
      </w:tr>
      <w:tr w:rsidR="00CB3BA4" w:rsidRPr="0078494A" w14:paraId="292767F3" w14:textId="77777777" w:rsidTr="005033D0">
        <w:trPr>
          <w:trHeight w:val="760"/>
          <w:jc w:val="center"/>
        </w:trPr>
        <w:tc>
          <w:tcPr>
            <w:tcW w:w="2693" w:type="dxa"/>
            <w:vAlign w:val="center"/>
            <w:hideMark/>
          </w:tcPr>
          <w:p w14:paraId="342A8A56" w14:textId="77777777" w:rsidR="00CB3BA4" w:rsidRPr="00CC59EC" w:rsidRDefault="00CB3BA4" w:rsidP="001D7C40">
            <w:pPr>
              <w:jc w:val="center"/>
              <w:rPr>
                <w:b/>
                <w:bCs/>
                <w:color w:val="2F5496" w:themeColor="accent5" w:themeShade="BF"/>
              </w:rPr>
            </w:pPr>
            <w:r w:rsidRPr="00CC59EC">
              <w:rPr>
                <w:b/>
                <w:bCs/>
                <w:color w:val="2F5496" w:themeColor="accent5" w:themeShade="BF"/>
              </w:rPr>
              <w:t xml:space="preserve">Profondeur de mesure </w:t>
            </w:r>
            <w:proofErr w:type="spellStart"/>
            <w:r w:rsidRPr="00CC59EC">
              <w:rPr>
                <w:b/>
                <w:bCs/>
                <w:color w:val="2F5496" w:themeColor="accent5" w:themeShade="BF"/>
              </w:rPr>
              <w:t>z</w:t>
            </w:r>
            <w:r w:rsidRPr="00CC59EC">
              <w:rPr>
                <w:b/>
                <w:bCs/>
                <w:color w:val="2F5496" w:themeColor="accent5" w:themeShade="BF"/>
                <w:vertAlign w:val="subscript"/>
              </w:rPr>
              <w:t>ref</w:t>
            </w:r>
            <w:proofErr w:type="spellEnd"/>
          </w:p>
        </w:tc>
        <w:tc>
          <w:tcPr>
            <w:tcW w:w="3823" w:type="dxa"/>
            <w:vAlign w:val="center"/>
            <w:hideMark/>
          </w:tcPr>
          <w:p w14:paraId="5F09DF4E" w14:textId="612E0C4B" w:rsidR="00CB3BA4" w:rsidRDefault="00775623" w:rsidP="001D7C40">
            <w:pPr>
              <w:jc w:val="center"/>
              <w:rPr>
                <w:rFonts w:eastAsiaTheme="minorEastAsia"/>
              </w:rPr>
            </w:pPr>
            <w:r>
              <w:rPr>
                <w:rFonts w:eastAsiaTheme="minorEastAsia"/>
              </w:rPr>
              <w:t>Indice de qualité &lt; 0,</w:t>
            </w:r>
            <w:r w:rsidR="00CB3BA4">
              <w:rPr>
                <w:rFonts w:eastAsiaTheme="minorEastAsia"/>
              </w:rPr>
              <w:t>7 : 5 cm</w:t>
            </w:r>
          </w:p>
          <w:p w14:paraId="18C899EA" w14:textId="648510F4" w:rsidR="00CB3BA4" w:rsidRPr="0078494A" w:rsidRDefault="00775623" w:rsidP="001D7C40">
            <w:pPr>
              <w:jc w:val="center"/>
              <w:rPr>
                <w:rFonts w:eastAsiaTheme="minorEastAsia"/>
              </w:rPr>
            </w:pPr>
            <w:r>
              <w:rPr>
                <w:rFonts w:eastAsiaTheme="minorEastAsia"/>
              </w:rPr>
              <w:t>Indice de qualité &gt; 0,</w:t>
            </w:r>
            <w:r w:rsidR="00CB3BA4">
              <w:rPr>
                <w:rFonts w:eastAsiaTheme="minorEastAsia"/>
              </w:rPr>
              <w:t>7 : 10 cm</w:t>
            </w:r>
          </w:p>
        </w:tc>
        <w:tc>
          <w:tcPr>
            <w:tcW w:w="3544" w:type="dxa"/>
            <w:vAlign w:val="center"/>
            <w:hideMark/>
          </w:tcPr>
          <w:p w14:paraId="62C57308" w14:textId="77777777" w:rsidR="00CB3BA4" w:rsidRDefault="00CB3BA4" w:rsidP="001D7C40">
            <w:pPr>
              <w:jc w:val="center"/>
            </w:pPr>
            <w:r>
              <w:t>10 cm pour toutes les énergies</w:t>
            </w:r>
          </w:p>
          <w:p w14:paraId="4BDAEF9E" w14:textId="77777777" w:rsidR="00CB3BA4" w:rsidRPr="0078494A" w:rsidRDefault="00CB3BA4" w:rsidP="001D7C40">
            <w:pPr>
              <w:jc w:val="center"/>
            </w:pPr>
            <w:r>
              <w:t>5 cm possible quand indice de qualité &lt; 0.7</w:t>
            </w:r>
          </w:p>
        </w:tc>
      </w:tr>
      <w:tr w:rsidR="00CB3BA4" w:rsidRPr="00CA3981" w14:paraId="69DD7A06" w14:textId="77777777" w:rsidTr="005033D0">
        <w:trPr>
          <w:trHeight w:val="156"/>
          <w:jc w:val="center"/>
        </w:trPr>
        <w:tc>
          <w:tcPr>
            <w:tcW w:w="2693" w:type="dxa"/>
            <w:vAlign w:val="center"/>
            <w:hideMark/>
          </w:tcPr>
          <w:p w14:paraId="67CBB02A" w14:textId="77777777" w:rsidR="00CB3BA4" w:rsidRPr="00CC59EC" w:rsidRDefault="00CB3BA4" w:rsidP="001D7C40">
            <w:pPr>
              <w:jc w:val="center"/>
              <w:rPr>
                <w:b/>
                <w:bCs/>
                <w:color w:val="2F5496" w:themeColor="accent5" w:themeShade="BF"/>
              </w:rPr>
            </w:pPr>
            <w:r w:rsidRPr="00CC59EC">
              <w:rPr>
                <w:b/>
                <w:bCs/>
                <w:color w:val="2F5496" w:themeColor="accent5" w:themeShade="BF"/>
              </w:rPr>
              <w:t>Positionnement du zéro avec la chambre cylindrique</w:t>
            </w:r>
          </w:p>
        </w:tc>
        <w:tc>
          <w:tcPr>
            <w:tcW w:w="3823" w:type="dxa"/>
            <w:vAlign w:val="center"/>
            <w:hideMark/>
          </w:tcPr>
          <w:p w14:paraId="0C3221C3" w14:textId="683FE57F" w:rsidR="00CB3BA4" w:rsidRPr="00CA3981" w:rsidRDefault="00CB3BA4" w:rsidP="00076A2B">
            <w:pPr>
              <w:jc w:val="center"/>
            </w:pPr>
            <w:r>
              <w:t xml:space="preserve">Centre effectif : </w:t>
            </w:r>
            <w:commentRangeStart w:id="116"/>
            <w:r>
              <w:t>ch</w:t>
            </w:r>
            <w:r w:rsidR="00076A2B">
              <w:t>ambre décalée de 0,6 x rayon = 1,8</w:t>
            </w:r>
            <w:r w:rsidR="0058221D">
              <w:t>6</w:t>
            </w:r>
            <w:r>
              <w:t xml:space="preserve"> mm</w:t>
            </w:r>
            <w:commentRangeEnd w:id="116"/>
            <w:r w:rsidR="008F2DE4">
              <w:rPr>
                <w:rStyle w:val="Marquedecommentaire"/>
              </w:rPr>
              <w:commentReference w:id="116"/>
            </w:r>
          </w:p>
        </w:tc>
        <w:tc>
          <w:tcPr>
            <w:tcW w:w="3544" w:type="dxa"/>
            <w:vAlign w:val="center"/>
            <w:hideMark/>
          </w:tcPr>
          <w:p w14:paraId="7A45FBE5" w14:textId="77777777" w:rsidR="00CB3BA4" w:rsidRPr="00CA3981" w:rsidRDefault="00CB3BA4" w:rsidP="001D7C40">
            <w:pPr>
              <w:keepNext/>
              <w:jc w:val="center"/>
            </w:pPr>
            <w:r>
              <w:t>Centre géométrique</w:t>
            </w:r>
          </w:p>
        </w:tc>
      </w:tr>
    </w:tbl>
    <w:p w14:paraId="709F1F81" w14:textId="7B3FF906" w:rsidR="008E7C3B" w:rsidRDefault="004362B3" w:rsidP="001D7C40">
      <w:pPr>
        <w:pStyle w:val="Lgende"/>
        <w:spacing w:after="0"/>
        <w:jc w:val="center"/>
      </w:pPr>
      <w:r>
        <w:t xml:space="preserve">Tableau </w:t>
      </w:r>
      <w:fldSimple w:instr=" SEQ Tableau \* ARABIC ">
        <w:r w:rsidR="00BF6E38">
          <w:rPr>
            <w:noProof/>
          </w:rPr>
          <w:t>1</w:t>
        </w:r>
      </w:fldSimple>
      <w:r>
        <w:t> : Comparaison des formalismes du TRS 277 et 398.</w:t>
      </w:r>
    </w:p>
    <w:p w14:paraId="69C34F7B" w14:textId="77777777" w:rsidR="004362B3" w:rsidRPr="004362B3" w:rsidRDefault="004362B3" w:rsidP="001D7C40">
      <w:pPr>
        <w:spacing w:after="0" w:line="240" w:lineRule="auto"/>
      </w:pPr>
    </w:p>
    <w:p w14:paraId="23888436" w14:textId="0656807D" w:rsidR="002D65D4" w:rsidRDefault="005722F4" w:rsidP="001D7C40">
      <w:pPr>
        <w:pStyle w:val="Titre3"/>
        <w:spacing w:line="240" w:lineRule="auto"/>
      </w:pPr>
      <w:bookmarkStart w:id="117" w:name="_Toc110268572"/>
      <w:bookmarkStart w:id="118" w:name="_Toc114157205"/>
      <w:r>
        <w:t>Incertitudes de mesures</w:t>
      </w:r>
      <w:bookmarkEnd w:id="117"/>
      <w:bookmarkEnd w:id="118"/>
    </w:p>
    <w:p w14:paraId="3D5DD837" w14:textId="5E00D0D9" w:rsidR="005722F4" w:rsidRDefault="008C0B6B" w:rsidP="001D7C40">
      <w:pPr>
        <w:spacing w:after="0" w:line="240" w:lineRule="auto"/>
      </w:pPr>
      <w:r>
        <w:t>I</w:t>
      </w:r>
      <w:r w:rsidR="004B334A">
        <w:t xml:space="preserve">l faut distinguer erreur et incertitude. Une erreur de mesure est la différence entre la mesure et la valeur vraie et possède un signe. Celle-ci peut être corrigée par un facteur de correction. L’incertitude, quant à elle, est associée au résultat d’une mesure. Elle caractérise la dispersion des valeurs qui pourraient être raisonnablement attribuées à la quantité mesurée. L’incertitude peut être </w:t>
      </w:r>
      <w:r w:rsidR="00D60CBB">
        <w:t>absolue ou relative. Elle est</w:t>
      </w:r>
      <w:r w:rsidR="005722F4">
        <w:t xml:space="preserve"> exprimée sous la forme d’un écart-type. </w:t>
      </w:r>
      <w:r w:rsidR="00D60CBB">
        <w:t>Les incertitudes sont décomposées en deux types :</w:t>
      </w:r>
    </w:p>
    <w:p w14:paraId="543C7F1C" w14:textId="7C01D6EA" w:rsidR="005722F4" w:rsidRDefault="005722F4" w:rsidP="001D7C40">
      <w:pPr>
        <w:pStyle w:val="Paragraphedeliste"/>
        <w:numPr>
          <w:ilvl w:val="0"/>
          <w:numId w:val="24"/>
        </w:numPr>
        <w:spacing w:after="0" w:line="240" w:lineRule="auto"/>
      </w:pPr>
      <w:r>
        <w:t>Incertitude de type A :</w:t>
      </w:r>
    </w:p>
    <w:p w14:paraId="3C380DBA" w14:textId="77777777" w:rsidR="005722F4" w:rsidRDefault="005722F4" w:rsidP="001D7C40">
      <w:pPr>
        <w:spacing w:after="0" w:line="240" w:lineRule="auto"/>
        <w:rPr>
          <w:rFonts w:eastAsiaTheme="minorEastAsia"/>
        </w:rPr>
      </w:pPr>
      <w:r>
        <w:t xml:space="preserve">L’incertitude de type A est une méthode d’évaluation de l’incertitude basée sur une analyse statistique des séries d’observation. Lorsqu’on a une série de n résultats, l’incertitude vaut : </w:t>
      </w:r>
    </w:p>
    <w:p w14:paraId="2FE539CD" w14:textId="1D7162E3" w:rsidR="005722F4" w:rsidRPr="005722F4" w:rsidRDefault="005722F4" w:rsidP="001D7C40">
      <w:pPr>
        <w:spacing w:after="0" w:line="240" w:lineRule="auto"/>
        <w:jc w:val="cente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i=1,n</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n-1</m:t>
                  </m:r>
                </m:den>
              </m:f>
            </m:e>
          </m:rad>
          <m:r>
            <w:rPr>
              <w:rFonts w:ascii="Cambria Math" w:hAnsi="Cambria Math"/>
            </w:rPr>
            <m:t xml:space="preserve"> </m:t>
          </m:r>
        </m:oMath>
      </m:oMathPara>
    </w:p>
    <w:p w14:paraId="21EB5E61" w14:textId="095ED868" w:rsidR="005722F4" w:rsidRDefault="005722F4" w:rsidP="001D7C40">
      <w:pPr>
        <w:spacing w:after="0" w:line="240" w:lineRule="auto"/>
        <w:jc w:val="left"/>
        <w:rPr>
          <w:rFonts w:eastAsiaTheme="minorEastAsia"/>
        </w:rPr>
      </w:pPr>
      <w:r>
        <w:rPr>
          <w:rFonts w:eastAsiaTheme="minorEastAsia"/>
        </w:rPr>
        <w:t>Avec x</w:t>
      </w:r>
      <w:r>
        <w:rPr>
          <w:rFonts w:eastAsiaTheme="minorEastAsia"/>
          <w:vertAlign w:val="subscript"/>
        </w:rPr>
        <w:t>i</w:t>
      </w:r>
      <w:r>
        <w:rPr>
          <w:rFonts w:eastAsiaTheme="minorEastAsia"/>
        </w:rPr>
        <w:t xml:space="preserve"> la valeur,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la moyenne des valeurs et n le nombre de valeurs. </w:t>
      </w:r>
    </w:p>
    <w:p w14:paraId="16A0B1F9" w14:textId="77777777" w:rsidR="005722F4" w:rsidRPr="005722F4" w:rsidRDefault="005722F4" w:rsidP="001D7C40">
      <w:pPr>
        <w:spacing w:after="0" w:line="240" w:lineRule="auto"/>
        <w:jc w:val="left"/>
      </w:pPr>
    </w:p>
    <w:p w14:paraId="07E74524" w14:textId="0C694E0E" w:rsidR="005722F4" w:rsidRDefault="00600268" w:rsidP="001D7C40">
      <w:pPr>
        <w:pStyle w:val="Paragraphedeliste"/>
        <w:numPr>
          <w:ilvl w:val="0"/>
          <w:numId w:val="24"/>
        </w:numPr>
        <w:spacing w:after="0" w:line="240" w:lineRule="auto"/>
      </w:pPr>
      <w:r>
        <w:t>Incertitude</w:t>
      </w:r>
      <w:r w:rsidR="005722F4">
        <w:t xml:space="preserve"> de type B :</w:t>
      </w:r>
    </w:p>
    <w:p w14:paraId="4E543D7C" w14:textId="4F1C0936" w:rsidR="005722F4" w:rsidRDefault="005722F4" w:rsidP="001D7C40">
      <w:pPr>
        <w:spacing w:after="0" w:line="240" w:lineRule="auto"/>
      </w:pPr>
      <w:r>
        <w:t>L’incertitude de type B est une méthode d’évaluation par tout</w:t>
      </w:r>
      <w:r w:rsidR="00536C9F">
        <w:t>e</w:t>
      </w:r>
      <w:r>
        <w:t xml:space="preserve"> méthode autre que </w:t>
      </w:r>
      <w:r w:rsidR="00600268">
        <w:t>l’</w:t>
      </w:r>
      <w:r>
        <w:t xml:space="preserve">analyse statistique des séries d’observation. </w:t>
      </w:r>
      <w:r w:rsidR="00161F68">
        <w:t>L’évaluation</w:t>
      </w:r>
      <w:r>
        <w:t xml:space="preserve"> peut être basée sur des données de mesures antérieures, sur </w:t>
      </w:r>
      <w:r w:rsidR="00536C9F">
        <w:t>le</w:t>
      </w:r>
      <w:r>
        <w:t xml:space="preserve"> comporte</w:t>
      </w:r>
      <w:r w:rsidR="00161F68">
        <w:t xml:space="preserve">ment d’un instrument de mesure </w:t>
      </w:r>
      <w:r>
        <w:t xml:space="preserve">ou sur les spécifications </w:t>
      </w:r>
      <w:r w:rsidR="00161F68">
        <w:t>des</w:t>
      </w:r>
      <w:r>
        <w:t xml:space="preserve"> fabricant</w:t>
      </w:r>
      <w:r w:rsidR="00161F68">
        <w:t>s</w:t>
      </w:r>
      <w:r>
        <w:t>.</w:t>
      </w:r>
    </w:p>
    <w:p w14:paraId="473BCBF1" w14:textId="5AA2216F" w:rsidR="00794553" w:rsidRDefault="005722F4" w:rsidP="001D7C40">
      <w:pPr>
        <w:spacing w:after="0" w:line="240" w:lineRule="auto"/>
        <w:rPr>
          <w:rFonts w:eastAsiaTheme="minorEastAsia"/>
        </w:rPr>
      </w:pPr>
      <w:r>
        <w:t xml:space="preserve">Pour un résultat </w:t>
      </w:r>
      <w:r w:rsidRPr="00161F68">
        <w:rPr>
          <w:i/>
        </w:rPr>
        <w:t>m</w:t>
      </w:r>
      <w:r>
        <w:t xml:space="preserve"> étant </w:t>
      </w:r>
      <w:r w:rsidR="00161F68">
        <w:t xml:space="preserve">égal au </w:t>
      </w:r>
      <w:r>
        <w:t xml:space="preserve">produit de </w:t>
      </w:r>
      <w:r w:rsidRPr="00161F68">
        <w:rPr>
          <w:i/>
        </w:rPr>
        <w:t>i</w:t>
      </w:r>
      <w:r>
        <w:t xml:space="preserve"> facteurs, l’incertitude combinée relative </w:t>
      </w:r>
      <w:r w:rsidR="00161F68">
        <w:t>peut s’exprimer :</w:t>
      </w:r>
      <w:r>
        <w:t xml:space="preserve"> </w:t>
      </w:r>
    </w:p>
    <w:p w14:paraId="259318D5" w14:textId="77777777" w:rsidR="00794553" w:rsidRPr="00794553" w:rsidRDefault="00F21854" w:rsidP="001D7C40">
      <w:pPr>
        <w:spacing w:after="0" w:line="240" w:lineRule="auto"/>
        <w:rPr>
          <w:rFonts w:eastAsiaTheme="minorEastAsia"/>
        </w:rPr>
      </w:pPr>
      <m:oMathPara>
        <m:oMath>
          <m:f>
            <m:fPr>
              <m:ctrlPr>
                <w:rPr>
                  <w:rFonts w:ascii="Cambria Math" w:hAnsi="Cambria Math"/>
                  <w:i/>
                </w:rPr>
              </m:ctrlPr>
            </m:fPr>
            <m:num>
              <m:r>
                <m:rPr>
                  <m:sty m:val="p"/>
                </m:rPr>
                <w:rPr>
                  <w:rFonts w:ascii="Cambria Math" w:hAnsi="Cambria Math"/>
                </w:rPr>
                <m:t>Δ</m:t>
              </m:r>
              <m:r>
                <w:rPr>
                  <w:rFonts w:ascii="Cambria Math" w:hAnsi="Cambria Math"/>
                </w:rPr>
                <m:t>m</m:t>
              </m:r>
            </m:num>
            <m:den>
              <m:r>
                <w:rPr>
                  <w:rFonts w:ascii="Cambria Math" w:hAnsi="Cambria Math"/>
                </w:rPr>
                <m:t>m</m:t>
              </m:r>
            </m:den>
          </m:f>
          <m:r>
            <w:rPr>
              <w:rFonts w:ascii="Cambria Math" w:hAnsi="Cambria Math"/>
            </w:rPr>
            <m:t>=</m:t>
          </m:r>
          <m:rad>
            <m:radPr>
              <m:degHide m:val="1"/>
              <m:ctrlPr>
                <w:rPr>
                  <w:rFonts w:ascii="Cambria Math" w:hAnsi="Cambria Math"/>
                  <w:i/>
                </w:rPr>
              </m:ctrlPr>
            </m:radPr>
            <m:deg>
              <m:ctrlPr>
                <w:rPr>
                  <w:rFonts w:ascii="Cambria Math" w:hAnsi="Cambria Math"/>
                </w:rPr>
              </m:ctrlPr>
            </m:deg>
            <m:e>
              <m:r>
                <m:rPr>
                  <m:sty m:val="p"/>
                </m:rP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2</m:t>
                  </m:r>
                </m:sup>
              </m:sSup>
            </m:e>
          </m:rad>
        </m:oMath>
      </m:oMathPara>
    </w:p>
    <w:p w14:paraId="383B7C3C" w14:textId="1162DF6F" w:rsidR="005722F4" w:rsidRDefault="00161F68" w:rsidP="001D7C40">
      <w:pPr>
        <w:spacing w:after="0" w:line="240" w:lineRule="auto"/>
        <w:rPr>
          <w:rFonts w:eastAsiaTheme="minorEastAsia"/>
          <w:color w:val="FF7C80"/>
          <w:vertAlign w:val="superscript"/>
        </w:rPr>
      </w:pPr>
      <w:r>
        <w:rPr>
          <w:rFonts w:eastAsiaTheme="minorEastAsia"/>
        </w:rPr>
        <w:lastRenderedPageBreak/>
        <w:t>On peut également définir l’incertitude él</w:t>
      </w:r>
      <w:r w:rsidR="00536C9F">
        <w:rPr>
          <w:rFonts w:eastAsiaTheme="minorEastAsia"/>
        </w:rPr>
        <w:t>argie. Celle-ci correspond à un</w:t>
      </w:r>
      <w:r>
        <w:t xml:space="preserve"> intervalle à l’intérieur duquel on suppose que se situe la distribution des valeurs mesurées</w:t>
      </w:r>
      <w:r>
        <w:rPr>
          <w:rFonts w:eastAsiaTheme="minorEastAsia"/>
        </w:rPr>
        <w:t xml:space="preserve">. Elle est obtenue en </w:t>
      </w:r>
      <w:r>
        <w:t>multipliant l’incertitude type par un facteur d’élargissement k</w:t>
      </w:r>
      <w:r>
        <w:rPr>
          <w:rFonts w:eastAsiaTheme="minorEastAsia"/>
        </w:rPr>
        <w:t xml:space="preserve"> (généralement compris entre 2 et 3).</w:t>
      </w:r>
      <w:r w:rsidR="00CE681E">
        <w:rPr>
          <w:rFonts w:eastAsiaTheme="minorEastAsia"/>
          <w:color w:val="FF7C80"/>
          <w:vertAlign w:val="superscript"/>
        </w:rPr>
        <w:t>5,9</w:t>
      </w:r>
    </w:p>
    <w:p w14:paraId="772EAA75" w14:textId="544E496E" w:rsidR="00397499" w:rsidRDefault="00397499" w:rsidP="001D7C40">
      <w:pPr>
        <w:spacing w:after="0" w:line="240" w:lineRule="auto"/>
        <w:rPr>
          <w:rFonts w:eastAsiaTheme="minorEastAsia"/>
          <w:color w:val="FF7C80"/>
          <w:vertAlign w:val="superscript"/>
        </w:rPr>
      </w:pPr>
    </w:p>
    <w:p w14:paraId="7E623656" w14:textId="77777777" w:rsidR="0016640A" w:rsidRDefault="0016640A">
      <w:pPr>
        <w:jc w:val="left"/>
        <w:rPr>
          <w:rFonts w:asciiTheme="majorHAnsi" w:eastAsiaTheme="minorEastAsia" w:hAnsiTheme="majorHAnsi" w:cstheme="majorBidi"/>
          <w:color w:val="1F4D78" w:themeColor="accent1" w:themeShade="7F"/>
          <w:sz w:val="24"/>
          <w:szCs w:val="24"/>
        </w:rPr>
      </w:pPr>
      <w:r>
        <w:rPr>
          <w:rFonts w:eastAsiaTheme="minorEastAsia"/>
        </w:rPr>
        <w:br w:type="page"/>
      </w:r>
    </w:p>
    <w:p w14:paraId="5A63F5C6" w14:textId="1912B97A" w:rsidR="00397499" w:rsidRDefault="00397499" w:rsidP="00397499">
      <w:pPr>
        <w:pStyle w:val="Titre3"/>
        <w:rPr>
          <w:rFonts w:eastAsiaTheme="minorEastAsia"/>
        </w:rPr>
      </w:pPr>
      <w:bookmarkStart w:id="119" w:name="_Toc114157206"/>
      <w:r>
        <w:rPr>
          <w:rFonts w:eastAsiaTheme="minorEastAsia"/>
        </w:rPr>
        <w:lastRenderedPageBreak/>
        <w:t>Conditions de mesure</w:t>
      </w:r>
      <w:bookmarkEnd w:id="119"/>
    </w:p>
    <w:p w14:paraId="6DA6D000" w14:textId="33866FFC" w:rsidR="00397499" w:rsidRDefault="00397499" w:rsidP="00397499"/>
    <w:tbl>
      <w:tblPr>
        <w:tblW w:w="5374" w:type="dxa"/>
        <w:jc w:val="center"/>
        <w:tblBorders>
          <w:top w:val="double" w:sz="4" w:space="0" w:color="auto"/>
          <w:left w:val="double" w:sz="6" w:space="0" w:color="auto"/>
          <w:bottom w:val="double" w:sz="6" w:space="0" w:color="auto"/>
          <w:right w:val="double" w:sz="6"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3606"/>
        <w:gridCol w:w="1768"/>
      </w:tblGrid>
      <w:tr w:rsidR="00397499" w:rsidRPr="00397499" w14:paraId="0C200240" w14:textId="77777777" w:rsidTr="002273EF">
        <w:trPr>
          <w:trHeight w:val="260"/>
          <w:jc w:val="center"/>
        </w:trPr>
        <w:tc>
          <w:tcPr>
            <w:tcW w:w="3606" w:type="dxa"/>
            <w:shd w:val="clear" w:color="auto" w:fill="auto"/>
            <w:vAlign w:val="center"/>
            <w:hideMark/>
          </w:tcPr>
          <w:p w14:paraId="633BBF08" w14:textId="43250A05" w:rsidR="00397499" w:rsidRPr="00397499" w:rsidRDefault="002273EF" w:rsidP="00397499">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Dimension du c</w:t>
            </w:r>
            <w:r w:rsidR="00397499" w:rsidRPr="00397499">
              <w:rPr>
                <w:rFonts w:ascii="Calibri" w:eastAsia="Times New Roman" w:hAnsi="Calibri" w:cs="Calibri"/>
                <w:b/>
                <w:bCs/>
                <w:color w:val="000000"/>
                <w:lang w:eastAsia="fr-FR"/>
              </w:rPr>
              <w:t xml:space="preserve">hamp </w:t>
            </w:r>
            <w:r>
              <w:rPr>
                <w:rFonts w:ascii="Calibri" w:eastAsia="Times New Roman" w:hAnsi="Calibri" w:cs="Calibri"/>
                <w:b/>
                <w:bCs/>
                <w:color w:val="000000"/>
                <w:lang w:eastAsia="fr-FR"/>
              </w:rPr>
              <w:t>(cm x cm)</w:t>
            </w:r>
          </w:p>
        </w:tc>
        <w:tc>
          <w:tcPr>
            <w:tcW w:w="1768" w:type="dxa"/>
            <w:shd w:val="clear" w:color="auto" w:fill="auto"/>
            <w:vAlign w:val="center"/>
            <w:hideMark/>
          </w:tcPr>
          <w:p w14:paraId="061C70CC" w14:textId="78522413"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10</w:t>
            </w:r>
            <w:r w:rsidR="002273EF">
              <w:rPr>
                <w:rFonts w:ascii="Calibri" w:eastAsia="Times New Roman" w:hAnsi="Calibri" w:cs="Calibri"/>
                <w:color w:val="000000"/>
                <w:lang w:eastAsia="fr-FR"/>
              </w:rPr>
              <w:t xml:space="preserve"> </w:t>
            </w:r>
            <w:r w:rsidRPr="00397499">
              <w:rPr>
                <w:rFonts w:ascii="Calibri" w:eastAsia="Times New Roman" w:hAnsi="Calibri" w:cs="Calibri"/>
                <w:color w:val="000000"/>
                <w:lang w:eastAsia="fr-FR"/>
              </w:rPr>
              <w:t>x</w:t>
            </w:r>
            <w:r w:rsidR="002273EF">
              <w:rPr>
                <w:rFonts w:ascii="Calibri" w:eastAsia="Times New Roman" w:hAnsi="Calibri" w:cs="Calibri"/>
                <w:color w:val="000000"/>
                <w:lang w:eastAsia="fr-FR"/>
              </w:rPr>
              <w:t xml:space="preserve"> </w:t>
            </w:r>
            <w:r w:rsidRPr="00397499">
              <w:rPr>
                <w:rFonts w:ascii="Calibri" w:eastAsia="Times New Roman" w:hAnsi="Calibri" w:cs="Calibri"/>
                <w:color w:val="000000"/>
                <w:lang w:eastAsia="fr-FR"/>
              </w:rPr>
              <w:t>10</w:t>
            </w:r>
          </w:p>
        </w:tc>
      </w:tr>
      <w:tr w:rsidR="00397499" w:rsidRPr="00397499" w14:paraId="2AAD29CD" w14:textId="77777777" w:rsidTr="002273EF">
        <w:trPr>
          <w:trHeight w:val="328"/>
          <w:jc w:val="center"/>
        </w:trPr>
        <w:tc>
          <w:tcPr>
            <w:tcW w:w="3606" w:type="dxa"/>
            <w:shd w:val="clear" w:color="auto" w:fill="auto"/>
            <w:vAlign w:val="center"/>
            <w:hideMark/>
          </w:tcPr>
          <w:p w14:paraId="4303174F" w14:textId="77777777" w:rsidR="00397499" w:rsidRPr="00397499" w:rsidRDefault="00397499" w:rsidP="00397499">
            <w:pPr>
              <w:spacing w:after="0" w:line="240" w:lineRule="auto"/>
              <w:jc w:val="center"/>
              <w:rPr>
                <w:rFonts w:ascii="Calibri" w:eastAsia="Times New Roman" w:hAnsi="Calibri" w:cs="Calibri"/>
                <w:b/>
                <w:bCs/>
                <w:color w:val="000000"/>
                <w:lang w:eastAsia="fr-FR"/>
              </w:rPr>
            </w:pPr>
            <w:r w:rsidRPr="00397499">
              <w:rPr>
                <w:rFonts w:ascii="Calibri" w:eastAsia="Times New Roman" w:hAnsi="Calibri" w:cs="Calibri"/>
                <w:b/>
                <w:bCs/>
                <w:color w:val="000000"/>
                <w:lang w:eastAsia="fr-FR"/>
              </w:rPr>
              <w:t>Profondeur de référence (cm)</w:t>
            </w:r>
          </w:p>
        </w:tc>
        <w:tc>
          <w:tcPr>
            <w:tcW w:w="1768" w:type="dxa"/>
            <w:shd w:val="clear" w:color="auto" w:fill="auto"/>
            <w:vAlign w:val="center"/>
            <w:hideMark/>
          </w:tcPr>
          <w:p w14:paraId="68A2052B" w14:textId="77777777"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10</w:t>
            </w:r>
          </w:p>
        </w:tc>
      </w:tr>
      <w:tr w:rsidR="00397499" w:rsidRPr="00397499" w14:paraId="321CBE00" w14:textId="77777777" w:rsidTr="002273EF">
        <w:trPr>
          <w:trHeight w:val="163"/>
          <w:jc w:val="center"/>
        </w:trPr>
        <w:tc>
          <w:tcPr>
            <w:tcW w:w="3606" w:type="dxa"/>
            <w:shd w:val="clear" w:color="auto" w:fill="auto"/>
            <w:vAlign w:val="center"/>
            <w:hideMark/>
          </w:tcPr>
          <w:p w14:paraId="50295585" w14:textId="77777777" w:rsidR="00397499" w:rsidRPr="00397499" w:rsidRDefault="00397499" w:rsidP="00397499">
            <w:pPr>
              <w:spacing w:after="0" w:line="240" w:lineRule="auto"/>
              <w:jc w:val="center"/>
              <w:rPr>
                <w:rFonts w:ascii="Calibri" w:eastAsia="Times New Roman" w:hAnsi="Calibri" w:cs="Calibri"/>
                <w:b/>
                <w:bCs/>
                <w:color w:val="000000"/>
                <w:lang w:eastAsia="fr-FR"/>
              </w:rPr>
            </w:pPr>
            <w:r w:rsidRPr="00397499">
              <w:rPr>
                <w:rFonts w:ascii="Calibri" w:eastAsia="Times New Roman" w:hAnsi="Calibri" w:cs="Calibri"/>
                <w:b/>
                <w:bCs/>
                <w:color w:val="000000"/>
                <w:lang w:eastAsia="fr-FR"/>
              </w:rPr>
              <w:t>DSA (cm)</w:t>
            </w:r>
          </w:p>
        </w:tc>
        <w:tc>
          <w:tcPr>
            <w:tcW w:w="1768" w:type="dxa"/>
            <w:shd w:val="clear" w:color="auto" w:fill="auto"/>
            <w:vAlign w:val="center"/>
            <w:hideMark/>
          </w:tcPr>
          <w:p w14:paraId="5CC2A40F" w14:textId="77777777"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100</w:t>
            </w:r>
          </w:p>
        </w:tc>
      </w:tr>
      <w:tr w:rsidR="00397499" w:rsidRPr="00397499" w14:paraId="63964B43" w14:textId="77777777" w:rsidTr="002273EF">
        <w:trPr>
          <w:trHeight w:val="163"/>
          <w:jc w:val="center"/>
        </w:trPr>
        <w:tc>
          <w:tcPr>
            <w:tcW w:w="3606" w:type="dxa"/>
            <w:shd w:val="clear" w:color="auto" w:fill="auto"/>
            <w:vAlign w:val="center"/>
            <w:hideMark/>
          </w:tcPr>
          <w:p w14:paraId="13B1C4B8" w14:textId="77777777" w:rsidR="00397499" w:rsidRPr="00397499" w:rsidRDefault="00397499" w:rsidP="00397499">
            <w:pPr>
              <w:spacing w:after="0" w:line="240" w:lineRule="auto"/>
              <w:jc w:val="center"/>
              <w:rPr>
                <w:rFonts w:ascii="Calibri" w:eastAsia="Times New Roman" w:hAnsi="Calibri" w:cs="Calibri"/>
                <w:b/>
                <w:bCs/>
                <w:color w:val="000000"/>
                <w:lang w:eastAsia="fr-FR"/>
              </w:rPr>
            </w:pPr>
            <w:r w:rsidRPr="00397499">
              <w:rPr>
                <w:rFonts w:ascii="Calibri" w:eastAsia="Times New Roman" w:hAnsi="Calibri" w:cs="Calibri"/>
                <w:b/>
                <w:bCs/>
                <w:color w:val="000000"/>
                <w:lang w:eastAsia="fr-FR"/>
              </w:rPr>
              <w:t xml:space="preserve">Nombre d'UM </w:t>
            </w:r>
          </w:p>
        </w:tc>
        <w:tc>
          <w:tcPr>
            <w:tcW w:w="1768" w:type="dxa"/>
            <w:shd w:val="clear" w:color="auto" w:fill="auto"/>
            <w:vAlign w:val="center"/>
            <w:hideMark/>
          </w:tcPr>
          <w:p w14:paraId="25D47B98" w14:textId="77777777"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200</w:t>
            </w:r>
          </w:p>
        </w:tc>
      </w:tr>
      <w:tr w:rsidR="00397499" w:rsidRPr="00397499" w14:paraId="13F176EB" w14:textId="77777777" w:rsidTr="002273EF">
        <w:trPr>
          <w:trHeight w:val="171"/>
          <w:jc w:val="center"/>
        </w:trPr>
        <w:tc>
          <w:tcPr>
            <w:tcW w:w="3606" w:type="dxa"/>
            <w:shd w:val="clear" w:color="auto" w:fill="auto"/>
            <w:vAlign w:val="center"/>
            <w:hideMark/>
          </w:tcPr>
          <w:p w14:paraId="17D22967" w14:textId="77777777" w:rsidR="00397499" w:rsidRPr="00397499" w:rsidRDefault="00397499" w:rsidP="00397499">
            <w:pPr>
              <w:spacing w:after="0" w:line="240" w:lineRule="auto"/>
              <w:jc w:val="center"/>
              <w:rPr>
                <w:rFonts w:ascii="Calibri" w:eastAsia="Times New Roman" w:hAnsi="Calibri" w:cs="Calibri"/>
                <w:b/>
                <w:bCs/>
                <w:color w:val="000000"/>
                <w:lang w:eastAsia="fr-FR"/>
              </w:rPr>
            </w:pPr>
            <w:r w:rsidRPr="00397499">
              <w:rPr>
                <w:rFonts w:ascii="Calibri" w:eastAsia="Times New Roman" w:hAnsi="Calibri" w:cs="Calibri"/>
                <w:b/>
                <w:bCs/>
                <w:color w:val="000000"/>
                <w:lang w:eastAsia="fr-FR"/>
              </w:rPr>
              <w:t>Débit (UM/mn)</w:t>
            </w:r>
          </w:p>
        </w:tc>
        <w:tc>
          <w:tcPr>
            <w:tcW w:w="1768" w:type="dxa"/>
            <w:shd w:val="clear" w:color="auto" w:fill="auto"/>
            <w:vAlign w:val="center"/>
            <w:hideMark/>
          </w:tcPr>
          <w:p w14:paraId="748B02A5" w14:textId="77777777"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400</w:t>
            </w:r>
          </w:p>
        </w:tc>
      </w:tr>
      <w:tr w:rsidR="00397499" w:rsidRPr="00397499" w14:paraId="4D27FFD3" w14:textId="77777777" w:rsidTr="002273EF">
        <w:trPr>
          <w:trHeight w:val="154"/>
          <w:jc w:val="center"/>
        </w:trPr>
        <w:tc>
          <w:tcPr>
            <w:tcW w:w="3606" w:type="dxa"/>
            <w:shd w:val="clear" w:color="auto" w:fill="auto"/>
            <w:vAlign w:val="center"/>
            <w:hideMark/>
          </w:tcPr>
          <w:p w14:paraId="316BDC54" w14:textId="77777777" w:rsidR="00397499" w:rsidRPr="00397499" w:rsidRDefault="00397499" w:rsidP="00397499">
            <w:pPr>
              <w:spacing w:after="0" w:line="240" w:lineRule="auto"/>
              <w:jc w:val="center"/>
              <w:rPr>
                <w:rFonts w:ascii="Calibri" w:eastAsia="Times New Roman" w:hAnsi="Calibri" w:cs="Calibri"/>
                <w:b/>
                <w:bCs/>
                <w:color w:val="000000"/>
                <w:lang w:eastAsia="fr-FR"/>
              </w:rPr>
            </w:pPr>
            <w:r w:rsidRPr="00397499">
              <w:rPr>
                <w:rFonts w:ascii="Calibri" w:eastAsia="Times New Roman" w:hAnsi="Calibri" w:cs="Calibri"/>
                <w:b/>
                <w:bCs/>
                <w:color w:val="000000"/>
                <w:lang w:eastAsia="fr-FR"/>
              </w:rPr>
              <w:t>MLC</w:t>
            </w:r>
          </w:p>
        </w:tc>
        <w:tc>
          <w:tcPr>
            <w:tcW w:w="1768" w:type="dxa"/>
            <w:shd w:val="clear" w:color="auto" w:fill="auto"/>
            <w:vAlign w:val="center"/>
            <w:hideMark/>
          </w:tcPr>
          <w:p w14:paraId="11F05CE2" w14:textId="77777777"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Rétracté</w:t>
            </w:r>
          </w:p>
        </w:tc>
      </w:tr>
      <w:tr w:rsidR="00D534ED" w:rsidRPr="00397499" w14:paraId="24E56081" w14:textId="77777777" w:rsidTr="002273EF">
        <w:trPr>
          <w:trHeight w:val="154"/>
          <w:jc w:val="center"/>
        </w:trPr>
        <w:tc>
          <w:tcPr>
            <w:tcW w:w="3606" w:type="dxa"/>
            <w:shd w:val="clear" w:color="auto" w:fill="auto"/>
            <w:vAlign w:val="center"/>
          </w:tcPr>
          <w:p w14:paraId="302010F1" w14:textId="17B6BA3F" w:rsidR="00D534ED" w:rsidRPr="00397499" w:rsidRDefault="00D534ED" w:rsidP="00397499">
            <w:pPr>
              <w:spacing w:after="0" w:line="240" w:lineRule="auto"/>
              <w:jc w:val="center"/>
              <w:rPr>
                <w:rFonts w:ascii="Calibri" w:eastAsia="Times New Roman" w:hAnsi="Calibri" w:cs="Calibri"/>
                <w:b/>
                <w:bCs/>
                <w:color w:val="000000"/>
                <w:lang w:eastAsia="fr-FR"/>
              </w:rPr>
            </w:pPr>
            <w:commentRangeStart w:id="120"/>
            <w:r>
              <w:rPr>
                <w:rFonts w:ascii="Calibri" w:eastAsia="Times New Roman" w:hAnsi="Calibri" w:cs="Calibri"/>
                <w:b/>
                <w:bCs/>
                <w:color w:val="000000"/>
                <w:lang w:eastAsia="fr-FR"/>
              </w:rPr>
              <w:t>Coefficient d’étalonnage (Gy/</w:t>
            </w:r>
            <w:proofErr w:type="spellStart"/>
            <w:r>
              <w:rPr>
                <w:rFonts w:ascii="Calibri" w:eastAsia="Times New Roman" w:hAnsi="Calibri" w:cs="Calibri"/>
                <w:b/>
                <w:bCs/>
                <w:color w:val="000000"/>
                <w:lang w:eastAsia="fr-FR"/>
              </w:rPr>
              <w:t>nC</w:t>
            </w:r>
            <w:proofErr w:type="spellEnd"/>
            <w:r>
              <w:rPr>
                <w:rFonts w:ascii="Calibri" w:eastAsia="Times New Roman" w:hAnsi="Calibri" w:cs="Calibri"/>
                <w:b/>
                <w:bCs/>
                <w:color w:val="000000"/>
                <w:lang w:eastAsia="fr-FR"/>
              </w:rPr>
              <w:t xml:space="preserve">) </w:t>
            </w:r>
          </w:p>
        </w:tc>
        <w:tc>
          <w:tcPr>
            <w:tcW w:w="1768" w:type="dxa"/>
            <w:shd w:val="clear" w:color="auto" w:fill="auto"/>
            <w:vAlign w:val="center"/>
          </w:tcPr>
          <w:p w14:paraId="5936C30B" w14:textId="747F395A" w:rsidR="00D534ED" w:rsidRPr="00D534ED" w:rsidRDefault="00D534ED" w:rsidP="00397499">
            <w:pPr>
              <w:spacing w:after="0" w:line="240" w:lineRule="auto"/>
              <w:jc w:val="center"/>
              <w:rPr>
                <w:rFonts w:ascii="Calibri" w:eastAsia="Times New Roman" w:hAnsi="Calibri" w:cs="Calibri"/>
                <w:color w:val="000000"/>
                <w:vertAlign w:val="superscript"/>
                <w:lang w:eastAsia="fr-FR"/>
              </w:rPr>
            </w:pPr>
            <w:r>
              <w:rPr>
                <w:rFonts w:ascii="Calibri" w:eastAsia="Times New Roman" w:hAnsi="Calibri" w:cs="Calibri"/>
                <w:color w:val="000000"/>
                <w:lang w:eastAsia="fr-FR"/>
              </w:rPr>
              <w:t>5,356.10</w:t>
            </w:r>
            <w:r>
              <w:rPr>
                <w:rFonts w:ascii="Calibri" w:eastAsia="Times New Roman" w:hAnsi="Calibri" w:cs="Calibri"/>
                <w:color w:val="000000"/>
                <w:vertAlign w:val="superscript"/>
                <w:lang w:eastAsia="fr-FR"/>
              </w:rPr>
              <w:t>-2</w:t>
            </w:r>
            <w:commentRangeEnd w:id="120"/>
            <w:r w:rsidR="00DA524E">
              <w:rPr>
                <w:rStyle w:val="Marquedecommentaire"/>
              </w:rPr>
              <w:commentReference w:id="120"/>
            </w:r>
          </w:p>
        </w:tc>
      </w:tr>
    </w:tbl>
    <w:p w14:paraId="4782E43F" w14:textId="77777777" w:rsidR="00397499" w:rsidRPr="00397499" w:rsidRDefault="00397499" w:rsidP="00397499"/>
    <w:p w14:paraId="3729A1F0" w14:textId="48ED717C" w:rsidR="00ED4D01" w:rsidRDefault="00ED4D01" w:rsidP="001D7C40">
      <w:pPr>
        <w:pStyle w:val="Titre2"/>
        <w:spacing w:line="240" w:lineRule="auto"/>
      </w:pPr>
      <w:bookmarkStart w:id="121" w:name="_Toc109036163"/>
      <w:bookmarkStart w:id="122" w:name="_Toc110268573"/>
      <w:bookmarkStart w:id="123" w:name="_Toc114157207"/>
      <w:r>
        <w:t>Résultats et discussion</w:t>
      </w:r>
      <w:bookmarkEnd w:id="121"/>
      <w:bookmarkEnd w:id="122"/>
      <w:bookmarkEnd w:id="123"/>
    </w:p>
    <w:tbl>
      <w:tblPr>
        <w:tblpPr w:leftFromText="141" w:rightFromText="141" w:vertAnchor="text" w:horzAnchor="page" w:tblpX="2281" w:tblpY="145"/>
        <w:tblOverlap w:val="never"/>
        <w:tblW w:w="3617" w:type="dxa"/>
        <w:tblCellMar>
          <w:left w:w="70" w:type="dxa"/>
          <w:right w:w="70" w:type="dxa"/>
        </w:tblCellMar>
        <w:tblLook w:val="04A0" w:firstRow="1" w:lastRow="0" w:firstColumn="1" w:lastColumn="0" w:noHBand="0" w:noVBand="1"/>
      </w:tblPr>
      <w:tblGrid>
        <w:gridCol w:w="1448"/>
        <w:gridCol w:w="1089"/>
        <w:gridCol w:w="1080"/>
      </w:tblGrid>
      <w:tr w:rsidR="00DB6E84" w:rsidRPr="002B4566" w14:paraId="7ADACCDF" w14:textId="77777777" w:rsidTr="00DB6E84">
        <w:trPr>
          <w:trHeight w:val="296"/>
        </w:trPr>
        <w:tc>
          <w:tcPr>
            <w:tcW w:w="1448" w:type="dxa"/>
            <w:tcBorders>
              <w:top w:val="nil"/>
              <w:left w:val="nil"/>
              <w:bottom w:val="nil"/>
              <w:right w:val="nil"/>
            </w:tcBorders>
            <w:shd w:val="clear" w:color="auto" w:fill="auto"/>
            <w:vAlign w:val="center"/>
            <w:hideMark/>
          </w:tcPr>
          <w:p w14:paraId="7CF1E1E9" w14:textId="77777777" w:rsidR="00DB6E84" w:rsidRPr="002B4566" w:rsidRDefault="00DB6E84" w:rsidP="00DB6E84">
            <w:pPr>
              <w:spacing w:after="0" w:line="240" w:lineRule="auto"/>
              <w:jc w:val="left"/>
              <w:rPr>
                <w:rFonts w:ascii="Times New Roman" w:eastAsia="Times New Roman" w:hAnsi="Times New Roman" w:cs="Times New Roman"/>
                <w:sz w:val="24"/>
                <w:szCs w:val="24"/>
                <w:lang w:eastAsia="fr-FR"/>
              </w:rPr>
            </w:pPr>
          </w:p>
        </w:tc>
        <w:tc>
          <w:tcPr>
            <w:tcW w:w="108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6674A6A5"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r w:rsidRPr="002B4566">
              <w:rPr>
                <w:rFonts w:ascii="Calibri" w:eastAsia="Times New Roman" w:hAnsi="Calibri" w:cs="Calibri"/>
                <w:b/>
                <w:bCs/>
                <w:color w:val="000000"/>
                <w:lang w:eastAsia="fr-FR"/>
              </w:rPr>
              <w:t>X6</w:t>
            </w:r>
          </w:p>
        </w:tc>
        <w:tc>
          <w:tcPr>
            <w:tcW w:w="1080"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242A03A6"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r w:rsidRPr="002B4566">
              <w:rPr>
                <w:rFonts w:ascii="Calibri" w:eastAsia="Times New Roman" w:hAnsi="Calibri" w:cs="Calibri"/>
                <w:b/>
                <w:bCs/>
                <w:color w:val="000000"/>
                <w:lang w:eastAsia="fr-FR"/>
              </w:rPr>
              <w:t>X23</w:t>
            </w:r>
          </w:p>
        </w:tc>
      </w:tr>
      <w:tr w:rsidR="00DB6E84" w:rsidRPr="002B4566" w14:paraId="1AB566C4" w14:textId="77777777" w:rsidTr="00DB6E84">
        <w:trPr>
          <w:trHeight w:val="296"/>
        </w:trPr>
        <w:tc>
          <w:tcPr>
            <w:tcW w:w="14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F2717C"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r w:rsidRPr="002B4566">
              <w:rPr>
                <w:rFonts w:ascii="Calibri" w:eastAsia="Times New Roman" w:hAnsi="Calibri" w:cs="Calibri"/>
                <w:b/>
                <w:bCs/>
                <w:color w:val="000000"/>
                <w:lang w:eastAsia="fr-FR"/>
              </w:rPr>
              <w:t>Mesures non corrigée (</w:t>
            </w:r>
            <w:proofErr w:type="spellStart"/>
            <w:r w:rsidRPr="002B4566">
              <w:rPr>
                <w:rFonts w:ascii="Calibri" w:eastAsia="Times New Roman" w:hAnsi="Calibri" w:cs="Calibri"/>
                <w:b/>
                <w:bCs/>
                <w:color w:val="000000"/>
                <w:lang w:eastAsia="fr-FR"/>
              </w:rPr>
              <w:t>nC</w:t>
            </w:r>
            <w:proofErr w:type="spellEnd"/>
            <w:r w:rsidRPr="002B4566">
              <w:rPr>
                <w:rFonts w:ascii="Calibri" w:eastAsia="Times New Roman" w:hAnsi="Calibri" w:cs="Calibri"/>
                <w:b/>
                <w:bCs/>
                <w:color w:val="000000"/>
                <w:lang w:eastAsia="fr-FR"/>
              </w:rPr>
              <w:t>)</w:t>
            </w:r>
            <w:r>
              <w:rPr>
                <w:rFonts w:ascii="Calibri" w:eastAsia="Times New Roman" w:hAnsi="Calibri" w:cs="Calibri"/>
                <w:b/>
                <w:bCs/>
                <w:color w:val="000000"/>
                <w:lang w:eastAsia="fr-FR"/>
              </w:rPr>
              <w:t xml:space="preserve"> </w:t>
            </w:r>
          </w:p>
        </w:tc>
        <w:tc>
          <w:tcPr>
            <w:tcW w:w="1089" w:type="dxa"/>
            <w:tcBorders>
              <w:top w:val="nil"/>
              <w:left w:val="nil"/>
              <w:bottom w:val="single" w:sz="4" w:space="0" w:color="auto"/>
              <w:right w:val="single" w:sz="4" w:space="0" w:color="auto"/>
            </w:tcBorders>
            <w:shd w:val="clear" w:color="000000" w:fill="DDEBF7"/>
            <w:vAlign w:val="center"/>
            <w:hideMark/>
          </w:tcPr>
          <w:p w14:paraId="0DF8803C"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29,89</w:t>
            </w:r>
          </w:p>
        </w:tc>
        <w:tc>
          <w:tcPr>
            <w:tcW w:w="1080" w:type="dxa"/>
            <w:tcBorders>
              <w:top w:val="nil"/>
              <w:left w:val="nil"/>
              <w:bottom w:val="single" w:sz="4" w:space="0" w:color="auto"/>
              <w:right w:val="single" w:sz="4" w:space="0" w:color="auto"/>
            </w:tcBorders>
            <w:shd w:val="clear" w:color="000000" w:fill="DDEBF7"/>
            <w:vAlign w:val="center"/>
            <w:hideMark/>
          </w:tcPr>
          <w:p w14:paraId="115C3DA4"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36,7</w:t>
            </w:r>
          </w:p>
        </w:tc>
      </w:tr>
      <w:tr w:rsidR="00DB6E84" w:rsidRPr="002B4566" w14:paraId="11621A60"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3C342ACB"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385A936D"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05D682BC"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36,65</w:t>
            </w:r>
          </w:p>
        </w:tc>
      </w:tr>
      <w:tr w:rsidR="00DB6E84" w:rsidRPr="002B4566" w14:paraId="2A939E3F"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7B9A9190"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73CF4675"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71CEEE29"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36,65</w:t>
            </w:r>
          </w:p>
        </w:tc>
      </w:tr>
      <w:tr w:rsidR="00DB6E84" w:rsidRPr="002B4566" w14:paraId="278CA2CF"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7C2A9A65"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097207C9"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76A15D7E"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36,68</w:t>
            </w:r>
          </w:p>
        </w:tc>
      </w:tr>
      <w:tr w:rsidR="00DB6E84" w:rsidRPr="002B4566" w14:paraId="035367FD"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594EB8BD"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3C1206D3"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1A9C902A"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36,65</w:t>
            </w:r>
          </w:p>
        </w:tc>
      </w:tr>
      <w:tr w:rsidR="00DB6E84" w:rsidRPr="002B4566" w14:paraId="6EB335D4"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31C90863"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08538FA5"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08BA509C"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36,66</w:t>
            </w:r>
          </w:p>
        </w:tc>
      </w:tr>
      <w:tr w:rsidR="00DB6E84" w:rsidRPr="002B4566" w14:paraId="34B65A75"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6C24F8F4"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616F9B0E"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119C5004"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36,64</w:t>
            </w:r>
          </w:p>
        </w:tc>
      </w:tr>
      <w:tr w:rsidR="00DB6E84" w:rsidRPr="002B4566" w14:paraId="129E2BD4"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52B90C66"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201D935A"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29AAA58F"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36,65</w:t>
            </w:r>
          </w:p>
        </w:tc>
      </w:tr>
      <w:tr w:rsidR="00DB6E84" w:rsidRPr="002B4566" w14:paraId="6FE866C6" w14:textId="77777777" w:rsidTr="00DB6E84">
        <w:trPr>
          <w:trHeight w:val="69"/>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5904256D"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0F1CB665"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29,84</w:t>
            </w:r>
          </w:p>
        </w:tc>
        <w:tc>
          <w:tcPr>
            <w:tcW w:w="1080" w:type="dxa"/>
            <w:tcBorders>
              <w:top w:val="nil"/>
              <w:left w:val="nil"/>
              <w:bottom w:val="single" w:sz="4" w:space="0" w:color="auto"/>
              <w:right w:val="single" w:sz="4" w:space="0" w:color="auto"/>
            </w:tcBorders>
            <w:shd w:val="clear" w:color="000000" w:fill="DDEBF7"/>
            <w:vAlign w:val="center"/>
            <w:hideMark/>
          </w:tcPr>
          <w:p w14:paraId="5B8DF477"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36,67</w:t>
            </w:r>
          </w:p>
        </w:tc>
      </w:tr>
      <w:tr w:rsidR="00DB6E84" w:rsidRPr="002B4566" w14:paraId="4F300A54"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41BBA933"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5756D953"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39DC3027"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36,66</w:t>
            </w:r>
          </w:p>
        </w:tc>
      </w:tr>
      <w:tr w:rsidR="00DB6E84" w:rsidRPr="002B4566" w14:paraId="67051331" w14:textId="77777777" w:rsidTr="00DB6E84">
        <w:trPr>
          <w:trHeight w:val="296"/>
        </w:trPr>
        <w:tc>
          <w:tcPr>
            <w:tcW w:w="1448" w:type="dxa"/>
            <w:tcBorders>
              <w:top w:val="nil"/>
              <w:left w:val="single" w:sz="4" w:space="0" w:color="auto"/>
              <w:bottom w:val="single" w:sz="4" w:space="0" w:color="auto"/>
              <w:right w:val="single" w:sz="4" w:space="0" w:color="auto"/>
            </w:tcBorders>
            <w:shd w:val="clear" w:color="auto" w:fill="auto"/>
            <w:vAlign w:val="center"/>
            <w:hideMark/>
          </w:tcPr>
          <w:p w14:paraId="01092145"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r w:rsidRPr="002B4566">
              <w:rPr>
                <w:rFonts w:ascii="Calibri" w:eastAsia="Times New Roman" w:hAnsi="Calibri" w:cs="Calibri"/>
                <w:b/>
                <w:bCs/>
                <w:color w:val="000000"/>
                <w:lang w:eastAsia="fr-FR"/>
              </w:rPr>
              <w:t>Moyenne (</w:t>
            </w:r>
            <w:proofErr w:type="spellStart"/>
            <w:r w:rsidRPr="002B4566">
              <w:rPr>
                <w:rFonts w:ascii="Calibri" w:eastAsia="Times New Roman" w:hAnsi="Calibri" w:cs="Calibri"/>
                <w:b/>
                <w:bCs/>
                <w:color w:val="000000"/>
                <w:lang w:eastAsia="fr-FR"/>
              </w:rPr>
              <w:t>nC</w:t>
            </w:r>
            <w:proofErr w:type="spellEnd"/>
            <w:r w:rsidRPr="002B4566">
              <w:rPr>
                <w:rFonts w:ascii="Calibri" w:eastAsia="Times New Roman" w:hAnsi="Calibri" w:cs="Calibri"/>
                <w:b/>
                <w:bCs/>
                <w:color w:val="000000"/>
                <w:lang w:eastAsia="fr-FR"/>
              </w:rPr>
              <w:t>)</w:t>
            </w:r>
          </w:p>
        </w:tc>
        <w:tc>
          <w:tcPr>
            <w:tcW w:w="1089" w:type="dxa"/>
            <w:tcBorders>
              <w:top w:val="nil"/>
              <w:left w:val="nil"/>
              <w:bottom w:val="single" w:sz="4" w:space="0" w:color="auto"/>
              <w:right w:val="single" w:sz="4" w:space="0" w:color="auto"/>
            </w:tcBorders>
            <w:shd w:val="clear" w:color="auto" w:fill="auto"/>
            <w:vAlign w:val="center"/>
            <w:hideMark/>
          </w:tcPr>
          <w:p w14:paraId="564E04FE" w14:textId="59AC1555" w:rsidR="00DB6E84" w:rsidRPr="002B4566" w:rsidRDefault="00536C9F" w:rsidP="00DB6E8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auto" w:fill="auto"/>
            <w:vAlign w:val="center"/>
            <w:hideMark/>
          </w:tcPr>
          <w:p w14:paraId="0A227592" w14:textId="61A5595D" w:rsidR="00DB6E84" w:rsidRPr="002B4566" w:rsidRDefault="00536C9F" w:rsidP="00DB6E8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36,66</w:t>
            </w:r>
          </w:p>
        </w:tc>
      </w:tr>
    </w:tbl>
    <w:p w14:paraId="381E04C1" w14:textId="0242644D" w:rsidR="00934AA4" w:rsidRDefault="00934AA4" w:rsidP="00A23509"/>
    <w:p w14:paraId="6B088D3D" w14:textId="435E8915" w:rsidR="008D721C" w:rsidRDefault="008D721C" w:rsidP="00A23509"/>
    <w:p w14:paraId="1CBDCFA2" w14:textId="5D41428F" w:rsidR="00775623" w:rsidRDefault="00775623" w:rsidP="00A23509"/>
    <w:p w14:paraId="2BA3562C" w14:textId="342D90E1" w:rsidR="00A4275C" w:rsidRDefault="00A4275C" w:rsidP="00A23509"/>
    <w:tbl>
      <w:tblPr>
        <w:tblStyle w:val="Grilledutableau"/>
        <w:tblpPr w:leftFromText="141" w:rightFromText="141" w:vertAnchor="text" w:horzAnchor="margin" w:tblpXSpec="center" w:tblpY="20"/>
        <w:tblW w:w="0" w:type="auto"/>
        <w:tblLook w:val="04A0" w:firstRow="1" w:lastRow="0" w:firstColumn="1" w:lastColumn="0" w:noHBand="0" w:noVBand="1"/>
      </w:tblPr>
      <w:tblGrid>
        <w:gridCol w:w="2277"/>
        <w:gridCol w:w="1403"/>
      </w:tblGrid>
      <w:tr w:rsidR="00A4275C" w14:paraId="1126C68F" w14:textId="77777777" w:rsidTr="00A4275C">
        <w:trPr>
          <w:trHeight w:val="292"/>
        </w:trPr>
        <w:tc>
          <w:tcPr>
            <w:tcW w:w="2277" w:type="dxa"/>
            <w:vAlign w:val="center"/>
          </w:tcPr>
          <w:p w14:paraId="0027B9D5" w14:textId="77777777" w:rsidR="00A4275C" w:rsidRDefault="00A4275C" w:rsidP="00A4275C">
            <w:pPr>
              <w:jc w:val="center"/>
            </w:pPr>
            <w:r w:rsidRPr="004C6E66">
              <w:rPr>
                <w:rFonts w:eastAsia="Times New Roman" w:cstheme="minorHAnsi"/>
                <w:b/>
                <w:bCs/>
                <w:color w:val="000000"/>
                <w:lang w:eastAsia="fr-FR"/>
              </w:rPr>
              <w:t>Température (°C)</w:t>
            </w:r>
          </w:p>
        </w:tc>
        <w:tc>
          <w:tcPr>
            <w:tcW w:w="1403" w:type="dxa"/>
            <w:shd w:val="clear" w:color="auto" w:fill="DEEAF6" w:themeFill="accent1" w:themeFillTint="33"/>
            <w:vAlign w:val="center"/>
          </w:tcPr>
          <w:p w14:paraId="0F10C373" w14:textId="77777777" w:rsidR="00A4275C" w:rsidRDefault="00A4275C" w:rsidP="00A4275C">
            <w:pPr>
              <w:jc w:val="center"/>
            </w:pPr>
            <w:r w:rsidRPr="004C6E66">
              <w:rPr>
                <w:rFonts w:eastAsia="Times New Roman" w:cstheme="minorHAnsi"/>
                <w:lang w:eastAsia="fr-FR"/>
              </w:rPr>
              <w:t>20</w:t>
            </w:r>
          </w:p>
        </w:tc>
      </w:tr>
      <w:tr w:rsidR="00A4275C" w14:paraId="10D3F438" w14:textId="77777777" w:rsidTr="00A4275C">
        <w:trPr>
          <w:trHeight w:val="277"/>
        </w:trPr>
        <w:tc>
          <w:tcPr>
            <w:tcW w:w="2277" w:type="dxa"/>
            <w:vAlign w:val="center"/>
          </w:tcPr>
          <w:p w14:paraId="179C0B23" w14:textId="77777777" w:rsidR="00A4275C" w:rsidRDefault="00A4275C" w:rsidP="00A4275C">
            <w:pPr>
              <w:jc w:val="center"/>
            </w:pPr>
            <w:r w:rsidRPr="004C6E66">
              <w:rPr>
                <w:rFonts w:eastAsia="Times New Roman" w:cstheme="minorHAnsi"/>
                <w:b/>
                <w:bCs/>
                <w:color w:val="000000"/>
                <w:lang w:eastAsia="fr-FR"/>
              </w:rPr>
              <w:t>Pression (</w:t>
            </w:r>
            <w:proofErr w:type="spellStart"/>
            <w:r w:rsidRPr="004C6E66">
              <w:rPr>
                <w:rFonts w:eastAsia="Times New Roman" w:cstheme="minorHAnsi"/>
                <w:b/>
                <w:bCs/>
                <w:color w:val="000000"/>
                <w:lang w:eastAsia="fr-FR"/>
              </w:rPr>
              <w:t>hPa</w:t>
            </w:r>
            <w:proofErr w:type="spellEnd"/>
            <w:r w:rsidRPr="004C6E66">
              <w:rPr>
                <w:rFonts w:eastAsia="Times New Roman" w:cstheme="minorHAnsi"/>
                <w:b/>
                <w:bCs/>
                <w:color w:val="000000"/>
                <w:lang w:eastAsia="fr-FR"/>
              </w:rPr>
              <w:t>)</w:t>
            </w:r>
          </w:p>
        </w:tc>
        <w:tc>
          <w:tcPr>
            <w:tcW w:w="1403" w:type="dxa"/>
            <w:shd w:val="clear" w:color="auto" w:fill="DEEAF6" w:themeFill="accent1" w:themeFillTint="33"/>
            <w:vAlign w:val="center"/>
          </w:tcPr>
          <w:p w14:paraId="586409AC" w14:textId="77777777" w:rsidR="00A4275C" w:rsidRDefault="00A4275C" w:rsidP="00A4275C">
            <w:pPr>
              <w:jc w:val="center"/>
            </w:pPr>
            <w:r w:rsidRPr="004C6E66">
              <w:rPr>
                <w:rFonts w:eastAsia="Times New Roman" w:cstheme="minorHAnsi"/>
                <w:lang w:eastAsia="fr-FR"/>
              </w:rPr>
              <w:t>1012,5</w:t>
            </w:r>
          </w:p>
        </w:tc>
      </w:tr>
      <w:tr w:rsidR="00A4275C" w14:paraId="27F36CFF" w14:textId="77777777" w:rsidTr="00A4275C">
        <w:trPr>
          <w:trHeight w:val="277"/>
        </w:trPr>
        <w:tc>
          <w:tcPr>
            <w:tcW w:w="2277" w:type="dxa"/>
            <w:vAlign w:val="center"/>
          </w:tcPr>
          <w:p w14:paraId="2E4CC124" w14:textId="77777777" w:rsidR="00A4275C" w:rsidRPr="004C6E66" w:rsidRDefault="00A4275C" w:rsidP="00A4275C">
            <w:pPr>
              <w:jc w:val="center"/>
              <w:rPr>
                <w:rFonts w:eastAsia="Times New Roman" w:cstheme="minorHAnsi"/>
                <w:b/>
                <w:bCs/>
                <w:color w:val="000000"/>
                <w:lang w:eastAsia="fr-FR"/>
              </w:rPr>
            </w:pPr>
            <w:proofErr w:type="spellStart"/>
            <w:r w:rsidRPr="004C6E66">
              <w:rPr>
                <w:rFonts w:eastAsia="Times New Roman" w:cstheme="minorHAnsi"/>
                <w:b/>
                <w:bCs/>
                <w:i/>
                <w:iCs/>
                <w:color w:val="000000"/>
                <w:lang w:eastAsia="fr-FR"/>
              </w:rPr>
              <w:t>k</w:t>
            </w:r>
            <w:r w:rsidRPr="004C6E66">
              <w:rPr>
                <w:rFonts w:eastAsia="Times New Roman" w:cstheme="minorHAnsi"/>
                <w:b/>
                <w:bCs/>
                <w:i/>
                <w:iCs/>
                <w:color w:val="000000"/>
                <w:vertAlign w:val="subscript"/>
                <w:lang w:eastAsia="fr-FR"/>
              </w:rPr>
              <w:t>T,P</w:t>
            </w:r>
            <w:proofErr w:type="spellEnd"/>
          </w:p>
        </w:tc>
        <w:tc>
          <w:tcPr>
            <w:tcW w:w="1403" w:type="dxa"/>
            <w:vAlign w:val="center"/>
          </w:tcPr>
          <w:p w14:paraId="519A4FC7" w14:textId="77777777" w:rsidR="00A4275C" w:rsidRPr="004C6E66" w:rsidRDefault="00A4275C" w:rsidP="00A4275C">
            <w:pPr>
              <w:jc w:val="center"/>
              <w:rPr>
                <w:rFonts w:eastAsia="Times New Roman" w:cstheme="minorHAnsi"/>
                <w:lang w:eastAsia="fr-FR"/>
              </w:rPr>
            </w:pPr>
            <w:r w:rsidRPr="00B73984">
              <w:rPr>
                <w:rFonts w:eastAsia="Times New Roman" w:cstheme="minorHAnsi"/>
                <w:bCs/>
                <w:iCs/>
                <w:color w:val="000000"/>
                <w:lang w:eastAsia="fr-FR"/>
              </w:rPr>
              <w:t>1,001</w:t>
            </w:r>
          </w:p>
        </w:tc>
      </w:tr>
    </w:tbl>
    <w:p w14:paraId="531BD8BC" w14:textId="6E568BB2" w:rsidR="00A4275C" w:rsidRDefault="00A4275C" w:rsidP="00A23509"/>
    <w:p w14:paraId="093A1EFB" w14:textId="15C34BA4" w:rsidR="00A4275C" w:rsidRDefault="00A4275C" w:rsidP="00A23509"/>
    <w:p w14:paraId="00399EDC" w14:textId="3D900DF4" w:rsidR="00A4275C" w:rsidRDefault="00A4275C" w:rsidP="00A23509"/>
    <w:p w14:paraId="5A740DAD" w14:textId="313D8B60" w:rsidR="00A4275C" w:rsidRDefault="00A4275C" w:rsidP="00A23509"/>
    <w:p w14:paraId="2118C070" w14:textId="4D9B4501" w:rsidR="00A4275C" w:rsidRDefault="00A4275C" w:rsidP="00A23509"/>
    <w:tbl>
      <w:tblPr>
        <w:tblW w:w="8332" w:type="dxa"/>
        <w:jc w:val="center"/>
        <w:tblCellMar>
          <w:left w:w="70" w:type="dxa"/>
          <w:right w:w="70" w:type="dxa"/>
        </w:tblCellMar>
        <w:tblLook w:val="04A0" w:firstRow="1" w:lastRow="0" w:firstColumn="1" w:lastColumn="0" w:noHBand="0" w:noVBand="1"/>
      </w:tblPr>
      <w:tblGrid>
        <w:gridCol w:w="2471"/>
        <w:gridCol w:w="951"/>
        <w:gridCol w:w="736"/>
        <w:gridCol w:w="264"/>
        <w:gridCol w:w="964"/>
        <w:gridCol w:w="855"/>
        <w:gridCol w:w="245"/>
        <w:gridCol w:w="880"/>
        <w:gridCol w:w="966"/>
      </w:tblGrid>
      <w:tr w:rsidR="003B083C" w:rsidRPr="004C6E66" w14:paraId="27D44D1A" w14:textId="68A4BB33" w:rsidTr="006201A5">
        <w:trPr>
          <w:trHeight w:val="241"/>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6D563"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Energie</w:t>
            </w:r>
          </w:p>
        </w:tc>
        <w:tc>
          <w:tcPr>
            <w:tcW w:w="2915" w:type="dxa"/>
            <w:gridSpan w:val="4"/>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2A881F13" w14:textId="6CDEB664" w:rsidR="003B083C" w:rsidRPr="004C6E66" w:rsidRDefault="003B083C" w:rsidP="00BF6D2E">
            <w:pPr>
              <w:spacing w:after="0" w:line="240" w:lineRule="auto"/>
              <w:jc w:val="center"/>
              <w:rPr>
                <w:rFonts w:eastAsia="Times New Roman" w:cstheme="minorHAnsi"/>
                <w:b/>
                <w:color w:val="000000"/>
                <w:lang w:eastAsia="fr-FR"/>
              </w:rPr>
            </w:pPr>
            <w:r w:rsidRPr="004C6E66">
              <w:rPr>
                <w:rFonts w:eastAsia="Times New Roman" w:cstheme="minorHAnsi"/>
                <w:b/>
                <w:color w:val="000000"/>
                <w:lang w:eastAsia="fr-FR"/>
              </w:rPr>
              <w:t>X6</w:t>
            </w:r>
          </w:p>
        </w:tc>
        <w:tc>
          <w:tcPr>
            <w:tcW w:w="2946" w:type="dxa"/>
            <w:gridSpan w:val="4"/>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12AE9109" w14:textId="685BEB48" w:rsidR="003B083C" w:rsidRPr="004C6E66" w:rsidRDefault="003B083C" w:rsidP="00BF6D2E">
            <w:pPr>
              <w:spacing w:after="0" w:line="240" w:lineRule="auto"/>
              <w:jc w:val="center"/>
              <w:rPr>
                <w:rFonts w:eastAsia="Times New Roman" w:cstheme="minorHAnsi"/>
                <w:b/>
                <w:color w:val="000000"/>
                <w:lang w:eastAsia="fr-FR"/>
              </w:rPr>
            </w:pPr>
            <w:r w:rsidRPr="004C6E66">
              <w:rPr>
                <w:rFonts w:eastAsia="Times New Roman" w:cstheme="minorHAnsi"/>
                <w:b/>
                <w:color w:val="000000"/>
                <w:lang w:eastAsia="fr-FR"/>
              </w:rPr>
              <w:t>X23</w:t>
            </w:r>
          </w:p>
        </w:tc>
      </w:tr>
      <w:tr w:rsidR="003B083C" w:rsidRPr="004C6E66" w14:paraId="1468A8BC" w14:textId="4DFEC343" w:rsidTr="006201A5">
        <w:trPr>
          <w:trHeight w:val="254"/>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EAC60"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Tension (V)</w:t>
            </w:r>
          </w:p>
        </w:tc>
        <w:tc>
          <w:tcPr>
            <w:tcW w:w="9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0BC9E77"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400V</w:t>
            </w:r>
          </w:p>
        </w:tc>
        <w:tc>
          <w:tcPr>
            <w:tcW w:w="1000"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4F17FED1"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100V</w:t>
            </w:r>
          </w:p>
        </w:tc>
        <w:tc>
          <w:tcPr>
            <w:tcW w:w="964" w:type="dxa"/>
            <w:tcBorders>
              <w:top w:val="single" w:sz="4" w:space="0" w:color="auto"/>
              <w:left w:val="single" w:sz="4" w:space="0" w:color="auto"/>
              <w:bottom w:val="single" w:sz="4" w:space="0" w:color="auto"/>
              <w:right w:val="single" w:sz="4" w:space="0" w:color="auto"/>
            </w:tcBorders>
            <w:shd w:val="clear" w:color="000000" w:fill="D9D9D9"/>
            <w:vAlign w:val="center"/>
          </w:tcPr>
          <w:p w14:paraId="46EA2444" w14:textId="58AB0178"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-400 V</w:t>
            </w:r>
          </w:p>
        </w:tc>
        <w:tc>
          <w:tcPr>
            <w:tcW w:w="1100"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66976B9E" w14:textId="431CE781"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400V</w:t>
            </w:r>
          </w:p>
        </w:tc>
        <w:tc>
          <w:tcPr>
            <w:tcW w:w="880" w:type="dxa"/>
            <w:tcBorders>
              <w:top w:val="nil"/>
              <w:left w:val="nil"/>
              <w:bottom w:val="single" w:sz="8" w:space="0" w:color="auto"/>
              <w:right w:val="single" w:sz="8" w:space="0" w:color="auto"/>
            </w:tcBorders>
            <w:shd w:val="clear" w:color="000000" w:fill="D9D9D9"/>
            <w:vAlign w:val="center"/>
            <w:hideMark/>
          </w:tcPr>
          <w:p w14:paraId="5A08887A" w14:textId="77777777" w:rsidR="003B083C" w:rsidRPr="004C6E66" w:rsidRDefault="003B083C" w:rsidP="003B083C">
            <w:pPr>
              <w:spacing w:after="0" w:line="240" w:lineRule="auto"/>
              <w:jc w:val="center"/>
              <w:rPr>
                <w:rFonts w:eastAsia="Times New Roman" w:cstheme="minorHAnsi"/>
                <w:b/>
                <w:bCs/>
                <w:lang w:eastAsia="fr-FR"/>
              </w:rPr>
            </w:pPr>
            <w:r w:rsidRPr="004C6E66">
              <w:rPr>
                <w:rFonts w:eastAsia="Times New Roman" w:cstheme="minorHAnsi"/>
                <w:b/>
                <w:bCs/>
                <w:lang w:eastAsia="fr-FR"/>
              </w:rPr>
              <w:t>100V</w:t>
            </w:r>
          </w:p>
        </w:tc>
        <w:tc>
          <w:tcPr>
            <w:tcW w:w="966" w:type="dxa"/>
            <w:tcBorders>
              <w:top w:val="nil"/>
              <w:left w:val="nil"/>
              <w:bottom w:val="single" w:sz="8" w:space="0" w:color="auto"/>
              <w:right w:val="single" w:sz="8" w:space="0" w:color="auto"/>
            </w:tcBorders>
            <w:shd w:val="clear" w:color="000000" w:fill="D9D9D9"/>
          </w:tcPr>
          <w:p w14:paraId="4195B5A2" w14:textId="6F47A32A" w:rsidR="003B083C" w:rsidRPr="004C6E66" w:rsidRDefault="003B083C" w:rsidP="003B083C">
            <w:pPr>
              <w:spacing w:after="0" w:line="240" w:lineRule="auto"/>
              <w:jc w:val="center"/>
              <w:rPr>
                <w:rFonts w:eastAsia="Times New Roman" w:cstheme="minorHAnsi"/>
                <w:b/>
                <w:bCs/>
                <w:lang w:eastAsia="fr-FR"/>
              </w:rPr>
            </w:pPr>
            <w:r w:rsidRPr="004C6E66">
              <w:rPr>
                <w:rFonts w:eastAsia="Times New Roman" w:cstheme="minorHAnsi"/>
                <w:b/>
                <w:bCs/>
                <w:lang w:eastAsia="fr-FR"/>
              </w:rPr>
              <w:t>-400V</w:t>
            </w:r>
          </w:p>
        </w:tc>
      </w:tr>
      <w:tr w:rsidR="003B083C" w:rsidRPr="004C6E66" w14:paraId="103CFE12" w14:textId="2765EEF4" w:rsidTr="006201A5">
        <w:trPr>
          <w:trHeight w:val="241"/>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DE3CE" w14:textId="5120B0FB"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Mesure</w:t>
            </w:r>
            <w:r w:rsidR="00384B24">
              <w:rPr>
                <w:rFonts w:eastAsia="Times New Roman" w:cstheme="minorHAnsi"/>
                <w:b/>
                <w:bCs/>
                <w:lang w:eastAsia="fr-FR"/>
              </w:rPr>
              <w:t xml:space="preserve"> </w:t>
            </w:r>
            <w:r w:rsidRPr="004C6E66">
              <w:rPr>
                <w:rFonts w:eastAsia="Times New Roman" w:cstheme="minorHAnsi"/>
                <w:b/>
                <w:bCs/>
                <w:lang w:eastAsia="fr-FR"/>
              </w:rPr>
              <w:t>1 (</w:t>
            </w:r>
            <w:proofErr w:type="spellStart"/>
            <w:r w:rsidRPr="004C6E66">
              <w:rPr>
                <w:rFonts w:eastAsia="Times New Roman" w:cstheme="minorHAnsi"/>
                <w:b/>
                <w:bCs/>
                <w:lang w:eastAsia="fr-FR"/>
              </w:rPr>
              <w:t>nC</w:t>
            </w:r>
            <w:proofErr w:type="spellEnd"/>
            <w:r w:rsidRPr="004C6E66">
              <w:rPr>
                <w:rFonts w:eastAsia="Times New Roman" w:cstheme="minorHAnsi"/>
                <w:b/>
                <w:bCs/>
                <w:lang w:eastAsia="fr-FR"/>
              </w:rPr>
              <w:t>)</w:t>
            </w:r>
          </w:p>
        </w:tc>
        <w:tc>
          <w:tcPr>
            <w:tcW w:w="95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6ABF524"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29,82</w:t>
            </w:r>
          </w:p>
        </w:tc>
        <w:tc>
          <w:tcPr>
            <w:tcW w:w="10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DE82C48"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29,64</w:t>
            </w:r>
          </w:p>
        </w:tc>
        <w:tc>
          <w:tcPr>
            <w:tcW w:w="964" w:type="dxa"/>
            <w:tcBorders>
              <w:top w:val="single" w:sz="4" w:space="0" w:color="auto"/>
              <w:left w:val="single" w:sz="4" w:space="0" w:color="auto"/>
              <w:bottom w:val="single" w:sz="4" w:space="0" w:color="auto"/>
              <w:right w:val="single" w:sz="4" w:space="0" w:color="auto"/>
            </w:tcBorders>
            <w:shd w:val="clear" w:color="000000" w:fill="DDEBF7"/>
            <w:vAlign w:val="center"/>
          </w:tcPr>
          <w:p w14:paraId="46B0F1C9" w14:textId="02E6A485"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color w:val="000000"/>
                <w:lang w:eastAsia="fr-FR"/>
              </w:rPr>
              <w:t>-29,98</w:t>
            </w:r>
          </w:p>
        </w:tc>
        <w:tc>
          <w:tcPr>
            <w:tcW w:w="11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4EF7CDED" w14:textId="1F7E2DD4"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36,65</w:t>
            </w:r>
          </w:p>
        </w:tc>
        <w:tc>
          <w:tcPr>
            <w:tcW w:w="880" w:type="dxa"/>
            <w:tcBorders>
              <w:top w:val="nil"/>
              <w:left w:val="nil"/>
              <w:bottom w:val="single" w:sz="4" w:space="0" w:color="auto"/>
              <w:right w:val="single" w:sz="8" w:space="0" w:color="auto"/>
            </w:tcBorders>
            <w:shd w:val="clear" w:color="000000" w:fill="DDEBF7"/>
            <w:noWrap/>
            <w:vAlign w:val="center"/>
            <w:hideMark/>
          </w:tcPr>
          <w:p w14:paraId="13A3DC09" w14:textId="77777777"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lang w:eastAsia="fr-FR"/>
              </w:rPr>
              <w:t>36,07</w:t>
            </w:r>
          </w:p>
        </w:tc>
        <w:tc>
          <w:tcPr>
            <w:tcW w:w="966" w:type="dxa"/>
            <w:tcBorders>
              <w:top w:val="nil"/>
              <w:left w:val="nil"/>
              <w:bottom w:val="single" w:sz="4" w:space="0" w:color="auto"/>
              <w:right w:val="single" w:sz="8" w:space="0" w:color="auto"/>
            </w:tcBorders>
            <w:shd w:val="clear" w:color="000000" w:fill="DDEBF7"/>
            <w:vAlign w:val="center"/>
          </w:tcPr>
          <w:p w14:paraId="0C8CDE16" w14:textId="5E85B68F"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color w:val="000000"/>
                <w:lang w:eastAsia="fr-FR"/>
              </w:rPr>
              <w:t>-36,69</w:t>
            </w:r>
          </w:p>
        </w:tc>
      </w:tr>
      <w:tr w:rsidR="003B083C" w:rsidRPr="004C6E66" w14:paraId="4C203B77" w14:textId="1330A47F" w:rsidTr="006201A5">
        <w:trPr>
          <w:trHeight w:val="241"/>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9FE1"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Mesure 2 (</w:t>
            </w:r>
            <w:proofErr w:type="spellStart"/>
            <w:r w:rsidRPr="004C6E66">
              <w:rPr>
                <w:rFonts w:eastAsia="Times New Roman" w:cstheme="minorHAnsi"/>
                <w:b/>
                <w:bCs/>
                <w:lang w:eastAsia="fr-FR"/>
              </w:rPr>
              <w:t>nC</w:t>
            </w:r>
            <w:proofErr w:type="spellEnd"/>
            <w:r w:rsidRPr="004C6E66">
              <w:rPr>
                <w:rFonts w:eastAsia="Times New Roman" w:cstheme="minorHAnsi"/>
                <w:b/>
                <w:bCs/>
                <w:lang w:eastAsia="fr-FR"/>
              </w:rPr>
              <w:t>)</w:t>
            </w:r>
          </w:p>
        </w:tc>
        <w:tc>
          <w:tcPr>
            <w:tcW w:w="95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006B508"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29,81</w:t>
            </w:r>
          </w:p>
        </w:tc>
        <w:tc>
          <w:tcPr>
            <w:tcW w:w="10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C5BE69E"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29,61</w:t>
            </w:r>
          </w:p>
        </w:tc>
        <w:tc>
          <w:tcPr>
            <w:tcW w:w="964" w:type="dxa"/>
            <w:tcBorders>
              <w:top w:val="single" w:sz="4" w:space="0" w:color="auto"/>
              <w:left w:val="single" w:sz="4" w:space="0" w:color="auto"/>
              <w:bottom w:val="single" w:sz="4" w:space="0" w:color="auto"/>
              <w:right w:val="single" w:sz="4" w:space="0" w:color="auto"/>
            </w:tcBorders>
            <w:shd w:val="clear" w:color="000000" w:fill="DDEBF7"/>
            <w:vAlign w:val="center"/>
          </w:tcPr>
          <w:p w14:paraId="4CE155AE" w14:textId="6542309F"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color w:val="000000"/>
                <w:lang w:eastAsia="fr-FR"/>
              </w:rPr>
              <w:t>-29,93</w:t>
            </w:r>
          </w:p>
        </w:tc>
        <w:tc>
          <w:tcPr>
            <w:tcW w:w="11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CAB3F1F" w14:textId="0D3888B6"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36,63</w:t>
            </w:r>
          </w:p>
        </w:tc>
        <w:tc>
          <w:tcPr>
            <w:tcW w:w="880" w:type="dxa"/>
            <w:tcBorders>
              <w:top w:val="nil"/>
              <w:left w:val="nil"/>
              <w:bottom w:val="single" w:sz="4" w:space="0" w:color="auto"/>
              <w:right w:val="single" w:sz="8" w:space="0" w:color="auto"/>
            </w:tcBorders>
            <w:shd w:val="clear" w:color="000000" w:fill="DDEBF7"/>
            <w:noWrap/>
            <w:vAlign w:val="center"/>
            <w:hideMark/>
          </w:tcPr>
          <w:p w14:paraId="00A16EB1" w14:textId="77777777"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lang w:eastAsia="fr-FR"/>
              </w:rPr>
              <w:t>36</w:t>
            </w:r>
          </w:p>
        </w:tc>
        <w:tc>
          <w:tcPr>
            <w:tcW w:w="966" w:type="dxa"/>
            <w:tcBorders>
              <w:top w:val="nil"/>
              <w:left w:val="nil"/>
              <w:bottom w:val="single" w:sz="4" w:space="0" w:color="auto"/>
              <w:right w:val="single" w:sz="8" w:space="0" w:color="auto"/>
            </w:tcBorders>
            <w:shd w:val="clear" w:color="000000" w:fill="DDEBF7"/>
            <w:vAlign w:val="center"/>
          </w:tcPr>
          <w:p w14:paraId="4C235FF2" w14:textId="4AB97273"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color w:val="000000"/>
                <w:lang w:eastAsia="fr-FR"/>
              </w:rPr>
              <w:t>-36,67</w:t>
            </w:r>
          </w:p>
        </w:tc>
      </w:tr>
      <w:tr w:rsidR="003B083C" w:rsidRPr="004C6E66" w14:paraId="35285C7C" w14:textId="0424AF85" w:rsidTr="006201A5">
        <w:trPr>
          <w:trHeight w:val="241"/>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622CB"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Mesure 3 (</w:t>
            </w:r>
            <w:proofErr w:type="spellStart"/>
            <w:r w:rsidRPr="004C6E66">
              <w:rPr>
                <w:rFonts w:eastAsia="Times New Roman" w:cstheme="minorHAnsi"/>
                <w:b/>
                <w:bCs/>
                <w:lang w:eastAsia="fr-FR"/>
              </w:rPr>
              <w:t>nC</w:t>
            </w:r>
            <w:proofErr w:type="spellEnd"/>
            <w:r w:rsidRPr="004C6E66">
              <w:rPr>
                <w:rFonts w:eastAsia="Times New Roman" w:cstheme="minorHAnsi"/>
                <w:b/>
                <w:bCs/>
                <w:lang w:eastAsia="fr-FR"/>
              </w:rPr>
              <w:t>)</w:t>
            </w:r>
          </w:p>
        </w:tc>
        <w:tc>
          <w:tcPr>
            <w:tcW w:w="95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EF2323C"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29,80</w:t>
            </w:r>
          </w:p>
        </w:tc>
        <w:tc>
          <w:tcPr>
            <w:tcW w:w="10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4C7DDE6B"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29,61</w:t>
            </w:r>
          </w:p>
        </w:tc>
        <w:tc>
          <w:tcPr>
            <w:tcW w:w="964" w:type="dxa"/>
            <w:tcBorders>
              <w:top w:val="single" w:sz="4" w:space="0" w:color="auto"/>
              <w:left w:val="single" w:sz="4" w:space="0" w:color="auto"/>
              <w:bottom w:val="single" w:sz="4" w:space="0" w:color="auto"/>
              <w:right w:val="single" w:sz="4" w:space="0" w:color="auto"/>
            </w:tcBorders>
            <w:shd w:val="clear" w:color="000000" w:fill="DDEBF7"/>
            <w:vAlign w:val="center"/>
          </w:tcPr>
          <w:p w14:paraId="6283A09A" w14:textId="37502758"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color w:val="000000"/>
                <w:lang w:eastAsia="fr-FR"/>
              </w:rPr>
              <w:t>-29,93</w:t>
            </w:r>
          </w:p>
        </w:tc>
        <w:tc>
          <w:tcPr>
            <w:tcW w:w="11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3CA98AC" w14:textId="7BA0CA73"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36,66</w:t>
            </w:r>
          </w:p>
        </w:tc>
        <w:tc>
          <w:tcPr>
            <w:tcW w:w="880" w:type="dxa"/>
            <w:tcBorders>
              <w:top w:val="nil"/>
              <w:left w:val="nil"/>
              <w:bottom w:val="single" w:sz="4" w:space="0" w:color="auto"/>
              <w:right w:val="single" w:sz="8" w:space="0" w:color="auto"/>
            </w:tcBorders>
            <w:shd w:val="clear" w:color="000000" w:fill="DDEBF7"/>
            <w:noWrap/>
            <w:vAlign w:val="center"/>
            <w:hideMark/>
          </w:tcPr>
          <w:p w14:paraId="5E4FC43E" w14:textId="77777777"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lang w:eastAsia="fr-FR"/>
              </w:rPr>
              <w:t>36,00</w:t>
            </w:r>
          </w:p>
        </w:tc>
        <w:tc>
          <w:tcPr>
            <w:tcW w:w="966" w:type="dxa"/>
            <w:tcBorders>
              <w:top w:val="nil"/>
              <w:left w:val="nil"/>
              <w:bottom w:val="single" w:sz="4" w:space="0" w:color="auto"/>
              <w:right w:val="single" w:sz="8" w:space="0" w:color="auto"/>
            </w:tcBorders>
            <w:shd w:val="clear" w:color="000000" w:fill="DDEBF7"/>
            <w:vAlign w:val="center"/>
          </w:tcPr>
          <w:p w14:paraId="0E6E2450" w14:textId="47689233"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color w:val="000000"/>
                <w:lang w:eastAsia="fr-FR"/>
              </w:rPr>
              <w:t>-36,67</w:t>
            </w:r>
          </w:p>
        </w:tc>
      </w:tr>
      <w:tr w:rsidR="003B083C" w:rsidRPr="004C6E66" w14:paraId="544FEF51" w14:textId="3273BDDF" w:rsidTr="006201A5">
        <w:trPr>
          <w:trHeight w:val="254"/>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0D258"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Moyenne mesures (</w:t>
            </w:r>
            <w:proofErr w:type="spellStart"/>
            <w:r w:rsidRPr="004C6E66">
              <w:rPr>
                <w:rFonts w:eastAsia="Times New Roman" w:cstheme="minorHAnsi"/>
                <w:b/>
                <w:bCs/>
                <w:lang w:eastAsia="fr-FR"/>
              </w:rPr>
              <w:t>nC</w:t>
            </w:r>
            <w:proofErr w:type="spellEnd"/>
            <w:r w:rsidRPr="004C6E66">
              <w:rPr>
                <w:rFonts w:eastAsia="Times New Roman" w:cstheme="minorHAnsi"/>
                <w:b/>
                <w:bCs/>
                <w:lang w:eastAsia="fr-FR"/>
              </w:rPr>
              <w:t>)</w:t>
            </w:r>
          </w:p>
        </w:tc>
        <w:tc>
          <w:tcPr>
            <w:tcW w:w="95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5581D3"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29,81</w:t>
            </w:r>
          </w:p>
        </w:tc>
        <w:tc>
          <w:tcPr>
            <w:tcW w:w="100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6246CE"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29,62</w:t>
            </w:r>
          </w:p>
        </w:tc>
        <w:tc>
          <w:tcPr>
            <w:tcW w:w="964" w:type="dxa"/>
            <w:tcBorders>
              <w:top w:val="single" w:sz="4" w:space="0" w:color="auto"/>
              <w:left w:val="single" w:sz="4" w:space="0" w:color="auto"/>
              <w:bottom w:val="single" w:sz="4" w:space="0" w:color="auto"/>
              <w:right w:val="single" w:sz="4" w:space="0" w:color="auto"/>
            </w:tcBorders>
            <w:shd w:val="clear" w:color="000000" w:fill="FFFFFF"/>
            <w:vAlign w:val="center"/>
          </w:tcPr>
          <w:p w14:paraId="33B91FDD" w14:textId="190234CF"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color w:val="000000"/>
                <w:lang w:eastAsia="fr-FR"/>
              </w:rPr>
              <w:t>-29,95</w:t>
            </w:r>
          </w:p>
        </w:tc>
        <w:tc>
          <w:tcPr>
            <w:tcW w:w="110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E432DCC" w14:textId="6EB5137A"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36,65</w:t>
            </w:r>
          </w:p>
        </w:tc>
        <w:tc>
          <w:tcPr>
            <w:tcW w:w="880" w:type="dxa"/>
            <w:tcBorders>
              <w:top w:val="nil"/>
              <w:left w:val="nil"/>
              <w:bottom w:val="single" w:sz="4" w:space="0" w:color="auto"/>
              <w:right w:val="single" w:sz="8" w:space="0" w:color="auto"/>
            </w:tcBorders>
            <w:shd w:val="clear" w:color="000000" w:fill="FFFFFF"/>
            <w:noWrap/>
            <w:vAlign w:val="center"/>
            <w:hideMark/>
          </w:tcPr>
          <w:p w14:paraId="1240A03D" w14:textId="77777777" w:rsidR="003B083C" w:rsidRPr="004C6E66" w:rsidRDefault="003B083C" w:rsidP="003B083C">
            <w:pPr>
              <w:spacing w:after="0" w:line="240" w:lineRule="auto"/>
              <w:jc w:val="center"/>
              <w:rPr>
                <w:rFonts w:eastAsia="Times New Roman" w:cstheme="minorHAnsi"/>
                <w:b/>
                <w:bCs/>
                <w:lang w:eastAsia="fr-FR"/>
              </w:rPr>
            </w:pPr>
            <w:r w:rsidRPr="004C6E66">
              <w:rPr>
                <w:rFonts w:eastAsia="Times New Roman" w:cstheme="minorHAnsi"/>
                <w:b/>
                <w:bCs/>
                <w:lang w:eastAsia="fr-FR"/>
              </w:rPr>
              <w:t>36,02</w:t>
            </w:r>
          </w:p>
        </w:tc>
        <w:tc>
          <w:tcPr>
            <w:tcW w:w="966" w:type="dxa"/>
            <w:tcBorders>
              <w:top w:val="nil"/>
              <w:left w:val="nil"/>
              <w:bottom w:val="single" w:sz="4" w:space="0" w:color="auto"/>
              <w:right w:val="single" w:sz="8" w:space="0" w:color="auto"/>
            </w:tcBorders>
            <w:shd w:val="clear" w:color="000000" w:fill="FFFFFF"/>
            <w:vAlign w:val="center"/>
          </w:tcPr>
          <w:p w14:paraId="1D47DF51" w14:textId="11BD8200" w:rsidR="003B083C" w:rsidRPr="004C6E66" w:rsidRDefault="003B083C" w:rsidP="003B083C">
            <w:pPr>
              <w:spacing w:after="0" w:line="240" w:lineRule="auto"/>
              <w:jc w:val="center"/>
              <w:rPr>
                <w:rFonts w:eastAsia="Times New Roman" w:cstheme="minorHAnsi"/>
                <w:b/>
                <w:bCs/>
                <w:lang w:eastAsia="fr-FR"/>
              </w:rPr>
            </w:pPr>
            <w:r w:rsidRPr="004C6E66">
              <w:rPr>
                <w:rFonts w:eastAsia="Times New Roman" w:cstheme="minorHAnsi"/>
                <w:b/>
                <w:color w:val="000000"/>
                <w:lang w:eastAsia="fr-FR"/>
              </w:rPr>
              <w:t>-36,68</w:t>
            </w:r>
          </w:p>
        </w:tc>
      </w:tr>
      <w:tr w:rsidR="00A619F2" w:rsidRPr="004C6E66" w14:paraId="4C800827" w14:textId="77777777" w:rsidTr="006201A5">
        <w:trPr>
          <w:trHeight w:val="254"/>
          <w:jc w:val="center"/>
        </w:trPr>
        <w:tc>
          <w:tcPr>
            <w:tcW w:w="8332" w:type="dxa"/>
            <w:gridSpan w:val="9"/>
            <w:tcBorders>
              <w:top w:val="single" w:sz="4" w:space="0" w:color="auto"/>
              <w:bottom w:val="single" w:sz="4" w:space="0" w:color="auto"/>
            </w:tcBorders>
            <w:shd w:val="clear" w:color="auto" w:fill="FFFFFF" w:themeFill="background1"/>
            <w:noWrap/>
            <w:vAlign w:val="center"/>
          </w:tcPr>
          <w:p w14:paraId="4E91DAB4" w14:textId="77777777" w:rsidR="00A619F2" w:rsidRPr="004C6E66" w:rsidRDefault="00A619F2" w:rsidP="004D4BD3">
            <w:pPr>
              <w:spacing w:after="0" w:line="240" w:lineRule="auto"/>
              <w:jc w:val="center"/>
              <w:rPr>
                <w:rFonts w:eastAsia="Times New Roman" w:cstheme="minorHAnsi"/>
                <w:b/>
                <w:bCs/>
                <w:color w:val="000000"/>
                <w:lang w:eastAsia="fr-FR"/>
              </w:rPr>
            </w:pPr>
          </w:p>
        </w:tc>
      </w:tr>
      <w:tr w:rsidR="004D4BD3" w:rsidRPr="004C6E66" w14:paraId="6D35D545" w14:textId="77777777" w:rsidTr="006201A5">
        <w:trPr>
          <w:trHeight w:val="254"/>
          <w:jc w:val="center"/>
        </w:trPr>
        <w:tc>
          <w:tcPr>
            <w:tcW w:w="2471" w:type="dxa"/>
            <w:vMerge w:val="restart"/>
            <w:tcBorders>
              <w:top w:val="single" w:sz="4" w:space="0" w:color="auto"/>
              <w:left w:val="single" w:sz="4" w:space="0" w:color="auto"/>
              <w:right w:val="single" w:sz="4" w:space="0" w:color="auto"/>
            </w:tcBorders>
            <w:shd w:val="clear" w:color="auto" w:fill="BDD6EE" w:themeFill="accent1" w:themeFillTint="66"/>
            <w:noWrap/>
            <w:vAlign w:val="center"/>
          </w:tcPr>
          <w:p w14:paraId="477EB092" w14:textId="7B50E87B"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b/>
                <w:bCs/>
                <w:color w:val="000000"/>
                <w:lang w:eastAsia="fr-FR"/>
              </w:rPr>
              <w:t>V</w:t>
            </w:r>
            <w:r w:rsidRPr="004C6E66">
              <w:rPr>
                <w:rFonts w:eastAsia="Times New Roman" w:cstheme="minorHAnsi"/>
                <w:b/>
                <w:bCs/>
                <w:color w:val="000000"/>
                <w:vertAlign w:val="subscript"/>
                <w:lang w:eastAsia="fr-FR"/>
              </w:rPr>
              <w:t>1</w:t>
            </w:r>
            <w:r w:rsidRPr="004C6E66">
              <w:rPr>
                <w:rFonts w:eastAsia="Times New Roman" w:cstheme="minorHAnsi"/>
                <w:b/>
                <w:bCs/>
                <w:color w:val="000000"/>
                <w:lang w:eastAsia="fr-FR"/>
              </w:rPr>
              <w:t xml:space="preserve"> / V</w:t>
            </w:r>
            <w:r w:rsidRPr="004C6E66">
              <w:rPr>
                <w:rFonts w:eastAsia="Times New Roman" w:cstheme="minorHAnsi"/>
                <w:b/>
                <w:bCs/>
                <w:color w:val="000000"/>
                <w:vertAlign w:val="subscript"/>
                <w:lang w:eastAsia="fr-FR"/>
              </w:rPr>
              <w:t>2</w:t>
            </w:r>
            <w:r w:rsidRPr="004C6E66">
              <w:rPr>
                <w:rFonts w:eastAsia="Times New Roman" w:cstheme="minorHAnsi"/>
                <w:b/>
                <w:bCs/>
                <w:color w:val="000000"/>
                <w:lang w:eastAsia="fr-FR"/>
              </w:rPr>
              <w:t xml:space="preserve"> = 4</w:t>
            </w:r>
          </w:p>
        </w:tc>
        <w:tc>
          <w:tcPr>
            <w:tcW w:w="1687"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7EEF3949" w14:textId="44BC298B"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b/>
                <w:bCs/>
                <w:color w:val="000000"/>
                <w:lang w:eastAsia="fr-FR"/>
              </w:rPr>
              <w:t>a</w:t>
            </w:r>
            <w:r w:rsidRPr="004C6E66">
              <w:rPr>
                <w:rFonts w:eastAsia="Times New Roman" w:cstheme="minorHAnsi"/>
                <w:b/>
                <w:bCs/>
                <w:color w:val="000000"/>
                <w:vertAlign w:val="subscript"/>
                <w:lang w:eastAsia="fr-FR"/>
              </w:rPr>
              <w:t>0</w:t>
            </w:r>
          </w:p>
        </w:tc>
        <w:tc>
          <w:tcPr>
            <w:tcW w:w="2083"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A75A520" w14:textId="0192833B"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b/>
                <w:bCs/>
                <w:color w:val="000000"/>
                <w:lang w:eastAsia="fr-FR"/>
              </w:rPr>
              <w:t>a</w:t>
            </w:r>
            <w:r w:rsidRPr="004C6E66">
              <w:rPr>
                <w:rFonts w:eastAsia="Times New Roman" w:cstheme="minorHAnsi"/>
                <w:b/>
                <w:bCs/>
                <w:color w:val="000000"/>
                <w:vertAlign w:val="subscript"/>
                <w:lang w:eastAsia="fr-FR"/>
              </w:rPr>
              <w:t>1</w:t>
            </w:r>
          </w:p>
        </w:tc>
        <w:tc>
          <w:tcPr>
            <w:tcW w:w="2091"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1FC7589" w14:textId="6CC117B7"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b/>
                <w:bCs/>
                <w:color w:val="000000"/>
                <w:lang w:eastAsia="fr-FR"/>
              </w:rPr>
              <w:t>a</w:t>
            </w:r>
            <w:r w:rsidRPr="004C6E66">
              <w:rPr>
                <w:rFonts w:eastAsia="Times New Roman" w:cstheme="minorHAnsi"/>
                <w:b/>
                <w:bCs/>
                <w:color w:val="000000"/>
                <w:vertAlign w:val="subscript"/>
                <w:lang w:eastAsia="fr-FR"/>
              </w:rPr>
              <w:t>2</w:t>
            </w:r>
          </w:p>
        </w:tc>
      </w:tr>
      <w:tr w:rsidR="004D4BD3" w:rsidRPr="004C6E66" w14:paraId="0A338AA1" w14:textId="77777777" w:rsidTr="006201A5">
        <w:trPr>
          <w:trHeight w:val="254"/>
          <w:jc w:val="center"/>
        </w:trPr>
        <w:tc>
          <w:tcPr>
            <w:tcW w:w="2471" w:type="dxa"/>
            <w:vMerge/>
            <w:tcBorders>
              <w:left w:val="single" w:sz="4" w:space="0" w:color="auto"/>
              <w:bottom w:val="single" w:sz="4" w:space="0" w:color="auto"/>
              <w:right w:val="single" w:sz="4" w:space="0" w:color="auto"/>
            </w:tcBorders>
            <w:shd w:val="clear" w:color="auto" w:fill="BDD6EE" w:themeFill="accent1" w:themeFillTint="66"/>
            <w:noWrap/>
            <w:vAlign w:val="center"/>
          </w:tcPr>
          <w:p w14:paraId="240B0F14" w14:textId="77777777" w:rsidR="004D4BD3" w:rsidRPr="004C6E66" w:rsidRDefault="004D4BD3" w:rsidP="004D4BD3">
            <w:pPr>
              <w:spacing w:after="0" w:line="240" w:lineRule="auto"/>
              <w:jc w:val="center"/>
              <w:rPr>
                <w:rFonts w:eastAsia="Times New Roman" w:cstheme="minorHAnsi"/>
                <w:b/>
                <w:bCs/>
                <w:lang w:eastAsia="fr-FR"/>
              </w:rPr>
            </w:pPr>
          </w:p>
        </w:tc>
        <w:tc>
          <w:tcPr>
            <w:tcW w:w="1687"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049E805C" w14:textId="2724430E"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iCs/>
                <w:color w:val="000000"/>
                <w:lang w:eastAsia="fr-FR"/>
              </w:rPr>
              <w:t>1,022</w:t>
            </w:r>
          </w:p>
        </w:tc>
        <w:tc>
          <w:tcPr>
            <w:tcW w:w="2083"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FAF0BBC" w14:textId="352D4462"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iCs/>
                <w:color w:val="000000"/>
                <w:lang w:eastAsia="fr-FR"/>
              </w:rPr>
              <w:t>-0,363</w:t>
            </w:r>
          </w:p>
        </w:tc>
        <w:tc>
          <w:tcPr>
            <w:tcW w:w="2091"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C84B57E" w14:textId="24A52457"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iCs/>
                <w:color w:val="000000"/>
                <w:lang w:eastAsia="fr-FR"/>
              </w:rPr>
              <w:t>0,341</w:t>
            </w:r>
          </w:p>
        </w:tc>
      </w:tr>
      <w:tr w:rsidR="00661850" w:rsidRPr="004C6E66" w14:paraId="0E865606" w14:textId="694EEEF4" w:rsidTr="006201A5">
        <w:trPr>
          <w:trHeight w:val="254"/>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9CE83F" w14:textId="598B6E63" w:rsidR="00661850" w:rsidRPr="004C6E66" w:rsidRDefault="00661850" w:rsidP="004D4BD3">
            <w:pPr>
              <w:spacing w:after="0" w:line="240" w:lineRule="auto"/>
              <w:jc w:val="center"/>
              <w:rPr>
                <w:rFonts w:eastAsia="Times New Roman" w:cstheme="minorHAnsi"/>
                <w:b/>
                <w:bCs/>
                <w:vertAlign w:val="subscript"/>
                <w:lang w:eastAsia="fr-FR"/>
              </w:rPr>
            </w:pPr>
            <w:proofErr w:type="spellStart"/>
            <w:r w:rsidRPr="004C6E66">
              <w:rPr>
                <w:rFonts w:eastAsia="Times New Roman" w:cstheme="minorHAnsi"/>
                <w:b/>
                <w:bCs/>
                <w:lang w:eastAsia="fr-FR"/>
              </w:rPr>
              <w:t>k</w:t>
            </w:r>
            <w:r w:rsidRPr="004C6E66">
              <w:rPr>
                <w:rFonts w:eastAsia="Times New Roman" w:cstheme="minorHAnsi"/>
                <w:b/>
                <w:bCs/>
                <w:vertAlign w:val="subscript"/>
                <w:lang w:eastAsia="fr-FR"/>
              </w:rPr>
              <w:t>rec</w:t>
            </w:r>
            <w:proofErr w:type="spellEnd"/>
          </w:p>
        </w:tc>
        <w:tc>
          <w:tcPr>
            <w:tcW w:w="291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417AE" w14:textId="1CE9EB48" w:rsidR="00661850" w:rsidRPr="004C6E66" w:rsidRDefault="00661850" w:rsidP="00661850">
            <w:pPr>
              <w:spacing w:after="0" w:line="240" w:lineRule="auto"/>
              <w:jc w:val="center"/>
              <w:rPr>
                <w:rFonts w:eastAsia="Times New Roman" w:cstheme="minorHAnsi"/>
                <w:b/>
                <w:bCs/>
                <w:lang w:eastAsia="fr-FR"/>
              </w:rPr>
            </w:pPr>
            <w:r w:rsidRPr="004C6E66">
              <w:rPr>
                <w:rFonts w:eastAsia="Times New Roman" w:cstheme="minorHAnsi"/>
                <w:b/>
                <w:bCs/>
                <w:lang w:eastAsia="fr-FR"/>
              </w:rPr>
              <w:t>1,002</w:t>
            </w:r>
          </w:p>
        </w:tc>
        <w:tc>
          <w:tcPr>
            <w:tcW w:w="29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20041" w14:textId="57B1CF54" w:rsidR="00661850" w:rsidRPr="004C6E66" w:rsidRDefault="00661850" w:rsidP="00661850">
            <w:pPr>
              <w:spacing w:after="0" w:line="240" w:lineRule="auto"/>
              <w:jc w:val="center"/>
              <w:rPr>
                <w:rFonts w:eastAsia="Times New Roman" w:cstheme="minorHAnsi"/>
                <w:b/>
                <w:bCs/>
                <w:lang w:eastAsia="fr-FR"/>
              </w:rPr>
            </w:pPr>
            <w:r w:rsidRPr="004C6E66">
              <w:rPr>
                <w:rFonts w:eastAsia="Times New Roman" w:cstheme="minorHAnsi"/>
                <w:b/>
                <w:bCs/>
                <w:lang w:eastAsia="fr-FR"/>
              </w:rPr>
              <w:t>1,006</w:t>
            </w:r>
          </w:p>
        </w:tc>
      </w:tr>
      <w:tr w:rsidR="00661850" w:rsidRPr="004C6E66" w14:paraId="53E26911" w14:textId="77777777" w:rsidTr="006201A5">
        <w:trPr>
          <w:trHeight w:val="51"/>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D59905" w14:textId="7B037A93" w:rsidR="00661850" w:rsidRPr="004C6E66" w:rsidRDefault="00661850" w:rsidP="004D4BD3">
            <w:pPr>
              <w:spacing w:after="0" w:line="240" w:lineRule="auto"/>
              <w:jc w:val="center"/>
              <w:rPr>
                <w:rFonts w:eastAsia="Times New Roman" w:cstheme="minorHAnsi"/>
                <w:b/>
                <w:bCs/>
                <w:lang w:eastAsia="fr-FR"/>
              </w:rPr>
            </w:pPr>
            <w:proofErr w:type="spellStart"/>
            <w:r w:rsidRPr="004C6E66">
              <w:rPr>
                <w:rFonts w:eastAsia="Times New Roman" w:cstheme="minorHAnsi"/>
                <w:b/>
                <w:bCs/>
                <w:lang w:eastAsia="fr-FR"/>
              </w:rPr>
              <w:t>k</w:t>
            </w:r>
            <w:r w:rsidRPr="004C6E66">
              <w:rPr>
                <w:rFonts w:eastAsia="Times New Roman" w:cstheme="minorHAnsi"/>
                <w:b/>
                <w:bCs/>
                <w:vertAlign w:val="subscript"/>
                <w:lang w:eastAsia="fr-FR"/>
              </w:rPr>
              <w:t>pol</w:t>
            </w:r>
            <w:proofErr w:type="spellEnd"/>
          </w:p>
        </w:tc>
        <w:tc>
          <w:tcPr>
            <w:tcW w:w="2915"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4849E758" w14:textId="14C4F210" w:rsidR="00661850" w:rsidRPr="004C6E66" w:rsidRDefault="00661850" w:rsidP="00661850">
            <w:pPr>
              <w:spacing w:after="0" w:line="240" w:lineRule="auto"/>
              <w:jc w:val="center"/>
              <w:rPr>
                <w:rFonts w:eastAsia="Times New Roman" w:cstheme="minorHAnsi"/>
                <w:b/>
                <w:bCs/>
                <w:lang w:eastAsia="fr-FR"/>
              </w:rPr>
            </w:pPr>
            <w:r w:rsidRPr="004C6E66">
              <w:rPr>
                <w:rFonts w:eastAsia="Times New Roman" w:cstheme="minorHAnsi"/>
                <w:b/>
                <w:bCs/>
                <w:lang w:eastAsia="fr-FR"/>
              </w:rPr>
              <w:t>1,002</w:t>
            </w:r>
          </w:p>
        </w:tc>
        <w:tc>
          <w:tcPr>
            <w:tcW w:w="29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7969334F" w14:textId="3E10804C" w:rsidR="00661850" w:rsidRPr="004C6E66" w:rsidRDefault="00661850" w:rsidP="004D4BD3">
            <w:pPr>
              <w:spacing w:after="0" w:line="240" w:lineRule="auto"/>
              <w:jc w:val="center"/>
              <w:rPr>
                <w:rFonts w:eastAsia="Times New Roman" w:cstheme="minorHAnsi"/>
                <w:b/>
                <w:bCs/>
                <w:lang w:eastAsia="fr-FR"/>
              </w:rPr>
            </w:pPr>
            <w:r w:rsidRPr="004C6E66">
              <w:rPr>
                <w:rFonts w:eastAsia="Times New Roman" w:cstheme="minorHAnsi"/>
                <w:b/>
                <w:bCs/>
                <w:lang w:eastAsia="fr-FR"/>
              </w:rPr>
              <w:t>1,000</w:t>
            </w:r>
          </w:p>
        </w:tc>
      </w:tr>
    </w:tbl>
    <w:p w14:paraId="2E66F987" w14:textId="77777777" w:rsidR="00D371EF" w:rsidRDefault="00D371EF" w:rsidP="001D7C40">
      <w:pPr>
        <w:spacing w:after="0" w:line="240" w:lineRule="auto"/>
        <w:jc w:val="left"/>
      </w:pPr>
    </w:p>
    <w:p w14:paraId="1ADC54A6" w14:textId="173B039B" w:rsidR="00D371EF" w:rsidRDefault="00F52B6B" w:rsidP="00327A4D">
      <w:pPr>
        <w:spacing w:after="0" w:line="240" w:lineRule="auto"/>
      </w:pPr>
      <w:r>
        <w:t xml:space="preserve">Le facteur </w:t>
      </w:r>
      <w:proofErr w:type="gramStart"/>
      <w:r>
        <w:t>k</w:t>
      </w:r>
      <w:r>
        <w:rPr>
          <w:vertAlign w:val="subscript"/>
        </w:rPr>
        <w:t>Q,Q</w:t>
      </w:r>
      <w:proofErr w:type="gramEnd"/>
      <w:r>
        <w:rPr>
          <w:vertAlign w:val="subscript"/>
        </w:rPr>
        <w:t>0</w:t>
      </w:r>
      <w:r>
        <w:t xml:space="preserve"> a été calculé par interpolation avec les indices de qualité du faisceau mesurés à la recette de l’accélérateur</w:t>
      </w:r>
      <w:r w:rsidR="00CA5523">
        <w:t xml:space="preserve"> en utilisant la table 14 du TRS-398</w:t>
      </w:r>
      <w:r>
        <w:t xml:space="preserve">. </w:t>
      </w:r>
      <w:r w:rsidR="00616467">
        <w:t xml:space="preserve"> </w:t>
      </w:r>
    </w:p>
    <w:p w14:paraId="1E78E74C" w14:textId="77777777" w:rsidR="00F52B6B" w:rsidRPr="00F52B6B" w:rsidRDefault="00F52B6B" w:rsidP="001D7C40">
      <w:pPr>
        <w:spacing w:after="0" w:line="240" w:lineRule="auto"/>
        <w:jc w:val="left"/>
      </w:pPr>
    </w:p>
    <w:tbl>
      <w:tblPr>
        <w:tblW w:w="48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63"/>
        <w:gridCol w:w="988"/>
        <w:gridCol w:w="895"/>
      </w:tblGrid>
      <w:tr w:rsidR="00D371EF" w:rsidRPr="00D371EF" w14:paraId="67340559" w14:textId="77777777" w:rsidTr="006C18C7">
        <w:trPr>
          <w:trHeight w:val="171"/>
          <w:jc w:val="center"/>
        </w:trPr>
        <w:tc>
          <w:tcPr>
            <w:tcW w:w="2963" w:type="dxa"/>
            <w:shd w:val="clear" w:color="auto" w:fill="auto"/>
            <w:vAlign w:val="center"/>
            <w:hideMark/>
          </w:tcPr>
          <w:p w14:paraId="0FBC525D" w14:textId="77777777" w:rsidR="00D371EF" w:rsidRPr="00D371EF" w:rsidRDefault="00D371EF" w:rsidP="00D371EF">
            <w:pPr>
              <w:spacing w:after="0" w:line="240" w:lineRule="auto"/>
              <w:jc w:val="center"/>
              <w:rPr>
                <w:rFonts w:ascii="Calibri" w:eastAsia="Times New Roman" w:hAnsi="Calibri" w:cs="Calibri"/>
                <w:b/>
                <w:bCs/>
                <w:color w:val="000000"/>
                <w:lang w:eastAsia="fr-FR"/>
              </w:rPr>
            </w:pPr>
            <w:r w:rsidRPr="00D371EF">
              <w:rPr>
                <w:rFonts w:ascii="Calibri" w:eastAsia="Times New Roman" w:hAnsi="Calibri" w:cs="Calibri"/>
                <w:b/>
                <w:bCs/>
                <w:color w:val="000000"/>
                <w:lang w:eastAsia="fr-FR"/>
              </w:rPr>
              <w:t>Energie</w:t>
            </w:r>
          </w:p>
        </w:tc>
        <w:tc>
          <w:tcPr>
            <w:tcW w:w="988" w:type="dxa"/>
            <w:shd w:val="clear" w:color="auto" w:fill="FBE4D5" w:themeFill="accent2" w:themeFillTint="33"/>
            <w:vAlign w:val="center"/>
            <w:hideMark/>
          </w:tcPr>
          <w:p w14:paraId="46B067DE" w14:textId="77777777" w:rsidR="00D371EF" w:rsidRPr="00D371EF" w:rsidRDefault="00D371EF" w:rsidP="00D371EF">
            <w:pPr>
              <w:spacing w:after="0" w:line="240" w:lineRule="auto"/>
              <w:jc w:val="center"/>
              <w:rPr>
                <w:rFonts w:ascii="Calibri" w:eastAsia="Times New Roman" w:hAnsi="Calibri" w:cs="Calibri"/>
                <w:b/>
                <w:bCs/>
                <w:color w:val="000000"/>
                <w:lang w:eastAsia="fr-FR"/>
              </w:rPr>
            </w:pPr>
            <w:r w:rsidRPr="00D371EF">
              <w:rPr>
                <w:rFonts w:ascii="Calibri" w:eastAsia="Times New Roman" w:hAnsi="Calibri" w:cs="Calibri"/>
                <w:b/>
                <w:bCs/>
                <w:color w:val="000000"/>
                <w:lang w:eastAsia="fr-FR"/>
              </w:rPr>
              <w:t>X6</w:t>
            </w:r>
          </w:p>
        </w:tc>
        <w:tc>
          <w:tcPr>
            <w:tcW w:w="895" w:type="dxa"/>
            <w:shd w:val="clear" w:color="auto" w:fill="FBE4D5" w:themeFill="accent2" w:themeFillTint="33"/>
            <w:vAlign w:val="center"/>
            <w:hideMark/>
          </w:tcPr>
          <w:p w14:paraId="788D7E52" w14:textId="77777777" w:rsidR="00D371EF" w:rsidRPr="00D371EF" w:rsidRDefault="00D371EF" w:rsidP="00D371EF">
            <w:pPr>
              <w:spacing w:after="0" w:line="240" w:lineRule="auto"/>
              <w:jc w:val="center"/>
              <w:rPr>
                <w:rFonts w:ascii="Calibri" w:eastAsia="Times New Roman" w:hAnsi="Calibri" w:cs="Calibri"/>
                <w:b/>
                <w:bCs/>
                <w:color w:val="000000"/>
                <w:lang w:eastAsia="fr-FR"/>
              </w:rPr>
            </w:pPr>
            <w:r w:rsidRPr="00D371EF">
              <w:rPr>
                <w:rFonts w:ascii="Calibri" w:eastAsia="Times New Roman" w:hAnsi="Calibri" w:cs="Calibri"/>
                <w:b/>
                <w:bCs/>
                <w:color w:val="000000"/>
                <w:lang w:eastAsia="fr-FR"/>
              </w:rPr>
              <w:t>X23</w:t>
            </w:r>
          </w:p>
        </w:tc>
      </w:tr>
      <w:tr w:rsidR="00D371EF" w:rsidRPr="00D371EF" w14:paraId="5F0BA28A" w14:textId="77777777" w:rsidTr="006C18C7">
        <w:trPr>
          <w:trHeight w:val="89"/>
          <w:jc w:val="center"/>
        </w:trPr>
        <w:tc>
          <w:tcPr>
            <w:tcW w:w="2963" w:type="dxa"/>
            <w:shd w:val="clear" w:color="auto" w:fill="auto"/>
            <w:vAlign w:val="center"/>
            <w:hideMark/>
          </w:tcPr>
          <w:p w14:paraId="7030BE30" w14:textId="48A75EAA" w:rsidR="00D371EF" w:rsidRPr="00D371EF" w:rsidRDefault="003908A5" w:rsidP="00D371EF">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 xml:space="preserve">Indice de qualité du faisceau </w:t>
            </w:r>
          </w:p>
        </w:tc>
        <w:tc>
          <w:tcPr>
            <w:tcW w:w="988" w:type="dxa"/>
            <w:shd w:val="clear" w:color="auto" w:fill="auto"/>
            <w:vAlign w:val="center"/>
            <w:hideMark/>
          </w:tcPr>
          <w:p w14:paraId="18FD38FE" w14:textId="77777777" w:rsidR="00D371EF" w:rsidRPr="00D371EF" w:rsidRDefault="00D371EF" w:rsidP="00D371EF">
            <w:pPr>
              <w:spacing w:after="0" w:line="240" w:lineRule="auto"/>
              <w:jc w:val="center"/>
              <w:rPr>
                <w:rFonts w:ascii="Calibri" w:eastAsia="Times New Roman" w:hAnsi="Calibri" w:cs="Calibri"/>
                <w:color w:val="000000"/>
                <w:lang w:eastAsia="fr-FR"/>
              </w:rPr>
            </w:pPr>
            <w:r w:rsidRPr="00D371EF">
              <w:rPr>
                <w:rFonts w:ascii="Calibri" w:eastAsia="Times New Roman" w:hAnsi="Calibri" w:cs="Calibri"/>
                <w:color w:val="000000"/>
                <w:lang w:eastAsia="fr-FR"/>
              </w:rPr>
              <w:t>0,664</w:t>
            </w:r>
          </w:p>
        </w:tc>
        <w:tc>
          <w:tcPr>
            <w:tcW w:w="895" w:type="dxa"/>
            <w:shd w:val="clear" w:color="auto" w:fill="auto"/>
            <w:vAlign w:val="center"/>
            <w:hideMark/>
          </w:tcPr>
          <w:p w14:paraId="45801DFF" w14:textId="77777777" w:rsidR="00D371EF" w:rsidRPr="00D371EF" w:rsidRDefault="00D371EF" w:rsidP="00D371EF">
            <w:pPr>
              <w:spacing w:after="0" w:line="240" w:lineRule="auto"/>
              <w:jc w:val="center"/>
              <w:rPr>
                <w:rFonts w:ascii="Calibri" w:eastAsia="Times New Roman" w:hAnsi="Calibri" w:cs="Calibri"/>
                <w:color w:val="000000"/>
                <w:lang w:eastAsia="fr-FR"/>
              </w:rPr>
            </w:pPr>
            <w:r w:rsidRPr="00D371EF">
              <w:rPr>
                <w:rFonts w:ascii="Calibri" w:eastAsia="Times New Roman" w:hAnsi="Calibri" w:cs="Calibri"/>
                <w:color w:val="000000"/>
                <w:lang w:eastAsia="fr-FR"/>
              </w:rPr>
              <w:t>0,781</w:t>
            </w:r>
          </w:p>
        </w:tc>
      </w:tr>
      <w:tr w:rsidR="00D371EF" w:rsidRPr="00D371EF" w14:paraId="61D27CF2" w14:textId="77777777" w:rsidTr="006C18C7">
        <w:trPr>
          <w:trHeight w:val="179"/>
          <w:jc w:val="center"/>
        </w:trPr>
        <w:tc>
          <w:tcPr>
            <w:tcW w:w="2963" w:type="dxa"/>
            <w:shd w:val="clear" w:color="auto" w:fill="auto"/>
            <w:vAlign w:val="center"/>
            <w:hideMark/>
          </w:tcPr>
          <w:p w14:paraId="5C677F58" w14:textId="7861FDE2" w:rsidR="00D371EF" w:rsidRPr="00D371EF" w:rsidRDefault="003908A5" w:rsidP="00D371EF">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k</w:t>
            </w:r>
            <w:r>
              <w:rPr>
                <w:rFonts w:ascii="Calibri" w:eastAsia="Times New Roman" w:hAnsi="Calibri" w:cs="Calibri"/>
                <w:b/>
                <w:bCs/>
                <w:color w:val="000000"/>
                <w:vertAlign w:val="subscript"/>
                <w:lang w:eastAsia="fr-FR"/>
              </w:rPr>
              <w:t>Q,Q0</w:t>
            </w:r>
            <w:r w:rsidR="00D371EF" w:rsidRPr="00D371EF">
              <w:rPr>
                <w:rFonts w:ascii="Calibri" w:eastAsia="Times New Roman" w:hAnsi="Calibri" w:cs="Calibri"/>
                <w:b/>
                <w:bCs/>
                <w:color w:val="000000"/>
                <w:lang w:eastAsia="fr-FR"/>
              </w:rPr>
              <w:t xml:space="preserve"> calculé</w:t>
            </w:r>
          </w:p>
        </w:tc>
        <w:tc>
          <w:tcPr>
            <w:tcW w:w="988" w:type="dxa"/>
            <w:shd w:val="clear" w:color="auto" w:fill="auto"/>
            <w:vAlign w:val="center"/>
            <w:hideMark/>
          </w:tcPr>
          <w:p w14:paraId="098D2C70" w14:textId="77777777" w:rsidR="00D371EF" w:rsidRPr="00D371EF" w:rsidRDefault="00D371EF" w:rsidP="00D371EF">
            <w:pPr>
              <w:spacing w:after="0" w:line="240" w:lineRule="auto"/>
              <w:jc w:val="center"/>
              <w:rPr>
                <w:rFonts w:ascii="Calibri" w:eastAsia="Times New Roman" w:hAnsi="Calibri" w:cs="Calibri"/>
                <w:bCs/>
                <w:color w:val="000000"/>
                <w:lang w:eastAsia="fr-FR"/>
              </w:rPr>
            </w:pPr>
            <w:r w:rsidRPr="00D371EF">
              <w:rPr>
                <w:rFonts w:ascii="Calibri" w:eastAsia="Times New Roman" w:hAnsi="Calibri" w:cs="Calibri"/>
                <w:bCs/>
                <w:color w:val="000000"/>
                <w:lang w:eastAsia="fr-FR"/>
              </w:rPr>
              <w:t>0,992</w:t>
            </w:r>
          </w:p>
        </w:tc>
        <w:tc>
          <w:tcPr>
            <w:tcW w:w="895" w:type="dxa"/>
            <w:shd w:val="clear" w:color="auto" w:fill="auto"/>
            <w:vAlign w:val="center"/>
            <w:hideMark/>
          </w:tcPr>
          <w:p w14:paraId="07EE7385" w14:textId="77777777" w:rsidR="00D371EF" w:rsidRPr="00D371EF" w:rsidRDefault="00D371EF" w:rsidP="00D371EF">
            <w:pPr>
              <w:spacing w:after="0" w:line="240" w:lineRule="auto"/>
              <w:jc w:val="center"/>
              <w:rPr>
                <w:rFonts w:ascii="Calibri" w:eastAsia="Times New Roman" w:hAnsi="Calibri" w:cs="Calibri"/>
                <w:bCs/>
                <w:color w:val="000000"/>
                <w:lang w:eastAsia="fr-FR"/>
              </w:rPr>
            </w:pPr>
            <w:r w:rsidRPr="00D371EF">
              <w:rPr>
                <w:rFonts w:ascii="Calibri" w:eastAsia="Times New Roman" w:hAnsi="Calibri" w:cs="Calibri"/>
                <w:bCs/>
                <w:color w:val="000000"/>
                <w:lang w:eastAsia="fr-FR"/>
              </w:rPr>
              <w:t>0,968</w:t>
            </w:r>
          </w:p>
        </w:tc>
      </w:tr>
    </w:tbl>
    <w:p w14:paraId="227876FB" w14:textId="77777777" w:rsidR="00CF5FB3" w:rsidRDefault="00CF5FB3" w:rsidP="005E6599">
      <w:pPr>
        <w:spacing w:after="0" w:line="240" w:lineRule="auto"/>
      </w:pPr>
    </w:p>
    <w:p w14:paraId="4E884A7B" w14:textId="0671365D" w:rsidR="00E75797" w:rsidRDefault="007E6A67" w:rsidP="005E6599">
      <w:pPr>
        <w:spacing w:after="0" w:line="240" w:lineRule="auto"/>
      </w:pPr>
      <w:r>
        <w:t>Pour finir, le calcul de la dose mesurée a</w:t>
      </w:r>
      <w:r w:rsidR="005E6599">
        <w:t xml:space="preserve"> été réalisé en multipliant la moyenne des dix mesures par le coefficient d’étalonnage et les facteurs correctifs. </w:t>
      </w:r>
    </w:p>
    <w:p w14:paraId="0D787320" w14:textId="53E266C7" w:rsidR="00EF5180" w:rsidRDefault="00EF5180">
      <w:pPr>
        <w:jc w:val="left"/>
      </w:pPr>
      <w:r>
        <w:br w:type="page"/>
      </w:r>
    </w:p>
    <w:tbl>
      <w:tblPr>
        <w:tblW w:w="4955" w:type="dxa"/>
        <w:jc w:val="center"/>
        <w:tblBorders>
          <w:top w:val="double" w:sz="4" w:space="0" w:color="auto"/>
          <w:left w:val="double" w:sz="4" w:space="0" w:color="auto"/>
          <w:bottom w:val="double" w:sz="4" w:space="0" w:color="auto"/>
          <w:right w:val="double"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2214"/>
        <w:gridCol w:w="1425"/>
        <w:gridCol w:w="1316"/>
      </w:tblGrid>
      <w:tr w:rsidR="008D6DD2" w:rsidRPr="008D6DD2" w14:paraId="487752B1" w14:textId="77777777" w:rsidTr="00DB6E84">
        <w:trPr>
          <w:trHeight w:val="401"/>
          <w:jc w:val="center"/>
        </w:trPr>
        <w:tc>
          <w:tcPr>
            <w:tcW w:w="2214" w:type="dxa"/>
            <w:shd w:val="clear" w:color="auto" w:fill="auto"/>
            <w:vAlign w:val="center"/>
            <w:hideMark/>
          </w:tcPr>
          <w:p w14:paraId="673DCF3A" w14:textId="77777777" w:rsidR="008D6DD2" w:rsidRPr="008D6DD2" w:rsidRDefault="008D6DD2" w:rsidP="008D6DD2">
            <w:pPr>
              <w:spacing w:after="0" w:line="240" w:lineRule="auto"/>
              <w:jc w:val="center"/>
              <w:rPr>
                <w:rFonts w:ascii="Calibri" w:eastAsia="Times New Roman" w:hAnsi="Calibri" w:cs="Calibri"/>
                <w:color w:val="000000"/>
                <w:lang w:eastAsia="fr-FR"/>
              </w:rPr>
            </w:pPr>
            <w:r w:rsidRPr="008D6DD2">
              <w:rPr>
                <w:rFonts w:ascii="Calibri" w:eastAsia="Times New Roman" w:hAnsi="Calibri" w:cs="Calibri"/>
                <w:color w:val="000000"/>
                <w:lang w:eastAsia="fr-FR"/>
              </w:rPr>
              <w:lastRenderedPageBreak/>
              <w:t> </w:t>
            </w:r>
          </w:p>
        </w:tc>
        <w:tc>
          <w:tcPr>
            <w:tcW w:w="2741" w:type="dxa"/>
            <w:gridSpan w:val="2"/>
            <w:shd w:val="clear" w:color="auto" w:fill="auto"/>
            <w:vAlign w:val="center"/>
            <w:hideMark/>
          </w:tcPr>
          <w:p w14:paraId="4943C8B3" w14:textId="77777777" w:rsidR="008D6DD2" w:rsidRPr="008D6DD2" w:rsidRDefault="008D6DD2" w:rsidP="008D6DD2">
            <w:pPr>
              <w:spacing w:after="0" w:line="240" w:lineRule="auto"/>
              <w:jc w:val="center"/>
              <w:rPr>
                <w:rFonts w:ascii="Calibri" w:eastAsia="Times New Roman" w:hAnsi="Calibri" w:cs="Calibri"/>
                <w:b/>
                <w:bCs/>
                <w:color w:val="000000"/>
                <w:lang w:eastAsia="fr-FR"/>
              </w:rPr>
            </w:pPr>
            <w:r w:rsidRPr="008D6DD2">
              <w:rPr>
                <w:rFonts w:ascii="Calibri" w:eastAsia="Times New Roman" w:hAnsi="Calibri" w:cs="Calibri"/>
                <w:b/>
                <w:bCs/>
                <w:color w:val="000000"/>
                <w:lang w:eastAsia="fr-FR"/>
              </w:rPr>
              <w:t>Dose mesurée (Gy)</w:t>
            </w:r>
          </w:p>
        </w:tc>
      </w:tr>
      <w:tr w:rsidR="008D6DD2" w:rsidRPr="008D6DD2" w14:paraId="676D8450" w14:textId="77777777" w:rsidTr="00EF5180">
        <w:trPr>
          <w:trHeight w:val="266"/>
          <w:jc w:val="center"/>
        </w:trPr>
        <w:tc>
          <w:tcPr>
            <w:tcW w:w="2214" w:type="dxa"/>
            <w:shd w:val="clear" w:color="auto" w:fill="auto"/>
            <w:vAlign w:val="center"/>
            <w:hideMark/>
          </w:tcPr>
          <w:p w14:paraId="24AC3E13" w14:textId="77777777" w:rsidR="008D6DD2" w:rsidRPr="008D6DD2" w:rsidRDefault="008D6DD2" w:rsidP="008D6DD2">
            <w:pPr>
              <w:spacing w:after="0" w:line="240" w:lineRule="auto"/>
              <w:jc w:val="center"/>
              <w:rPr>
                <w:rFonts w:ascii="Calibri" w:eastAsia="Times New Roman" w:hAnsi="Calibri" w:cs="Calibri"/>
                <w:color w:val="000000"/>
                <w:lang w:eastAsia="fr-FR"/>
              </w:rPr>
            </w:pPr>
            <w:r w:rsidRPr="008D6DD2">
              <w:rPr>
                <w:rFonts w:ascii="Calibri" w:eastAsia="Times New Roman" w:hAnsi="Calibri" w:cs="Calibri"/>
                <w:color w:val="000000"/>
                <w:lang w:eastAsia="fr-FR"/>
              </w:rPr>
              <w:t> </w:t>
            </w:r>
          </w:p>
        </w:tc>
        <w:tc>
          <w:tcPr>
            <w:tcW w:w="1425" w:type="dxa"/>
            <w:shd w:val="clear" w:color="auto" w:fill="FBE4D5" w:themeFill="accent2" w:themeFillTint="33"/>
            <w:vAlign w:val="center"/>
            <w:hideMark/>
          </w:tcPr>
          <w:p w14:paraId="7ED61659" w14:textId="77777777" w:rsidR="008D6DD2" w:rsidRPr="008D6DD2" w:rsidRDefault="008D6DD2" w:rsidP="008D6DD2">
            <w:pPr>
              <w:spacing w:after="0" w:line="240" w:lineRule="auto"/>
              <w:jc w:val="center"/>
              <w:rPr>
                <w:rFonts w:ascii="Calibri" w:eastAsia="Times New Roman" w:hAnsi="Calibri" w:cs="Calibri"/>
                <w:b/>
                <w:bCs/>
                <w:color w:val="000000"/>
                <w:lang w:eastAsia="fr-FR"/>
              </w:rPr>
            </w:pPr>
            <w:r w:rsidRPr="008D6DD2">
              <w:rPr>
                <w:rFonts w:ascii="Calibri" w:eastAsia="Times New Roman" w:hAnsi="Calibri" w:cs="Calibri"/>
                <w:b/>
                <w:bCs/>
                <w:color w:val="000000"/>
                <w:lang w:eastAsia="fr-FR"/>
              </w:rPr>
              <w:t>X6</w:t>
            </w:r>
          </w:p>
        </w:tc>
        <w:tc>
          <w:tcPr>
            <w:tcW w:w="1316" w:type="dxa"/>
            <w:shd w:val="clear" w:color="auto" w:fill="FBE4D5" w:themeFill="accent2" w:themeFillTint="33"/>
            <w:vAlign w:val="center"/>
            <w:hideMark/>
          </w:tcPr>
          <w:p w14:paraId="76243E0E" w14:textId="77777777" w:rsidR="008D6DD2" w:rsidRPr="008D6DD2" w:rsidRDefault="008D6DD2" w:rsidP="008D6DD2">
            <w:pPr>
              <w:spacing w:after="0" w:line="240" w:lineRule="auto"/>
              <w:jc w:val="center"/>
              <w:rPr>
                <w:rFonts w:ascii="Calibri" w:eastAsia="Times New Roman" w:hAnsi="Calibri" w:cs="Calibri"/>
                <w:b/>
                <w:bCs/>
                <w:color w:val="000000"/>
                <w:lang w:eastAsia="fr-FR"/>
              </w:rPr>
            </w:pPr>
            <w:r w:rsidRPr="008D6DD2">
              <w:rPr>
                <w:rFonts w:ascii="Calibri" w:eastAsia="Times New Roman" w:hAnsi="Calibri" w:cs="Calibri"/>
                <w:b/>
                <w:bCs/>
                <w:color w:val="000000"/>
                <w:lang w:eastAsia="fr-FR"/>
              </w:rPr>
              <w:t>X23</w:t>
            </w:r>
          </w:p>
        </w:tc>
      </w:tr>
      <w:tr w:rsidR="008D6DD2" w:rsidRPr="008D6DD2" w14:paraId="5B4D5337" w14:textId="77777777" w:rsidTr="00EF5180">
        <w:trPr>
          <w:trHeight w:val="132"/>
          <w:jc w:val="center"/>
        </w:trPr>
        <w:tc>
          <w:tcPr>
            <w:tcW w:w="2214" w:type="dxa"/>
            <w:shd w:val="clear" w:color="auto" w:fill="auto"/>
            <w:vAlign w:val="center"/>
            <w:hideMark/>
          </w:tcPr>
          <w:p w14:paraId="6F79DA2F" w14:textId="77777777" w:rsidR="008D6DD2" w:rsidRPr="008D6DD2" w:rsidRDefault="008D6DD2" w:rsidP="008D6DD2">
            <w:pPr>
              <w:spacing w:after="0" w:line="240" w:lineRule="auto"/>
              <w:jc w:val="center"/>
              <w:rPr>
                <w:rFonts w:ascii="Calibri" w:eastAsia="Times New Roman" w:hAnsi="Calibri" w:cs="Calibri"/>
                <w:b/>
                <w:bCs/>
                <w:color w:val="000000"/>
                <w:lang w:eastAsia="fr-FR"/>
              </w:rPr>
            </w:pPr>
            <w:r w:rsidRPr="008D6DD2">
              <w:rPr>
                <w:rFonts w:ascii="Calibri" w:eastAsia="Times New Roman" w:hAnsi="Calibri" w:cs="Calibri"/>
                <w:b/>
                <w:bCs/>
                <w:color w:val="000000"/>
                <w:lang w:eastAsia="fr-FR"/>
              </w:rPr>
              <w:t>Mesure</w:t>
            </w:r>
          </w:p>
        </w:tc>
        <w:tc>
          <w:tcPr>
            <w:tcW w:w="1425" w:type="dxa"/>
            <w:shd w:val="clear" w:color="auto" w:fill="auto"/>
            <w:vAlign w:val="center"/>
            <w:hideMark/>
          </w:tcPr>
          <w:p w14:paraId="30B43735" w14:textId="7E76A1EA" w:rsidR="008D6DD2" w:rsidRPr="008D6DD2" w:rsidRDefault="008D6DD2"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1,594</w:t>
            </w:r>
          </w:p>
        </w:tc>
        <w:tc>
          <w:tcPr>
            <w:tcW w:w="1316" w:type="dxa"/>
            <w:shd w:val="clear" w:color="auto" w:fill="auto"/>
            <w:vAlign w:val="center"/>
            <w:hideMark/>
          </w:tcPr>
          <w:p w14:paraId="0CB6C918" w14:textId="3CCD0D0A" w:rsidR="008D6DD2" w:rsidRPr="008D6DD2" w:rsidRDefault="008D6DD2"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1,914</w:t>
            </w:r>
          </w:p>
        </w:tc>
      </w:tr>
      <w:tr w:rsidR="008D6DD2" w:rsidRPr="008D6DD2" w14:paraId="68556D7B" w14:textId="77777777" w:rsidTr="00EF5180">
        <w:trPr>
          <w:trHeight w:val="132"/>
          <w:jc w:val="center"/>
        </w:trPr>
        <w:tc>
          <w:tcPr>
            <w:tcW w:w="2214" w:type="dxa"/>
            <w:shd w:val="clear" w:color="auto" w:fill="auto"/>
            <w:vAlign w:val="center"/>
            <w:hideMark/>
          </w:tcPr>
          <w:p w14:paraId="407E5958" w14:textId="0415AC73" w:rsidR="008D6DD2" w:rsidRPr="008D6DD2" w:rsidRDefault="00384B24" w:rsidP="008D6DD2">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Recette</w:t>
            </w:r>
          </w:p>
        </w:tc>
        <w:tc>
          <w:tcPr>
            <w:tcW w:w="1425" w:type="dxa"/>
            <w:shd w:val="clear" w:color="auto" w:fill="auto"/>
            <w:vAlign w:val="center"/>
          </w:tcPr>
          <w:p w14:paraId="4A36622E" w14:textId="5ED58493" w:rsidR="008D6DD2" w:rsidRPr="008D6DD2" w:rsidRDefault="00EF5D61"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1,595</w:t>
            </w:r>
          </w:p>
        </w:tc>
        <w:tc>
          <w:tcPr>
            <w:tcW w:w="1316" w:type="dxa"/>
            <w:shd w:val="clear" w:color="auto" w:fill="auto"/>
            <w:vAlign w:val="center"/>
          </w:tcPr>
          <w:p w14:paraId="2361570E" w14:textId="40967B6D" w:rsidR="008D6DD2" w:rsidRPr="008D6DD2" w:rsidRDefault="00EF5D61"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1,911</w:t>
            </w:r>
          </w:p>
        </w:tc>
      </w:tr>
      <w:tr w:rsidR="002B04E0" w:rsidRPr="008D6DD2" w14:paraId="705B4169" w14:textId="77777777" w:rsidTr="00EF5180">
        <w:trPr>
          <w:trHeight w:val="139"/>
          <w:jc w:val="center"/>
        </w:trPr>
        <w:tc>
          <w:tcPr>
            <w:tcW w:w="2214" w:type="dxa"/>
            <w:shd w:val="clear" w:color="auto" w:fill="auto"/>
            <w:vAlign w:val="center"/>
            <w:hideMark/>
          </w:tcPr>
          <w:p w14:paraId="3055E6C5" w14:textId="77777777" w:rsidR="008D6DD2" w:rsidRPr="008D6DD2" w:rsidRDefault="008D6DD2" w:rsidP="008D6DD2">
            <w:pPr>
              <w:spacing w:after="0" w:line="240" w:lineRule="auto"/>
              <w:jc w:val="center"/>
              <w:rPr>
                <w:rFonts w:ascii="Calibri" w:eastAsia="Times New Roman" w:hAnsi="Calibri" w:cs="Calibri"/>
                <w:b/>
                <w:bCs/>
                <w:color w:val="000000"/>
                <w:lang w:eastAsia="fr-FR"/>
              </w:rPr>
            </w:pPr>
            <w:r w:rsidRPr="008D6DD2">
              <w:rPr>
                <w:rFonts w:ascii="Calibri" w:eastAsia="Times New Roman" w:hAnsi="Calibri" w:cs="Calibri"/>
                <w:b/>
                <w:bCs/>
                <w:color w:val="000000"/>
                <w:lang w:eastAsia="fr-FR"/>
              </w:rPr>
              <w:t>Ecart (%)</w:t>
            </w:r>
          </w:p>
        </w:tc>
        <w:tc>
          <w:tcPr>
            <w:tcW w:w="1425" w:type="dxa"/>
            <w:shd w:val="clear" w:color="auto" w:fill="auto"/>
            <w:vAlign w:val="center"/>
          </w:tcPr>
          <w:p w14:paraId="6A82DA4C" w14:textId="06F37638" w:rsidR="008D6DD2" w:rsidRPr="008D6DD2" w:rsidRDefault="00EF5D61"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0,06</w:t>
            </w:r>
          </w:p>
        </w:tc>
        <w:tc>
          <w:tcPr>
            <w:tcW w:w="1316" w:type="dxa"/>
            <w:shd w:val="clear" w:color="auto" w:fill="auto"/>
            <w:vAlign w:val="center"/>
          </w:tcPr>
          <w:p w14:paraId="38FD816F" w14:textId="30AEC7BF" w:rsidR="008D6DD2" w:rsidRPr="008D6DD2" w:rsidRDefault="00EF5D61"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0,16</w:t>
            </w:r>
          </w:p>
        </w:tc>
      </w:tr>
    </w:tbl>
    <w:p w14:paraId="416AE298" w14:textId="3C83B870" w:rsidR="00DB6E84" w:rsidRDefault="00DB6E84" w:rsidP="001D7C40">
      <w:pPr>
        <w:spacing w:after="0" w:line="240" w:lineRule="auto"/>
        <w:jc w:val="left"/>
      </w:pPr>
    </w:p>
    <w:p w14:paraId="7997AE63" w14:textId="3E99781B" w:rsidR="007E6A67" w:rsidRDefault="00EF5D61" w:rsidP="001D7C40">
      <w:pPr>
        <w:spacing w:after="0" w:line="240" w:lineRule="auto"/>
        <w:jc w:val="left"/>
      </w:pPr>
      <w:r>
        <w:t xml:space="preserve">La dose mesurée dans l’eau est très proche des valeurs trouvées à la recette (écart inférieur à 0,2%). </w:t>
      </w:r>
    </w:p>
    <w:p w14:paraId="50ED71B1" w14:textId="77777777" w:rsidR="00FE6B44" w:rsidRDefault="00FE6B44" w:rsidP="001D7C40">
      <w:pPr>
        <w:spacing w:after="0" w:line="240" w:lineRule="auto"/>
        <w:jc w:val="left"/>
      </w:pPr>
    </w:p>
    <w:p w14:paraId="23793960" w14:textId="02C58985" w:rsidR="00CF5FB3" w:rsidRDefault="00CF5FB3" w:rsidP="001D7C40">
      <w:pPr>
        <w:spacing w:after="0" w:line="240" w:lineRule="auto"/>
        <w:jc w:val="left"/>
      </w:pPr>
      <w:r>
        <w:t xml:space="preserve">Nous pouvons également calculer l’incertitude totale des mesures. </w:t>
      </w:r>
    </w:p>
    <w:p w14:paraId="6F3961EB" w14:textId="4D3A13DF" w:rsidR="00CF5FB3" w:rsidRDefault="00CF5FB3" w:rsidP="001D7C40">
      <w:pPr>
        <w:spacing w:after="0" w:line="240" w:lineRule="auto"/>
        <w:jc w:val="left"/>
      </w:pPr>
    </w:p>
    <w:p w14:paraId="192010AA" w14:textId="5342404A" w:rsidR="00857DCC" w:rsidRDefault="00387963" w:rsidP="00857DCC">
      <w:r>
        <w:t xml:space="preserve">L’incertitude élargie pour le coefficient d’étalonnage est inscrite sur le certificat d’étalonnage, celle-ci vaut 1,1% (k=2). </w:t>
      </w:r>
      <w:r w:rsidR="00857DCC">
        <w:t xml:space="preserve">L’incertitude du </w:t>
      </w:r>
      <w:r w:rsidR="00447331">
        <w:t xml:space="preserve">facteur </w:t>
      </w:r>
      <w:proofErr w:type="gramStart"/>
      <w:r w:rsidR="00447331" w:rsidRPr="00447331">
        <w:rPr>
          <w:rFonts w:ascii="Calibri" w:eastAsia="Times New Roman" w:hAnsi="Calibri" w:cs="Calibri"/>
          <w:bCs/>
          <w:color w:val="000000"/>
          <w:lang w:eastAsia="fr-FR"/>
        </w:rPr>
        <w:t>k</w:t>
      </w:r>
      <w:r w:rsidR="00447331" w:rsidRPr="00447331">
        <w:rPr>
          <w:rFonts w:ascii="Calibri" w:eastAsia="Times New Roman" w:hAnsi="Calibri" w:cs="Calibri"/>
          <w:bCs/>
          <w:color w:val="000000"/>
          <w:vertAlign w:val="subscript"/>
          <w:lang w:eastAsia="fr-FR"/>
        </w:rPr>
        <w:t>Q,Q</w:t>
      </w:r>
      <w:proofErr w:type="gramEnd"/>
      <w:r w:rsidR="00447331" w:rsidRPr="00447331">
        <w:rPr>
          <w:rFonts w:ascii="Calibri" w:eastAsia="Times New Roman" w:hAnsi="Calibri" w:cs="Calibri"/>
          <w:bCs/>
          <w:color w:val="000000"/>
          <w:vertAlign w:val="subscript"/>
          <w:lang w:eastAsia="fr-FR"/>
        </w:rPr>
        <w:t>0</w:t>
      </w:r>
      <w:r w:rsidR="00857DCC">
        <w:t xml:space="preserve"> est mentionnée </w:t>
      </w:r>
      <w:r>
        <w:t>dans le TRS 398</w:t>
      </w:r>
      <w:r w:rsidR="00447331">
        <w:t xml:space="preserve">, </w:t>
      </w:r>
      <w:r>
        <w:t>nous avons pris la valeur de 1%</w:t>
      </w:r>
      <w:r w:rsidR="00447331">
        <w:t>.</w:t>
      </w:r>
      <w:r w:rsidR="00857DCC">
        <w:t xml:space="preserve"> </w:t>
      </w:r>
    </w:p>
    <w:p w14:paraId="79DAEA3D" w14:textId="77777777" w:rsidR="00857DCC" w:rsidRDefault="00857DCC" w:rsidP="00857DCC">
      <w:r>
        <w:t xml:space="preserve">L’incertitude de la température vaut : </w:t>
      </w:r>
    </w:p>
    <w:p w14:paraId="5E592CF4" w14:textId="58959FC5" w:rsidR="00857DCC" w:rsidRPr="0045148C" w:rsidRDefault="00857DCC" w:rsidP="00857DCC">
      <w:pPr>
        <w:rPr>
          <w:rFonts w:eastAsiaTheme="minorEastAsia"/>
        </w:rPr>
      </w:pPr>
      <m:oMathPara>
        <m:oMath>
          <m:r>
            <w:rPr>
              <w:rFonts w:ascii="Cambria Math" w:hAnsi="Cambria Math"/>
            </w:rPr>
            <m:t>Incertitude=</m:t>
          </m:r>
          <m:f>
            <m:fPr>
              <m:ctrlPr>
                <w:rPr>
                  <w:rFonts w:ascii="Cambria Math" w:hAnsi="Cambria Math"/>
                  <w:i/>
                </w:rPr>
              </m:ctrlPr>
            </m:fPr>
            <m:num>
              <m:r>
                <w:rPr>
                  <w:rFonts w:ascii="Cambria Math" w:hAnsi="Cambria Math"/>
                </w:rPr>
                <m:t>0,2</m:t>
              </m:r>
            </m:num>
            <m:den>
              <m:r>
                <w:rPr>
                  <w:rFonts w:ascii="Cambria Math" w:hAnsi="Cambria Math"/>
                </w:rPr>
                <m:t>20*</m:t>
              </m:r>
              <m:rad>
                <m:radPr>
                  <m:degHide m:val="1"/>
                  <m:ctrlPr>
                    <w:rPr>
                      <w:rFonts w:ascii="Cambria Math" w:hAnsi="Cambria Math"/>
                      <w:i/>
                    </w:rPr>
                  </m:ctrlPr>
                </m:radPr>
                <m:deg/>
                <m:e>
                  <m:r>
                    <w:rPr>
                      <w:rFonts w:ascii="Cambria Math" w:hAnsi="Cambria Math"/>
                    </w:rPr>
                    <m:t>12</m:t>
                  </m:r>
                </m:e>
              </m:rad>
            </m:den>
          </m:f>
          <m:r>
            <w:rPr>
              <w:rFonts w:ascii="Cambria Math" w:eastAsiaTheme="minorEastAsia" w:hAnsi="Cambria Math"/>
            </w:rPr>
            <m:t>*100= 0,29 %</m:t>
          </m:r>
        </m:oMath>
      </m:oMathPara>
    </w:p>
    <w:p w14:paraId="481934D8" w14:textId="2DC943F8" w:rsidR="00CF5FB3" w:rsidRDefault="00857DCC" w:rsidP="00857DCC">
      <w:pPr>
        <w:spacing w:after="0" w:line="240" w:lineRule="auto"/>
        <w:jc w:val="left"/>
        <w:rPr>
          <w:rFonts w:eastAsiaTheme="minorEastAsia"/>
        </w:rPr>
      </w:pPr>
      <w:r>
        <w:rPr>
          <w:rFonts w:eastAsiaTheme="minorEastAsia"/>
        </w:rPr>
        <w:t>0,2 correspond à une graduation sur le thermomètre et 20°C correspond à la température de l’eau mesurée.</w:t>
      </w:r>
      <w:r w:rsidR="00BC1A76">
        <w:rPr>
          <w:rFonts w:eastAsiaTheme="minorEastAsia"/>
        </w:rPr>
        <w:t xml:space="preserve"> L’incertitude de la pression se calcule de la </w:t>
      </w:r>
      <w:r w:rsidR="008D2D81">
        <w:rPr>
          <w:rFonts w:eastAsiaTheme="minorEastAsia"/>
        </w:rPr>
        <w:t>même</w:t>
      </w:r>
      <w:r w:rsidR="00BC1A76">
        <w:rPr>
          <w:rFonts w:eastAsiaTheme="minorEastAsia"/>
        </w:rPr>
        <w:t xml:space="preserve"> manière. </w:t>
      </w:r>
    </w:p>
    <w:p w14:paraId="22E2855A" w14:textId="51431235" w:rsidR="00BF6E38" w:rsidRDefault="00BF6E38" w:rsidP="00857DCC">
      <w:pPr>
        <w:spacing w:after="0" w:line="240" w:lineRule="auto"/>
        <w:jc w:val="left"/>
        <w:rPr>
          <w:rFonts w:eastAsiaTheme="minorEastAsia"/>
        </w:rPr>
      </w:pPr>
      <w:r>
        <w:rPr>
          <w:rFonts w:eastAsiaTheme="minorEastAsia"/>
        </w:rPr>
        <w:t xml:space="preserve">L’incertitude pour le </w:t>
      </w:r>
      <w:proofErr w:type="spellStart"/>
      <w:proofErr w:type="gramStart"/>
      <w:r>
        <w:rPr>
          <w:rFonts w:eastAsiaTheme="minorEastAsia"/>
        </w:rPr>
        <w:t>k</w:t>
      </w:r>
      <w:r>
        <w:rPr>
          <w:rFonts w:eastAsiaTheme="minorEastAsia"/>
          <w:vertAlign w:val="subscript"/>
        </w:rPr>
        <w:t>T,P</w:t>
      </w:r>
      <w:proofErr w:type="spellEnd"/>
      <w:proofErr w:type="gramEnd"/>
      <w:r>
        <w:rPr>
          <w:rFonts w:eastAsiaTheme="minorEastAsia"/>
        </w:rPr>
        <w:t xml:space="preserve"> vaut : </w:t>
      </w:r>
    </w:p>
    <w:p w14:paraId="151E674E" w14:textId="24E9590D" w:rsidR="00BF6E38" w:rsidRPr="00BF6E38" w:rsidRDefault="00F21854" w:rsidP="00857DCC">
      <w:pPr>
        <w:spacing w:after="0" w:line="240" w:lineRule="auto"/>
        <w:jc w:val="left"/>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incertitude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+incertitude(P)²</m:t>
              </m:r>
            </m:e>
          </m:rad>
        </m:oMath>
      </m:oMathPara>
    </w:p>
    <w:p w14:paraId="0ED1471E" w14:textId="77777777" w:rsidR="00447331" w:rsidRDefault="00447331" w:rsidP="001D7C40">
      <w:pPr>
        <w:spacing w:after="0" w:line="240" w:lineRule="auto"/>
        <w:jc w:val="left"/>
      </w:pPr>
    </w:p>
    <w:p w14:paraId="738CA7D3" w14:textId="760F4E6C" w:rsidR="00857DCC" w:rsidRDefault="00857DCC" w:rsidP="001D7C40">
      <w:pPr>
        <w:spacing w:after="0" w:line="240" w:lineRule="auto"/>
        <w:jc w:val="left"/>
      </w:pPr>
      <w:r>
        <w:t xml:space="preserve">L’incertitude pour les deux énergies est calculée avec la formule énoncée dans le paragraphe précédent. </w:t>
      </w:r>
      <w:r>
        <w:rPr>
          <w:rFonts w:eastAsiaTheme="minorEastAsia"/>
        </w:rPr>
        <w:t>Pour calculer l’incertitude élargie, on multiplie l’incertitude par le facteur d’élargissement k = 2.</w:t>
      </w:r>
    </w:p>
    <w:p w14:paraId="112AC5F5" w14:textId="30F90299" w:rsidR="00CF5FB3" w:rsidRDefault="00CF5FB3" w:rsidP="001D7C40">
      <w:pPr>
        <w:spacing w:after="0" w:line="240" w:lineRule="auto"/>
        <w:jc w:val="left"/>
      </w:pPr>
    </w:p>
    <w:tbl>
      <w:tblPr>
        <w:tblStyle w:val="Grilledutableau"/>
        <w:tblW w:w="0" w:type="auto"/>
        <w:tblLook w:val="04A0" w:firstRow="1" w:lastRow="0" w:firstColumn="1" w:lastColumn="0" w:noHBand="0" w:noVBand="1"/>
      </w:tblPr>
      <w:tblGrid>
        <w:gridCol w:w="3256"/>
        <w:gridCol w:w="1392"/>
        <w:gridCol w:w="1392"/>
        <w:gridCol w:w="1510"/>
        <w:gridCol w:w="1510"/>
      </w:tblGrid>
      <w:tr w:rsidR="001F0489" w14:paraId="29F911B3" w14:textId="77777777" w:rsidTr="0060297E">
        <w:tc>
          <w:tcPr>
            <w:tcW w:w="3256" w:type="dxa"/>
            <w:vMerge w:val="restart"/>
            <w:vAlign w:val="center"/>
          </w:tcPr>
          <w:p w14:paraId="5A694C61" w14:textId="77777777" w:rsidR="001F0489" w:rsidRDefault="001F0489" w:rsidP="000112A0">
            <w:pPr>
              <w:jc w:val="center"/>
            </w:pPr>
          </w:p>
        </w:tc>
        <w:tc>
          <w:tcPr>
            <w:tcW w:w="2784" w:type="dxa"/>
            <w:gridSpan w:val="2"/>
            <w:shd w:val="clear" w:color="auto" w:fill="FBE4D5" w:themeFill="accent2" w:themeFillTint="33"/>
            <w:vAlign w:val="center"/>
          </w:tcPr>
          <w:p w14:paraId="14A41230" w14:textId="15A0F2DA" w:rsidR="001F0489" w:rsidRDefault="0060297E" w:rsidP="000112A0">
            <w:pPr>
              <w:jc w:val="center"/>
            </w:pPr>
            <w:r>
              <w:rPr>
                <w:rFonts w:ascii="Calibri" w:eastAsia="Times New Roman" w:hAnsi="Calibri" w:cs="Calibri"/>
                <w:b/>
                <w:bCs/>
                <w:color w:val="000000"/>
                <w:lang w:eastAsia="fr-FR"/>
              </w:rPr>
              <w:t>X6</w:t>
            </w:r>
          </w:p>
        </w:tc>
        <w:tc>
          <w:tcPr>
            <w:tcW w:w="3020" w:type="dxa"/>
            <w:gridSpan w:val="2"/>
            <w:shd w:val="clear" w:color="auto" w:fill="FBE4D5" w:themeFill="accent2" w:themeFillTint="33"/>
            <w:vAlign w:val="center"/>
          </w:tcPr>
          <w:p w14:paraId="755A72F5" w14:textId="154F5669" w:rsidR="001F0489" w:rsidRDefault="0060297E" w:rsidP="000112A0">
            <w:pPr>
              <w:jc w:val="center"/>
            </w:pPr>
            <w:r>
              <w:rPr>
                <w:rFonts w:eastAsia="Times New Roman" w:cstheme="minorHAnsi"/>
                <w:b/>
                <w:bCs/>
                <w:color w:val="000000"/>
                <w:lang w:eastAsia="fr-FR"/>
              </w:rPr>
              <w:t>X23</w:t>
            </w:r>
          </w:p>
        </w:tc>
      </w:tr>
      <w:tr w:rsidR="0060297E" w14:paraId="19EF1015" w14:textId="77777777" w:rsidTr="00B6598A">
        <w:tc>
          <w:tcPr>
            <w:tcW w:w="3256" w:type="dxa"/>
            <w:vMerge/>
            <w:vAlign w:val="center"/>
          </w:tcPr>
          <w:p w14:paraId="32834332" w14:textId="77777777" w:rsidR="0060297E" w:rsidRDefault="0060297E" w:rsidP="0060297E">
            <w:pPr>
              <w:jc w:val="center"/>
            </w:pPr>
          </w:p>
        </w:tc>
        <w:tc>
          <w:tcPr>
            <w:tcW w:w="1392" w:type="dxa"/>
            <w:shd w:val="clear" w:color="auto" w:fill="FFF2CC" w:themeFill="accent4" w:themeFillTint="33"/>
            <w:vAlign w:val="center"/>
          </w:tcPr>
          <w:p w14:paraId="2760C052" w14:textId="29A1069F" w:rsidR="0060297E" w:rsidRPr="00CA4872" w:rsidRDefault="0060297E" w:rsidP="0060297E">
            <w:pPr>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Type A</w:t>
            </w:r>
          </w:p>
        </w:tc>
        <w:tc>
          <w:tcPr>
            <w:tcW w:w="1392" w:type="dxa"/>
            <w:shd w:val="clear" w:color="auto" w:fill="FFF2CC" w:themeFill="accent4" w:themeFillTint="33"/>
            <w:vAlign w:val="center"/>
          </w:tcPr>
          <w:p w14:paraId="70B5935A" w14:textId="2C264187" w:rsidR="0060297E" w:rsidRPr="00CA4872" w:rsidRDefault="0060297E" w:rsidP="0060297E">
            <w:pPr>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Type B</w:t>
            </w:r>
          </w:p>
        </w:tc>
        <w:tc>
          <w:tcPr>
            <w:tcW w:w="1510" w:type="dxa"/>
            <w:shd w:val="clear" w:color="auto" w:fill="FFF2CC" w:themeFill="accent4" w:themeFillTint="33"/>
            <w:vAlign w:val="center"/>
          </w:tcPr>
          <w:p w14:paraId="627B5AD8" w14:textId="2F82626A" w:rsidR="0060297E" w:rsidRPr="004C6E66" w:rsidRDefault="0060297E" w:rsidP="0060297E">
            <w:pPr>
              <w:jc w:val="center"/>
              <w:rPr>
                <w:rFonts w:eastAsia="Times New Roman" w:cstheme="minorHAnsi"/>
                <w:b/>
                <w:bCs/>
                <w:color w:val="000000"/>
                <w:lang w:eastAsia="fr-FR"/>
              </w:rPr>
            </w:pPr>
            <w:r>
              <w:rPr>
                <w:rFonts w:ascii="Calibri" w:eastAsia="Times New Roman" w:hAnsi="Calibri" w:cs="Calibri"/>
                <w:b/>
                <w:bCs/>
                <w:color w:val="000000"/>
                <w:lang w:eastAsia="fr-FR"/>
              </w:rPr>
              <w:t>Type A</w:t>
            </w:r>
          </w:p>
        </w:tc>
        <w:tc>
          <w:tcPr>
            <w:tcW w:w="1510" w:type="dxa"/>
            <w:shd w:val="clear" w:color="auto" w:fill="FFF2CC" w:themeFill="accent4" w:themeFillTint="33"/>
            <w:vAlign w:val="center"/>
          </w:tcPr>
          <w:p w14:paraId="00E2DAC3" w14:textId="63D2AC88" w:rsidR="0060297E" w:rsidRPr="004C6E66" w:rsidRDefault="0060297E" w:rsidP="0060297E">
            <w:pPr>
              <w:jc w:val="center"/>
              <w:rPr>
                <w:rFonts w:eastAsia="Times New Roman" w:cstheme="minorHAnsi"/>
                <w:b/>
                <w:bCs/>
                <w:color w:val="000000"/>
                <w:lang w:eastAsia="fr-FR"/>
              </w:rPr>
            </w:pPr>
            <w:r>
              <w:rPr>
                <w:rFonts w:ascii="Calibri" w:eastAsia="Times New Roman" w:hAnsi="Calibri" w:cs="Calibri"/>
                <w:b/>
                <w:bCs/>
                <w:color w:val="000000"/>
                <w:lang w:eastAsia="fr-FR"/>
              </w:rPr>
              <w:t>Type B</w:t>
            </w:r>
          </w:p>
        </w:tc>
      </w:tr>
      <w:tr w:rsidR="002C224A" w14:paraId="7E269895" w14:textId="77777777" w:rsidTr="00B6598A">
        <w:tc>
          <w:tcPr>
            <w:tcW w:w="3256" w:type="dxa"/>
            <w:vAlign w:val="center"/>
          </w:tcPr>
          <w:p w14:paraId="5328BAB2" w14:textId="6B8F6FDD" w:rsidR="002C224A" w:rsidRPr="00EC07BA" w:rsidRDefault="002C224A" w:rsidP="002F4B36">
            <w:pPr>
              <w:jc w:val="center"/>
              <w:rPr>
                <w:b/>
              </w:rPr>
            </w:pPr>
            <w:r w:rsidRPr="00EC07BA">
              <w:rPr>
                <w:rFonts w:ascii="Calibri" w:eastAsia="Times New Roman" w:hAnsi="Calibri" w:cs="Calibri"/>
                <w:b/>
                <w:bCs/>
                <w:color w:val="000000"/>
                <w:lang w:eastAsia="fr-FR"/>
              </w:rPr>
              <w:t>Coefficient d’étalonnage (Gy/</w:t>
            </w:r>
            <w:proofErr w:type="spellStart"/>
            <w:r w:rsidRPr="00EC07BA">
              <w:rPr>
                <w:rFonts w:ascii="Calibri" w:eastAsia="Times New Roman" w:hAnsi="Calibri" w:cs="Calibri"/>
                <w:b/>
                <w:bCs/>
                <w:color w:val="000000"/>
                <w:lang w:eastAsia="fr-FR"/>
              </w:rPr>
              <w:t>nC</w:t>
            </w:r>
            <w:proofErr w:type="spellEnd"/>
            <w:r w:rsidRPr="00EC07BA">
              <w:rPr>
                <w:rFonts w:ascii="Calibri" w:eastAsia="Times New Roman" w:hAnsi="Calibri" w:cs="Calibri"/>
                <w:b/>
                <w:bCs/>
                <w:color w:val="000000"/>
                <w:lang w:eastAsia="fr-FR"/>
              </w:rPr>
              <w:t>)</w:t>
            </w:r>
          </w:p>
        </w:tc>
        <w:tc>
          <w:tcPr>
            <w:tcW w:w="1392" w:type="dxa"/>
            <w:vAlign w:val="center"/>
          </w:tcPr>
          <w:p w14:paraId="661F9A64" w14:textId="77777777" w:rsidR="002C224A" w:rsidRDefault="002C224A" w:rsidP="002F4B36">
            <w:pPr>
              <w:jc w:val="center"/>
            </w:pPr>
          </w:p>
        </w:tc>
        <w:tc>
          <w:tcPr>
            <w:tcW w:w="1392" w:type="dxa"/>
            <w:vAlign w:val="center"/>
          </w:tcPr>
          <w:p w14:paraId="5C8F211E" w14:textId="3D63617B" w:rsidR="002C224A" w:rsidRDefault="00B6598A" w:rsidP="002F4B36">
            <w:pPr>
              <w:jc w:val="center"/>
            </w:pPr>
            <w:r>
              <w:t>0,55</w:t>
            </w:r>
          </w:p>
        </w:tc>
        <w:tc>
          <w:tcPr>
            <w:tcW w:w="1510" w:type="dxa"/>
            <w:vAlign w:val="center"/>
          </w:tcPr>
          <w:p w14:paraId="39343CE9" w14:textId="289F8D51" w:rsidR="002C224A" w:rsidRDefault="002C224A" w:rsidP="002F4B36">
            <w:pPr>
              <w:jc w:val="center"/>
            </w:pPr>
          </w:p>
        </w:tc>
        <w:tc>
          <w:tcPr>
            <w:tcW w:w="1510" w:type="dxa"/>
            <w:vAlign w:val="center"/>
          </w:tcPr>
          <w:p w14:paraId="79F66FA9" w14:textId="7C0DC316" w:rsidR="002C224A" w:rsidRDefault="002C224A" w:rsidP="002F4B36">
            <w:pPr>
              <w:jc w:val="center"/>
            </w:pPr>
            <w:r>
              <w:t>0,55</w:t>
            </w:r>
          </w:p>
        </w:tc>
      </w:tr>
      <w:tr w:rsidR="002C224A" w14:paraId="5A7DAE3F" w14:textId="77777777" w:rsidTr="00B6598A">
        <w:tc>
          <w:tcPr>
            <w:tcW w:w="3256" w:type="dxa"/>
            <w:vAlign w:val="center"/>
          </w:tcPr>
          <w:p w14:paraId="2685C759" w14:textId="3C580655" w:rsidR="002C224A" w:rsidRPr="00EC07BA" w:rsidRDefault="002C224A" w:rsidP="002F4B36">
            <w:pPr>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k</w:t>
            </w:r>
            <w:r>
              <w:rPr>
                <w:rFonts w:ascii="Calibri" w:eastAsia="Times New Roman" w:hAnsi="Calibri" w:cs="Calibri"/>
                <w:b/>
                <w:bCs/>
                <w:color w:val="000000"/>
                <w:vertAlign w:val="subscript"/>
                <w:lang w:eastAsia="fr-FR"/>
              </w:rPr>
              <w:t>Q,Q0</w:t>
            </w:r>
          </w:p>
        </w:tc>
        <w:tc>
          <w:tcPr>
            <w:tcW w:w="1392" w:type="dxa"/>
            <w:vAlign w:val="center"/>
          </w:tcPr>
          <w:p w14:paraId="38D81992" w14:textId="77777777" w:rsidR="002C224A" w:rsidRDefault="002C224A" w:rsidP="002F4B36">
            <w:pPr>
              <w:jc w:val="center"/>
            </w:pPr>
          </w:p>
        </w:tc>
        <w:tc>
          <w:tcPr>
            <w:tcW w:w="1392" w:type="dxa"/>
            <w:vAlign w:val="center"/>
          </w:tcPr>
          <w:p w14:paraId="753D57A7" w14:textId="0BFD29E8" w:rsidR="002C224A" w:rsidRDefault="00B6598A" w:rsidP="002F4B36">
            <w:pPr>
              <w:jc w:val="center"/>
            </w:pPr>
            <w:r>
              <w:t>1</w:t>
            </w:r>
          </w:p>
        </w:tc>
        <w:tc>
          <w:tcPr>
            <w:tcW w:w="1510" w:type="dxa"/>
            <w:vAlign w:val="center"/>
          </w:tcPr>
          <w:p w14:paraId="0FCF678F" w14:textId="6E0E1C4D" w:rsidR="002C224A" w:rsidRDefault="002C224A" w:rsidP="002F4B36">
            <w:pPr>
              <w:jc w:val="center"/>
            </w:pPr>
          </w:p>
        </w:tc>
        <w:tc>
          <w:tcPr>
            <w:tcW w:w="1510" w:type="dxa"/>
            <w:vAlign w:val="center"/>
          </w:tcPr>
          <w:p w14:paraId="4D5895F5" w14:textId="0A3D55B8" w:rsidR="002C224A" w:rsidRDefault="00B6598A" w:rsidP="002F4B36">
            <w:pPr>
              <w:jc w:val="center"/>
            </w:pPr>
            <w:r>
              <w:t>1</w:t>
            </w:r>
          </w:p>
        </w:tc>
      </w:tr>
      <w:tr w:rsidR="002C224A" w14:paraId="656ED45B" w14:textId="77777777" w:rsidTr="00B6598A">
        <w:tc>
          <w:tcPr>
            <w:tcW w:w="3256" w:type="dxa"/>
            <w:vAlign w:val="center"/>
          </w:tcPr>
          <w:p w14:paraId="36B3B081" w14:textId="0174886F" w:rsidR="002C224A" w:rsidRPr="00BF6E38" w:rsidRDefault="002C224A" w:rsidP="002F4B36">
            <w:pPr>
              <w:jc w:val="center"/>
              <w:rPr>
                <w:b/>
              </w:rPr>
            </w:pPr>
            <w:proofErr w:type="spellStart"/>
            <w:r>
              <w:rPr>
                <w:b/>
              </w:rPr>
              <w:t>k</w:t>
            </w:r>
            <w:r>
              <w:rPr>
                <w:b/>
                <w:vertAlign w:val="subscript"/>
              </w:rPr>
              <w:t>T,P</w:t>
            </w:r>
            <w:proofErr w:type="spellEnd"/>
          </w:p>
        </w:tc>
        <w:tc>
          <w:tcPr>
            <w:tcW w:w="1392" w:type="dxa"/>
            <w:vAlign w:val="center"/>
          </w:tcPr>
          <w:p w14:paraId="6CECE443" w14:textId="77777777" w:rsidR="002C224A" w:rsidRDefault="002C224A" w:rsidP="002F4B36">
            <w:pPr>
              <w:jc w:val="center"/>
            </w:pPr>
          </w:p>
        </w:tc>
        <w:tc>
          <w:tcPr>
            <w:tcW w:w="1392" w:type="dxa"/>
            <w:vAlign w:val="center"/>
          </w:tcPr>
          <w:p w14:paraId="26871BDB" w14:textId="21A678E0" w:rsidR="002C224A" w:rsidRDefault="00B6598A" w:rsidP="002F4B36">
            <w:pPr>
              <w:jc w:val="center"/>
            </w:pPr>
            <w:r>
              <w:t>0,29</w:t>
            </w:r>
          </w:p>
        </w:tc>
        <w:tc>
          <w:tcPr>
            <w:tcW w:w="1510" w:type="dxa"/>
            <w:vAlign w:val="center"/>
          </w:tcPr>
          <w:p w14:paraId="64C31C3F" w14:textId="2E60B979" w:rsidR="002C224A" w:rsidRDefault="002C224A" w:rsidP="002F4B36">
            <w:pPr>
              <w:jc w:val="center"/>
            </w:pPr>
          </w:p>
        </w:tc>
        <w:tc>
          <w:tcPr>
            <w:tcW w:w="1510" w:type="dxa"/>
            <w:vAlign w:val="center"/>
          </w:tcPr>
          <w:p w14:paraId="284475FB" w14:textId="763F7AC0" w:rsidR="002C224A" w:rsidRDefault="00B6598A" w:rsidP="002F4B36">
            <w:pPr>
              <w:jc w:val="center"/>
            </w:pPr>
            <w:r>
              <w:t>0,29</w:t>
            </w:r>
          </w:p>
        </w:tc>
      </w:tr>
      <w:tr w:rsidR="002C224A" w14:paraId="7A2D617C" w14:textId="77777777" w:rsidTr="00B6598A">
        <w:tc>
          <w:tcPr>
            <w:tcW w:w="3256" w:type="dxa"/>
            <w:vAlign w:val="center"/>
          </w:tcPr>
          <w:p w14:paraId="7FC29524" w14:textId="4C8A9ECB" w:rsidR="002C224A" w:rsidRPr="00EC07BA" w:rsidRDefault="002C224A" w:rsidP="002F4B36">
            <w:pPr>
              <w:jc w:val="center"/>
              <w:rPr>
                <w:b/>
                <w:vertAlign w:val="subscript"/>
              </w:rPr>
            </w:pPr>
            <w:proofErr w:type="spellStart"/>
            <w:r w:rsidRPr="00EC07BA">
              <w:rPr>
                <w:b/>
              </w:rPr>
              <w:t>k</w:t>
            </w:r>
            <w:r w:rsidRPr="00EC07BA">
              <w:rPr>
                <w:b/>
                <w:vertAlign w:val="subscript"/>
              </w:rPr>
              <w:t>rec</w:t>
            </w:r>
            <w:proofErr w:type="spellEnd"/>
          </w:p>
        </w:tc>
        <w:tc>
          <w:tcPr>
            <w:tcW w:w="1392" w:type="dxa"/>
            <w:vAlign w:val="center"/>
          </w:tcPr>
          <w:p w14:paraId="6C784AB1" w14:textId="77777777" w:rsidR="002C224A" w:rsidRDefault="002C224A" w:rsidP="002F4B36">
            <w:pPr>
              <w:jc w:val="center"/>
            </w:pPr>
          </w:p>
        </w:tc>
        <w:tc>
          <w:tcPr>
            <w:tcW w:w="1392" w:type="dxa"/>
            <w:vAlign w:val="center"/>
          </w:tcPr>
          <w:p w14:paraId="66E09005" w14:textId="30DDFB10" w:rsidR="002C224A" w:rsidRDefault="00B6598A" w:rsidP="002F4B36">
            <w:pPr>
              <w:jc w:val="center"/>
            </w:pPr>
            <w:r>
              <w:t>0,07</w:t>
            </w:r>
          </w:p>
        </w:tc>
        <w:tc>
          <w:tcPr>
            <w:tcW w:w="1510" w:type="dxa"/>
            <w:vAlign w:val="center"/>
          </w:tcPr>
          <w:p w14:paraId="63B750E9" w14:textId="178E49AC" w:rsidR="002C224A" w:rsidRDefault="002C224A" w:rsidP="002F4B36">
            <w:pPr>
              <w:jc w:val="center"/>
            </w:pPr>
          </w:p>
        </w:tc>
        <w:tc>
          <w:tcPr>
            <w:tcW w:w="1510" w:type="dxa"/>
            <w:vAlign w:val="center"/>
          </w:tcPr>
          <w:p w14:paraId="50021005" w14:textId="5AE64E66" w:rsidR="002C224A" w:rsidRDefault="002C224A" w:rsidP="002F4B36">
            <w:pPr>
              <w:jc w:val="center"/>
            </w:pPr>
            <w:r>
              <w:t>0,12</w:t>
            </w:r>
          </w:p>
        </w:tc>
      </w:tr>
      <w:tr w:rsidR="002C224A" w14:paraId="451D63D0" w14:textId="77777777" w:rsidTr="00B6598A">
        <w:tc>
          <w:tcPr>
            <w:tcW w:w="3256" w:type="dxa"/>
            <w:vAlign w:val="center"/>
          </w:tcPr>
          <w:p w14:paraId="5CC86690" w14:textId="25DF1F81" w:rsidR="002C224A" w:rsidRPr="00EC07BA" w:rsidRDefault="002C224A" w:rsidP="002F4B36">
            <w:pPr>
              <w:jc w:val="center"/>
              <w:rPr>
                <w:b/>
              </w:rPr>
            </w:pPr>
            <w:r>
              <w:rPr>
                <w:b/>
              </w:rPr>
              <w:t xml:space="preserve">Mesures </w:t>
            </w:r>
          </w:p>
        </w:tc>
        <w:tc>
          <w:tcPr>
            <w:tcW w:w="1392" w:type="dxa"/>
            <w:vAlign w:val="center"/>
          </w:tcPr>
          <w:p w14:paraId="0F138F1D" w14:textId="1D260672" w:rsidR="002C224A" w:rsidRDefault="002C224A" w:rsidP="002F4B36">
            <w:pPr>
              <w:jc w:val="center"/>
            </w:pPr>
            <w:r>
              <w:t>0,04</w:t>
            </w:r>
          </w:p>
        </w:tc>
        <w:tc>
          <w:tcPr>
            <w:tcW w:w="1392" w:type="dxa"/>
            <w:vAlign w:val="center"/>
          </w:tcPr>
          <w:p w14:paraId="7C65F51E" w14:textId="33B83DE6" w:rsidR="002C224A" w:rsidRDefault="002C224A" w:rsidP="002F4B36">
            <w:pPr>
              <w:jc w:val="center"/>
            </w:pPr>
          </w:p>
        </w:tc>
        <w:tc>
          <w:tcPr>
            <w:tcW w:w="1510" w:type="dxa"/>
            <w:vAlign w:val="center"/>
          </w:tcPr>
          <w:p w14:paraId="2E7A867F" w14:textId="3E2B66B0" w:rsidR="002C224A" w:rsidRDefault="00AC305E" w:rsidP="002F4B36">
            <w:pPr>
              <w:jc w:val="center"/>
            </w:pPr>
            <w:r>
              <w:t>0,05</w:t>
            </w:r>
          </w:p>
        </w:tc>
        <w:tc>
          <w:tcPr>
            <w:tcW w:w="1510" w:type="dxa"/>
            <w:vAlign w:val="center"/>
          </w:tcPr>
          <w:p w14:paraId="6E7978D5" w14:textId="090F63F6" w:rsidR="002C224A" w:rsidRDefault="002C224A" w:rsidP="002F4B36">
            <w:pPr>
              <w:jc w:val="center"/>
            </w:pPr>
          </w:p>
        </w:tc>
      </w:tr>
      <w:tr w:rsidR="002C224A" w14:paraId="2C24289A" w14:textId="77777777" w:rsidTr="00B6598A">
        <w:tc>
          <w:tcPr>
            <w:tcW w:w="3256" w:type="dxa"/>
            <w:vAlign w:val="center"/>
          </w:tcPr>
          <w:p w14:paraId="67D838FB" w14:textId="628DA2F3" w:rsidR="002C224A" w:rsidRPr="00EC07BA" w:rsidRDefault="002C224A" w:rsidP="002F4B36">
            <w:pPr>
              <w:jc w:val="center"/>
              <w:rPr>
                <w:b/>
              </w:rPr>
            </w:pPr>
            <w:r>
              <w:rPr>
                <w:b/>
              </w:rPr>
              <w:t>Précision de la profondeur de mesure</w:t>
            </w:r>
          </w:p>
        </w:tc>
        <w:tc>
          <w:tcPr>
            <w:tcW w:w="1392" w:type="dxa"/>
            <w:vAlign w:val="center"/>
          </w:tcPr>
          <w:p w14:paraId="7CD2C39F" w14:textId="4E31F1C2" w:rsidR="002C224A" w:rsidRDefault="002C224A" w:rsidP="002F4B36">
            <w:pPr>
              <w:jc w:val="center"/>
            </w:pPr>
          </w:p>
        </w:tc>
        <w:tc>
          <w:tcPr>
            <w:tcW w:w="1392" w:type="dxa"/>
            <w:vAlign w:val="center"/>
          </w:tcPr>
          <w:p w14:paraId="71954C62" w14:textId="6D148C32" w:rsidR="002C224A" w:rsidRDefault="00AC305E" w:rsidP="002F4B36">
            <w:pPr>
              <w:jc w:val="center"/>
            </w:pPr>
            <w:r>
              <w:t>0,03</w:t>
            </w:r>
          </w:p>
        </w:tc>
        <w:tc>
          <w:tcPr>
            <w:tcW w:w="1510" w:type="dxa"/>
            <w:vAlign w:val="center"/>
          </w:tcPr>
          <w:p w14:paraId="4FEC498F" w14:textId="3E37D712" w:rsidR="002C224A" w:rsidRDefault="002C224A" w:rsidP="002F4B36">
            <w:pPr>
              <w:jc w:val="center"/>
            </w:pPr>
          </w:p>
        </w:tc>
        <w:tc>
          <w:tcPr>
            <w:tcW w:w="1510" w:type="dxa"/>
            <w:vAlign w:val="center"/>
          </w:tcPr>
          <w:p w14:paraId="07A04FDB" w14:textId="48534982" w:rsidR="002C224A" w:rsidRDefault="00AC305E" w:rsidP="002F4B36">
            <w:pPr>
              <w:jc w:val="center"/>
            </w:pPr>
            <w:r>
              <w:t>0,03</w:t>
            </w:r>
          </w:p>
        </w:tc>
      </w:tr>
      <w:tr w:rsidR="002C224A" w14:paraId="7400D5B0" w14:textId="77777777" w:rsidTr="00B6598A">
        <w:tc>
          <w:tcPr>
            <w:tcW w:w="3256" w:type="dxa"/>
            <w:vAlign w:val="center"/>
          </w:tcPr>
          <w:p w14:paraId="7453F2D9" w14:textId="04AC07DA" w:rsidR="002C224A" w:rsidRPr="00EC07BA" w:rsidRDefault="002C224A" w:rsidP="002F4B36">
            <w:pPr>
              <w:jc w:val="center"/>
              <w:rPr>
                <w:b/>
              </w:rPr>
            </w:pPr>
            <w:r>
              <w:rPr>
                <w:b/>
              </w:rPr>
              <w:t>DSP</w:t>
            </w:r>
          </w:p>
        </w:tc>
        <w:tc>
          <w:tcPr>
            <w:tcW w:w="1392" w:type="dxa"/>
            <w:vAlign w:val="center"/>
          </w:tcPr>
          <w:p w14:paraId="6130A356" w14:textId="20ABBBEB" w:rsidR="002C224A" w:rsidRDefault="002C224A" w:rsidP="002F4B36">
            <w:pPr>
              <w:jc w:val="center"/>
            </w:pPr>
          </w:p>
        </w:tc>
        <w:tc>
          <w:tcPr>
            <w:tcW w:w="1392" w:type="dxa"/>
            <w:vAlign w:val="center"/>
          </w:tcPr>
          <w:p w14:paraId="1B2D4F55" w14:textId="436EA91A" w:rsidR="002C224A" w:rsidRDefault="007D07F4" w:rsidP="002F4B36">
            <w:pPr>
              <w:jc w:val="center"/>
            </w:pPr>
            <w:r>
              <w:t>0,14</w:t>
            </w:r>
          </w:p>
        </w:tc>
        <w:tc>
          <w:tcPr>
            <w:tcW w:w="1510" w:type="dxa"/>
            <w:vAlign w:val="center"/>
          </w:tcPr>
          <w:p w14:paraId="0E109E07" w14:textId="4F3C00A5" w:rsidR="002C224A" w:rsidRDefault="002C224A" w:rsidP="002F4B36">
            <w:pPr>
              <w:jc w:val="center"/>
            </w:pPr>
          </w:p>
        </w:tc>
        <w:tc>
          <w:tcPr>
            <w:tcW w:w="1510" w:type="dxa"/>
            <w:vAlign w:val="center"/>
          </w:tcPr>
          <w:p w14:paraId="34491D96" w14:textId="4BF18A0A" w:rsidR="002C224A" w:rsidRDefault="007D07F4" w:rsidP="002F4B36">
            <w:pPr>
              <w:jc w:val="center"/>
            </w:pPr>
            <w:r>
              <w:t>0,14</w:t>
            </w:r>
          </w:p>
        </w:tc>
      </w:tr>
      <w:tr w:rsidR="002C224A" w14:paraId="26DFA72D" w14:textId="77777777" w:rsidTr="00381D21">
        <w:tc>
          <w:tcPr>
            <w:tcW w:w="3256" w:type="dxa"/>
            <w:tcBorders>
              <w:bottom w:val="single" w:sz="4" w:space="0" w:color="auto"/>
            </w:tcBorders>
            <w:vAlign w:val="center"/>
          </w:tcPr>
          <w:p w14:paraId="03A7BC8F" w14:textId="7EF8D047" w:rsidR="002C224A" w:rsidRPr="00EC07BA" w:rsidRDefault="002C224A" w:rsidP="002F4B36">
            <w:pPr>
              <w:jc w:val="center"/>
              <w:rPr>
                <w:b/>
              </w:rPr>
            </w:pPr>
            <w:r>
              <w:rPr>
                <w:b/>
              </w:rPr>
              <w:t xml:space="preserve">Electromètre </w:t>
            </w:r>
          </w:p>
        </w:tc>
        <w:tc>
          <w:tcPr>
            <w:tcW w:w="1392" w:type="dxa"/>
            <w:tcBorders>
              <w:bottom w:val="single" w:sz="4" w:space="0" w:color="auto"/>
            </w:tcBorders>
            <w:vAlign w:val="center"/>
          </w:tcPr>
          <w:p w14:paraId="0E82377D" w14:textId="77777777" w:rsidR="002C224A" w:rsidRDefault="002C224A" w:rsidP="002F4B36">
            <w:pPr>
              <w:jc w:val="center"/>
            </w:pPr>
          </w:p>
        </w:tc>
        <w:tc>
          <w:tcPr>
            <w:tcW w:w="1392" w:type="dxa"/>
            <w:tcBorders>
              <w:bottom w:val="single" w:sz="4" w:space="0" w:color="auto"/>
            </w:tcBorders>
            <w:vAlign w:val="center"/>
          </w:tcPr>
          <w:p w14:paraId="7E275471" w14:textId="4598ED6B" w:rsidR="002C224A" w:rsidRDefault="00701255" w:rsidP="002F4B36">
            <w:pPr>
              <w:jc w:val="center"/>
            </w:pPr>
            <w:r>
              <w:t>0,002</w:t>
            </w:r>
          </w:p>
        </w:tc>
        <w:tc>
          <w:tcPr>
            <w:tcW w:w="1510" w:type="dxa"/>
            <w:tcBorders>
              <w:bottom w:val="single" w:sz="4" w:space="0" w:color="auto"/>
            </w:tcBorders>
            <w:vAlign w:val="center"/>
          </w:tcPr>
          <w:p w14:paraId="6F9D1ED9" w14:textId="77777777" w:rsidR="002C224A" w:rsidRDefault="002C224A" w:rsidP="002F4B36">
            <w:pPr>
              <w:jc w:val="center"/>
            </w:pPr>
          </w:p>
        </w:tc>
        <w:tc>
          <w:tcPr>
            <w:tcW w:w="1510" w:type="dxa"/>
            <w:tcBorders>
              <w:bottom w:val="single" w:sz="4" w:space="0" w:color="auto"/>
            </w:tcBorders>
            <w:vAlign w:val="center"/>
          </w:tcPr>
          <w:p w14:paraId="45DF6983" w14:textId="773DAA11" w:rsidR="002C224A" w:rsidRDefault="00701255" w:rsidP="002F4B36">
            <w:pPr>
              <w:jc w:val="center"/>
            </w:pPr>
            <w:r>
              <w:t>0,002</w:t>
            </w:r>
          </w:p>
        </w:tc>
      </w:tr>
      <w:tr w:rsidR="00701255" w14:paraId="459C0217" w14:textId="77777777" w:rsidTr="00381D21">
        <w:tc>
          <w:tcPr>
            <w:tcW w:w="9060" w:type="dxa"/>
            <w:gridSpan w:val="5"/>
            <w:tcBorders>
              <w:left w:val="nil"/>
              <w:right w:val="nil"/>
            </w:tcBorders>
            <w:vAlign w:val="center"/>
          </w:tcPr>
          <w:p w14:paraId="0FEB0142" w14:textId="01C7D923" w:rsidR="00701255" w:rsidRDefault="00701255" w:rsidP="00701255"/>
        </w:tc>
      </w:tr>
      <w:tr w:rsidR="00201183" w14:paraId="3C287D33" w14:textId="77777777" w:rsidTr="003C7B53">
        <w:tc>
          <w:tcPr>
            <w:tcW w:w="3256" w:type="dxa"/>
            <w:vAlign w:val="center"/>
          </w:tcPr>
          <w:p w14:paraId="6F32324F" w14:textId="51DB6282" w:rsidR="00201183" w:rsidRPr="00EC07BA" w:rsidRDefault="00201183" w:rsidP="002F4B36">
            <w:pPr>
              <w:jc w:val="center"/>
              <w:rPr>
                <w:b/>
              </w:rPr>
            </w:pPr>
            <w:r>
              <w:rPr>
                <w:b/>
              </w:rPr>
              <w:t>Incertitude type combinée (%)</w:t>
            </w:r>
          </w:p>
        </w:tc>
        <w:tc>
          <w:tcPr>
            <w:tcW w:w="2784" w:type="dxa"/>
            <w:gridSpan w:val="2"/>
            <w:vAlign w:val="center"/>
          </w:tcPr>
          <w:p w14:paraId="3A8A0FBF" w14:textId="0938D9C5" w:rsidR="00201183" w:rsidRDefault="005D4428" w:rsidP="002F4B36">
            <w:pPr>
              <w:jc w:val="center"/>
            </w:pPr>
            <w:r>
              <w:t>1,18</w:t>
            </w:r>
          </w:p>
        </w:tc>
        <w:tc>
          <w:tcPr>
            <w:tcW w:w="3020" w:type="dxa"/>
            <w:gridSpan w:val="2"/>
            <w:vAlign w:val="center"/>
          </w:tcPr>
          <w:p w14:paraId="01588665" w14:textId="0250F2F6" w:rsidR="00201183" w:rsidRDefault="005D4428" w:rsidP="002F4B36">
            <w:pPr>
              <w:jc w:val="center"/>
            </w:pPr>
            <w:r>
              <w:t>1,19</w:t>
            </w:r>
          </w:p>
        </w:tc>
      </w:tr>
      <w:tr w:rsidR="00201183" w14:paraId="4F13CC87" w14:textId="77777777" w:rsidTr="003C7B53">
        <w:tc>
          <w:tcPr>
            <w:tcW w:w="3256" w:type="dxa"/>
            <w:vAlign w:val="center"/>
          </w:tcPr>
          <w:p w14:paraId="5C960BD5" w14:textId="5B7BA396" w:rsidR="00201183" w:rsidRDefault="00201183" w:rsidP="002F4B36">
            <w:pPr>
              <w:jc w:val="center"/>
              <w:rPr>
                <w:b/>
              </w:rPr>
            </w:pPr>
            <w:r>
              <w:rPr>
                <w:b/>
              </w:rPr>
              <w:t>Incertitude élargie (k=2) (%)</w:t>
            </w:r>
          </w:p>
        </w:tc>
        <w:tc>
          <w:tcPr>
            <w:tcW w:w="2784" w:type="dxa"/>
            <w:gridSpan w:val="2"/>
            <w:vAlign w:val="center"/>
          </w:tcPr>
          <w:p w14:paraId="6A07042C" w14:textId="7866D403" w:rsidR="00201183" w:rsidRDefault="005D4428" w:rsidP="002F4B36">
            <w:pPr>
              <w:jc w:val="center"/>
            </w:pPr>
            <w:r>
              <w:t>2,36</w:t>
            </w:r>
          </w:p>
        </w:tc>
        <w:tc>
          <w:tcPr>
            <w:tcW w:w="3020" w:type="dxa"/>
            <w:gridSpan w:val="2"/>
            <w:vAlign w:val="center"/>
          </w:tcPr>
          <w:p w14:paraId="0350D54E" w14:textId="62DE6FED" w:rsidR="00201183" w:rsidRDefault="005D4428" w:rsidP="002F4B36">
            <w:pPr>
              <w:jc w:val="center"/>
            </w:pPr>
            <w:r>
              <w:t>2,37</w:t>
            </w:r>
          </w:p>
        </w:tc>
      </w:tr>
    </w:tbl>
    <w:p w14:paraId="29290D68" w14:textId="426D5392" w:rsidR="006375E3" w:rsidRDefault="006375E3">
      <w:pPr>
        <w:jc w:val="left"/>
      </w:pPr>
      <w:bookmarkStart w:id="124" w:name="_Toc109036164"/>
      <w:bookmarkStart w:id="125" w:name="_Toc110268574"/>
    </w:p>
    <w:p w14:paraId="772BD13E" w14:textId="4577EF1D" w:rsidR="000D4A47" w:rsidRDefault="000D4A47">
      <w:pPr>
        <w:jc w:val="left"/>
        <w:rPr>
          <w:rFonts w:asciiTheme="majorHAnsi" w:eastAsiaTheme="majorEastAsia" w:hAnsiTheme="majorHAnsi" w:cstheme="majorBidi"/>
          <w:color w:val="2E74B5" w:themeColor="accent1" w:themeShade="BF"/>
          <w:sz w:val="28"/>
          <w:szCs w:val="32"/>
        </w:rPr>
      </w:pPr>
      <w:r>
        <w:t xml:space="preserve">L’incertitude élargie est acceptable, elle se situe entre 2% et 3% pour les deux énergies mesurées. </w:t>
      </w:r>
    </w:p>
    <w:p w14:paraId="55FE1C4B" w14:textId="77777777" w:rsidR="00133902" w:rsidRDefault="00133902">
      <w:pPr>
        <w:jc w:val="left"/>
        <w:rPr>
          <w:rFonts w:asciiTheme="majorHAnsi" w:eastAsiaTheme="majorEastAsia" w:hAnsiTheme="majorHAnsi" w:cstheme="majorBidi"/>
          <w:color w:val="2E74B5" w:themeColor="accent1" w:themeShade="BF"/>
          <w:sz w:val="28"/>
          <w:szCs w:val="32"/>
        </w:rPr>
      </w:pPr>
      <w:r>
        <w:br w:type="page"/>
      </w:r>
    </w:p>
    <w:p w14:paraId="64C0FB32" w14:textId="7C57F926" w:rsidR="00204DC0" w:rsidRPr="00204DC0" w:rsidRDefault="00204DC0" w:rsidP="001D7C40">
      <w:pPr>
        <w:pStyle w:val="Titre1"/>
        <w:numPr>
          <w:ilvl w:val="0"/>
          <w:numId w:val="0"/>
        </w:numPr>
        <w:spacing w:line="240" w:lineRule="auto"/>
      </w:pPr>
      <w:bookmarkStart w:id="126" w:name="_Toc114157208"/>
      <w:r>
        <w:lastRenderedPageBreak/>
        <w:t>Bibliographie</w:t>
      </w:r>
      <w:bookmarkEnd w:id="124"/>
      <w:bookmarkEnd w:id="125"/>
      <w:bookmarkEnd w:id="126"/>
    </w:p>
    <w:p w14:paraId="5A71A546" w14:textId="77777777" w:rsidR="00EE19A3" w:rsidRDefault="00EE19A3" w:rsidP="001D7C40">
      <w:pPr>
        <w:spacing w:after="0" w:line="240" w:lineRule="auto"/>
      </w:pPr>
    </w:p>
    <w:p w14:paraId="54DE4EC9" w14:textId="263B0A95" w:rsidR="00405AE5" w:rsidRDefault="00405AE5" w:rsidP="001D7C40">
      <w:pPr>
        <w:spacing w:after="0" w:line="240" w:lineRule="auto"/>
      </w:pPr>
      <w:r>
        <w:t xml:space="preserve">[1] : Mode opératoire - Mise en place de l’explorateur de faisceaux IBA </w:t>
      </w:r>
      <w:proofErr w:type="spellStart"/>
      <w:r>
        <w:t>BluePhantom</w:t>
      </w:r>
      <w:proofErr w:type="spellEnd"/>
      <w:r>
        <w:t xml:space="preserve"> et utilisation du logiciel </w:t>
      </w:r>
      <w:proofErr w:type="spellStart"/>
      <w:r>
        <w:t>OmniProAccept</w:t>
      </w:r>
      <w:proofErr w:type="spellEnd"/>
    </w:p>
    <w:p w14:paraId="4211AD47" w14:textId="3CED4A75" w:rsidR="009A1E32" w:rsidRDefault="009A1E32" w:rsidP="001D7C40">
      <w:pPr>
        <w:spacing w:after="0" w:line="240" w:lineRule="auto"/>
      </w:pPr>
      <w:r>
        <w:t xml:space="preserve">[2] : </w:t>
      </w:r>
      <w:proofErr w:type="spellStart"/>
      <w:proofErr w:type="gramStart"/>
      <w:r>
        <w:t>N.Périchon</w:t>
      </w:r>
      <w:proofErr w:type="spellEnd"/>
      <w:proofErr w:type="gramEnd"/>
      <w:r>
        <w:t xml:space="preserve"> – Cours de Master 2 de Rennes : « </w:t>
      </w:r>
      <w:r w:rsidRPr="00793069">
        <w:t>Description de la distribution de la dose dans les faisceaux de photons</w:t>
      </w:r>
      <w:r>
        <w:t> »</w:t>
      </w:r>
    </w:p>
    <w:p w14:paraId="764E39DA" w14:textId="2F207DDE" w:rsidR="00FE01A4" w:rsidRDefault="00FE01A4" w:rsidP="001D7C40">
      <w:pPr>
        <w:spacing w:after="0" w:line="240" w:lineRule="auto"/>
      </w:pPr>
      <w:r>
        <w:t xml:space="preserve">[3] : </w:t>
      </w:r>
      <w:proofErr w:type="spellStart"/>
      <w:proofErr w:type="gramStart"/>
      <w:r>
        <w:t>C.Robert</w:t>
      </w:r>
      <w:proofErr w:type="spellEnd"/>
      <w:proofErr w:type="gramEnd"/>
      <w:r>
        <w:t xml:space="preserve"> – Cours de Master </w:t>
      </w:r>
      <w:r w:rsidR="003163B5">
        <w:t xml:space="preserve">2 </w:t>
      </w:r>
      <w:r>
        <w:t>de Paris : « D</w:t>
      </w:r>
      <w:r w:rsidRPr="00793069">
        <w:t xml:space="preserve">istribution de la dose </w:t>
      </w:r>
      <w:r>
        <w:t xml:space="preserve">absorbée dans un milieu : </w:t>
      </w:r>
      <w:r w:rsidRPr="00793069">
        <w:t>faisceaux de photons</w:t>
      </w:r>
      <w:r>
        <w:t xml:space="preserve"> de haute énergie »</w:t>
      </w:r>
    </w:p>
    <w:p w14:paraId="0C89791B" w14:textId="0CAC48AF" w:rsidR="008F5C8A" w:rsidRDefault="008F5C8A" w:rsidP="001D7C40">
      <w:pPr>
        <w:spacing w:after="0" w:line="240" w:lineRule="auto"/>
      </w:pPr>
      <w:r>
        <w:t xml:space="preserve">[4] : IBA – </w:t>
      </w:r>
      <w:proofErr w:type="spellStart"/>
      <w:r>
        <w:t>myQA</w:t>
      </w:r>
      <w:proofErr w:type="spellEnd"/>
      <w:r>
        <w:t xml:space="preserve"> </w:t>
      </w:r>
      <w:proofErr w:type="spellStart"/>
      <w:r>
        <w:t>Accept</w:t>
      </w:r>
      <w:proofErr w:type="spellEnd"/>
      <w:r>
        <w:t xml:space="preserve"> </w:t>
      </w:r>
      <w:proofErr w:type="spellStart"/>
      <w:r>
        <w:t>User’s</w:t>
      </w:r>
      <w:proofErr w:type="spellEnd"/>
      <w:r>
        <w:t xml:space="preserve"> guide, SW Version : 9.0</w:t>
      </w:r>
    </w:p>
    <w:p w14:paraId="1C1B8794" w14:textId="2F545497" w:rsidR="007D3F95" w:rsidRDefault="008F5C8A" w:rsidP="001D7C40">
      <w:pPr>
        <w:spacing w:after="0" w:line="240" w:lineRule="auto"/>
      </w:pPr>
      <w:r>
        <w:t>[5</w:t>
      </w:r>
      <w:r w:rsidR="007D3F95">
        <w:t xml:space="preserve">] : </w:t>
      </w:r>
      <w:r w:rsidR="000C4F6E">
        <w:t>SFPM - Utilisation des références métrologiques nationales de dose absorbée dans l'eau et application du protocole de dosimétrie AIEA TRS n° 398 aux faisceaux de photons de haute énergie</w:t>
      </w:r>
      <w:r w:rsidR="005722F4">
        <w:t>, p.3</w:t>
      </w:r>
    </w:p>
    <w:p w14:paraId="574C35DC" w14:textId="7B1E8914" w:rsidR="000955A8" w:rsidRDefault="008F5C8A" w:rsidP="001D7C40">
      <w:pPr>
        <w:spacing w:after="0" w:line="240" w:lineRule="auto"/>
      </w:pPr>
      <w:r>
        <w:t>[6</w:t>
      </w:r>
      <w:r w:rsidR="000955A8">
        <w:t xml:space="preserve">] : </w:t>
      </w:r>
      <w:r w:rsidR="009E3B3B">
        <w:t xml:space="preserve">IAEA - </w:t>
      </w:r>
      <w:proofErr w:type="spellStart"/>
      <w:r w:rsidR="009E3B3B">
        <w:t>Technical</w:t>
      </w:r>
      <w:proofErr w:type="spellEnd"/>
      <w:r w:rsidR="009E3B3B">
        <w:t xml:space="preserve"> Reports </w:t>
      </w:r>
      <w:proofErr w:type="spellStart"/>
      <w:r w:rsidR="009E3B3B">
        <w:t>Series</w:t>
      </w:r>
      <w:proofErr w:type="spellEnd"/>
      <w:r w:rsidR="009E3B3B">
        <w:t xml:space="preserve"> No.</w:t>
      </w:r>
      <w:r w:rsidR="000955A8">
        <w:t xml:space="preserve">398 - </w:t>
      </w:r>
      <w:proofErr w:type="spellStart"/>
      <w:r w:rsidR="000955A8">
        <w:t>Absorbed</w:t>
      </w:r>
      <w:proofErr w:type="spellEnd"/>
      <w:r w:rsidR="000955A8">
        <w:t xml:space="preserve"> Dose </w:t>
      </w:r>
      <w:proofErr w:type="spellStart"/>
      <w:r w:rsidR="000955A8">
        <w:t>Determination</w:t>
      </w:r>
      <w:proofErr w:type="spellEnd"/>
      <w:r w:rsidR="000955A8">
        <w:t xml:space="preserve"> in </w:t>
      </w:r>
      <w:proofErr w:type="spellStart"/>
      <w:r w:rsidR="000955A8">
        <w:t>External</w:t>
      </w:r>
      <w:proofErr w:type="spellEnd"/>
      <w:r w:rsidR="000955A8">
        <w:t xml:space="preserve"> </w:t>
      </w:r>
      <w:proofErr w:type="spellStart"/>
      <w:r w:rsidR="000955A8">
        <w:t>Beam</w:t>
      </w:r>
      <w:proofErr w:type="spellEnd"/>
      <w:r w:rsidR="000955A8">
        <w:t xml:space="preserve"> </w:t>
      </w:r>
      <w:proofErr w:type="spellStart"/>
      <w:r w:rsidR="000955A8">
        <w:t>Radiotherapy</w:t>
      </w:r>
      <w:proofErr w:type="spellEnd"/>
    </w:p>
    <w:p w14:paraId="08A974AD" w14:textId="3A38EC2F" w:rsidR="00EA0ED9" w:rsidRDefault="008F5C8A" w:rsidP="001D7C40">
      <w:pPr>
        <w:spacing w:after="0" w:line="240" w:lineRule="auto"/>
      </w:pPr>
      <w:r>
        <w:t>[7</w:t>
      </w:r>
      <w:r w:rsidR="00EA0ED9">
        <w:t xml:space="preserve">] : IAEA – Radiation </w:t>
      </w:r>
      <w:proofErr w:type="spellStart"/>
      <w:r w:rsidR="00EA0ED9">
        <w:t>Oncology</w:t>
      </w:r>
      <w:proofErr w:type="spellEnd"/>
      <w:r w:rsidR="00EA0ED9">
        <w:t xml:space="preserve"> </w:t>
      </w:r>
      <w:proofErr w:type="spellStart"/>
      <w:r w:rsidR="00EA0ED9">
        <w:t>Physics</w:t>
      </w:r>
      <w:proofErr w:type="spellEnd"/>
      <w:r w:rsidR="00EA0ED9">
        <w:t xml:space="preserve"> : A </w:t>
      </w:r>
      <w:proofErr w:type="spellStart"/>
      <w:r w:rsidR="00EA0ED9">
        <w:t>handbook</w:t>
      </w:r>
      <w:proofErr w:type="spellEnd"/>
      <w:r w:rsidR="00EA0ED9">
        <w:t xml:space="preserve"> for </w:t>
      </w:r>
      <w:proofErr w:type="spellStart"/>
      <w:r w:rsidR="00EA0ED9">
        <w:t>teachers</w:t>
      </w:r>
      <w:proofErr w:type="spellEnd"/>
      <w:r w:rsidR="00EA0ED9">
        <w:t xml:space="preserve"> and </w:t>
      </w:r>
      <w:proofErr w:type="spellStart"/>
      <w:r w:rsidR="00EA0ED9">
        <w:t>students</w:t>
      </w:r>
      <w:proofErr w:type="spellEnd"/>
      <w:r w:rsidR="00EA0ED9">
        <w:t>, p.359</w:t>
      </w:r>
      <w:r w:rsidR="00626681">
        <w:t>, 368</w:t>
      </w:r>
    </w:p>
    <w:p w14:paraId="59CD4F60" w14:textId="580803AA" w:rsidR="009E3B3B" w:rsidRPr="009E3B3B" w:rsidRDefault="008F5C8A" w:rsidP="001D7C40">
      <w:pPr>
        <w:spacing w:after="0" w:line="240" w:lineRule="auto"/>
      </w:pPr>
      <w:r>
        <w:t>[8</w:t>
      </w:r>
      <w:r w:rsidR="009E3B3B">
        <w:t xml:space="preserve">] : </w:t>
      </w:r>
      <w:r w:rsidR="009E3B3B" w:rsidRPr="009E3B3B">
        <w:t>IAEA</w:t>
      </w:r>
      <w:r w:rsidR="009E3B3B">
        <w:t xml:space="preserve"> - </w:t>
      </w:r>
      <w:proofErr w:type="spellStart"/>
      <w:r w:rsidR="009E3B3B" w:rsidRPr="009E3B3B">
        <w:t>Te</w:t>
      </w:r>
      <w:r w:rsidR="009E3B3B">
        <w:t>chnical</w:t>
      </w:r>
      <w:proofErr w:type="spellEnd"/>
      <w:r w:rsidR="009E3B3B">
        <w:t xml:space="preserve"> Reports </w:t>
      </w:r>
      <w:proofErr w:type="spellStart"/>
      <w:r w:rsidR="009E3B3B">
        <w:t>Series</w:t>
      </w:r>
      <w:proofErr w:type="spellEnd"/>
      <w:r w:rsidR="009E3B3B">
        <w:t xml:space="preserve"> No. 277 - </w:t>
      </w:r>
      <w:proofErr w:type="spellStart"/>
      <w:r w:rsidR="009E3B3B" w:rsidRPr="009E3B3B">
        <w:t>Absorbed</w:t>
      </w:r>
      <w:proofErr w:type="spellEnd"/>
      <w:r w:rsidR="009E3B3B" w:rsidRPr="009E3B3B">
        <w:t xml:space="preserve"> Dose </w:t>
      </w:r>
      <w:proofErr w:type="spellStart"/>
      <w:r w:rsidR="009E3B3B" w:rsidRPr="009E3B3B">
        <w:t>Determination</w:t>
      </w:r>
      <w:proofErr w:type="spellEnd"/>
      <w:r w:rsidR="009E3B3B" w:rsidRPr="009E3B3B">
        <w:t xml:space="preserve"> in Photon and Electron </w:t>
      </w:r>
      <w:proofErr w:type="spellStart"/>
      <w:r w:rsidR="009E3B3B" w:rsidRPr="009E3B3B">
        <w:t>Beams</w:t>
      </w:r>
      <w:proofErr w:type="spellEnd"/>
    </w:p>
    <w:p w14:paraId="65DE2ED5" w14:textId="5F2FE848" w:rsidR="009E3B3B" w:rsidRDefault="009A1E32" w:rsidP="001D7C40">
      <w:pPr>
        <w:spacing w:after="0" w:line="240" w:lineRule="auto"/>
      </w:pPr>
      <w:r>
        <w:t>[</w:t>
      </w:r>
      <w:r w:rsidR="008F5C8A">
        <w:t>9</w:t>
      </w:r>
      <w:r w:rsidR="00600268">
        <w:t xml:space="preserve">] : </w:t>
      </w:r>
      <w:r w:rsidR="003163B5">
        <w:t xml:space="preserve">C. Llagostera – </w:t>
      </w:r>
      <w:r w:rsidR="00600268">
        <w:t>Cours de Master</w:t>
      </w:r>
      <w:r w:rsidR="003163B5">
        <w:t xml:space="preserve"> 2 de Nantes : « </w:t>
      </w:r>
      <w:r w:rsidR="00600268">
        <w:t>Détermination de la dose absorbée dans les conditions de référence en radiothérapie : principes et application des protocoles internationaux de dosimétrie</w:t>
      </w:r>
      <w:r w:rsidR="003163B5">
        <w:t xml:space="preserve"> »</w:t>
      </w:r>
    </w:p>
    <w:p w14:paraId="6F81657C" w14:textId="77777777" w:rsidR="00405AE5" w:rsidRDefault="00405AE5" w:rsidP="001D7C40">
      <w:pPr>
        <w:spacing w:after="0" w:line="240" w:lineRule="auto"/>
      </w:pPr>
    </w:p>
    <w:p w14:paraId="521F3889" w14:textId="77777777" w:rsidR="00204DC0" w:rsidRDefault="00204DC0" w:rsidP="001D7C40">
      <w:pPr>
        <w:spacing w:after="0" w:line="240" w:lineRule="auto"/>
      </w:pPr>
    </w:p>
    <w:p w14:paraId="12C8CE97" w14:textId="77777777" w:rsidR="00204DC0" w:rsidRDefault="00204DC0" w:rsidP="001D7C40">
      <w:pPr>
        <w:spacing w:after="0" w:line="240" w:lineRule="auto"/>
      </w:pPr>
    </w:p>
    <w:p w14:paraId="3CAA4322" w14:textId="77777777" w:rsidR="00EE19A3" w:rsidRPr="00EE19A3" w:rsidRDefault="00EE19A3" w:rsidP="001D7C40">
      <w:pPr>
        <w:spacing w:after="0" w:line="240" w:lineRule="auto"/>
      </w:pPr>
    </w:p>
    <w:p w14:paraId="6ADE45BE" w14:textId="77777777" w:rsidR="00911D70" w:rsidRPr="00911D70" w:rsidRDefault="00911D70" w:rsidP="001D7C40">
      <w:pPr>
        <w:spacing w:after="0" w:line="240" w:lineRule="auto"/>
      </w:pPr>
    </w:p>
    <w:p w14:paraId="6C26746B" w14:textId="77777777" w:rsidR="002645C4" w:rsidRDefault="002645C4" w:rsidP="001D7C40">
      <w:pPr>
        <w:spacing w:after="0" w:line="240" w:lineRule="auto"/>
      </w:pPr>
    </w:p>
    <w:p w14:paraId="1A4D2A61" w14:textId="77777777" w:rsidR="002645C4" w:rsidRPr="002645C4" w:rsidRDefault="002645C4" w:rsidP="001D7C40">
      <w:pPr>
        <w:spacing w:after="0" w:line="240" w:lineRule="auto"/>
      </w:pPr>
    </w:p>
    <w:sectPr w:rsidR="002645C4" w:rsidRPr="002645C4" w:rsidSect="004B00ED">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Administrateur" w:date="2022-10-29T10:23:00Z" w:initials="A">
    <w:p w14:paraId="1CDEF0F9" w14:textId="35789FFA" w:rsidR="00C96F33" w:rsidRDefault="00C96F33">
      <w:pPr>
        <w:pStyle w:val="Commentaire"/>
      </w:pPr>
      <w:r>
        <w:rPr>
          <w:rStyle w:val="Marquedecommentaire"/>
        </w:rPr>
        <w:annotationRef/>
      </w:r>
      <w:r>
        <w:t xml:space="preserve">De manière </w:t>
      </w:r>
      <w:proofErr w:type="spellStart"/>
      <w:r>
        <w:t>géénrale</w:t>
      </w:r>
      <w:proofErr w:type="spellEnd"/>
      <w:r>
        <w:t> : Préciser les tensions d’utilisation pour les différents détecteurs exploités</w:t>
      </w:r>
    </w:p>
  </w:comment>
  <w:comment w:id="25" w:author="Administrateur" w:date="2022-10-29T08:52:00Z" w:initials="A">
    <w:p w14:paraId="12E0D923" w14:textId="768A6624" w:rsidR="00F279D0" w:rsidRDefault="00F279D0">
      <w:pPr>
        <w:pStyle w:val="Commentaire"/>
      </w:pPr>
      <w:r>
        <w:rPr>
          <w:rStyle w:val="Marquedecommentaire"/>
        </w:rPr>
        <w:annotationRef/>
      </w:r>
      <w:r>
        <w:t xml:space="preserve">Pour le RTF/TPR, on normalise à la profondeur de </w:t>
      </w:r>
      <w:proofErr w:type="spellStart"/>
      <w:r>
        <w:t>ref</w:t>
      </w:r>
      <w:proofErr w:type="spellEnd"/>
      <w:r>
        <w:t>.</w:t>
      </w:r>
    </w:p>
  </w:comment>
  <w:comment w:id="26" w:author="Administrateur" w:date="2022-10-29T08:53:00Z" w:initials="A">
    <w:p w14:paraId="367D70BC" w14:textId="15487D4B" w:rsidR="00F279D0" w:rsidRDefault="00F279D0">
      <w:pPr>
        <w:pStyle w:val="Commentaire"/>
      </w:pPr>
      <w:r>
        <w:rPr>
          <w:rStyle w:val="Marquedecommentaire"/>
        </w:rPr>
        <w:annotationRef/>
      </w:r>
      <w:r>
        <w:t>Peut se déduire du RP</w:t>
      </w:r>
    </w:p>
  </w:comment>
  <w:comment w:id="43" w:author="Administrateur" w:date="2022-10-29T09:06:00Z" w:initials="A">
    <w:p w14:paraId="0DD9EAE0" w14:textId="77777777" w:rsidR="0007681E" w:rsidRDefault="00A91DDD">
      <w:pPr>
        <w:pStyle w:val="Commentaire"/>
      </w:pPr>
      <w:r>
        <w:rPr>
          <w:rStyle w:val="Marquedecommentaire"/>
        </w:rPr>
        <w:annotationRef/>
      </w:r>
      <w:r>
        <w:t xml:space="preserve">? </w:t>
      </w:r>
    </w:p>
    <w:p w14:paraId="659DAC3B" w14:textId="68F804B8" w:rsidR="00A91DDD" w:rsidRDefault="00A91DDD">
      <w:pPr>
        <w:pStyle w:val="Commentaire"/>
      </w:pPr>
      <w:r>
        <w:t>Interaction photon-matière stochastique : augmentation de l’énergie = diminution de la probabilité d’interaction</w:t>
      </w:r>
    </w:p>
    <w:p w14:paraId="0B58927F" w14:textId="5354BAED" w:rsidR="0007681E" w:rsidRDefault="00253D23">
      <w:pPr>
        <w:pStyle w:val="Commentaire"/>
      </w:pPr>
      <w:r>
        <w:t>+ diminution rétro diffusé</w:t>
      </w:r>
    </w:p>
  </w:comment>
  <w:comment w:id="46" w:author="Administrateur" w:date="2022-10-29T09:03:00Z" w:initials="A">
    <w:p w14:paraId="519B9389" w14:textId="2B2FD8D2" w:rsidR="00A91DDD" w:rsidRDefault="00A91DDD">
      <w:pPr>
        <w:pStyle w:val="Commentaire"/>
      </w:pPr>
      <w:r>
        <w:rPr>
          <w:rStyle w:val="Marquedecommentaire"/>
        </w:rPr>
        <w:annotationRef/>
      </w:r>
      <w:r>
        <w:t>Plutôt parler d’une décroissance plus faible avec la profondeur (on est en relatif ici)</w:t>
      </w:r>
    </w:p>
  </w:comment>
  <w:comment w:id="47" w:author="Administrateur" w:date="2022-10-29T09:11:00Z" w:initials="A">
    <w:p w14:paraId="112E7E60" w14:textId="72B9E963" w:rsidR="00A51FA7" w:rsidRDefault="00A51FA7">
      <w:pPr>
        <w:pStyle w:val="Commentaire"/>
      </w:pPr>
      <w:r>
        <w:rPr>
          <w:rStyle w:val="Marquedecommentaire"/>
        </w:rPr>
        <w:annotationRef/>
      </w:r>
      <w:r>
        <w:t>+ Equilibre électronique atteint à une moindre profondeur en raison de l’augmentation du diffusé dans la cuve</w:t>
      </w:r>
    </w:p>
  </w:comment>
  <w:comment w:id="50" w:author="Administrateur" w:date="2022-10-29T09:34:00Z" w:initials="A">
    <w:p w14:paraId="594FDBA6" w14:textId="2FFB3187" w:rsidR="00E42B27" w:rsidRDefault="00E42B27">
      <w:pPr>
        <w:pStyle w:val="Commentaire"/>
      </w:pPr>
      <w:r>
        <w:rPr>
          <w:rStyle w:val="Marquedecommentaire"/>
        </w:rPr>
        <w:annotationRef/>
      </w:r>
      <w:r>
        <w:t>Revoir la légende si la taille de champ a été adaptée</w:t>
      </w:r>
    </w:p>
  </w:comment>
  <w:comment w:id="51" w:author="Administrateur" w:date="2022-10-29T09:16:00Z" w:initials="A">
    <w:p w14:paraId="0DC84E00" w14:textId="63CC855E" w:rsidR="00397486" w:rsidRDefault="00397486">
      <w:pPr>
        <w:pStyle w:val="Commentaire"/>
      </w:pPr>
      <w:r>
        <w:rPr>
          <w:rStyle w:val="Marquedecommentaire"/>
        </w:rPr>
        <w:annotationRef/>
      </w:r>
      <w:r>
        <w:t xml:space="preserve">Plutôt parle de la différence de pente et expliquer </w:t>
      </w:r>
    </w:p>
  </w:comment>
  <w:comment w:id="52" w:author="Administrateur" w:date="2022-10-29T09:18:00Z" w:initials="A">
    <w:p w14:paraId="38254064" w14:textId="374880BF" w:rsidR="00397486" w:rsidRDefault="00397486">
      <w:pPr>
        <w:pStyle w:val="Commentaire"/>
      </w:pPr>
      <w:r>
        <w:rPr>
          <w:rStyle w:val="Marquedecommentaire"/>
        </w:rPr>
        <w:annotationRef/>
      </w:r>
      <w:r>
        <w:t>Mise en équilibre électronique</w:t>
      </w:r>
    </w:p>
  </w:comment>
  <w:comment w:id="56" w:author="Administrateur" w:date="2022-10-29T09:20:00Z" w:initials="A">
    <w:p w14:paraId="54BA1634" w14:textId="046FD6F9" w:rsidR="00397486" w:rsidRDefault="00397486">
      <w:pPr>
        <w:pStyle w:val="Commentaire"/>
      </w:pPr>
      <w:r>
        <w:rPr>
          <w:rStyle w:val="Marquedecommentaire"/>
        </w:rPr>
        <w:annotationRef/>
      </w:r>
      <w:r>
        <w:t>Définition générique, tandis que TPR20,10 est une grandeur particulière : « également appelé » n’est donc pas correct.</w:t>
      </w:r>
    </w:p>
  </w:comment>
  <w:comment w:id="64" w:author="Administrateur" w:date="2022-11-06T22:46:00Z" w:initials="A">
    <w:p w14:paraId="607DB971" w14:textId="7AD1EFFB" w:rsidR="00F21854" w:rsidRDefault="00F21854">
      <w:pPr>
        <w:pStyle w:val="Commentaire"/>
      </w:pPr>
      <w:bookmarkStart w:id="65" w:name="_GoBack"/>
      <w:r>
        <w:rPr>
          <w:rStyle w:val="Marquedecommentaire"/>
        </w:rPr>
        <w:annotationRef/>
      </w:r>
      <w:r>
        <w:t>Parler de la pénombre de diffusion, de transmission + différence de cône égalisateur</w:t>
      </w:r>
    </w:p>
    <w:bookmarkEnd w:id="65"/>
  </w:comment>
  <w:comment w:id="66" w:author="Administrateur" w:date="2022-10-29T09:26:00Z" w:initials="A">
    <w:p w14:paraId="1F13497D" w14:textId="2BB2B98C" w:rsidR="004E124F" w:rsidRDefault="004E124F">
      <w:pPr>
        <w:pStyle w:val="Commentaire"/>
      </w:pPr>
      <w:r>
        <w:rPr>
          <w:rStyle w:val="Marquedecommentaire"/>
        </w:rPr>
        <w:annotationRef/>
      </w:r>
      <w:r>
        <w:t>Trop négligeable pour avoir un effet visible</w:t>
      </w:r>
    </w:p>
  </w:comment>
  <w:comment w:id="67" w:author="Administrateur" w:date="2022-10-29T09:27:00Z" w:initials="A">
    <w:p w14:paraId="65567856" w14:textId="372A1ED3" w:rsidR="00572908" w:rsidRDefault="00572908">
      <w:pPr>
        <w:pStyle w:val="Commentaire"/>
      </w:pPr>
      <w:r>
        <w:rPr>
          <w:rStyle w:val="Marquedecommentaire"/>
        </w:rPr>
        <w:annotationRef/>
      </w:r>
      <w:r>
        <w:t>?</w:t>
      </w:r>
    </w:p>
  </w:comment>
  <w:comment w:id="68" w:author="Administrateur" w:date="2022-10-29T09:30:00Z" w:initials="A">
    <w:p w14:paraId="1797B4FC" w14:textId="1DA0A05C" w:rsidR="00F368F7" w:rsidRDefault="00F368F7">
      <w:pPr>
        <w:pStyle w:val="Commentaire"/>
      </w:pPr>
      <w:r>
        <w:rPr>
          <w:rStyle w:val="Marquedecommentaire"/>
        </w:rPr>
        <w:annotationRef/>
      </w:r>
      <w:r>
        <w:t>Quid de la pénombre géométrique ?</w:t>
      </w:r>
    </w:p>
  </w:comment>
  <w:comment w:id="69" w:author="Administrateur" w:date="2022-10-29T09:33:00Z" w:initials="A">
    <w:p w14:paraId="3097076B" w14:textId="060DC51F" w:rsidR="00E42B27" w:rsidRDefault="00E42B27">
      <w:pPr>
        <w:pStyle w:val="Commentaire"/>
      </w:pPr>
      <w:r>
        <w:rPr>
          <w:rStyle w:val="Marquedecommentaire"/>
        </w:rPr>
        <w:annotationRef/>
      </w:r>
      <w:r>
        <w:t>Ici, la taille de champ n’a pas été adaptée ?</w:t>
      </w:r>
    </w:p>
  </w:comment>
  <w:comment w:id="70" w:author="Administrateur" w:date="2022-10-29T09:39:00Z" w:initials="A">
    <w:p w14:paraId="76630BEF" w14:textId="62058ECB" w:rsidR="00E36FEC" w:rsidRDefault="00E36FEC">
      <w:pPr>
        <w:pStyle w:val="Commentaire"/>
      </w:pPr>
      <w:r>
        <w:rPr>
          <w:rStyle w:val="Marquedecommentaire"/>
        </w:rPr>
        <w:annotationRef/>
      </w:r>
      <w:r>
        <w:t>Ceci ne serait pas significatif ici en cas d’utilisation pour la modélisation TPS</w:t>
      </w:r>
    </w:p>
  </w:comment>
  <w:comment w:id="72" w:author="Administrateur" w:date="2022-10-29T09:41:00Z" w:initials="A">
    <w:p w14:paraId="23B1038C" w14:textId="74AEBBD4" w:rsidR="00216DAF" w:rsidRDefault="00216DAF">
      <w:pPr>
        <w:pStyle w:val="Commentaire"/>
      </w:pPr>
      <w:r>
        <w:rPr>
          <w:rStyle w:val="Marquedecommentaire"/>
        </w:rPr>
        <w:annotationRef/>
      </w:r>
      <w:r>
        <w:t>Quel rapport entre centrage et homogénéité/symétrie ?</w:t>
      </w:r>
    </w:p>
  </w:comment>
  <w:comment w:id="73" w:author="Administrateur" w:date="2022-10-29T09:42:00Z" w:initials="A">
    <w:p w14:paraId="12DE3264" w14:textId="18C5F871" w:rsidR="00216DAF" w:rsidRDefault="00216DAF">
      <w:pPr>
        <w:pStyle w:val="Commentaire"/>
      </w:pPr>
      <w:r>
        <w:rPr>
          <w:rStyle w:val="Marquedecommentaire"/>
        </w:rPr>
        <w:annotationRef/>
      </w:r>
      <w:r>
        <w:t>Par ailleurs, la désactivation de la chambre de référence aurait pu faire apparaître un bruit un peu plus important</w:t>
      </w:r>
    </w:p>
  </w:comment>
  <w:comment w:id="77" w:author="Administrateur" w:date="2022-10-29T09:49:00Z" w:initials="A">
    <w:p w14:paraId="735FD769" w14:textId="261F4CC8" w:rsidR="00D764CA" w:rsidRDefault="00D764CA">
      <w:pPr>
        <w:pStyle w:val="Commentaire"/>
      </w:pPr>
      <w:r>
        <w:rPr>
          <w:rStyle w:val="Marquedecommentaire"/>
        </w:rPr>
        <w:annotationRef/>
      </w:r>
      <w:r>
        <w:t>?</w:t>
      </w:r>
      <w:r w:rsidR="00790E74">
        <w:t xml:space="preserve"> si tu ouvres plus le collimateur, la surface apparente du collimateur diminue </w:t>
      </w:r>
    </w:p>
  </w:comment>
  <w:comment w:id="95" w:author="Administrateur" w:date="2022-10-29T09:53:00Z" w:initials="A">
    <w:p w14:paraId="35393E5E" w14:textId="7A8B6551" w:rsidR="00DA3707" w:rsidRDefault="00DA3707">
      <w:pPr>
        <w:pStyle w:val="Commentaire"/>
      </w:pPr>
      <w:r>
        <w:rPr>
          <w:rStyle w:val="Marquedecommentaire"/>
        </w:rPr>
        <w:annotationRef/>
      </w:r>
      <w:r>
        <w:t>D’après le certificat d’étalonnage. Certaines chambres sont étalonnées à 22°C.</w:t>
      </w:r>
    </w:p>
  </w:comment>
  <w:comment w:id="96" w:author="Administrateur" w:date="2022-10-29T09:54:00Z" w:initials="A">
    <w:p w14:paraId="390C252F" w14:textId="075CBC8D" w:rsidR="000A5B27" w:rsidRDefault="000A5B27">
      <w:pPr>
        <w:pStyle w:val="Commentaire"/>
      </w:pPr>
      <w:r>
        <w:rPr>
          <w:rStyle w:val="Marquedecommentaire"/>
        </w:rPr>
        <w:annotationRef/>
      </w:r>
      <w:r>
        <w:t>Ne pas parler de calibration ici (anglicisme) mais d’étalonnage</w:t>
      </w:r>
    </w:p>
  </w:comment>
  <w:comment w:id="97" w:author="Administrateur" w:date="2022-10-29T09:55:00Z" w:initials="A">
    <w:p w14:paraId="1F2E6122" w14:textId="1C52A0E0" w:rsidR="00BB5A63" w:rsidRDefault="00BB5A63">
      <w:pPr>
        <w:pStyle w:val="Commentaire"/>
      </w:pPr>
      <w:r>
        <w:rPr>
          <w:rStyle w:val="Marquedecommentaire"/>
        </w:rPr>
        <w:annotationRef/>
      </w:r>
      <w:r>
        <w:t>L’utilisation de la même polarité qu’à l’étalonnage implique que ce facteur n’est pas appliqué (ou considéré =1)</w:t>
      </w:r>
    </w:p>
  </w:comment>
  <w:comment w:id="106" w:author="Administrateur" w:date="2022-10-29T10:02:00Z" w:initials="A">
    <w:p w14:paraId="3D4CA9CC" w14:textId="13E771FA" w:rsidR="0014066B" w:rsidRDefault="0014066B">
      <w:pPr>
        <w:pStyle w:val="Commentaire"/>
      </w:pPr>
      <w:r>
        <w:rPr>
          <w:rStyle w:val="Marquedecommentaire"/>
        </w:rPr>
        <w:annotationRef/>
      </w:r>
      <w:r>
        <w:t>Expliquer la notion de profondeur effective (bien comprendre la différence avec la profondeur de référence du TRS398)</w:t>
      </w:r>
      <w:r w:rsidR="008F2DE4">
        <w:t xml:space="preserve"> </w:t>
      </w:r>
      <w:r w:rsidR="008F2DE4">
        <w:sym w:font="Wingdings" w:char="F0E0"/>
      </w:r>
      <w:r w:rsidR="008F2DE4">
        <w:t xml:space="preserve"> OK, vu après dans le tableau de comparaison des protocoles</w:t>
      </w:r>
    </w:p>
  </w:comment>
  <w:comment w:id="116" w:author="Administrateur" w:date="2022-10-29T10:08:00Z" w:initials="A">
    <w:p w14:paraId="4B4F506D" w14:textId="47F82467" w:rsidR="008F2DE4" w:rsidRDefault="008F2DE4">
      <w:pPr>
        <w:pStyle w:val="Commentaire"/>
      </w:pPr>
      <w:r>
        <w:rPr>
          <w:rStyle w:val="Marquedecommentaire"/>
        </w:rPr>
        <w:annotationRef/>
      </w:r>
      <w:r>
        <w:t>Ici préciser l’énergie et la chambre considéré car ce n’est pas une valeur à appliquer à tous les cas de figure</w:t>
      </w:r>
    </w:p>
  </w:comment>
  <w:comment w:id="120" w:author="Administrateur" w:date="2022-10-29T10:10:00Z" w:initials="A">
    <w:p w14:paraId="30C13BEC" w14:textId="75910218" w:rsidR="00DA524E" w:rsidRDefault="00DA524E">
      <w:pPr>
        <w:pStyle w:val="Commentaire"/>
      </w:pPr>
      <w:r>
        <w:rPr>
          <w:rStyle w:val="Marquedecommentaire"/>
        </w:rPr>
        <w:annotationRef/>
      </w:r>
      <w:r>
        <w:t>Rappeler les caractéristiques de l’outil de mesure dans ce tableau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DEF0F9" w15:done="0"/>
  <w15:commentEx w15:paraId="12E0D923" w15:done="0"/>
  <w15:commentEx w15:paraId="367D70BC" w15:done="0"/>
  <w15:commentEx w15:paraId="0B58927F" w15:done="0"/>
  <w15:commentEx w15:paraId="519B9389" w15:done="0"/>
  <w15:commentEx w15:paraId="112E7E60" w15:done="0"/>
  <w15:commentEx w15:paraId="594FDBA6" w15:done="0"/>
  <w15:commentEx w15:paraId="0DC84E00" w15:done="0"/>
  <w15:commentEx w15:paraId="38254064" w15:done="0"/>
  <w15:commentEx w15:paraId="54BA1634" w15:done="0"/>
  <w15:commentEx w15:paraId="607DB971" w15:done="0"/>
  <w15:commentEx w15:paraId="1F13497D" w15:done="0"/>
  <w15:commentEx w15:paraId="65567856" w15:done="0"/>
  <w15:commentEx w15:paraId="1797B4FC" w15:done="0"/>
  <w15:commentEx w15:paraId="3097076B" w15:done="0"/>
  <w15:commentEx w15:paraId="76630BEF" w15:done="0"/>
  <w15:commentEx w15:paraId="23B1038C" w15:done="0"/>
  <w15:commentEx w15:paraId="12DE3264" w15:done="0"/>
  <w15:commentEx w15:paraId="735FD769" w15:done="0"/>
  <w15:commentEx w15:paraId="35393E5E" w15:done="0"/>
  <w15:commentEx w15:paraId="390C252F" w15:done="0"/>
  <w15:commentEx w15:paraId="1F2E6122" w15:done="0"/>
  <w15:commentEx w15:paraId="3D4CA9CC" w15:done="0"/>
  <w15:commentEx w15:paraId="4B4F506D" w15:done="0"/>
  <w15:commentEx w15:paraId="30C13B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21F35"/>
    <w:multiLevelType w:val="hybridMultilevel"/>
    <w:tmpl w:val="B9A0A1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CC65EF"/>
    <w:multiLevelType w:val="hybridMultilevel"/>
    <w:tmpl w:val="C9F43CF6"/>
    <w:lvl w:ilvl="0" w:tplc="04BA8FCA">
      <w:numFmt w:val="bullet"/>
      <w:lvlText w:val="-"/>
      <w:lvlJc w:val="left"/>
      <w:pPr>
        <w:ind w:left="720" w:hanging="360"/>
      </w:pPr>
      <w:rPr>
        <w:rFonts w:ascii="Calibri Light" w:eastAsiaTheme="minorHAnsi"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6F7385"/>
    <w:multiLevelType w:val="hybridMultilevel"/>
    <w:tmpl w:val="292CEA02"/>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40511A"/>
    <w:multiLevelType w:val="hybridMultilevel"/>
    <w:tmpl w:val="6CF2FB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AF7030"/>
    <w:multiLevelType w:val="hybridMultilevel"/>
    <w:tmpl w:val="63A634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8B6E7F"/>
    <w:multiLevelType w:val="hybridMultilevel"/>
    <w:tmpl w:val="BFA24276"/>
    <w:lvl w:ilvl="0" w:tplc="040C0009">
      <w:start w:val="1"/>
      <w:numFmt w:val="bullet"/>
      <w:lvlText w:val=""/>
      <w:lvlJc w:val="left"/>
      <w:pPr>
        <w:ind w:left="720" w:hanging="360"/>
      </w:pPr>
      <w:rPr>
        <w:rFonts w:ascii="Wingdings" w:hAnsi="Wingdings" w:hint="default"/>
      </w:rPr>
    </w:lvl>
    <w:lvl w:ilvl="1" w:tplc="9962CAC6">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0D518D"/>
    <w:multiLevelType w:val="hybridMultilevel"/>
    <w:tmpl w:val="37FE73B4"/>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25850DAA"/>
    <w:multiLevelType w:val="hybridMultilevel"/>
    <w:tmpl w:val="D9D66D1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06172C"/>
    <w:multiLevelType w:val="hybridMultilevel"/>
    <w:tmpl w:val="2F2ACB44"/>
    <w:lvl w:ilvl="0" w:tplc="040C0003">
      <w:start w:val="1"/>
      <w:numFmt w:val="bullet"/>
      <w:lvlText w:val="o"/>
      <w:lvlJc w:val="left"/>
      <w:pPr>
        <w:ind w:left="1425" w:hanging="360"/>
      </w:pPr>
      <w:rPr>
        <w:rFonts w:ascii="Courier New" w:hAnsi="Courier New" w:cs="Courier New"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9" w15:restartNumberingAfterBreak="0">
    <w:nsid w:val="37B265C6"/>
    <w:multiLevelType w:val="hybridMultilevel"/>
    <w:tmpl w:val="BA0CD438"/>
    <w:lvl w:ilvl="0" w:tplc="E71E1B6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750885"/>
    <w:multiLevelType w:val="hybridMultilevel"/>
    <w:tmpl w:val="2C54FCF0"/>
    <w:lvl w:ilvl="0" w:tplc="7878F9B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D2D2358"/>
    <w:multiLevelType w:val="hybridMultilevel"/>
    <w:tmpl w:val="E2AC710A"/>
    <w:lvl w:ilvl="0" w:tplc="0EFC1AFE">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1BC1C41"/>
    <w:multiLevelType w:val="hybridMultilevel"/>
    <w:tmpl w:val="491C38B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1A4CB3"/>
    <w:multiLevelType w:val="hybridMultilevel"/>
    <w:tmpl w:val="97E0DF0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872338"/>
    <w:multiLevelType w:val="hybridMultilevel"/>
    <w:tmpl w:val="7F00C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9119E0"/>
    <w:multiLevelType w:val="multilevel"/>
    <w:tmpl w:val="9970D27A"/>
    <w:lvl w:ilvl="0">
      <w:start w:val="1"/>
      <w:numFmt w:val="decimal"/>
      <w:pStyle w:val="Titre4"/>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6" w15:restartNumberingAfterBreak="0">
    <w:nsid w:val="53DA1CC6"/>
    <w:multiLevelType w:val="multilevel"/>
    <w:tmpl w:val="029E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81752"/>
    <w:multiLevelType w:val="hybridMultilevel"/>
    <w:tmpl w:val="A2E80B4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BE15819"/>
    <w:multiLevelType w:val="hybridMultilevel"/>
    <w:tmpl w:val="40F435E8"/>
    <w:lvl w:ilvl="0" w:tplc="4EDE193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D">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07166CE"/>
    <w:multiLevelType w:val="hybridMultilevel"/>
    <w:tmpl w:val="29DAE824"/>
    <w:lvl w:ilvl="0" w:tplc="6AE6933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C2D1304"/>
    <w:multiLevelType w:val="hybridMultilevel"/>
    <w:tmpl w:val="5448C0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19"/>
  </w:num>
  <w:num w:numId="3">
    <w:abstractNumId w:val="10"/>
  </w:num>
  <w:num w:numId="4">
    <w:abstractNumId w:val="11"/>
  </w:num>
  <w:num w:numId="5">
    <w:abstractNumId w:val="15"/>
  </w:num>
  <w:num w:numId="6">
    <w:abstractNumId w:val="16"/>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1"/>
    <w:lvlOverride w:ilvl="0">
      <w:startOverride w:val="1"/>
    </w:lvlOverride>
  </w:num>
  <w:num w:numId="10">
    <w:abstractNumId w:val="7"/>
  </w:num>
  <w:num w:numId="11">
    <w:abstractNumId w:val="5"/>
  </w:num>
  <w:num w:numId="12">
    <w:abstractNumId w:val="2"/>
  </w:num>
  <w:num w:numId="13">
    <w:abstractNumId w:val="17"/>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8"/>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3"/>
  </w:num>
  <w:num w:numId="20">
    <w:abstractNumId w:val="8"/>
  </w:num>
  <w:num w:numId="21">
    <w:abstractNumId w:val="0"/>
  </w:num>
  <w:num w:numId="22">
    <w:abstractNumId w:val="11"/>
    <w:lvlOverride w:ilvl="0">
      <w:startOverride w:val="1"/>
    </w:lvlOverride>
  </w:num>
  <w:num w:numId="23">
    <w:abstractNumId w:val="19"/>
    <w:lvlOverride w:ilvl="0">
      <w:startOverride w:val="1"/>
    </w:lvlOverride>
  </w:num>
  <w:num w:numId="24">
    <w:abstractNumId w:val="14"/>
  </w:num>
  <w:num w:numId="25">
    <w:abstractNumId w:val="4"/>
  </w:num>
  <w:num w:numId="26">
    <w:abstractNumId w:val="12"/>
  </w:num>
  <w:num w:numId="27">
    <w:abstractNumId w:val="9"/>
  </w:num>
  <w:num w:numId="2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eur">
    <w15:presenceInfo w15:providerId="None" w15:userId="Administrate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3E9"/>
    <w:rsid w:val="000112A0"/>
    <w:rsid w:val="00014A7B"/>
    <w:rsid w:val="00021E6F"/>
    <w:rsid w:val="00025A79"/>
    <w:rsid w:val="00026385"/>
    <w:rsid w:val="000274C5"/>
    <w:rsid w:val="000279B9"/>
    <w:rsid w:val="000316EC"/>
    <w:rsid w:val="0003365B"/>
    <w:rsid w:val="00034F1D"/>
    <w:rsid w:val="00037224"/>
    <w:rsid w:val="00040FDB"/>
    <w:rsid w:val="000432D1"/>
    <w:rsid w:val="00043B78"/>
    <w:rsid w:val="00047467"/>
    <w:rsid w:val="00052FFF"/>
    <w:rsid w:val="000539C5"/>
    <w:rsid w:val="00055091"/>
    <w:rsid w:val="0005574A"/>
    <w:rsid w:val="00055E18"/>
    <w:rsid w:val="000578AC"/>
    <w:rsid w:val="000608AA"/>
    <w:rsid w:val="00063DCD"/>
    <w:rsid w:val="00064CDE"/>
    <w:rsid w:val="00070897"/>
    <w:rsid w:val="00073789"/>
    <w:rsid w:val="00074B88"/>
    <w:rsid w:val="000763F9"/>
    <w:rsid w:val="0007681E"/>
    <w:rsid w:val="00076A2B"/>
    <w:rsid w:val="00077058"/>
    <w:rsid w:val="0007761C"/>
    <w:rsid w:val="00091BD9"/>
    <w:rsid w:val="00093388"/>
    <w:rsid w:val="00093899"/>
    <w:rsid w:val="000943E0"/>
    <w:rsid w:val="000955A8"/>
    <w:rsid w:val="000A0927"/>
    <w:rsid w:val="000A3A35"/>
    <w:rsid w:val="000A53CB"/>
    <w:rsid w:val="000A5B27"/>
    <w:rsid w:val="000A635E"/>
    <w:rsid w:val="000B030F"/>
    <w:rsid w:val="000B30A6"/>
    <w:rsid w:val="000B3C52"/>
    <w:rsid w:val="000B3F0D"/>
    <w:rsid w:val="000B640E"/>
    <w:rsid w:val="000C4F6E"/>
    <w:rsid w:val="000D2A6D"/>
    <w:rsid w:val="000D4A47"/>
    <w:rsid w:val="000D715E"/>
    <w:rsid w:val="000E1D9D"/>
    <w:rsid w:val="000E5181"/>
    <w:rsid w:val="000E5182"/>
    <w:rsid w:val="000F03C8"/>
    <w:rsid w:val="000F4086"/>
    <w:rsid w:val="000F7107"/>
    <w:rsid w:val="000F77B4"/>
    <w:rsid w:val="00103DE8"/>
    <w:rsid w:val="00106502"/>
    <w:rsid w:val="0010689B"/>
    <w:rsid w:val="00113D08"/>
    <w:rsid w:val="0011751E"/>
    <w:rsid w:val="00121AEA"/>
    <w:rsid w:val="001271B3"/>
    <w:rsid w:val="00133902"/>
    <w:rsid w:val="0014066B"/>
    <w:rsid w:val="00140A4D"/>
    <w:rsid w:val="001410C6"/>
    <w:rsid w:val="0014588D"/>
    <w:rsid w:val="00146A39"/>
    <w:rsid w:val="00157190"/>
    <w:rsid w:val="001601B8"/>
    <w:rsid w:val="001614AE"/>
    <w:rsid w:val="00161F68"/>
    <w:rsid w:val="00162C00"/>
    <w:rsid w:val="0016640A"/>
    <w:rsid w:val="00167FC1"/>
    <w:rsid w:val="0017735A"/>
    <w:rsid w:val="00180F72"/>
    <w:rsid w:val="001862CC"/>
    <w:rsid w:val="001875BF"/>
    <w:rsid w:val="00187752"/>
    <w:rsid w:val="001900A2"/>
    <w:rsid w:val="001939F8"/>
    <w:rsid w:val="0019522C"/>
    <w:rsid w:val="001959E3"/>
    <w:rsid w:val="00196CEC"/>
    <w:rsid w:val="001A1B43"/>
    <w:rsid w:val="001A385F"/>
    <w:rsid w:val="001A75C2"/>
    <w:rsid w:val="001B6036"/>
    <w:rsid w:val="001B7C04"/>
    <w:rsid w:val="001C53F7"/>
    <w:rsid w:val="001C5992"/>
    <w:rsid w:val="001D32D7"/>
    <w:rsid w:val="001D3377"/>
    <w:rsid w:val="001D67D5"/>
    <w:rsid w:val="001D6ECA"/>
    <w:rsid w:val="001D77DE"/>
    <w:rsid w:val="001D7C40"/>
    <w:rsid w:val="001E2225"/>
    <w:rsid w:val="001E66B4"/>
    <w:rsid w:val="001E6C10"/>
    <w:rsid w:val="001E7895"/>
    <w:rsid w:val="001F0489"/>
    <w:rsid w:val="002009F3"/>
    <w:rsid w:val="00201183"/>
    <w:rsid w:val="002018D6"/>
    <w:rsid w:val="00203451"/>
    <w:rsid w:val="00204DC0"/>
    <w:rsid w:val="00206248"/>
    <w:rsid w:val="002126EE"/>
    <w:rsid w:val="00216DAF"/>
    <w:rsid w:val="00217AF3"/>
    <w:rsid w:val="0022041D"/>
    <w:rsid w:val="00221A2D"/>
    <w:rsid w:val="0022418B"/>
    <w:rsid w:val="00224656"/>
    <w:rsid w:val="002273EF"/>
    <w:rsid w:val="0022796B"/>
    <w:rsid w:val="00234BA8"/>
    <w:rsid w:val="00235DD6"/>
    <w:rsid w:val="00240C30"/>
    <w:rsid w:val="002445D1"/>
    <w:rsid w:val="00247A3A"/>
    <w:rsid w:val="00253A76"/>
    <w:rsid w:val="00253D23"/>
    <w:rsid w:val="00264482"/>
    <w:rsid w:val="002645C4"/>
    <w:rsid w:val="00270866"/>
    <w:rsid w:val="0027366C"/>
    <w:rsid w:val="00276D32"/>
    <w:rsid w:val="00286B3F"/>
    <w:rsid w:val="00290497"/>
    <w:rsid w:val="00291CAF"/>
    <w:rsid w:val="0029366B"/>
    <w:rsid w:val="00297282"/>
    <w:rsid w:val="002A34DA"/>
    <w:rsid w:val="002B04E0"/>
    <w:rsid w:val="002B07A1"/>
    <w:rsid w:val="002B267E"/>
    <w:rsid w:val="002B4566"/>
    <w:rsid w:val="002B73CE"/>
    <w:rsid w:val="002C184F"/>
    <w:rsid w:val="002C224A"/>
    <w:rsid w:val="002C27DF"/>
    <w:rsid w:val="002C3BBD"/>
    <w:rsid w:val="002C4A51"/>
    <w:rsid w:val="002C50FD"/>
    <w:rsid w:val="002C68B4"/>
    <w:rsid w:val="002D0023"/>
    <w:rsid w:val="002D6475"/>
    <w:rsid w:val="002D65D4"/>
    <w:rsid w:val="002D77C5"/>
    <w:rsid w:val="002D7EF6"/>
    <w:rsid w:val="002E0906"/>
    <w:rsid w:val="002F1002"/>
    <w:rsid w:val="002F2FF8"/>
    <w:rsid w:val="002F3B34"/>
    <w:rsid w:val="002F3D19"/>
    <w:rsid w:val="002F4B36"/>
    <w:rsid w:val="002F7AD7"/>
    <w:rsid w:val="003033AE"/>
    <w:rsid w:val="00304406"/>
    <w:rsid w:val="00307855"/>
    <w:rsid w:val="003163B5"/>
    <w:rsid w:val="00317BC2"/>
    <w:rsid w:val="0032057F"/>
    <w:rsid w:val="00322D11"/>
    <w:rsid w:val="00327A4D"/>
    <w:rsid w:val="00332CCF"/>
    <w:rsid w:val="003337B3"/>
    <w:rsid w:val="00337E93"/>
    <w:rsid w:val="00342ECC"/>
    <w:rsid w:val="003434CC"/>
    <w:rsid w:val="00345D65"/>
    <w:rsid w:val="00351AD3"/>
    <w:rsid w:val="00356D7E"/>
    <w:rsid w:val="00360CAD"/>
    <w:rsid w:val="00363978"/>
    <w:rsid w:val="00366B95"/>
    <w:rsid w:val="00380D36"/>
    <w:rsid w:val="00381D21"/>
    <w:rsid w:val="00382E62"/>
    <w:rsid w:val="00384B24"/>
    <w:rsid w:val="00387963"/>
    <w:rsid w:val="003908A5"/>
    <w:rsid w:val="00391516"/>
    <w:rsid w:val="00397486"/>
    <w:rsid w:val="00397499"/>
    <w:rsid w:val="003A025C"/>
    <w:rsid w:val="003B083C"/>
    <w:rsid w:val="003C066C"/>
    <w:rsid w:val="003C176C"/>
    <w:rsid w:val="003C1FE8"/>
    <w:rsid w:val="003C7B53"/>
    <w:rsid w:val="003D6A93"/>
    <w:rsid w:val="003E1971"/>
    <w:rsid w:val="003F44CA"/>
    <w:rsid w:val="003F4670"/>
    <w:rsid w:val="003F61B9"/>
    <w:rsid w:val="003F62F9"/>
    <w:rsid w:val="00402A1C"/>
    <w:rsid w:val="0040393C"/>
    <w:rsid w:val="00405AE5"/>
    <w:rsid w:val="00410337"/>
    <w:rsid w:val="0041348F"/>
    <w:rsid w:val="00417354"/>
    <w:rsid w:val="0041787B"/>
    <w:rsid w:val="00417B21"/>
    <w:rsid w:val="00421284"/>
    <w:rsid w:val="00422202"/>
    <w:rsid w:val="0042434E"/>
    <w:rsid w:val="00433DCC"/>
    <w:rsid w:val="00436080"/>
    <w:rsid w:val="004362B3"/>
    <w:rsid w:val="0044476C"/>
    <w:rsid w:val="004448EC"/>
    <w:rsid w:val="00446C8E"/>
    <w:rsid w:val="00447331"/>
    <w:rsid w:val="0045148C"/>
    <w:rsid w:val="00455AA7"/>
    <w:rsid w:val="00455D37"/>
    <w:rsid w:val="004611ED"/>
    <w:rsid w:val="00461954"/>
    <w:rsid w:val="00467605"/>
    <w:rsid w:val="00467CD7"/>
    <w:rsid w:val="00467DE7"/>
    <w:rsid w:val="004708EC"/>
    <w:rsid w:val="00472445"/>
    <w:rsid w:val="00472566"/>
    <w:rsid w:val="004726E3"/>
    <w:rsid w:val="00476185"/>
    <w:rsid w:val="004762C9"/>
    <w:rsid w:val="00476D30"/>
    <w:rsid w:val="004828D6"/>
    <w:rsid w:val="0049063C"/>
    <w:rsid w:val="00491470"/>
    <w:rsid w:val="004A0411"/>
    <w:rsid w:val="004A15AA"/>
    <w:rsid w:val="004B00ED"/>
    <w:rsid w:val="004B17F8"/>
    <w:rsid w:val="004B2F72"/>
    <w:rsid w:val="004B334A"/>
    <w:rsid w:val="004B3E6D"/>
    <w:rsid w:val="004B79E9"/>
    <w:rsid w:val="004C0E69"/>
    <w:rsid w:val="004C66DE"/>
    <w:rsid w:val="004C6E66"/>
    <w:rsid w:val="004D0C81"/>
    <w:rsid w:val="004D4687"/>
    <w:rsid w:val="004D4BD3"/>
    <w:rsid w:val="004E124F"/>
    <w:rsid w:val="004E2BB4"/>
    <w:rsid w:val="004E5026"/>
    <w:rsid w:val="004F1E2B"/>
    <w:rsid w:val="004F31A1"/>
    <w:rsid w:val="004F4C74"/>
    <w:rsid w:val="004F6961"/>
    <w:rsid w:val="00500AB4"/>
    <w:rsid w:val="00502874"/>
    <w:rsid w:val="005033D0"/>
    <w:rsid w:val="00504201"/>
    <w:rsid w:val="00505532"/>
    <w:rsid w:val="00506B25"/>
    <w:rsid w:val="00514CF5"/>
    <w:rsid w:val="0052309E"/>
    <w:rsid w:val="005253D3"/>
    <w:rsid w:val="00526568"/>
    <w:rsid w:val="00535559"/>
    <w:rsid w:val="00536C9F"/>
    <w:rsid w:val="0053799B"/>
    <w:rsid w:val="005402CB"/>
    <w:rsid w:val="00540BBE"/>
    <w:rsid w:val="00561943"/>
    <w:rsid w:val="00566008"/>
    <w:rsid w:val="0056677D"/>
    <w:rsid w:val="005722F4"/>
    <w:rsid w:val="005726AE"/>
    <w:rsid w:val="00572908"/>
    <w:rsid w:val="00576DF2"/>
    <w:rsid w:val="00580F2E"/>
    <w:rsid w:val="0058221D"/>
    <w:rsid w:val="0058684D"/>
    <w:rsid w:val="00592046"/>
    <w:rsid w:val="005962EA"/>
    <w:rsid w:val="00597EA5"/>
    <w:rsid w:val="005A1C22"/>
    <w:rsid w:val="005A2D78"/>
    <w:rsid w:val="005B014B"/>
    <w:rsid w:val="005B0655"/>
    <w:rsid w:val="005B26B1"/>
    <w:rsid w:val="005B385A"/>
    <w:rsid w:val="005B5EE5"/>
    <w:rsid w:val="005C038D"/>
    <w:rsid w:val="005C3D36"/>
    <w:rsid w:val="005C7746"/>
    <w:rsid w:val="005D13CC"/>
    <w:rsid w:val="005D2D20"/>
    <w:rsid w:val="005D4428"/>
    <w:rsid w:val="005D5630"/>
    <w:rsid w:val="005D5AF3"/>
    <w:rsid w:val="005D62DF"/>
    <w:rsid w:val="005E0487"/>
    <w:rsid w:val="005E31B3"/>
    <w:rsid w:val="005E43D4"/>
    <w:rsid w:val="005E4409"/>
    <w:rsid w:val="005E6599"/>
    <w:rsid w:val="005F2720"/>
    <w:rsid w:val="005F30A9"/>
    <w:rsid w:val="005F411E"/>
    <w:rsid w:val="00600268"/>
    <w:rsid w:val="0060297E"/>
    <w:rsid w:val="006042B5"/>
    <w:rsid w:val="006060F6"/>
    <w:rsid w:val="006076F4"/>
    <w:rsid w:val="006110AF"/>
    <w:rsid w:val="00614759"/>
    <w:rsid w:val="006155A5"/>
    <w:rsid w:val="00616467"/>
    <w:rsid w:val="006201A5"/>
    <w:rsid w:val="00623B9A"/>
    <w:rsid w:val="00623CC6"/>
    <w:rsid w:val="0062492F"/>
    <w:rsid w:val="00626681"/>
    <w:rsid w:val="00632568"/>
    <w:rsid w:val="006336A1"/>
    <w:rsid w:val="00636912"/>
    <w:rsid w:val="006374B6"/>
    <w:rsid w:val="006375E3"/>
    <w:rsid w:val="00640D8A"/>
    <w:rsid w:val="006420F7"/>
    <w:rsid w:val="006456C2"/>
    <w:rsid w:val="00647AE7"/>
    <w:rsid w:val="0065762C"/>
    <w:rsid w:val="00660AEE"/>
    <w:rsid w:val="00661850"/>
    <w:rsid w:val="00663D37"/>
    <w:rsid w:val="00663F90"/>
    <w:rsid w:val="00664E6C"/>
    <w:rsid w:val="00672AFF"/>
    <w:rsid w:val="006746F2"/>
    <w:rsid w:val="00674DB4"/>
    <w:rsid w:val="00675294"/>
    <w:rsid w:val="00677CA3"/>
    <w:rsid w:val="00683AD7"/>
    <w:rsid w:val="00685847"/>
    <w:rsid w:val="00687AC9"/>
    <w:rsid w:val="00692C50"/>
    <w:rsid w:val="00696322"/>
    <w:rsid w:val="0069638D"/>
    <w:rsid w:val="006965B7"/>
    <w:rsid w:val="006A0619"/>
    <w:rsid w:val="006A2518"/>
    <w:rsid w:val="006A4EED"/>
    <w:rsid w:val="006B0F2E"/>
    <w:rsid w:val="006B2CAC"/>
    <w:rsid w:val="006B464D"/>
    <w:rsid w:val="006B4EA1"/>
    <w:rsid w:val="006C09F9"/>
    <w:rsid w:val="006C0D16"/>
    <w:rsid w:val="006C131F"/>
    <w:rsid w:val="006C18C7"/>
    <w:rsid w:val="006C4550"/>
    <w:rsid w:val="006C57FB"/>
    <w:rsid w:val="006C6E9A"/>
    <w:rsid w:val="006D59EE"/>
    <w:rsid w:val="006D62F5"/>
    <w:rsid w:val="006E4E31"/>
    <w:rsid w:val="006E7F84"/>
    <w:rsid w:val="006F05F1"/>
    <w:rsid w:val="006F12D8"/>
    <w:rsid w:val="006F380A"/>
    <w:rsid w:val="006F7B85"/>
    <w:rsid w:val="00701255"/>
    <w:rsid w:val="00704D45"/>
    <w:rsid w:val="00706789"/>
    <w:rsid w:val="00711A00"/>
    <w:rsid w:val="00711A9F"/>
    <w:rsid w:val="00713AD4"/>
    <w:rsid w:val="00713E2C"/>
    <w:rsid w:val="0072298B"/>
    <w:rsid w:val="007268EE"/>
    <w:rsid w:val="00727507"/>
    <w:rsid w:val="007319BE"/>
    <w:rsid w:val="00733EE7"/>
    <w:rsid w:val="00735A05"/>
    <w:rsid w:val="00740D7B"/>
    <w:rsid w:val="007424FC"/>
    <w:rsid w:val="00746EAA"/>
    <w:rsid w:val="00752BD8"/>
    <w:rsid w:val="00753702"/>
    <w:rsid w:val="00755CDD"/>
    <w:rsid w:val="00755DF3"/>
    <w:rsid w:val="00756818"/>
    <w:rsid w:val="0075682D"/>
    <w:rsid w:val="00756FBB"/>
    <w:rsid w:val="00760620"/>
    <w:rsid w:val="007615DA"/>
    <w:rsid w:val="007643DE"/>
    <w:rsid w:val="0076512D"/>
    <w:rsid w:val="00767BE2"/>
    <w:rsid w:val="00767D1A"/>
    <w:rsid w:val="00775623"/>
    <w:rsid w:val="0078125C"/>
    <w:rsid w:val="00784DF4"/>
    <w:rsid w:val="00786B64"/>
    <w:rsid w:val="00790713"/>
    <w:rsid w:val="007907B4"/>
    <w:rsid w:val="00790E74"/>
    <w:rsid w:val="00791BDB"/>
    <w:rsid w:val="00794553"/>
    <w:rsid w:val="007A2E7B"/>
    <w:rsid w:val="007A31AF"/>
    <w:rsid w:val="007A3480"/>
    <w:rsid w:val="007A7FAC"/>
    <w:rsid w:val="007B14B9"/>
    <w:rsid w:val="007B361B"/>
    <w:rsid w:val="007B5B2F"/>
    <w:rsid w:val="007B5EB0"/>
    <w:rsid w:val="007B60E4"/>
    <w:rsid w:val="007B6215"/>
    <w:rsid w:val="007C15D1"/>
    <w:rsid w:val="007D07F4"/>
    <w:rsid w:val="007D0B8C"/>
    <w:rsid w:val="007D22BE"/>
    <w:rsid w:val="007D32F0"/>
    <w:rsid w:val="007D3F95"/>
    <w:rsid w:val="007D701B"/>
    <w:rsid w:val="007E6A67"/>
    <w:rsid w:val="007F3B26"/>
    <w:rsid w:val="008021E5"/>
    <w:rsid w:val="00804E92"/>
    <w:rsid w:val="008131A6"/>
    <w:rsid w:val="00816218"/>
    <w:rsid w:val="0081713F"/>
    <w:rsid w:val="008270DF"/>
    <w:rsid w:val="008342D6"/>
    <w:rsid w:val="0083483D"/>
    <w:rsid w:val="008350F8"/>
    <w:rsid w:val="008420CA"/>
    <w:rsid w:val="00845CDF"/>
    <w:rsid w:val="00850160"/>
    <w:rsid w:val="00850535"/>
    <w:rsid w:val="00853572"/>
    <w:rsid w:val="00854939"/>
    <w:rsid w:val="008562C0"/>
    <w:rsid w:val="00857DCC"/>
    <w:rsid w:val="008640B1"/>
    <w:rsid w:val="008657A8"/>
    <w:rsid w:val="00867C04"/>
    <w:rsid w:val="00870E7D"/>
    <w:rsid w:val="00875FBF"/>
    <w:rsid w:val="0087612D"/>
    <w:rsid w:val="0087738B"/>
    <w:rsid w:val="00885511"/>
    <w:rsid w:val="00886612"/>
    <w:rsid w:val="008904C6"/>
    <w:rsid w:val="00890B8D"/>
    <w:rsid w:val="00891100"/>
    <w:rsid w:val="00891512"/>
    <w:rsid w:val="008930EF"/>
    <w:rsid w:val="00893802"/>
    <w:rsid w:val="00897918"/>
    <w:rsid w:val="008A048D"/>
    <w:rsid w:val="008A3F39"/>
    <w:rsid w:val="008B252C"/>
    <w:rsid w:val="008B7705"/>
    <w:rsid w:val="008C0B6B"/>
    <w:rsid w:val="008C1008"/>
    <w:rsid w:val="008C282D"/>
    <w:rsid w:val="008C2C45"/>
    <w:rsid w:val="008C6F43"/>
    <w:rsid w:val="008D2D81"/>
    <w:rsid w:val="008D6CB0"/>
    <w:rsid w:val="008D6DD2"/>
    <w:rsid w:val="008D721C"/>
    <w:rsid w:val="008E18AB"/>
    <w:rsid w:val="008E2B20"/>
    <w:rsid w:val="008E34EA"/>
    <w:rsid w:val="008E4809"/>
    <w:rsid w:val="008E4D03"/>
    <w:rsid w:val="008E67C7"/>
    <w:rsid w:val="008E7C3B"/>
    <w:rsid w:val="008F2DE4"/>
    <w:rsid w:val="008F394F"/>
    <w:rsid w:val="008F4A0A"/>
    <w:rsid w:val="008F4BDD"/>
    <w:rsid w:val="008F55EE"/>
    <w:rsid w:val="008F5C8A"/>
    <w:rsid w:val="008F6019"/>
    <w:rsid w:val="008F73E7"/>
    <w:rsid w:val="00900A6A"/>
    <w:rsid w:val="00903A2E"/>
    <w:rsid w:val="009066A5"/>
    <w:rsid w:val="00911D70"/>
    <w:rsid w:val="009141C8"/>
    <w:rsid w:val="009215AB"/>
    <w:rsid w:val="00922E50"/>
    <w:rsid w:val="00926F75"/>
    <w:rsid w:val="00927B86"/>
    <w:rsid w:val="00931CBA"/>
    <w:rsid w:val="00934AA4"/>
    <w:rsid w:val="009370D8"/>
    <w:rsid w:val="0094243A"/>
    <w:rsid w:val="009472EE"/>
    <w:rsid w:val="009501E1"/>
    <w:rsid w:val="00951BC9"/>
    <w:rsid w:val="009533B6"/>
    <w:rsid w:val="00954181"/>
    <w:rsid w:val="00955F8A"/>
    <w:rsid w:val="00961347"/>
    <w:rsid w:val="00964064"/>
    <w:rsid w:val="009709AB"/>
    <w:rsid w:val="009856A6"/>
    <w:rsid w:val="00987AEC"/>
    <w:rsid w:val="00992B11"/>
    <w:rsid w:val="009A1E32"/>
    <w:rsid w:val="009A2DAB"/>
    <w:rsid w:val="009A4505"/>
    <w:rsid w:val="009A67CF"/>
    <w:rsid w:val="009A711D"/>
    <w:rsid w:val="009A71D4"/>
    <w:rsid w:val="009B188A"/>
    <w:rsid w:val="009C3D39"/>
    <w:rsid w:val="009C5119"/>
    <w:rsid w:val="009C548D"/>
    <w:rsid w:val="009C63CD"/>
    <w:rsid w:val="009D53C5"/>
    <w:rsid w:val="009E3081"/>
    <w:rsid w:val="009E3B3B"/>
    <w:rsid w:val="009E4E0F"/>
    <w:rsid w:val="009E57B6"/>
    <w:rsid w:val="009E5DCD"/>
    <w:rsid w:val="009E67B6"/>
    <w:rsid w:val="009E6DCA"/>
    <w:rsid w:val="00A00A6A"/>
    <w:rsid w:val="00A00D61"/>
    <w:rsid w:val="00A016C1"/>
    <w:rsid w:val="00A03ABA"/>
    <w:rsid w:val="00A03CEB"/>
    <w:rsid w:val="00A075E6"/>
    <w:rsid w:val="00A116D8"/>
    <w:rsid w:val="00A12A5C"/>
    <w:rsid w:val="00A15396"/>
    <w:rsid w:val="00A17093"/>
    <w:rsid w:val="00A173EA"/>
    <w:rsid w:val="00A21AFA"/>
    <w:rsid w:val="00A23509"/>
    <w:rsid w:val="00A23AEA"/>
    <w:rsid w:val="00A25DF6"/>
    <w:rsid w:val="00A27A97"/>
    <w:rsid w:val="00A32C05"/>
    <w:rsid w:val="00A4275C"/>
    <w:rsid w:val="00A44467"/>
    <w:rsid w:val="00A469BD"/>
    <w:rsid w:val="00A4711A"/>
    <w:rsid w:val="00A51DC2"/>
    <w:rsid w:val="00A51FA7"/>
    <w:rsid w:val="00A52D40"/>
    <w:rsid w:val="00A619F2"/>
    <w:rsid w:val="00A626A3"/>
    <w:rsid w:val="00A64722"/>
    <w:rsid w:val="00A8036D"/>
    <w:rsid w:val="00A8040A"/>
    <w:rsid w:val="00A82DF7"/>
    <w:rsid w:val="00A84DC1"/>
    <w:rsid w:val="00A90372"/>
    <w:rsid w:val="00A91DD5"/>
    <w:rsid w:val="00A91DDD"/>
    <w:rsid w:val="00A92477"/>
    <w:rsid w:val="00A92901"/>
    <w:rsid w:val="00A957FD"/>
    <w:rsid w:val="00AA761D"/>
    <w:rsid w:val="00AB2760"/>
    <w:rsid w:val="00AB4EBE"/>
    <w:rsid w:val="00AB6685"/>
    <w:rsid w:val="00AC305E"/>
    <w:rsid w:val="00AC7B8A"/>
    <w:rsid w:val="00AD1D43"/>
    <w:rsid w:val="00AE5F56"/>
    <w:rsid w:val="00AE61B1"/>
    <w:rsid w:val="00AE6E8D"/>
    <w:rsid w:val="00AF074F"/>
    <w:rsid w:val="00AF2506"/>
    <w:rsid w:val="00AF33AA"/>
    <w:rsid w:val="00B03CF7"/>
    <w:rsid w:val="00B06020"/>
    <w:rsid w:val="00B06F57"/>
    <w:rsid w:val="00B16118"/>
    <w:rsid w:val="00B21000"/>
    <w:rsid w:val="00B22A45"/>
    <w:rsid w:val="00B2374A"/>
    <w:rsid w:val="00B25175"/>
    <w:rsid w:val="00B25BE1"/>
    <w:rsid w:val="00B34277"/>
    <w:rsid w:val="00B3436D"/>
    <w:rsid w:val="00B363FC"/>
    <w:rsid w:val="00B41EBC"/>
    <w:rsid w:val="00B4229D"/>
    <w:rsid w:val="00B42D09"/>
    <w:rsid w:val="00B4447C"/>
    <w:rsid w:val="00B448B5"/>
    <w:rsid w:val="00B46BC9"/>
    <w:rsid w:val="00B516C3"/>
    <w:rsid w:val="00B64C98"/>
    <w:rsid w:val="00B6598A"/>
    <w:rsid w:val="00B662FC"/>
    <w:rsid w:val="00B72275"/>
    <w:rsid w:val="00B73130"/>
    <w:rsid w:val="00B73984"/>
    <w:rsid w:val="00B75427"/>
    <w:rsid w:val="00B77D3B"/>
    <w:rsid w:val="00B77E02"/>
    <w:rsid w:val="00B8187E"/>
    <w:rsid w:val="00B81A28"/>
    <w:rsid w:val="00B85447"/>
    <w:rsid w:val="00B86CC6"/>
    <w:rsid w:val="00B9157B"/>
    <w:rsid w:val="00B94607"/>
    <w:rsid w:val="00B95E8C"/>
    <w:rsid w:val="00B96501"/>
    <w:rsid w:val="00BA1875"/>
    <w:rsid w:val="00BA6220"/>
    <w:rsid w:val="00BB0A87"/>
    <w:rsid w:val="00BB1D86"/>
    <w:rsid w:val="00BB25BB"/>
    <w:rsid w:val="00BB5A63"/>
    <w:rsid w:val="00BB7644"/>
    <w:rsid w:val="00BC00A9"/>
    <w:rsid w:val="00BC1A76"/>
    <w:rsid w:val="00BC5160"/>
    <w:rsid w:val="00BD1C4B"/>
    <w:rsid w:val="00BD5AE4"/>
    <w:rsid w:val="00BD7163"/>
    <w:rsid w:val="00BE1139"/>
    <w:rsid w:val="00BE34CA"/>
    <w:rsid w:val="00BE396E"/>
    <w:rsid w:val="00BE3BB2"/>
    <w:rsid w:val="00BE7F4D"/>
    <w:rsid w:val="00BF28AE"/>
    <w:rsid w:val="00BF4834"/>
    <w:rsid w:val="00BF48FC"/>
    <w:rsid w:val="00BF63EF"/>
    <w:rsid w:val="00BF6D21"/>
    <w:rsid w:val="00BF6D2E"/>
    <w:rsid w:val="00BF6E38"/>
    <w:rsid w:val="00BF6E8C"/>
    <w:rsid w:val="00C061D5"/>
    <w:rsid w:val="00C06FBC"/>
    <w:rsid w:val="00C11B6E"/>
    <w:rsid w:val="00C15ED5"/>
    <w:rsid w:val="00C2000C"/>
    <w:rsid w:val="00C2059E"/>
    <w:rsid w:val="00C20FC9"/>
    <w:rsid w:val="00C21322"/>
    <w:rsid w:val="00C263B6"/>
    <w:rsid w:val="00C30EEE"/>
    <w:rsid w:val="00C34A2E"/>
    <w:rsid w:val="00C45633"/>
    <w:rsid w:val="00C52F9F"/>
    <w:rsid w:val="00C5485F"/>
    <w:rsid w:val="00C626AD"/>
    <w:rsid w:val="00C64108"/>
    <w:rsid w:val="00C667B4"/>
    <w:rsid w:val="00C741A9"/>
    <w:rsid w:val="00C77C60"/>
    <w:rsid w:val="00C77E24"/>
    <w:rsid w:val="00C801AC"/>
    <w:rsid w:val="00C81DEB"/>
    <w:rsid w:val="00C824AF"/>
    <w:rsid w:val="00C845FC"/>
    <w:rsid w:val="00C84F92"/>
    <w:rsid w:val="00C86FC1"/>
    <w:rsid w:val="00C87081"/>
    <w:rsid w:val="00C90E43"/>
    <w:rsid w:val="00C93E98"/>
    <w:rsid w:val="00C96F33"/>
    <w:rsid w:val="00CA00F0"/>
    <w:rsid w:val="00CA29E9"/>
    <w:rsid w:val="00CA2F18"/>
    <w:rsid w:val="00CA4872"/>
    <w:rsid w:val="00CA5523"/>
    <w:rsid w:val="00CA6745"/>
    <w:rsid w:val="00CB29AF"/>
    <w:rsid w:val="00CB3709"/>
    <w:rsid w:val="00CB3BA4"/>
    <w:rsid w:val="00CB51AA"/>
    <w:rsid w:val="00CB6659"/>
    <w:rsid w:val="00CB7B3B"/>
    <w:rsid w:val="00CB7D73"/>
    <w:rsid w:val="00CC51E1"/>
    <w:rsid w:val="00CC59EC"/>
    <w:rsid w:val="00CC79F5"/>
    <w:rsid w:val="00CD0BFB"/>
    <w:rsid w:val="00CD11E0"/>
    <w:rsid w:val="00CD168C"/>
    <w:rsid w:val="00CD575A"/>
    <w:rsid w:val="00CD5E79"/>
    <w:rsid w:val="00CD7726"/>
    <w:rsid w:val="00CE4BC0"/>
    <w:rsid w:val="00CE681E"/>
    <w:rsid w:val="00CF0C88"/>
    <w:rsid w:val="00CF2128"/>
    <w:rsid w:val="00CF5FB3"/>
    <w:rsid w:val="00CF7661"/>
    <w:rsid w:val="00D12D64"/>
    <w:rsid w:val="00D1410E"/>
    <w:rsid w:val="00D15A1A"/>
    <w:rsid w:val="00D16505"/>
    <w:rsid w:val="00D203DF"/>
    <w:rsid w:val="00D23BD3"/>
    <w:rsid w:val="00D244C9"/>
    <w:rsid w:val="00D2539E"/>
    <w:rsid w:val="00D313F1"/>
    <w:rsid w:val="00D316E6"/>
    <w:rsid w:val="00D3275B"/>
    <w:rsid w:val="00D371EF"/>
    <w:rsid w:val="00D41539"/>
    <w:rsid w:val="00D444CC"/>
    <w:rsid w:val="00D45D5C"/>
    <w:rsid w:val="00D464F1"/>
    <w:rsid w:val="00D47DE2"/>
    <w:rsid w:val="00D531DF"/>
    <w:rsid w:val="00D534ED"/>
    <w:rsid w:val="00D53529"/>
    <w:rsid w:val="00D57144"/>
    <w:rsid w:val="00D6020A"/>
    <w:rsid w:val="00D60CBB"/>
    <w:rsid w:val="00D62052"/>
    <w:rsid w:val="00D73756"/>
    <w:rsid w:val="00D75753"/>
    <w:rsid w:val="00D764CA"/>
    <w:rsid w:val="00D807CC"/>
    <w:rsid w:val="00D845D5"/>
    <w:rsid w:val="00D90C04"/>
    <w:rsid w:val="00D90D05"/>
    <w:rsid w:val="00D951F9"/>
    <w:rsid w:val="00D96C22"/>
    <w:rsid w:val="00DA160E"/>
    <w:rsid w:val="00DA3707"/>
    <w:rsid w:val="00DA524E"/>
    <w:rsid w:val="00DA6D9E"/>
    <w:rsid w:val="00DB6771"/>
    <w:rsid w:val="00DB6E84"/>
    <w:rsid w:val="00DC176E"/>
    <w:rsid w:val="00DC2D61"/>
    <w:rsid w:val="00DC6E66"/>
    <w:rsid w:val="00DC7E42"/>
    <w:rsid w:val="00DD15A4"/>
    <w:rsid w:val="00DD67AD"/>
    <w:rsid w:val="00DE037F"/>
    <w:rsid w:val="00DE542F"/>
    <w:rsid w:val="00DE7561"/>
    <w:rsid w:val="00DE78FF"/>
    <w:rsid w:val="00DF13B9"/>
    <w:rsid w:val="00E007FE"/>
    <w:rsid w:val="00E018D5"/>
    <w:rsid w:val="00E03495"/>
    <w:rsid w:val="00E0538B"/>
    <w:rsid w:val="00E05E88"/>
    <w:rsid w:val="00E06D71"/>
    <w:rsid w:val="00E1269F"/>
    <w:rsid w:val="00E15311"/>
    <w:rsid w:val="00E15963"/>
    <w:rsid w:val="00E17AD4"/>
    <w:rsid w:val="00E2305B"/>
    <w:rsid w:val="00E358DE"/>
    <w:rsid w:val="00E36C3C"/>
    <w:rsid w:val="00E36FEC"/>
    <w:rsid w:val="00E42B27"/>
    <w:rsid w:val="00E46A10"/>
    <w:rsid w:val="00E5417F"/>
    <w:rsid w:val="00E54B65"/>
    <w:rsid w:val="00E57475"/>
    <w:rsid w:val="00E6384D"/>
    <w:rsid w:val="00E72DDE"/>
    <w:rsid w:val="00E74BBB"/>
    <w:rsid w:val="00E75797"/>
    <w:rsid w:val="00E77666"/>
    <w:rsid w:val="00E77F8E"/>
    <w:rsid w:val="00E82223"/>
    <w:rsid w:val="00E8579C"/>
    <w:rsid w:val="00E873B8"/>
    <w:rsid w:val="00E87438"/>
    <w:rsid w:val="00E94626"/>
    <w:rsid w:val="00E95260"/>
    <w:rsid w:val="00EA0ED9"/>
    <w:rsid w:val="00EA2599"/>
    <w:rsid w:val="00EA53E9"/>
    <w:rsid w:val="00EB1A25"/>
    <w:rsid w:val="00EC07BA"/>
    <w:rsid w:val="00EC0863"/>
    <w:rsid w:val="00EC69B4"/>
    <w:rsid w:val="00ED4D01"/>
    <w:rsid w:val="00ED54EC"/>
    <w:rsid w:val="00ED73B9"/>
    <w:rsid w:val="00ED7B66"/>
    <w:rsid w:val="00EE19A3"/>
    <w:rsid w:val="00EF4C00"/>
    <w:rsid w:val="00EF5180"/>
    <w:rsid w:val="00EF5357"/>
    <w:rsid w:val="00EF5D61"/>
    <w:rsid w:val="00EF6F9A"/>
    <w:rsid w:val="00F01E25"/>
    <w:rsid w:val="00F05FE3"/>
    <w:rsid w:val="00F074B1"/>
    <w:rsid w:val="00F17E9B"/>
    <w:rsid w:val="00F21228"/>
    <w:rsid w:val="00F21854"/>
    <w:rsid w:val="00F24A25"/>
    <w:rsid w:val="00F279D0"/>
    <w:rsid w:val="00F368F7"/>
    <w:rsid w:val="00F425D3"/>
    <w:rsid w:val="00F42879"/>
    <w:rsid w:val="00F42B6E"/>
    <w:rsid w:val="00F435C5"/>
    <w:rsid w:val="00F44E6C"/>
    <w:rsid w:val="00F45F60"/>
    <w:rsid w:val="00F52B6B"/>
    <w:rsid w:val="00F52D41"/>
    <w:rsid w:val="00F5575B"/>
    <w:rsid w:val="00F6139B"/>
    <w:rsid w:val="00F65196"/>
    <w:rsid w:val="00F65E62"/>
    <w:rsid w:val="00F66789"/>
    <w:rsid w:val="00F66BE2"/>
    <w:rsid w:val="00F73E4A"/>
    <w:rsid w:val="00F753B5"/>
    <w:rsid w:val="00F80004"/>
    <w:rsid w:val="00F81276"/>
    <w:rsid w:val="00F947CF"/>
    <w:rsid w:val="00F94C0D"/>
    <w:rsid w:val="00F94ED3"/>
    <w:rsid w:val="00F962D9"/>
    <w:rsid w:val="00FA053D"/>
    <w:rsid w:val="00FB0784"/>
    <w:rsid w:val="00FB322D"/>
    <w:rsid w:val="00FB76D1"/>
    <w:rsid w:val="00FC3DB0"/>
    <w:rsid w:val="00FD2F4A"/>
    <w:rsid w:val="00FE01A4"/>
    <w:rsid w:val="00FE1902"/>
    <w:rsid w:val="00FE6B44"/>
    <w:rsid w:val="00FF02A8"/>
    <w:rsid w:val="00FF22FC"/>
    <w:rsid w:val="00FF3CBD"/>
    <w:rsid w:val="00FF453D"/>
    <w:rsid w:val="00FF6D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289D"/>
  <w15:chartTrackingRefBased/>
  <w15:docId w15:val="{E301E6F2-A34F-4AA9-B172-4709478F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B64"/>
    <w:pPr>
      <w:jc w:val="both"/>
    </w:pPr>
  </w:style>
  <w:style w:type="paragraph" w:styleId="Titre1">
    <w:name w:val="heading 1"/>
    <w:basedOn w:val="Normal"/>
    <w:next w:val="Normal"/>
    <w:link w:val="Titre1Car"/>
    <w:uiPriority w:val="9"/>
    <w:qFormat/>
    <w:rsid w:val="00867C04"/>
    <w:pPr>
      <w:keepNext/>
      <w:keepLines/>
      <w:numPr>
        <w:numId w:val="2"/>
      </w:numPr>
      <w:spacing w:before="240" w:after="0"/>
      <w:outlineLvl w:val="0"/>
    </w:pPr>
    <w:rPr>
      <w:rFonts w:asciiTheme="majorHAnsi" w:eastAsiaTheme="majorEastAsia" w:hAnsiTheme="majorHAnsi" w:cstheme="majorBidi"/>
      <w:color w:val="2E74B5" w:themeColor="accent1" w:themeShade="BF"/>
      <w:sz w:val="28"/>
      <w:szCs w:val="32"/>
    </w:rPr>
  </w:style>
  <w:style w:type="paragraph" w:styleId="Titre2">
    <w:name w:val="heading 2"/>
    <w:basedOn w:val="Normal"/>
    <w:next w:val="Normal"/>
    <w:link w:val="Titre2Car"/>
    <w:uiPriority w:val="9"/>
    <w:unhideWhenUsed/>
    <w:qFormat/>
    <w:rsid w:val="005A1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A711D"/>
    <w:pPr>
      <w:keepNext/>
      <w:keepLines/>
      <w:numPr>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11D70"/>
    <w:pPr>
      <w:keepNext/>
      <w:keepLines/>
      <w:numPr>
        <w:numId w:val="5"/>
      </w:numPr>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7C04"/>
    <w:rPr>
      <w:rFonts w:asciiTheme="majorHAnsi" w:eastAsiaTheme="majorEastAsia" w:hAnsiTheme="majorHAnsi" w:cstheme="majorBidi"/>
      <w:color w:val="2E74B5" w:themeColor="accent1" w:themeShade="BF"/>
      <w:sz w:val="28"/>
      <w:szCs w:val="32"/>
    </w:rPr>
  </w:style>
  <w:style w:type="character" w:customStyle="1" w:styleId="Titre2Car">
    <w:name w:val="Titre 2 Car"/>
    <w:basedOn w:val="Policepardfaut"/>
    <w:link w:val="Titre2"/>
    <w:uiPriority w:val="9"/>
    <w:rsid w:val="005A1C2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C184F"/>
    <w:pPr>
      <w:ind w:left="720"/>
      <w:contextualSpacing/>
    </w:pPr>
  </w:style>
  <w:style w:type="character" w:customStyle="1" w:styleId="Titre3Car">
    <w:name w:val="Titre 3 Car"/>
    <w:basedOn w:val="Policepardfaut"/>
    <w:link w:val="Titre3"/>
    <w:uiPriority w:val="9"/>
    <w:rsid w:val="009A711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911D7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E19A3"/>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Default">
    <w:name w:val="Default"/>
    <w:rsid w:val="001875BF"/>
    <w:pPr>
      <w:autoSpaceDE w:val="0"/>
      <w:autoSpaceDN w:val="0"/>
      <w:adjustRightInd w:val="0"/>
      <w:spacing w:after="0" w:line="240" w:lineRule="auto"/>
    </w:pPr>
    <w:rPr>
      <w:rFonts w:ascii="Calibri" w:hAnsi="Calibri" w:cs="Calibri"/>
      <w:color w:val="000000"/>
      <w:sz w:val="24"/>
      <w:szCs w:val="24"/>
    </w:rPr>
  </w:style>
  <w:style w:type="table" w:styleId="Grilledutableau">
    <w:name w:val="Table Grid"/>
    <w:basedOn w:val="TableauNormal"/>
    <w:uiPriority w:val="39"/>
    <w:rsid w:val="008E7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BE34CA"/>
    <w:rPr>
      <w:sz w:val="16"/>
      <w:szCs w:val="16"/>
    </w:rPr>
  </w:style>
  <w:style w:type="paragraph" w:styleId="Commentaire">
    <w:name w:val="annotation text"/>
    <w:basedOn w:val="Normal"/>
    <w:link w:val="CommentaireCar"/>
    <w:uiPriority w:val="99"/>
    <w:semiHidden/>
    <w:unhideWhenUsed/>
    <w:rsid w:val="00BE34CA"/>
    <w:pPr>
      <w:spacing w:line="240" w:lineRule="auto"/>
    </w:pPr>
    <w:rPr>
      <w:sz w:val="20"/>
      <w:szCs w:val="20"/>
    </w:rPr>
  </w:style>
  <w:style w:type="character" w:customStyle="1" w:styleId="CommentaireCar">
    <w:name w:val="Commentaire Car"/>
    <w:basedOn w:val="Policepardfaut"/>
    <w:link w:val="Commentaire"/>
    <w:uiPriority w:val="99"/>
    <w:semiHidden/>
    <w:rsid w:val="00BE34CA"/>
    <w:rPr>
      <w:sz w:val="20"/>
      <w:szCs w:val="20"/>
    </w:rPr>
  </w:style>
  <w:style w:type="paragraph" w:styleId="Objetducommentaire">
    <w:name w:val="annotation subject"/>
    <w:basedOn w:val="Commentaire"/>
    <w:next w:val="Commentaire"/>
    <w:link w:val="ObjetducommentaireCar"/>
    <w:uiPriority w:val="99"/>
    <w:semiHidden/>
    <w:unhideWhenUsed/>
    <w:rsid w:val="00BE34CA"/>
    <w:rPr>
      <w:b/>
      <w:bCs/>
    </w:rPr>
  </w:style>
  <w:style w:type="character" w:customStyle="1" w:styleId="ObjetducommentaireCar">
    <w:name w:val="Objet du commentaire Car"/>
    <w:basedOn w:val="CommentaireCar"/>
    <w:link w:val="Objetducommentaire"/>
    <w:uiPriority w:val="99"/>
    <w:semiHidden/>
    <w:rsid w:val="00BE34CA"/>
    <w:rPr>
      <w:b/>
      <w:bCs/>
      <w:sz w:val="20"/>
      <w:szCs w:val="20"/>
    </w:rPr>
  </w:style>
  <w:style w:type="paragraph" w:styleId="Textedebulles">
    <w:name w:val="Balloon Text"/>
    <w:basedOn w:val="Normal"/>
    <w:link w:val="TextedebullesCar"/>
    <w:uiPriority w:val="99"/>
    <w:semiHidden/>
    <w:unhideWhenUsed/>
    <w:rsid w:val="00BE34C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4CA"/>
    <w:rPr>
      <w:rFonts w:ascii="Segoe UI" w:hAnsi="Segoe UI" w:cs="Segoe UI"/>
      <w:sz w:val="18"/>
      <w:szCs w:val="18"/>
    </w:rPr>
  </w:style>
  <w:style w:type="character" w:styleId="Textedelespacerserv">
    <w:name w:val="Placeholder Text"/>
    <w:basedOn w:val="Policepardfaut"/>
    <w:uiPriority w:val="99"/>
    <w:semiHidden/>
    <w:rsid w:val="00FE1902"/>
    <w:rPr>
      <w:color w:val="808080"/>
    </w:rPr>
  </w:style>
  <w:style w:type="paragraph" w:styleId="En-ttedetabledesmatires">
    <w:name w:val="TOC Heading"/>
    <w:basedOn w:val="Titre1"/>
    <w:next w:val="Normal"/>
    <w:uiPriority w:val="39"/>
    <w:unhideWhenUsed/>
    <w:qFormat/>
    <w:rsid w:val="00070897"/>
    <w:pPr>
      <w:numPr>
        <w:numId w:val="0"/>
      </w:numPr>
      <w:jc w:val="left"/>
      <w:outlineLvl w:val="9"/>
    </w:pPr>
    <w:rPr>
      <w:sz w:val="32"/>
      <w:lang w:eastAsia="fr-FR"/>
    </w:rPr>
  </w:style>
  <w:style w:type="paragraph" w:styleId="TM1">
    <w:name w:val="toc 1"/>
    <w:basedOn w:val="Normal"/>
    <w:next w:val="Normal"/>
    <w:autoRedefine/>
    <w:uiPriority w:val="39"/>
    <w:unhideWhenUsed/>
    <w:rsid w:val="00A116D8"/>
    <w:pPr>
      <w:spacing w:after="100"/>
    </w:pPr>
    <w:rPr>
      <w:b/>
      <w:sz w:val="20"/>
    </w:rPr>
  </w:style>
  <w:style w:type="paragraph" w:styleId="TM2">
    <w:name w:val="toc 2"/>
    <w:basedOn w:val="Normal"/>
    <w:next w:val="Normal"/>
    <w:autoRedefine/>
    <w:uiPriority w:val="39"/>
    <w:unhideWhenUsed/>
    <w:rsid w:val="00CD7726"/>
    <w:pPr>
      <w:spacing w:after="100"/>
      <w:ind w:left="220"/>
    </w:pPr>
    <w:rPr>
      <w:sz w:val="20"/>
    </w:rPr>
  </w:style>
  <w:style w:type="paragraph" w:styleId="TM3">
    <w:name w:val="toc 3"/>
    <w:basedOn w:val="Normal"/>
    <w:next w:val="Normal"/>
    <w:autoRedefine/>
    <w:uiPriority w:val="39"/>
    <w:unhideWhenUsed/>
    <w:rsid w:val="00CD7726"/>
    <w:pPr>
      <w:spacing w:after="100"/>
      <w:ind w:left="440"/>
    </w:pPr>
    <w:rPr>
      <w:sz w:val="20"/>
    </w:rPr>
  </w:style>
  <w:style w:type="character" w:styleId="Lienhypertexte">
    <w:name w:val="Hyperlink"/>
    <w:basedOn w:val="Policepardfaut"/>
    <w:uiPriority w:val="99"/>
    <w:unhideWhenUsed/>
    <w:rsid w:val="00070897"/>
    <w:rPr>
      <w:color w:val="0563C1" w:themeColor="hyperlink"/>
      <w:u w:val="single"/>
    </w:rPr>
  </w:style>
  <w:style w:type="paragraph" w:styleId="Lgende">
    <w:name w:val="caption"/>
    <w:basedOn w:val="Normal"/>
    <w:next w:val="Normal"/>
    <w:uiPriority w:val="35"/>
    <w:unhideWhenUsed/>
    <w:qFormat/>
    <w:rsid w:val="008C2C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661351">
      <w:bodyDiv w:val="1"/>
      <w:marLeft w:val="0"/>
      <w:marRight w:val="0"/>
      <w:marTop w:val="0"/>
      <w:marBottom w:val="0"/>
      <w:divBdr>
        <w:top w:val="none" w:sz="0" w:space="0" w:color="auto"/>
        <w:left w:val="none" w:sz="0" w:space="0" w:color="auto"/>
        <w:bottom w:val="none" w:sz="0" w:space="0" w:color="auto"/>
        <w:right w:val="none" w:sz="0" w:space="0" w:color="auto"/>
      </w:divBdr>
    </w:div>
    <w:div w:id="837113439">
      <w:bodyDiv w:val="1"/>
      <w:marLeft w:val="0"/>
      <w:marRight w:val="0"/>
      <w:marTop w:val="0"/>
      <w:marBottom w:val="0"/>
      <w:divBdr>
        <w:top w:val="none" w:sz="0" w:space="0" w:color="auto"/>
        <w:left w:val="none" w:sz="0" w:space="0" w:color="auto"/>
        <w:bottom w:val="none" w:sz="0" w:space="0" w:color="auto"/>
        <w:right w:val="none" w:sz="0" w:space="0" w:color="auto"/>
      </w:divBdr>
    </w:div>
    <w:div w:id="1283531577">
      <w:bodyDiv w:val="1"/>
      <w:marLeft w:val="0"/>
      <w:marRight w:val="0"/>
      <w:marTop w:val="0"/>
      <w:marBottom w:val="0"/>
      <w:divBdr>
        <w:top w:val="none" w:sz="0" w:space="0" w:color="auto"/>
        <w:left w:val="none" w:sz="0" w:space="0" w:color="auto"/>
        <w:bottom w:val="none" w:sz="0" w:space="0" w:color="auto"/>
        <w:right w:val="none" w:sz="0" w:space="0" w:color="auto"/>
      </w:divBdr>
    </w:div>
    <w:div w:id="1312753685">
      <w:bodyDiv w:val="1"/>
      <w:marLeft w:val="0"/>
      <w:marRight w:val="0"/>
      <w:marTop w:val="0"/>
      <w:marBottom w:val="0"/>
      <w:divBdr>
        <w:top w:val="none" w:sz="0" w:space="0" w:color="auto"/>
        <w:left w:val="none" w:sz="0" w:space="0" w:color="auto"/>
        <w:bottom w:val="none" w:sz="0" w:space="0" w:color="auto"/>
        <w:right w:val="none" w:sz="0" w:space="0" w:color="auto"/>
      </w:divBdr>
    </w:div>
    <w:div w:id="1634410059">
      <w:bodyDiv w:val="1"/>
      <w:marLeft w:val="0"/>
      <w:marRight w:val="0"/>
      <w:marTop w:val="0"/>
      <w:marBottom w:val="0"/>
      <w:divBdr>
        <w:top w:val="none" w:sz="0" w:space="0" w:color="auto"/>
        <w:left w:val="none" w:sz="0" w:space="0" w:color="auto"/>
        <w:bottom w:val="none" w:sz="0" w:space="0" w:color="auto"/>
        <w:right w:val="none" w:sz="0" w:space="0" w:color="auto"/>
      </w:divBdr>
    </w:div>
    <w:div w:id="1694570590">
      <w:bodyDiv w:val="1"/>
      <w:marLeft w:val="0"/>
      <w:marRight w:val="0"/>
      <w:marTop w:val="0"/>
      <w:marBottom w:val="0"/>
      <w:divBdr>
        <w:top w:val="none" w:sz="0" w:space="0" w:color="auto"/>
        <w:left w:val="none" w:sz="0" w:space="0" w:color="auto"/>
        <w:bottom w:val="none" w:sz="0" w:space="0" w:color="auto"/>
        <w:right w:val="none" w:sz="0" w:space="0" w:color="auto"/>
      </w:divBdr>
    </w:div>
    <w:div w:id="1765802877">
      <w:bodyDiv w:val="1"/>
      <w:marLeft w:val="0"/>
      <w:marRight w:val="0"/>
      <w:marTop w:val="0"/>
      <w:marBottom w:val="0"/>
      <w:divBdr>
        <w:top w:val="none" w:sz="0" w:space="0" w:color="auto"/>
        <w:left w:val="none" w:sz="0" w:space="0" w:color="auto"/>
        <w:bottom w:val="none" w:sz="0" w:space="0" w:color="auto"/>
        <w:right w:val="none" w:sz="0" w:space="0" w:color="auto"/>
      </w:divBdr>
    </w:div>
    <w:div w:id="1797794944">
      <w:bodyDiv w:val="1"/>
      <w:marLeft w:val="0"/>
      <w:marRight w:val="0"/>
      <w:marTop w:val="0"/>
      <w:marBottom w:val="0"/>
      <w:divBdr>
        <w:top w:val="none" w:sz="0" w:space="0" w:color="auto"/>
        <w:left w:val="none" w:sz="0" w:space="0" w:color="auto"/>
        <w:bottom w:val="none" w:sz="0" w:space="0" w:color="auto"/>
        <w:right w:val="none" w:sz="0" w:space="0" w:color="auto"/>
      </w:divBdr>
    </w:div>
    <w:div w:id="1824078463">
      <w:bodyDiv w:val="1"/>
      <w:marLeft w:val="0"/>
      <w:marRight w:val="0"/>
      <w:marTop w:val="0"/>
      <w:marBottom w:val="0"/>
      <w:divBdr>
        <w:top w:val="none" w:sz="0" w:space="0" w:color="auto"/>
        <w:left w:val="none" w:sz="0" w:space="0" w:color="auto"/>
        <w:bottom w:val="none" w:sz="0" w:space="0" w:color="auto"/>
        <w:right w:val="none" w:sz="0" w:space="0" w:color="auto"/>
      </w:divBdr>
    </w:div>
    <w:div w:id="1936668549">
      <w:bodyDiv w:val="1"/>
      <w:marLeft w:val="0"/>
      <w:marRight w:val="0"/>
      <w:marTop w:val="0"/>
      <w:marBottom w:val="0"/>
      <w:divBdr>
        <w:top w:val="none" w:sz="0" w:space="0" w:color="auto"/>
        <w:left w:val="none" w:sz="0" w:space="0" w:color="auto"/>
        <w:bottom w:val="none" w:sz="0" w:space="0" w:color="auto"/>
        <w:right w:val="none" w:sz="0" w:space="0" w:color="auto"/>
      </w:divBdr>
    </w:div>
    <w:div w:id="1938319531">
      <w:bodyDiv w:val="1"/>
      <w:marLeft w:val="0"/>
      <w:marRight w:val="0"/>
      <w:marTop w:val="0"/>
      <w:marBottom w:val="0"/>
      <w:divBdr>
        <w:top w:val="none" w:sz="0" w:space="0" w:color="auto"/>
        <w:left w:val="none" w:sz="0" w:space="0" w:color="auto"/>
        <w:bottom w:val="none" w:sz="0" w:space="0" w:color="auto"/>
        <w:right w:val="none" w:sz="0" w:space="0" w:color="auto"/>
      </w:divBdr>
    </w:div>
    <w:div w:id="1958100101">
      <w:bodyDiv w:val="1"/>
      <w:marLeft w:val="0"/>
      <w:marRight w:val="0"/>
      <w:marTop w:val="0"/>
      <w:marBottom w:val="0"/>
      <w:divBdr>
        <w:top w:val="none" w:sz="0" w:space="0" w:color="auto"/>
        <w:left w:val="none" w:sz="0" w:space="0" w:color="auto"/>
        <w:bottom w:val="none" w:sz="0" w:space="0" w:color="auto"/>
        <w:right w:val="none" w:sz="0" w:space="0" w:color="auto"/>
      </w:divBdr>
    </w:div>
    <w:div w:id="2054645662">
      <w:bodyDiv w:val="1"/>
      <w:marLeft w:val="0"/>
      <w:marRight w:val="0"/>
      <w:marTop w:val="0"/>
      <w:marBottom w:val="0"/>
      <w:divBdr>
        <w:top w:val="none" w:sz="0" w:space="0" w:color="auto"/>
        <w:left w:val="none" w:sz="0" w:space="0" w:color="auto"/>
        <w:bottom w:val="none" w:sz="0" w:space="0" w:color="auto"/>
        <w:right w:val="none" w:sz="0" w:space="0" w:color="auto"/>
      </w:divBdr>
    </w:div>
    <w:div w:id="2057116940">
      <w:bodyDiv w:val="1"/>
      <w:marLeft w:val="0"/>
      <w:marRight w:val="0"/>
      <w:marTop w:val="0"/>
      <w:marBottom w:val="0"/>
      <w:divBdr>
        <w:top w:val="none" w:sz="0" w:space="0" w:color="auto"/>
        <w:left w:val="none" w:sz="0" w:space="0" w:color="auto"/>
        <w:bottom w:val="none" w:sz="0" w:space="0" w:color="auto"/>
        <w:right w:val="none" w:sz="0" w:space="0" w:color="auto"/>
      </w:divBdr>
    </w:div>
    <w:div w:id="214658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image" Target="media/image2.png"/><Relationship Id="rId12" Type="http://schemas.openxmlformats.org/officeDocument/2006/relationships/image" Target="cid:dff86804-dc37-4cd6-aada-6c3866a259ca" TargetMode="External"/><Relationship Id="rId17" Type="http://schemas.openxmlformats.org/officeDocument/2006/relationships/image" Target="media/image7.png"/><Relationship Id="rId25" Type="http://schemas.openxmlformats.org/officeDocument/2006/relationships/chart" Target="charts/chart9.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4.xml"/><Relationship Id="rId29"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chart" Target="charts/chart8.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chart" Target="charts/chart14.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Rendements%20&#233;nergie%20et%20DSP.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4_Profils%20profondeur%20mesur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5_Profils%20vitesse%20d&#233;placement%20chambre.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3_%20Profils%20orientatio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10_Profils%20position%20chambre%20ref.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Fiche%2003a%20Mesures%20v2.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8_Rendements%20taille%20de%20cha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7_Rendements%20DS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11_%20rendement%20d&#233;tecteu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RTM%20Clinac%2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2_Profils%20&#233;nergi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9_Profils%20taille%20de%20cham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6_Profils%20DSP.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11_%20Profil%20d&#233;tecteu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X6 TB</c:v>
          </c:tx>
          <c:spPr>
            <a:ln w="12700" cap="rnd">
              <a:solidFill>
                <a:srgbClr val="009999"/>
              </a:solidFill>
              <a:round/>
            </a:ln>
            <a:effectLst/>
          </c:spPr>
          <c:marker>
            <c:symbol val="none"/>
          </c:marker>
          <c:xVal>
            <c:numRef>
              <c:f>'Rendements énergie et DSP'!$C$577:$C$832</c:f>
              <c:numCache>
                <c:formatCode>General</c:formatCode>
                <c:ptCount val="256"/>
                <c:pt idx="0">
                  <c:v>306.60000000000002</c:v>
                </c:pt>
                <c:pt idx="1">
                  <c:v>305.3</c:v>
                </c:pt>
                <c:pt idx="2">
                  <c:v>304.10000000000002</c:v>
                </c:pt>
                <c:pt idx="3">
                  <c:v>302.89999999999998</c:v>
                </c:pt>
                <c:pt idx="4">
                  <c:v>301.7</c:v>
                </c:pt>
                <c:pt idx="5">
                  <c:v>300.5</c:v>
                </c:pt>
                <c:pt idx="6">
                  <c:v>299.3</c:v>
                </c:pt>
                <c:pt idx="7">
                  <c:v>298.10000000000002</c:v>
                </c:pt>
                <c:pt idx="8">
                  <c:v>296.89999999999998</c:v>
                </c:pt>
                <c:pt idx="9">
                  <c:v>295.7</c:v>
                </c:pt>
                <c:pt idx="10">
                  <c:v>294.5</c:v>
                </c:pt>
                <c:pt idx="11">
                  <c:v>293.3</c:v>
                </c:pt>
                <c:pt idx="12">
                  <c:v>292.10000000000002</c:v>
                </c:pt>
                <c:pt idx="13">
                  <c:v>290.89999999999998</c:v>
                </c:pt>
                <c:pt idx="14">
                  <c:v>289.7</c:v>
                </c:pt>
                <c:pt idx="15">
                  <c:v>288.5</c:v>
                </c:pt>
                <c:pt idx="16">
                  <c:v>287.3</c:v>
                </c:pt>
                <c:pt idx="17">
                  <c:v>286.10000000000002</c:v>
                </c:pt>
                <c:pt idx="18">
                  <c:v>284.89999999999998</c:v>
                </c:pt>
                <c:pt idx="19">
                  <c:v>283.7</c:v>
                </c:pt>
                <c:pt idx="20">
                  <c:v>282.39999999999998</c:v>
                </c:pt>
                <c:pt idx="21">
                  <c:v>281.3</c:v>
                </c:pt>
                <c:pt idx="22">
                  <c:v>280</c:v>
                </c:pt>
                <c:pt idx="23">
                  <c:v>278.89999999999998</c:v>
                </c:pt>
                <c:pt idx="24">
                  <c:v>277.60000000000002</c:v>
                </c:pt>
                <c:pt idx="25">
                  <c:v>276.39999999999998</c:v>
                </c:pt>
                <c:pt idx="26">
                  <c:v>275.3</c:v>
                </c:pt>
                <c:pt idx="27">
                  <c:v>274</c:v>
                </c:pt>
                <c:pt idx="28">
                  <c:v>272.89999999999998</c:v>
                </c:pt>
                <c:pt idx="29">
                  <c:v>271.7</c:v>
                </c:pt>
                <c:pt idx="30">
                  <c:v>270.39999999999998</c:v>
                </c:pt>
                <c:pt idx="31">
                  <c:v>269.3</c:v>
                </c:pt>
                <c:pt idx="32">
                  <c:v>268</c:v>
                </c:pt>
                <c:pt idx="33">
                  <c:v>266.8</c:v>
                </c:pt>
                <c:pt idx="34">
                  <c:v>265.60000000000002</c:v>
                </c:pt>
                <c:pt idx="35">
                  <c:v>264.39999999999998</c:v>
                </c:pt>
                <c:pt idx="36">
                  <c:v>263.2</c:v>
                </c:pt>
                <c:pt idx="37">
                  <c:v>262</c:v>
                </c:pt>
                <c:pt idx="38">
                  <c:v>260.89999999999998</c:v>
                </c:pt>
                <c:pt idx="39">
                  <c:v>259.60000000000002</c:v>
                </c:pt>
                <c:pt idx="40">
                  <c:v>258.39999999999998</c:v>
                </c:pt>
                <c:pt idx="41">
                  <c:v>257.2</c:v>
                </c:pt>
                <c:pt idx="42">
                  <c:v>256</c:v>
                </c:pt>
                <c:pt idx="43">
                  <c:v>254.8</c:v>
                </c:pt>
                <c:pt idx="44">
                  <c:v>253.6</c:v>
                </c:pt>
                <c:pt idx="45">
                  <c:v>252.4</c:v>
                </c:pt>
                <c:pt idx="46">
                  <c:v>251.2</c:v>
                </c:pt>
                <c:pt idx="47">
                  <c:v>250</c:v>
                </c:pt>
                <c:pt idx="48">
                  <c:v>248.8</c:v>
                </c:pt>
                <c:pt idx="49">
                  <c:v>247.6</c:v>
                </c:pt>
                <c:pt idx="50">
                  <c:v>246.4</c:v>
                </c:pt>
                <c:pt idx="51">
                  <c:v>245.2</c:v>
                </c:pt>
                <c:pt idx="52">
                  <c:v>244</c:v>
                </c:pt>
                <c:pt idx="53">
                  <c:v>242.8</c:v>
                </c:pt>
                <c:pt idx="54">
                  <c:v>241.6</c:v>
                </c:pt>
                <c:pt idx="55">
                  <c:v>240.3</c:v>
                </c:pt>
                <c:pt idx="56">
                  <c:v>239.2</c:v>
                </c:pt>
                <c:pt idx="57">
                  <c:v>237.9</c:v>
                </c:pt>
                <c:pt idx="58">
                  <c:v>236.8</c:v>
                </c:pt>
                <c:pt idx="59">
                  <c:v>235.5</c:v>
                </c:pt>
                <c:pt idx="60">
                  <c:v>234.3</c:v>
                </c:pt>
                <c:pt idx="61">
                  <c:v>233.1</c:v>
                </c:pt>
                <c:pt idx="62">
                  <c:v>231.9</c:v>
                </c:pt>
                <c:pt idx="63">
                  <c:v>230.7</c:v>
                </c:pt>
                <c:pt idx="64">
                  <c:v>229.5</c:v>
                </c:pt>
                <c:pt idx="65">
                  <c:v>228.3</c:v>
                </c:pt>
                <c:pt idx="66">
                  <c:v>227.1</c:v>
                </c:pt>
                <c:pt idx="67">
                  <c:v>225.9</c:v>
                </c:pt>
                <c:pt idx="68">
                  <c:v>224.7</c:v>
                </c:pt>
                <c:pt idx="69">
                  <c:v>223.5</c:v>
                </c:pt>
                <c:pt idx="70">
                  <c:v>222.3</c:v>
                </c:pt>
                <c:pt idx="71">
                  <c:v>221.1</c:v>
                </c:pt>
                <c:pt idx="72">
                  <c:v>219.9</c:v>
                </c:pt>
                <c:pt idx="73">
                  <c:v>218.7</c:v>
                </c:pt>
                <c:pt idx="74">
                  <c:v>217.5</c:v>
                </c:pt>
                <c:pt idx="75">
                  <c:v>216.3</c:v>
                </c:pt>
                <c:pt idx="76">
                  <c:v>215.1</c:v>
                </c:pt>
                <c:pt idx="77">
                  <c:v>213.9</c:v>
                </c:pt>
                <c:pt idx="78">
                  <c:v>212.7</c:v>
                </c:pt>
                <c:pt idx="79">
                  <c:v>211.5</c:v>
                </c:pt>
                <c:pt idx="80">
                  <c:v>210.3</c:v>
                </c:pt>
                <c:pt idx="81">
                  <c:v>209.1</c:v>
                </c:pt>
                <c:pt idx="82">
                  <c:v>207.9</c:v>
                </c:pt>
                <c:pt idx="83">
                  <c:v>206.7</c:v>
                </c:pt>
                <c:pt idx="84">
                  <c:v>205.5</c:v>
                </c:pt>
                <c:pt idx="85">
                  <c:v>204.2</c:v>
                </c:pt>
                <c:pt idx="86">
                  <c:v>203.1</c:v>
                </c:pt>
                <c:pt idx="87">
                  <c:v>201.8</c:v>
                </c:pt>
                <c:pt idx="88">
                  <c:v>200.6</c:v>
                </c:pt>
                <c:pt idx="89">
                  <c:v>199.5</c:v>
                </c:pt>
                <c:pt idx="90">
                  <c:v>198.2</c:v>
                </c:pt>
                <c:pt idx="91">
                  <c:v>197</c:v>
                </c:pt>
                <c:pt idx="92">
                  <c:v>195.8</c:v>
                </c:pt>
                <c:pt idx="93">
                  <c:v>194.6</c:v>
                </c:pt>
                <c:pt idx="94">
                  <c:v>193.4</c:v>
                </c:pt>
                <c:pt idx="95">
                  <c:v>192.2</c:v>
                </c:pt>
                <c:pt idx="96">
                  <c:v>191</c:v>
                </c:pt>
                <c:pt idx="97">
                  <c:v>189.8</c:v>
                </c:pt>
                <c:pt idx="98">
                  <c:v>188.6</c:v>
                </c:pt>
                <c:pt idx="99">
                  <c:v>187.4</c:v>
                </c:pt>
                <c:pt idx="100">
                  <c:v>186.2</c:v>
                </c:pt>
                <c:pt idx="101">
                  <c:v>185</c:v>
                </c:pt>
                <c:pt idx="102">
                  <c:v>183.8</c:v>
                </c:pt>
                <c:pt idx="103">
                  <c:v>182.6</c:v>
                </c:pt>
                <c:pt idx="104">
                  <c:v>181.4</c:v>
                </c:pt>
                <c:pt idx="105">
                  <c:v>180.2</c:v>
                </c:pt>
                <c:pt idx="106">
                  <c:v>178.9</c:v>
                </c:pt>
                <c:pt idx="107">
                  <c:v>177.7</c:v>
                </c:pt>
                <c:pt idx="108">
                  <c:v>176.6</c:v>
                </c:pt>
                <c:pt idx="109">
                  <c:v>175.3</c:v>
                </c:pt>
                <c:pt idx="110">
                  <c:v>174.1</c:v>
                </c:pt>
                <c:pt idx="111">
                  <c:v>173</c:v>
                </c:pt>
                <c:pt idx="112">
                  <c:v>171.7</c:v>
                </c:pt>
                <c:pt idx="113">
                  <c:v>170.5</c:v>
                </c:pt>
                <c:pt idx="114">
                  <c:v>169.3</c:v>
                </c:pt>
                <c:pt idx="115">
                  <c:v>168.1</c:v>
                </c:pt>
                <c:pt idx="116">
                  <c:v>166.9</c:v>
                </c:pt>
                <c:pt idx="117">
                  <c:v>165.7</c:v>
                </c:pt>
                <c:pt idx="118">
                  <c:v>164.5</c:v>
                </c:pt>
                <c:pt idx="119">
                  <c:v>163.30000000000001</c:v>
                </c:pt>
                <c:pt idx="120">
                  <c:v>162.1</c:v>
                </c:pt>
                <c:pt idx="121">
                  <c:v>160.9</c:v>
                </c:pt>
                <c:pt idx="122">
                  <c:v>159.69999999999999</c:v>
                </c:pt>
                <c:pt idx="123">
                  <c:v>158.5</c:v>
                </c:pt>
                <c:pt idx="124">
                  <c:v>157.30000000000001</c:v>
                </c:pt>
                <c:pt idx="125">
                  <c:v>156.1</c:v>
                </c:pt>
                <c:pt idx="126">
                  <c:v>154.9</c:v>
                </c:pt>
                <c:pt idx="127">
                  <c:v>153.69999999999999</c:v>
                </c:pt>
                <c:pt idx="128">
                  <c:v>152.5</c:v>
                </c:pt>
                <c:pt idx="129">
                  <c:v>151.30000000000001</c:v>
                </c:pt>
                <c:pt idx="130">
                  <c:v>150.1</c:v>
                </c:pt>
                <c:pt idx="131">
                  <c:v>148.9</c:v>
                </c:pt>
                <c:pt idx="132">
                  <c:v>147.6</c:v>
                </c:pt>
                <c:pt idx="133">
                  <c:v>146.5</c:v>
                </c:pt>
                <c:pt idx="134">
                  <c:v>145.19999999999999</c:v>
                </c:pt>
                <c:pt idx="135">
                  <c:v>144</c:v>
                </c:pt>
                <c:pt idx="136">
                  <c:v>142.80000000000001</c:v>
                </c:pt>
                <c:pt idx="137">
                  <c:v>141.6</c:v>
                </c:pt>
                <c:pt idx="138">
                  <c:v>140.4</c:v>
                </c:pt>
                <c:pt idx="139">
                  <c:v>139.19999999999999</c:v>
                </c:pt>
                <c:pt idx="140">
                  <c:v>138</c:v>
                </c:pt>
                <c:pt idx="141">
                  <c:v>136.80000000000001</c:v>
                </c:pt>
                <c:pt idx="142">
                  <c:v>135.6</c:v>
                </c:pt>
                <c:pt idx="143">
                  <c:v>134.4</c:v>
                </c:pt>
                <c:pt idx="144">
                  <c:v>133.19999999999999</c:v>
                </c:pt>
                <c:pt idx="145">
                  <c:v>132</c:v>
                </c:pt>
                <c:pt idx="146">
                  <c:v>130.80000000000001</c:v>
                </c:pt>
                <c:pt idx="147">
                  <c:v>129.6</c:v>
                </c:pt>
                <c:pt idx="148">
                  <c:v>128.4</c:v>
                </c:pt>
                <c:pt idx="149">
                  <c:v>127.2</c:v>
                </c:pt>
                <c:pt idx="150">
                  <c:v>126</c:v>
                </c:pt>
                <c:pt idx="151">
                  <c:v>124.8</c:v>
                </c:pt>
                <c:pt idx="152">
                  <c:v>123.5</c:v>
                </c:pt>
                <c:pt idx="153">
                  <c:v>122.4</c:v>
                </c:pt>
                <c:pt idx="154">
                  <c:v>121.1</c:v>
                </c:pt>
                <c:pt idx="155">
                  <c:v>120</c:v>
                </c:pt>
                <c:pt idx="156">
                  <c:v>118.8</c:v>
                </c:pt>
                <c:pt idx="157">
                  <c:v>117.5</c:v>
                </c:pt>
                <c:pt idx="158">
                  <c:v>116.4</c:v>
                </c:pt>
                <c:pt idx="159">
                  <c:v>115.1</c:v>
                </c:pt>
                <c:pt idx="160">
                  <c:v>113.9</c:v>
                </c:pt>
                <c:pt idx="161">
                  <c:v>112.7</c:v>
                </c:pt>
                <c:pt idx="162">
                  <c:v>111.5</c:v>
                </c:pt>
                <c:pt idx="163">
                  <c:v>110.3</c:v>
                </c:pt>
                <c:pt idx="164">
                  <c:v>109.1</c:v>
                </c:pt>
                <c:pt idx="165">
                  <c:v>107.9</c:v>
                </c:pt>
                <c:pt idx="166">
                  <c:v>106.7</c:v>
                </c:pt>
                <c:pt idx="167">
                  <c:v>105.5</c:v>
                </c:pt>
                <c:pt idx="168">
                  <c:v>104.3</c:v>
                </c:pt>
                <c:pt idx="169">
                  <c:v>103.1</c:v>
                </c:pt>
                <c:pt idx="170">
                  <c:v>101.9</c:v>
                </c:pt>
                <c:pt idx="171">
                  <c:v>100.7</c:v>
                </c:pt>
                <c:pt idx="172">
                  <c:v>99.5</c:v>
                </c:pt>
                <c:pt idx="173">
                  <c:v>98.3</c:v>
                </c:pt>
                <c:pt idx="174">
                  <c:v>97.1</c:v>
                </c:pt>
                <c:pt idx="175">
                  <c:v>95.9</c:v>
                </c:pt>
                <c:pt idx="176">
                  <c:v>94.7</c:v>
                </c:pt>
                <c:pt idx="177">
                  <c:v>93.5</c:v>
                </c:pt>
                <c:pt idx="178">
                  <c:v>92.3</c:v>
                </c:pt>
                <c:pt idx="179">
                  <c:v>91.1</c:v>
                </c:pt>
                <c:pt idx="180">
                  <c:v>89.9</c:v>
                </c:pt>
                <c:pt idx="181">
                  <c:v>88.7</c:v>
                </c:pt>
                <c:pt idx="182">
                  <c:v>87.5</c:v>
                </c:pt>
                <c:pt idx="183">
                  <c:v>86.3</c:v>
                </c:pt>
                <c:pt idx="184">
                  <c:v>85.1</c:v>
                </c:pt>
                <c:pt idx="185">
                  <c:v>83.8</c:v>
                </c:pt>
                <c:pt idx="186">
                  <c:v>82.7</c:v>
                </c:pt>
                <c:pt idx="187">
                  <c:v>81.400000000000006</c:v>
                </c:pt>
                <c:pt idx="188">
                  <c:v>80.3</c:v>
                </c:pt>
                <c:pt idx="189">
                  <c:v>79</c:v>
                </c:pt>
                <c:pt idx="190">
                  <c:v>77.8</c:v>
                </c:pt>
                <c:pt idx="191">
                  <c:v>76.599999999999994</c:v>
                </c:pt>
                <c:pt idx="192">
                  <c:v>75.400000000000006</c:v>
                </c:pt>
                <c:pt idx="193">
                  <c:v>74.2</c:v>
                </c:pt>
                <c:pt idx="194">
                  <c:v>73</c:v>
                </c:pt>
                <c:pt idx="195">
                  <c:v>71.8</c:v>
                </c:pt>
                <c:pt idx="196">
                  <c:v>70.599999999999994</c:v>
                </c:pt>
                <c:pt idx="197">
                  <c:v>69.3</c:v>
                </c:pt>
                <c:pt idx="198">
                  <c:v>68.2</c:v>
                </c:pt>
                <c:pt idx="199">
                  <c:v>66.900000000000006</c:v>
                </c:pt>
                <c:pt idx="200">
                  <c:v>65.7</c:v>
                </c:pt>
                <c:pt idx="201">
                  <c:v>64.5</c:v>
                </c:pt>
                <c:pt idx="202">
                  <c:v>63.3</c:v>
                </c:pt>
                <c:pt idx="203">
                  <c:v>62.1</c:v>
                </c:pt>
                <c:pt idx="204">
                  <c:v>60.9</c:v>
                </c:pt>
                <c:pt idx="205">
                  <c:v>59.7</c:v>
                </c:pt>
                <c:pt idx="206">
                  <c:v>58.5</c:v>
                </c:pt>
                <c:pt idx="207">
                  <c:v>57.3</c:v>
                </c:pt>
                <c:pt idx="208">
                  <c:v>56.1</c:v>
                </c:pt>
                <c:pt idx="209">
                  <c:v>54.9</c:v>
                </c:pt>
                <c:pt idx="210">
                  <c:v>53.7</c:v>
                </c:pt>
                <c:pt idx="211">
                  <c:v>52.4</c:v>
                </c:pt>
                <c:pt idx="212">
                  <c:v>51.2</c:v>
                </c:pt>
                <c:pt idx="213">
                  <c:v>50</c:v>
                </c:pt>
                <c:pt idx="214">
                  <c:v>48.8</c:v>
                </c:pt>
                <c:pt idx="215">
                  <c:v>47.6</c:v>
                </c:pt>
                <c:pt idx="216">
                  <c:v>46.4</c:v>
                </c:pt>
                <c:pt idx="217">
                  <c:v>45.2</c:v>
                </c:pt>
                <c:pt idx="218">
                  <c:v>44</c:v>
                </c:pt>
                <c:pt idx="219">
                  <c:v>42.8</c:v>
                </c:pt>
                <c:pt idx="220">
                  <c:v>41.6</c:v>
                </c:pt>
                <c:pt idx="221">
                  <c:v>40.4</c:v>
                </c:pt>
                <c:pt idx="222">
                  <c:v>39.200000000000003</c:v>
                </c:pt>
                <c:pt idx="223">
                  <c:v>38</c:v>
                </c:pt>
                <c:pt idx="224">
                  <c:v>36.799999999999997</c:v>
                </c:pt>
                <c:pt idx="225">
                  <c:v>35.6</c:v>
                </c:pt>
                <c:pt idx="226">
                  <c:v>34.4</c:v>
                </c:pt>
                <c:pt idx="227">
                  <c:v>33.200000000000003</c:v>
                </c:pt>
                <c:pt idx="228">
                  <c:v>31.9</c:v>
                </c:pt>
                <c:pt idx="229">
                  <c:v>30.7</c:v>
                </c:pt>
                <c:pt idx="230">
                  <c:v>29.5</c:v>
                </c:pt>
                <c:pt idx="231">
                  <c:v>28.3</c:v>
                </c:pt>
                <c:pt idx="232">
                  <c:v>27.1</c:v>
                </c:pt>
                <c:pt idx="233">
                  <c:v>25.9</c:v>
                </c:pt>
                <c:pt idx="234">
                  <c:v>24.7</c:v>
                </c:pt>
                <c:pt idx="235">
                  <c:v>23.5</c:v>
                </c:pt>
                <c:pt idx="236">
                  <c:v>22.3</c:v>
                </c:pt>
                <c:pt idx="237">
                  <c:v>21.1</c:v>
                </c:pt>
                <c:pt idx="238">
                  <c:v>19.899999999999999</c:v>
                </c:pt>
                <c:pt idx="239">
                  <c:v>18.600000000000001</c:v>
                </c:pt>
                <c:pt idx="240">
                  <c:v>17.5</c:v>
                </c:pt>
                <c:pt idx="241">
                  <c:v>16.3</c:v>
                </c:pt>
                <c:pt idx="242">
                  <c:v>15</c:v>
                </c:pt>
                <c:pt idx="243">
                  <c:v>13.8</c:v>
                </c:pt>
                <c:pt idx="244">
                  <c:v>12.6</c:v>
                </c:pt>
                <c:pt idx="245">
                  <c:v>11.4</c:v>
                </c:pt>
                <c:pt idx="246">
                  <c:v>10.199999999999999</c:v>
                </c:pt>
                <c:pt idx="247">
                  <c:v>9</c:v>
                </c:pt>
                <c:pt idx="248">
                  <c:v>7.8</c:v>
                </c:pt>
                <c:pt idx="249">
                  <c:v>6.6</c:v>
                </c:pt>
                <c:pt idx="250">
                  <c:v>5.4</c:v>
                </c:pt>
                <c:pt idx="251">
                  <c:v>4.2</c:v>
                </c:pt>
                <c:pt idx="252">
                  <c:v>2.9</c:v>
                </c:pt>
                <c:pt idx="253">
                  <c:v>1.8</c:v>
                </c:pt>
                <c:pt idx="254">
                  <c:v>0.5</c:v>
                </c:pt>
                <c:pt idx="255">
                  <c:v>-0.5</c:v>
                </c:pt>
              </c:numCache>
            </c:numRef>
          </c:xVal>
          <c:yVal>
            <c:numRef>
              <c:f>'Rendements énergie et DSP'!$G$577:$G$832</c:f>
              <c:numCache>
                <c:formatCode>General</c:formatCode>
                <c:ptCount val="256"/>
                <c:pt idx="0">
                  <c:v>20.890311319999999</c:v>
                </c:pt>
                <c:pt idx="1">
                  <c:v>21.123072449999999</c:v>
                </c:pt>
                <c:pt idx="2">
                  <c:v>21.216176900000001</c:v>
                </c:pt>
                <c:pt idx="3">
                  <c:v>21.350014550000001</c:v>
                </c:pt>
                <c:pt idx="4">
                  <c:v>21.553680539999998</c:v>
                </c:pt>
                <c:pt idx="5">
                  <c:v>21.6293279</c:v>
                </c:pt>
                <c:pt idx="6">
                  <c:v>21.815536810000001</c:v>
                </c:pt>
                <c:pt idx="7">
                  <c:v>21.966831540000001</c:v>
                </c:pt>
                <c:pt idx="8">
                  <c:v>22.14140239</c:v>
                </c:pt>
                <c:pt idx="9">
                  <c:v>22.269421009999999</c:v>
                </c:pt>
                <c:pt idx="10">
                  <c:v>22.414896710000001</c:v>
                </c:pt>
                <c:pt idx="11">
                  <c:v>22.531277280000001</c:v>
                </c:pt>
                <c:pt idx="12">
                  <c:v>22.746581320000001</c:v>
                </c:pt>
                <c:pt idx="13">
                  <c:v>22.81059063</c:v>
                </c:pt>
                <c:pt idx="14">
                  <c:v>23.066627870000001</c:v>
                </c:pt>
                <c:pt idx="15">
                  <c:v>23.14227524</c:v>
                </c:pt>
                <c:pt idx="16">
                  <c:v>23.281931920000002</c:v>
                </c:pt>
                <c:pt idx="17">
                  <c:v>23.520512069999999</c:v>
                </c:pt>
                <c:pt idx="18">
                  <c:v>23.62525458</c:v>
                </c:pt>
                <c:pt idx="19">
                  <c:v>23.794006400000001</c:v>
                </c:pt>
                <c:pt idx="20">
                  <c:v>23.962758220000001</c:v>
                </c:pt>
                <c:pt idx="21">
                  <c:v>24.102414899999999</c:v>
                </c:pt>
                <c:pt idx="22">
                  <c:v>24.230433519999998</c:v>
                </c:pt>
                <c:pt idx="23">
                  <c:v>24.40500436</c:v>
                </c:pt>
                <c:pt idx="24">
                  <c:v>24.591213270000001</c:v>
                </c:pt>
                <c:pt idx="25">
                  <c:v>24.823974400000001</c:v>
                </c:pt>
                <c:pt idx="26">
                  <c:v>24.922897880000001</c:v>
                </c:pt>
                <c:pt idx="27">
                  <c:v>25.12074484</c:v>
                </c:pt>
                <c:pt idx="28">
                  <c:v>25.260401510000001</c:v>
                </c:pt>
                <c:pt idx="29">
                  <c:v>25.376782080000002</c:v>
                </c:pt>
                <c:pt idx="30">
                  <c:v>25.60372418</c:v>
                </c:pt>
                <c:pt idx="31">
                  <c:v>25.778295020000002</c:v>
                </c:pt>
                <c:pt idx="32">
                  <c:v>25.90049462</c:v>
                </c:pt>
                <c:pt idx="33">
                  <c:v>26.162350889999999</c:v>
                </c:pt>
                <c:pt idx="34">
                  <c:v>26.226360199999998</c:v>
                </c:pt>
                <c:pt idx="35">
                  <c:v>26.424207160000002</c:v>
                </c:pt>
                <c:pt idx="36">
                  <c:v>26.622054120000001</c:v>
                </c:pt>
                <c:pt idx="37">
                  <c:v>26.837358160000001</c:v>
                </c:pt>
                <c:pt idx="38">
                  <c:v>27.041024149999998</c:v>
                </c:pt>
                <c:pt idx="39">
                  <c:v>27.128309569999999</c:v>
                </c:pt>
                <c:pt idx="40">
                  <c:v>27.36688973</c:v>
                </c:pt>
                <c:pt idx="41">
                  <c:v>27.576374749999999</c:v>
                </c:pt>
                <c:pt idx="42">
                  <c:v>27.675298229999999</c:v>
                </c:pt>
                <c:pt idx="43">
                  <c:v>27.919697410000001</c:v>
                </c:pt>
                <c:pt idx="44">
                  <c:v>28.105906310000002</c:v>
                </c:pt>
                <c:pt idx="45">
                  <c:v>28.315391330000001</c:v>
                </c:pt>
                <c:pt idx="46">
                  <c:v>28.466686060000001</c:v>
                </c:pt>
                <c:pt idx="47">
                  <c:v>28.705266219999999</c:v>
                </c:pt>
                <c:pt idx="48">
                  <c:v>28.874018039999999</c:v>
                </c:pt>
                <c:pt idx="49">
                  <c:v>29.100960140000002</c:v>
                </c:pt>
                <c:pt idx="50">
                  <c:v>29.17660751</c:v>
                </c:pt>
                <c:pt idx="51">
                  <c:v>29.5257492</c:v>
                </c:pt>
                <c:pt idx="52">
                  <c:v>29.7119581</c:v>
                </c:pt>
                <c:pt idx="53">
                  <c:v>29.915624090000001</c:v>
                </c:pt>
                <c:pt idx="54">
                  <c:v>30.026185630000001</c:v>
                </c:pt>
                <c:pt idx="55">
                  <c:v>30.27640384</c:v>
                </c:pt>
                <c:pt idx="56">
                  <c:v>30.49170788</c:v>
                </c:pt>
                <c:pt idx="57">
                  <c:v>30.683735819999999</c:v>
                </c:pt>
                <c:pt idx="58">
                  <c:v>30.852487629999999</c:v>
                </c:pt>
                <c:pt idx="59">
                  <c:v>31.021239449999999</c:v>
                </c:pt>
                <c:pt idx="60">
                  <c:v>31.27145767</c:v>
                </c:pt>
                <c:pt idx="61">
                  <c:v>31.440209490000001</c:v>
                </c:pt>
                <c:pt idx="62">
                  <c:v>31.690427700000001</c:v>
                </c:pt>
                <c:pt idx="63">
                  <c:v>31.882455629999999</c:v>
                </c:pt>
                <c:pt idx="64">
                  <c:v>32.179226069999999</c:v>
                </c:pt>
                <c:pt idx="65">
                  <c:v>32.31888275</c:v>
                </c:pt>
                <c:pt idx="66">
                  <c:v>32.656386380000001</c:v>
                </c:pt>
                <c:pt idx="67">
                  <c:v>32.825138199999998</c:v>
                </c:pt>
                <c:pt idx="68">
                  <c:v>32.99970905</c:v>
                </c:pt>
                <c:pt idx="69">
                  <c:v>33.24992726</c:v>
                </c:pt>
                <c:pt idx="70">
                  <c:v>33.424498110000002</c:v>
                </c:pt>
                <c:pt idx="71">
                  <c:v>33.779458830000003</c:v>
                </c:pt>
                <c:pt idx="72">
                  <c:v>33.988943849999998</c:v>
                </c:pt>
                <c:pt idx="73">
                  <c:v>34.140238580000002</c:v>
                </c:pt>
                <c:pt idx="74">
                  <c:v>34.37881874</c:v>
                </c:pt>
                <c:pt idx="75">
                  <c:v>34.693046260000003</c:v>
                </c:pt>
                <c:pt idx="76">
                  <c:v>34.885074189999997</c:v>
                </c:pt>
                <c:pt idx="77">
                  <c:v>35.007273789999999</c:v>
                </c:pt>
                <c:pt idx="78">
                  <c:v>35.333139369999998</c:v>
                </c:pt>
                <c:pt idx="79">
                  <c:v>35.530986329999998</c:v>
                </c:pt>
                <c:pt idx="80">
                  <c:v>35.752109400000002</c:v>
                </c:pt>
                <c:pt idx="81">
                  <c:v>36.013965669999997</c:v>
                </c:pt>
                <c:pt idx="82">
                  <c:v>36.270002910000002</c:v>
                </c:pt>
                <c:pt idx="83">
                  <c:v>36.50858307</c:v>
                </c:pt>
                <c:pt idx="84">
                  <c:v>36.747163219999997</c:v>
                </c:pt>
                <c:pt idx="85">
                  <c:v>37.032295609999998</c:v>
                </c:pt>
                <c:pt idx="86">
                  <c:v>37.247599649999998</c:v>
                </c:pt>
                <c:pt idx="87">
                  <c:v>37.579284260000001</c:v>
                </c:pt>
                <c:pt idx="88">
                  <c:v>37.765493159999998</c:v>
                </c:pt>
                <c:pt idx="89">
                  <c:v>38.044806520000002</c:v>
                </c:pt>
                <c:pt idx="90">
                  <c:v>38.289205699999997</c:v>
                </c:pt>
                <c:pt idx="91">
                  <c:v>38.481233629999998</c:v>
                </c:pt>
                <c:pt idx="92">
                  <c:v>38.830375330000003</c:v>
                </c:pt>
                <c:pt idx="93">
                  <c:v>38.993308120000002</c:v>
                </c:pt>
                <c:pt idx="94">
                  <c:v>39.342449809999998</c:v>
                </c:pt>
                <c:pt idx="95">
                  <c:v>39.691591500000001</c:v>
                </c:pt>
                <c:pt idx="96">
                  <c:v>39.825429149999998</c:v>
                </c:pt>
                <c:pt idx="97">
                  <c:v>40.174570850000002</c:v>
                </c:pt>
                <c:pt idx="98">
                  <c:v>40.418970029999997</c:v>
                </c:pt>
                <c:pt idx="99">
                  <c:v>40.709921440000002</c:v>
                </c:pt>
                <c:pt idx="100">
                  <c:v>41.029967999999997</c:v>
                </c:pt>
                <c:pt idx="101">
                  <c:v>41.256910099999999</c:v>
                </c:pt>
                <c:pt idx="102">
                  <c:v>41.6293279</c:v>
                </c:pt>
                <c:pt idx="103">
                  <c:v>41.978469599999997</c:v>
                </c:pt>
                <c:pt idx="104">
                  <c:v>42.106488220000003</c:v>
                </c:pt>
                <c:pt idx="105">
                  <c:v>42.397439630000001</c:v>
                </c:pt>
                <c:pt idx="106">
                  <c:v>42.583648529999998</c:v>
                </c:pt>
                <c:pt idx="107">
                  <c:v>43.078265930000001</c:v>
                </c:pt>
                <c:pt idx="108">
                  <c:v>43.386674429999999</c:v>
                </c:pt>
                <c:pt idx="109">
                  <c:v>43.537969160000003</c:v>
                </c:pt>
                <c:pt idx="110">
                  <c:v>43.968577250000003</c:v>
                </c:pt>
                <c:pt idx="111">
                  <c:v>44.201338380000003</c:v>
                </c:pt>
                <c:pt idx="112">
                  <c:v>44.469013670000002</c:v>
                </c:pt>
                <c:pt idx="113">
                  <c:v>44.812336340000002</c:v>
                </c:pt>
                <c:pt idx="114">
                  <c:v>44.998545239999999</c:v>
                </c:pt>
                <c:pt idx="115">
                  <c:v>45.3185918</c:v>
                </c:pt>
                <c:pt idx="116">
                  <c:v>45.749199879999999</c:v>
                </c:pt>
                <c:pt idx="117">
                  <c:v>46.045970320000002</c:v>
                </c:pt>
                <c:pt idx="118">
                  <c:v>46.354378820000001</c:v>
                </c:pt>
                <c:pt idx="119">
                  <c:v>46.709339540000002</c:v>
                </c:pt>
                <c:pt idx="120">
                  <c:v>47.035205120000001</c:v>
                </c:pt>
                <c:pt idx="121">
                  <c:v>47.361070699999999</c:v>
                </c:pt>
                <c:pt idx="122">
                  <c:v>47.617107939999997</c:v>
                </c:pt>
                <c:pt idx="123">
                  <c:v>47.983706720000001</c:v>
                </c:pt>
                <c:pt idx="124">
                  <c:v>48.263020079999997</c:v>
                </c:pt>
                <c:pt idx="125">
                  <c:v>48.460867039999997</c:v>
                </c:pt>
                <c:pt idx="126">
                  <c:v>48.89729415</c:v>
                </c:pt>
                <c:pt idx="127">
                  <c:v>49.182426530000001</c:v>
                </c:pt>
                <c:pt idx="128">
                  <c:v>49.566482399999998</c:v>
                </c:pt>
                <c:pt idx="129">
                  <c:v>49.967995340000002</c:v>
                </c:pt>
                <c:pt idx="130">
                  <c:v>50.2065755</c:v>
                </c:pt>
                <c:pt idx="131">
                  <c:v>50.497526909999998</c:v>
                </c:pt>
                <c:pt idx="132">
                  <c:v>50.986325280000003</c:v>
                </c:pt>
                <c:pt idx="133">
                  <c:v>51.213267379999998</c:v>
                </c:pt>
                <c:pt idx="134">
                  <c:v>51.667151590000003</c:v>
                </c:pt>
                <c:pt idx="135">
                  <c:v>51.934826880000003</c:v>
                </c:pt>
                <c:pt idx="136">
                  <c:v>52.260692460000001</c:v>
                </c:pt>
                <c:pt idx="137">
                  <c:v>52.697119579999999</c:v>
                </c:pt>
                <c:pt idx="138">
                  <c:v>52.99970905</c:v>
                </c:pt>
                <c:pt idx="139">
                  <c:v>53.476869360000002</c:v>
                </c:pt>
                <c:pt idx="140">
                  <c:v>53.709630490000002</c:v>
                </c:pt>
                <c:pt idx="141">
                  <c:v>54.064591210000003</c:v>
                </c:pt>
                <c:pt idx="142">
                  <c:v>54.594122779999999</c:v>
                </c:pt>
                <c:pt idx="143">
                  <c:v>54.832702939999997</c:v>
                </c:pt>
                <c:pt idx="144">
                  <c:v>55.240034909999999</c:v>
                </c:pt>
                <c:pt idx="145">
                  <c:v>55.624090780000003</c:v>
                </c:pt>
                <c:pt idx="146">
                  <c:v>55.874308990000003</c:v>
                </c:pt>
                <c:pt idx="147">
                  <c:v>56.386383469999998</c:v>
                </c:pt>
                <c:pt idx="148">
                  <c:v>56.601687519999999</c:v>
                </c:pt>
                <c:pt idx="149">
                  <c:v>57.003200470000003</c:v>
                </c:pt>
                <c:pt idx="150">
                  <c:v>57.445446609999998</c:v>
                </c:pt>
                <c:pt idx="151">
                  <c:v>57.846959560000002</c:v>
                </c:pt>
                <c:pt idx="152">
                  <c:v>58.184463190000002</c:v>
                </c:pt>
                <c:pt idx="153">
                  <c:v>58.632528370000003</c:v>
                </c:pt>
                <c:pt idx="154">
                  <c:v>58.894384639999998</c:v>
                </c:pt>
                <c:pt idx="155">
                  <c:v>59.324992729999998</c:v>
                </c:pt>
                <c:pt idx="156">
                  <c:v>59.784695960000001</c:v>
                </c:pt>
                <c:pt idx="157">
                  <c:v>60.261856270000003</c:v>
                </c:pt>
                <c:pt idx="158">
                  <c:v>60.558626709999999</c:v>
                </c:pt>
                <c:pt idx="159">
                  <c:v>61.041606049999999</c:v>
                </c:pt>
                <c:pt idx="160">
                  <c:v>61.443119000000003</c:v>
                </c:pt>
                <c:pt idx="161">
                  <c:v>61.850450969999997</c:v>
                </c:pt>
                <c:pt idx="162">
                  <c:v>62.187954609999998</c:v>
                </c:pt>
                <c:pt idx="163">
                  <c:v>62.414896710000001</c:v>
                </c:pt>
                <c:pt idx="164">
                  <c:v>63.130637180000001</c:v>
                </c:pt>
                <c:pt idx="165">
                  <c:v>63.497235959999998</c:v>
                </c:pt>
                <c:pt idx="166">
                  <c:v>63.863834740000001</c:v>
                </c:pt>
                <c:pt idx="167">
                  <c:v>64.381728249999995</c:v>
                </c:pt>
                <c:pt idx="168">
                  <c:v>64.730869940000005</c:v>
                </c:pt>
                <c:pt idx="169">
                  <c:v>65.167297059999996</c:v>
                </c:pt>
                <c:pt idx="170">
                  <c:v>65.545533899999995</c:v>
                </c:pt>
                <c:pt idx="171">
                  <c:v>66.034332269999993</c:v>
                </c:pt>
                <c:pt idx="172">
                  <c:v>66.511492579999995</c:v>
                </c:pt>
                <c:pt idx="173">
                  <c:v>66.901367469999997</c:v>
                </c:pt>
                <c:pt idx="174">
                  <c:v>67.215594999999993</c:v>
                </c:pt>
                <c:pt idx="175">
                  <c:v>67.832411989999997</c:v>
                </c:pt>
                <c:pt idx="176">
                  <c:v>68.175734649999995</c:v>
                </c:pt>
                <c:pt idx="177">
                  <c:v>68.693628160000003</c:v>
                </c:pt>
                <c:pt idx="178">
                  <c:v>69.147512370000001</c:v>
                </c:pt>
                <c:pt idx="179">
                  <c:v>69.566482399999998</c:v>
                </c:pt>
                <c:pt idx="180">
                  <c:v>69.997090490000005</c:v>
                </c:pt>
                <c:pt idx="181">
                  <c:v>70.381146349999995</c:v>
                </c:pt>
                <c:pt idx="182">
                  <c:v>70.887401800000006</c:v>
                </c:pt>
                <c:pt idx="183">
                  <c:v>71.463485599999998</c:v>
                </c:pt>
                <c:pt idx="184">
                  <c:v>71.800989229999999</c:v>
                </c:pt>
                <c:pt idx="185">
                  <c:v>72.342158859999998</c:v>
                </c:pt>
                <c:pt idx="186">
                  <c:v>72.81931917</c:v>
                </c:pt>
                <c:pt idx="187">
                  <c:v>73.290660459999998</c:v>
                </c:pt>
                <c:pt idx="188">
                  <c:v>73.773639799999998</c:v>
                </c:pt>
                <c:pt idx="189">
                  <c:v>74.204247890000005</c:v>
                </c:pt>
                <c:pt idx="190">
                  <c:v>74.594122780000006</c:v>
                </c:pt>
                <c:pt idx="191">
                  <c:v>75.013092810000003</c:v>
                </c:pt>
                <c:pt idx="192">
                  <c:v>75.466977009999994</c:v>
                </c:pt>
                <c:pt idx="193">
                  <c:v>76.072155949999996</c:v>
                </c:pt>
                <c:pt idx="194">
                  <c:v>76.578411410000001</c:v>
                </c:pt>
                <c:pt idx="195">
                  <c:v>76.851905729999999</c:v>
                </c:pt>
                <c:pt idx="196">
                  <c:v>77.45708467</c:v>
                </c:pt>
                <c:pt idx="197">
                  <c:v>78.021530400000003</c:v>
                </c:pt>
                <c:pt idx="198">
                  <c:v>78.417224320000003</c:v>
                </c:pt>
                <c:pt idx="199">
                  <c:v>78.917660749999996</c:v>
                </c:pt>
                <c:pt idx="200">
                  <c:v>79.354087870000001</c:v>
                </c:pt>
                <c:pt idx="201">
                  <c:v>79.871981379999994</c:v>
                </c:pt>
                <c:pt idx="202">
                  <c:v>80.308408499999999</c:v>
                </c:pt>
                <c:pt idx="203">
                  <c:v>80.983415769999993</c:v>
                </c:pt>
                <c:pt idx="204">
                  <c:v>81.402385800000005</c:v>
                </c:pt>
                <c:pt idx="205">
                  <c:v>81.902822229999998</c:v>
                </c:pt>
                <c:pt idx="206">
                  <c:v>82.37998254</c:v>
                </c:pt>
                <c:pt idx="207">
                  <c:v>82.897876049999994</c:v>
                </c:pt>
                <c:pt idx="208">
                  <c:v>83.357579279999996</c:v>
                </c:pt>
                <c:pt idx="209">
                  <c:v>83.95693919</c:v>
                </c:pt>
                <c:pt idx="210">
                  <c:v>84.533022990000006</c:v>
                </c:pt>
                <c:pt idx="211">
                  <c:v>84.951993020000003</c:v>
                </c:pt>
                <c:pt idx="212">
                  <c:v>85.551352919999999</c:v>
                </c:pt>
                <c:pt idx="213">
                  <c:v>85.85394239</c:v>
                </c:pt>
                <c:pt idx="214">
                  <c:v>86.49985452</c:v>
                </c:pt>
                <c:pt idx="215">
                  <c:v>86.953738729999998</c:v>
                </c:pt>
                <c:pt idx="216">
                  <c:v>87.494908350000003</c:v>
                </c:pt>
                <c:pt idx="217">
                  <c:v>88.164096599999993</c:v>
                </c:pt>
                <c:pt idx="218">
                  <c:v>88.553971489999995</c:v>
                </c:pt>
                <c:pt idx="219">
                  <c:v>89.025312769999999</c:v>
                </c:pt>
                <c:pt idx="220">
                  <c:v>89.496654059999997</c:v>
                </c:pt>
                <c:pt idx="221">
                  <c:v>90.107652020000003</c:v>
                </c:pt>
                <c:pt idx="222">
                  <c:v>90.410241490000004</c:v>
                </c:pt>
                <c:pt idx="223">
                  <c:v>91.1550771</c:v>
                </c:pt>
                <c:pt idx="224">
                  <c:v>91.696246729999999</c:v>
                </c:pt>
                <c:pt idx="225">
                  <c:v>92.068664530000007</c:v>
                </c:pt>
                <c:pt idx="226">
                  <c:v>92.598196099999996</c:v>
                </c:pt>
                <c:pt idx="227">
                  <c:v>93.098632530000003</c:v>
                </c:pt>
                <c:pt idx="228">
                  <c:v>93.762001749999996</c:v>
                </c:pt>
                <c:pt idx="229">
                  <c:v>94.029677039999996</c:v>
                </c:pt>
                <c:pt idx="230">
                  <c:v>94.652313059999997</c:v>
                </c:pt>
                <c:pt idx="231">
                  <c:v>95.274949079999999</c:v>
                </c:pt>
                <c:pt idx="232">
                  <c:v>95.699738139999994</c:v>
                </c:pt>
                <c:pt idx="233">
                  <c:v>96.334012220000005</c:v>
                </c:pt>
                <c:pt idx="234">
                  <c:v>96.624963629999996</c:v>
                </c:pt>
                <c:pt idx="235">
                  <c:v>97.142857140000004</c:v>
                </c:pt>
                <c:pt idx="236">
                  <c:v>97.800407329999999</c:v>
                </c:pt>
                <c:pt idx="237">
                  <c:v>98.341576959999998</c:v>
                </c:pt>
                <c:pt idx="238">
                  <c:v>98.673261569999994</c:v>
                </c:pt>
                <c:pt idx="239">
                  <c:v>99.016584230000007</c:v>
                </c:pt>
                <c:pt idx="240">
                  <c:v>99.307535639999998</c:v>
                </c:pt>
                <c:pt idx="241">
                  <c:v>99.74978179</c:v>
                </c:pt>
                <c:pt idx="242">
                  <c:v>100</c:v>
                </c:pt>
                <c:pt idx="243">
                  <c:v>99.918533600000004</c:v>
                </c:pt>
                <c:pt idx="244">
                  <c:v>99.743962760000002</c:v>
                </c:pt>
                <c:pt idx="245">
                  <c:v>99.255164390000004</c:v>
                </c:pt>
                <c:pt idx="246">
                  <c:v>98.475414610000001</c:v>
                </c:pt>
                <c:pt idx="247">
                  <c:v>97.078847830000001</c:v>
                </c:pt>
                <c:pt idx="248">
                  <c:v>95.135292410000005</c:v>
                </c:pt>
                <c:pt idx="249">
                  <c:v>92.045388419999995</c:v>
                </c:pt>
                <c:pt idx="250">
                  <c:v>87.966249640000001</c:v>
                </c:pt>
                <c:pt idx="251">
                  <c:v>82.12976433</c:v>
                </c:pt>
                <c:pt idx="252">
                  <c:v>72.091940649999998</c:v>
                </c:pt>
                <c:pt idx="253">
                  <c:v>62.071574050000002</c:v>
                </c:pt>
                <c:pt idx="254">
                  <c:v>54.91416933</c:v>
                </c:pt>
                <c:pt idx="255">
                  <c:v>51.061972650000001</c:v>
                </c:pt>
              </c:numCache>
            </c:numRef>
          </c:yVal>
          <c:smooth val="0"/>
          <c:extLst>
            <c:ext xmlns:c16="http://schemas.microsoft.com/office/drawing/2014/chart" uri="{C3380CC4-5D6E-409C-BE32-E72D297353CC}">
              <c16:uniqueId val="{00000000-E1D0-40F2-BB77-C66125B6A9B7}"/>
            </c:ext>
          </c:extLst>
        </c:ser>
        <c:ser>
          <c:idx val="1"/>
          <c:order val="1"/>
          <c:tx>
            <c:v>X6 FFF</c:v>
          </c:tx>
          <c:spPr>
            <a:ln w="12700" cap="rnd">
              <a:solidFill>
                <a:schemeClr val="accent2"/>
              </a:solidFill>
              <a:round/>
            </a:ln>
            <a:effectLst/>
          </c:spPr>
          <c:marker>
            <c:symbol val="none"/>
          </c:marker>
          <c:xVal>
            <c:numRef>
              <c:f>'Rendements énergie et DSP'!$C$853:$C$1108</c:f>
              <c:numCache>
                <c:formatCode>General</c:formatCode>
                <c:ptCount val="256"/>
                <c:pt idx="0">
                  <c:v>306.60000000000002</c:v>
                </c:pt>
                <c:pt idx="1">
                  <c:v>305.3</c:v>
                </c:pt>
                <c:pt idx="2">
                  <c:v>304.10000000000002</c:v>
                </c:pt>
                <c:pt idx="3">
                  <c:v>302.89999999999998</c:v>
                </c:pt>
                <c:pt idx="4">
                  <c:v>301.7</c:v>
                </c:pt>
                <c:pt idx="5">
                  <c:v>300.5</c:v>
                </c:pt>
                <c:pt idx="6">
                  <c:v>299.3</c:v>
                </c:pt>
                <c:pt idx="7">
                  <c:v>298.10000000000002</c:v>
                </c:pt>
                <c:pt idx="8">
                  <c:v>296.89999999999998</c:v>
                </c:pt>
                <c:pt idx="9">
                  <c:v>295.7</c:v>
                </c:pt>
                <c:pt idx="10">
                  <c:v>294.5</c:v>
                </c:pt>
                <c:pt idx="11">
                  <c:v>293.3</c:v>
                </c:pt>
                <c:pt idx="12">
                  <c:v>292.10000000000002</c:v>
                </c:pt>
                <c:pt idx="13">
                  <c:v>290.89999999999998</c:v>
                </c:pt>
                <c:pt idx="14">
                  <c:v>289.7</c:v>
                </c:pt>
                <c:pt idx="15">
                  <c:v>288.5</c:v>
                </c:pt>
                <c:pt idx="16">
                  <c:v>287.3</c:v>
                </c:pt>
                <c:pt idx="17">
                  <c:v>286.10000000000002</c:v>
                </c:pt>
                <c:pt idx="18">
                  <c:v>284.89999999999998</c:v>
                </c:pt>
                <c:pt idx="19">
                  <c:v>283.7</c:v>
                </c:pt>
                <c:pt idx="20">
                  <c:v>282.39999999999998</c:v>
                </c:pt>
                <c:pt idx="21">
                  <c:v>281.2</c:v>
                </c:pt>
                <c:pt idx="22">
                  <c:v>280</c:v>
                </c:pt>
                <c:pt idx="23">
                  <c:v>278.8</c:v>
                </c:pt>
                <c:pt idx="24">
                  <c:v>277.60000000000002</c:v>
                </c:pt>
                <c:pt idx="25">
                  <c:v>276.39999999999998</c:v>
                </c:pt>
                <c:pt idx="26">
                  <c:v>275.2</c:v>
                </c:pt>
                <c:pt idx="27">
                  <c:v>274</c:v>
                </c:pt>
                <c:pt idx="28">
                  <c:v>272.8</c:v>
                </c:pt>
                <c:pt idx="29">
                  <c:v>271.60000000000002</c:v>
                </c:pt>
                <c:pt idx="30">
                  <c:v>270.39999999999998</c:v>
                </c:pt>
                <c:pt idx="31">
                  <c:v>269.2</c:v>
                </c:pt>
                <c:pt idx="32">
                  <c:v>268</c:v>
                </c:pt>
                <c:pt idx="33">
                  <c:v>266.8</c:v>
                </c:pt>
                <c:pt idx="34">
                  <c:v>265.60000000000002</c:v>
                </c:pt>
                <c:pt idx="35">
                  <c:v>264.39999999999998</c:v>
                </c:pt>
                <c:pt idx="36">
                  <c:v>263.2</c:v>
                </c:pt>
                <c:pt idx="37">
                  <c:v>262</c:v>
                </c:pt>
                <c:pt idx="38">
                  <c:v>260.8</c:v>
                </c:pt>
                <c:pt idx="39">
                  <c:v>259.60000000000002</c:v>
                </c:pt>
                <c:pt idx="40">
                  <c:v>258.39999999999998</c:v>
                </c:pt>
                <c:pt idx="41">
                  <c:v>257.2</c:v>
                </c:pt>
                <c:pt idx="42">
                  <c:v>256</c:v>
                </c:pt>
                <c:pt idx="43">
                  <c:v>254.8</c:v>
                </c:pt>
                <c:pt idx="44">
                  <c:v>253.5</c:v>
                </c:pt>
                <c:pt idx="45">
                  <c:v>252.3</c:v>
                </c:pt>
                <c:pt idx="46">
                  <c:v>251.2</c:v>
                </c:pt>
                <c:pt idx="47">
                  <c:v>249.9</c:v>
                </c:pt>
                <c:pt idx="48">
                  <c:v>248.7</c:v>
                </c:pt>
                <c:pt idx="49">
                  <c:v>247.5</c:v>
                </c:pt>
                <c:pt idx="50">
                  <c:v>246.3</c:v>
                </c:pt>
                <c:pt idx="51">
                  <c:v>245.1</c:v>
                </c:pt>
                <c:pt idx="52">
                  <c:v>243.9</c:v>
                </c:pt>
                <c:pt idx="53">
                  <c:v>242.7</c:v>
                </c:pt>
                <c:pt idx="54">
                  <c:v>241.5</c:v>
                </c:pt>
                <c:pt idx="55">
                  <c:v>240.3</c:v>
                </c:pt>
                <c:pt idx="56">
                  <c:v>239.1</c:v>
                </c:pt>
                <c:pt idx="57">
                  <c:v>237.9</c:v>
                </c:pt>
                <c:pt idx="58">
                  <c:v>236.7</c:v>
                </c:pt>
                <c:pt idx="59">
                  <c:v>235.5</c:v>
                </c:pt>
                <c:pt idx="60">
                  <c:v>234.3</c:v>
                </c:pt>
                <c:pt idx="61">
                  <c:v>233.1</c:v>
                </c:pt>
                <c:pt idx="62">
                  <c:v>231.9</c:v>
                </c:pt>
                <c:pt idx="63">
                  <c:v>230.7</c:v>
                </c:pt>
                <c:pt idx="64">
                  <c:v>229.5</c:v>
                </c:pt>
                <c:pt idx="65">
                  <c:v>228.3</c:v>
                </c:pt>
                <c:pt idx="66">
                  <c:v>227.1</c:v>
                </c:pt>
                <c:pt idx="67">
                  <c:v>225.9</c:v>
                </c:pt>
                <c:pt idx="68">
                  <c:v>224.7</c:v>
                </c:pt>
                <c:pt idx="69">
                  <c:v>223.5</c:v>
                </c:pt>
                <c:pt idx="70">
                  <c:v>222.2</c:v>
                </c:pt>
                <c:pt idx="71">
                  <c:v>221.1</c:v>
                </c:pt>
                <c:pt idx="72">
                  <c:v>219.8</c:v>
                </c:pt>
                <c:pt idx="73">
                  <c:v>218.7</c:v>
                </c:pt>
                <c:pt idx="74">
                  <c:v>217.4</c:v>
                </c:pt>
                <c:pt idx="75">
                  <c:v>216.2</c:v>
                </c:pt>
                <c:pt idx="76">
                  <c:v>215</c:v>
                </c:pt>
                <c:pt idx="77">
                  <c:v>213.8</c:v>
                </c:pt>
                <c:pt idx="78">
                  <c:v>212.6</c:v>
                </c:pt>
                <c:pt idx="79">
                  <c:v>211.4</c:v>
                </c:pt>
                <c:pt idx="80">
                  <c:v>210.2</c:v>
                </c:pt>
                <c:pt idx="81">
                  <c:v>209</c:v>
                </c:pt>
                <c:pt idx="82">
                  <c:v>207.8</c:v>
                </c:pt>
                <c:pt idx="83">
                  <c:v>206.6</c:v>
                </c:pt>
                <c:pt idx="84">
                  <c:v>205.4</c:v>
                </c:pt>
                <c:pt idx="85">
                  <c:v>204.2</c:v>
                </c:pt>
                <c:pt idx="86">
                  <c:v>203</c:v>
                </c:pt>
                <c:pt idx="87">
                  <c:v>201.8</c:v>
                </c:pt>
                <c:pt idx="88">
                  <c:v>200.6</c:v>
                </c:pt>
                <c:pt idx="89">
                  <c:v>199.4</c:v>
                </c:pt>
                <c:pt idx="90">
                  <c:v>198.2</c:v>
                </c:pt>
                <c:pt idx="91">
                  <c:v>197</c:v>
                </c:pt>
                <c:pt idx="92">
                  <c:v>195.7</c:v>
                </c:pt>
                <c:pt idx="93">
                  <c:v>194.6</c:v>
                </c:pt>
                <c:pt idx="94">
                  <c:v>193.3</c:v>
                </c:pt>
                <c:pt idx="95">
                  <c:v>192.1</c:v>
                </c:pt>
                <c:pt idx="96">
                  <c:v>191</c:v>
                </c:pt>
                <c:pt idx="97">
                  <c:v>189.7</c:v>
                </c:pt>
                <c:pt idx="98">
                  <c:v>188.6</c:v>
                </c:pt>
                <c:pt idx="99">
                  <c:v>187.3</c:v>
                </c:pt>
                <c:pt idx="100">
                  <c:v>186.1</c:v>
                </c:pt>
                <c:pt idx="101">
                  <c:v>184.9</c:v>
                </c:pt>
                <c:pt idx="102">
                  <c:v>183.7</c:v>
                </c:pt>
                <c:pt idx="103">
                  <c:v>182.5</c:v>
                </c:pt>
                <c:pt idx="104">
                  <c:v>181.3</c:v>
                </c:pt>
                <c:pt idx="105">
                  <c:v>180.1</c:v>
                </c:pt>
                <c:pt idx="106">
                  <c:v>178.9</c:v>
                </c:pt>
                <c:pt idx="107">
                  <c:v>177.7</c:v>
                </c:pt>
                <c:pt idx="108">
                  <c:v>176.5</c:v>
                </c:pt>
                <c:pt idx="109">
                  <c:v>175.3</c:v>
                </c:pt>
                <c:pt idx="110">
                  <c:v>174.1</c:v>
                </c:pt>
                <c:pt idx="111">
                  <c:v>172.9</c:v>
                </c:pt>
                <c:pt idx="112">
                  <c:v>171.7</c:v>
                </c:pt>
                <c:pt idx="113">
                  <c:v>170.5</c:v>
                </c:pt>
                <c:pt idx="114">
                  <c:v>169.3</c:v>
                </c:pt>
                <c:pt idx="115">
                  <c:v>168.1</c:v>
                </c:pt>
                <c:pt idx="116">
                  <c:v>166.8</c:v>
                </c:pt>
                <c:pt idx="117">
                  <c:v>165.6</c:v>
                </c:pt>
                <c:pt idx="118">
                  <c:v>164.4</c:v>
                </c:pt>
                <c:pt idx="119">
                  <c:v>163.19999999999999</c:v>
                </c:pt>
                <c:pt idx="120">
                  <c:v>162</c:v>
                </c:pt>
                <c:pt idx="121">
                  <c:v>160.80000000000001</c:v>
                </c:pt>
                <c:pt idx="122">
                  <c:v>159.6</c:v>
                </c:pt>
                <c:pt idx="123">
                  <c:v>158.4</c:v>
                </c:pt>
                <c:pt idx="124">
                  <c:v>157.19999999999999</c:v>
                </c:pt>
                <c:pt idx="125">
                  <c:v>156</c:v>
                </c:pt>
                <c:pt idx="126">
                  <c:v>154.80000000000001</c:v>
                </c:pt>
                <c:pt idx="127">
                  <c:v>153.6</c:v>
                </c:pt>
                <c:pt idx="128">
                  <c:v>152.4</c:v>
                </c:pt>
                <c:pt idx="129">
                  <c:v>151.19999999999999</c:v>
                </c:pt>
                <c:pt idx="130">
                  <c:v>150</c:v>
                </c:pt>
                <c:pt idx="131">
                  <c:v>148.80000000000001</c:v>
                </c:pt>
                <c:pt idx="132">
                  <c:v>147.6</c:v>
                </c:pt>
                <c:pt idx="133">
                  <c:v>146.4</c:v>
                </c:pt>
                <c:pt idx="134">
                  <c:v>145.19999999999999</c:v>
                </c:pt>
                <c:pt idx="135">
                  <c:v>144</c:v>
                </c:pt>
                <c:pt idx="136">
                  <c:v>142.80000000000001</c:v>
                </c:pt>
                <c:pt idx="137">
                  <c:v>141.5</c:v>
                </c:pt>
                <c:pt idx="138">
                  <c:v>140.30000000000001</c:v>
                </c:pt>
                <c:pt idx="139">
                  <c:v>139.1</c:v>
                </c:pt>
                <c:pt idx="140">
                  <c:v>137.9</c:v>
                </c:pt>
                <c:pt idx="141">
                  <c:v>136.80000000000001</c:v>
                </c:pt>
                <c:pt idx="142">
                  <c:v>135.5</c:v>
                </c:pt>
                <c:pt idx="143">
                  <c:v>134.4</c:v>
                </c:pt>
                <c:pt idx="144">
                  <c:v>133.1</c:v>
                </c:pt>
                <c:pt idx="145">
                  <c:v>131.9</c:v>
                </c:pt>
                <c:pt idx="146">
                  <c:v>130.69999999999999</c:v>
                </c:pt>
                <c:pt idx="147">
                  <c:v>129.5</c:v>
                </c:pt>
                <c:pt idx="148">
                  <c:v>128.30000000000001</c:v>
                </c:pt>
                <c:pt idx="149">
                  <c:v>127.1</c:v>
                </c:pt>
                <c:pt idx="150">
                  <c:v>125.9</c:v>
                </c:pt>
                <c:pt idx="151">
                  <c:v>124.7</c:v>
                </c:pt>
                <c:pt idx="152">
                  <c:v>123.5</c:v>
                </c:pt>
                <c:pt idx="153">
                  <c:v>122.3</c:v>
                </c:pt>
                <c:pt idx="154">
                  <c:v>121.1</c:v>
                </c:pt>
                <c:pt idx="155">
                  <c:v>119.9</c:v>
                </c:pt>
                <c:pt idx="156">
                  <c:v>118.7</c:v>
                </c:pt>
                <c:pt idx="157">
                  <c:v>117.5</c:v>
                </c:pt>
                <c:pt idx="158">
                  <c:v>116.3</c:v>
                </c:pt>
                <c:pt idx="159">
                  <c:v>115.1</c:v>
                </c:pt>
                <c:pt idx="160">
                  <c:v>113.9</c:v>
                </c:pt>
                <c:pt idx="161">
                  <c:v>112.7</c:v>
                </c:pt>
                <c:pt idx="162">
                  <c:v>111.5</c:v>
                </c:pt>
                <c:pt idx="163">
                  <c:v>110.3</c:v>
                </c:pt>
                <c:pt idx="164">
                  <c:v>109.1</c:v>
                </c:pt>
                <c:pt idx="165">
                  <c:v>107.9</c:v>
                </c:pt>
                <c:pt idx="166">
                  <c:v>106.7</c:v>
                </c:pt>
                <c:pt idx="167">
                  <c:v>105.4</c:v>
                </c:pt>
                <c:pt idx="168">
                  <c:v>104.3</c:v>
                </c:pt>
                <c:pt idx="169">
                  <c:v>103.1</c:v>
                </c:pt>
                <c:pt idx="170">
                  <c:v>101.9</c:v>
                </c:pt>
                <c:pt idx="171">
                  <c:v>100.7</c:v>
                </c:pt>
                <c:pt idx="172">
                  <c:v>99.5</c:v>
                </c:pt>
                <c:pt idx="173">
                  <c:v>98.3</c:v>
                </c:pt>
                <c:pt idx="174">
                  <c:v>97</c:v>
                </c:pt>
                <c:pt idx="175">
                  <c:v>95.9</c:v>
                </c:pt>
                <c:pt idx="176">
                  <c:v>94.7</c:v>
                </c:pt>
                <c:pt idx="177">
                  <c:v>93.4</c:v>
                </c:pt>
                <c:pt idx="178">
                  <c:v>92.3</c:v>
                </c:pt>
                <c:pt idx="179">
                  <c:v>91</c:v>
                </c:pt>
                <c:pt idx="180">
                  <c:v>89.9</c:v>
                </c:pt>
                <c:pt idx="181">
                  <c:v>88.6</c:v>
                </c:pt>
                <c:pt idx="182">
                  <c:v>87.4</c:v>
                </c:pt>
                <c:pt idx="183">
                  <c:v>86.2</c:v>
                </c:pt>
                <c:pt idx="184">
                  <c:v>85</c:v>
                </c:pt>
                <c:pt idx="185">
                  <c:v>83.8</c:v>
                </c:pt>
                <c:pt idx="186">
                  <c:v>82.6</c:v>
                </c:pt>
                <c:pt idx="187">
                  <c:v>81.400000000000006</c:v>
                </c:pt>
                <c:pt idx="188">
                  <c:v>80.2</c:v>
                </c:pt>
                <c:pt idx="189">
                  <c:v>79</c:v>
                </c:pt>
                <c:pt idx="190">
                  <c:v>77.8</c:v>
                </c:pt>
                <c:pt idx="191">
                  <c:v>76.599999999999994</c:v>
                </c:pt>
                <c:pt idx="192">
                  <c:v>75.400000000000006</c:v>
                </c:pt>
                <c:pt idx="193">
                  <c:v>74.2</c:v>
                </c:pt>
                <c:pt idx="194">
                  <c:v>73</c:v>
                </c:pt>
                <c:pt idx="195">
                  <c:v>71.8</c:v>
                </c:pt>
                <c:pt idx="196">
                  <c:v>70.5</c:v>
                </c:pt>
                <c:pt idx="197">
                  <c:v>69.3</c:v>
                </c:pt>
                <c:pt idx="198">
                  <c:v>68.099999999999994</c:v>
                </c:pt>
                <c:pt idx="199">
                  <c:v>66.900000000000006</c:v>
                </c:pt>
                <c:pt idx="200">
                  <c:v>65.7</c:v>
                </c:pt>
                <c:pt idx="201">
                  <c:v>64.5</c:v>
                </c:pt>
                <c:pt idx="202">
                  <c:v>63.3</c:v>
                </c:pt>
                <c:pt idx="203">
                  <c:v>62.1</c:v>
                </c:pt>
                <c:pt idx="204">
                  <c:v>60.9</c:v>
                </c:pt>
                <c:pt idx="205">
                  <c:v>59.7</c:v>
                </c:pt>
                <c:pt idx="206">
                  <c:v>58.4</c:v>
                </c:pt>
                <c:pt idx="207">
                  <c:v>57.2</c:v>
                </c:pt>
                <c:pt idx="208">
                  <c:v>56.1</c:v>
                </c:pt>
                <c:pt idx="209">
                  <c:v>54.8</c:v>
                </c:pt>
                <c:pt idx="210">
                  <c:v>53.6</c:v>
                </c:pt>
                <c:pt idx="211">
                  <c:v>52.4</c:v>
                </c:pt>
                <c:pt idx="212">
                  <c:v>51.2</c:v>
                </c:pt>
                <c:pt idx="213">
                  <c:v>50</c:v>
                </c:pt>
                <c:pt idx="214">
                  <c:v>48.8</c:v>
                </c:pt>
                <c:pt idx="215">
                  <c:v>47.6</c:v>
                </c:pt>
                <c:pt idx="216">
                  <c:v>46.4</c:v>
                </c:pt>
                <c:pt idx="217">
                  <c:v>45.2</c:v>
                </c:pt>
                <c:pt idx="218">
                  <c:v>43.9</c:v>
                </c:pt>
                <c:pt idx="219">
                  <c:v>42.7</c:v>
                </c:pt>
                <c:pt idx="220">
                  <c:v>41.6</c:v>
                </c:pt>
                <c:pt idx="221">
                  <c:v>40.299999999999997</c:v>
                </c:pt>
                <c:pt idx="222">
                  <c:v>39.1</c:v>
                </c:pt>
                <c:pt idx="223">
                  <c:v>37.9</c:v>
                </c:pt>
                <c:pt idx="224">
                  <c:v>36.700000000000003</c:v>
                </c:pt>
                <c:pt idx="225">
                  <c:v>35.5</c:v>
                </c:pt>
                <c:pt idx="226">
                  <c:v>34.299999999999997</c:v>
                </c:pt>
                <c:pt idx="227">
                  <c:v>33.1</c:v>
                </c:pt>
                <c:pt idx="228">
                  <c:v>31.9</c:v>
                </c:pt>
                <c:pt idx="229">
                  <c:v>30.7</c:v>
                </c:pt>
                <c:pt idx="230">
                  <c:v>29.5</c:v>
                </c:pt>
                <c:pt idx="231">
                  <c:v>28.3</c:v>
                </c:pt>
                <c:pt idx="232">
                  <c:v>27</c:v>
                </c:pt>
                <c:pt idx="233">
                  <c:v>25.8</c:v>
                </c:pt>
                <c:pt idx="234">
                  <c:v>24.6</c:v>
                </c:pt>
                <c:pt idx="235">
                  <c:v>23.4</c:v>
                </c:pt>
                <c:pt idx="236">
                  <c:v>22.2</c:v>
                </c:pt>
                <c:pt idx="237">
                  <c:v>21</c:v>
                </c:pt>
                <c:pt idx="238">
                  <c:v>19.8</c:v>
                </c:pt>
                <c:pt idx="239">
                  <c:v>18.600000000000001</c:v>
                </c:pt>
                <c:pt idx="240">
                  <c:v>17.399999999999999</c:v>
                </c:pt>
                <c:pt idx="241">
                  <c:v>16.2</c:v>
                </c:pt>
                <c:pt idx="242">
                  <c:v>15</c:v>
                </c:pt>
                <c:pt idx="243">
                  <c:v>13.8</c:v>
                </c:pt>
                <c:pt idx="244">
                  <c:v>12.6</c:v>
                </c:pt>
                <c:pt idx="245">
                  <c:v>11.4</c:v>
                </c:pt>
                <c:pt idx="246">
                  <c:v>10.199999999999999</c:v>
                </c:pt>
                <c:pt idx="247">
                  <c:v>8.9</c:v>
                </c:pt>
                <c:pt idx="248">
                  <c:v>7.7</c:v>
                </c:pt>
                <c:pt idx="249">
                  <c:v>6.5</c:v>
                </c:pt>
                <c:pt idx="250">
                  <c:v>5.3</c:v>
                </c:pt>
                <c:pt idx="251">
                  <c:v>4.0999999999999996</c:v>
                </c:pt>
                <c:pt idx="252">
                  <c:v>2.9</c:v>
                </c:pt>
                <c:pt idx="253">
                  <c:v>1.7</c:v>
                </c:pt>
                <c:pt idx="254">
                  <c:v>0.5</c:v>
                </c:pt>
                <c:pt idx="255">
                  <c:v>-0.5</c:v>
                </c:pt>
              </c:numCache>
            </c:numRef>
          </c:xVal>
          <c:yVal>
            <c:numRef>
              <c:f>'Rendements énergie et DSP'!$G$853:$G$1108</c:f>
              <c:numCache>
                <c:formatCode>General</c:formatCode>
                <c:ptCount val="256"/>
                <c:pt idx="0">
                  <c:v>18.53498325</c:v>
                </c:pt>
                <c:pt idx="1">
                  <c:v>18.71247056</c:v>
                </c:pt>
                <c:pt idx="2">
                  <c:v>18.777162189999999</c:v>
                </c:pt>
                <c:pt idx="3">
                  <c:v>18.903227950000002</c:v>
                </c:pt>
                <c:pt idx="4">
                  <c:v>19.047540059999999</c:v>
                </c:pt>
                <c:pt idx="5">
                  <c:v>19.18355837</c:v>
                </c:pt>
                <c:pt idx="6">
                  <c:v>19.336164279999998</c:v>
                </c:pt>
                <c:pt idx="7">
                  <c:v>19.442324920000001</c:v>
                </c:pt>
                <c:pt idx="8">
                  <c:v>19.56175563</c:v>
                </c:pt>
                <c:pt idx="9">
                  <c:v>19.702750219999999</c:v>
                </c:pt>
                <c:pt idx="10">
                  <c:v>19.797299540000001</c:v>
                </c:pt>
                <c:pt idx="11">
                  <c:v>19.998009490000001</c:v>
                </c:pt>
                <c:pt idx="12">
                  <c:v>20.129051520000001</c:v>
                </c:pt>
                <c:pt idx="13">
                  <c:v>20.238529679999999</c:v>
                </c:pt>
                <c:pt idx="14">
                  <c:v>20.387818070000002</c:v>
                </c:pt>
                <c:pt idx="15">
                  <c:v>20.5022725</c:v>
                </c:pt>
                <c:pt idx="16">
                  <c:v>20.711276250000001</c:v>
                </c:pt>
                <c:pt idx="17">
                  <c:v>20.815778120000001</c:v>
                </c:pt>
                <c:pt idx="18">
                  <c:v>21.00321799</c:v>
                </c:pt>
                <c:pt idx="19">
                  <c:v>21.081179710000001</c:v>
                </c:pt>
                <c:pt idx="20">
                  <c:v>21.268619579999999</c:v>
                </c:pt>
                <c:pt idx="21">
                  <c:v>21.412931690000001</c:v>
                </c:pt>
                <c:pt idx="22">
                  <c:v>21.550608759999999</c:v>
                </c:pt>
                <c:pt idx="23">
                  <c:v>21.684968319999999</c:v>
                </c:pt>
                <c:pt idx="24">
                  <c:v>21.84752679</c:v>
                </c:pt>
                <c:pt idx="25">
                  <c:v>22.0250141</c:v>
                </c:pt>
                <c:pt idx="26">
                  <c:v>22.19918389</c:v>
                </c:pt>
                <c:pt idx="27">
                  <c:v>22.355107319999998</c:v>
                </c:pt>
                <c:pt idx="28">
                  <c:v>22.45629168</c:v>
                </c:pt>
                <c:pt idx="29">
                  <c:v>22.613873869999999</c:v>
                </c:pt>
                <c:pt idx="30">
                  <c:v>22.802972499999999</c:v>
                </c:pt>
                <c:pt idx="31">
                  <c:v>22.958895930000001</c:v>
                </c:pt>
                <c:pt idx="32">
                  <c:v>23.1131606</c:v>
                </c:pt>
                <c:pt idx="33">
                  <c:v>23.312211789999999</c:v>
                </c:pt>
                <c:pt idx="34">
                  <c:v>23.426666220000001</c:v>
                </c:pt>
                <c:pt idx="35">
                  <c:v>23.634011210000001</c:v>
                </c:pt>
                <c:pt idx="36">
                  <c:v>23.811498520000001</c:v>
                </c:pt>
                <c:pt idx="37">
                  <c:v>23.92927048</c:v>
                </c:pt>
                <c:pt idx="38">
                  <c:v>24.11836911</c:v>
                </c:pt>
                <c:pt idx="39">
                  <c:v>24.265998740000001</c:v>
                </c:pt>
                <c:pt idx="40">
                  <c:v>24.433533489999999</c:v>
                </c:pt>
                <c:pt idx="41">
                  <c:v>24.629267160000001</c:v>
                </c:pt>
                <c:pt idx="42">
                  <c:v>24.82500083</c:v>
                </c:pt>
                <c:pt idx="43">
                  <c:v>24.9709717</c:v>
                </c:pt>
                <c:pt idx="44">
                  <c:v>25.17499917</c:v>
                </c:pt>
                <c:pt idx="45">
                  <c:v>25.385661679999998</c:v>
                </c:pt>
                <c:pt idx="46">
                  <c:v>25.528315030000002</c:v>
                </c:pt>
                <c:pt idx="47">
                  <c:v>25.672627139999999</c:v>
                </c:pt>
                <c:pt idx="48">
                  <c:v>25.840161890000001</c:v>
                </c:pt>
                <c:pt idx="49">
                  <c:v>26.0591182</c:v>
                </c:pt>
                <c:pt idx="50">
                  <c:v>26.279733270000001</c:v>
                </c:pt>
                <c:pt idx="51">
                  <c:v>26.410775300000001</c:v>
                </c:pt>
                <c:pt idx="52">
                  <c:v>26.55508742</c:v>
                </c:pt>
                <c:pt idx="53">
                  <c:v>26.785655040000002</c:v>
                </c:pt>
                <c:pt idx="54">
                  <c:v>27.09916067</c:v>
                </c:pt>
                <c:pt idx="55">
                  <c:v>27.127359590000001</c:v>
                </c:pt>
                <c:pt idx="56">
                  <c:v>27.36622101</c:v>
                </c:pt>
                <c:pt idx="57">
                  <c:v>27.663139040000001</c:v>
                </c:pt>
                <c:pt idx="58">
                  <c:v>27.691337959999998</c:v>
                </c:pt>
                <c:pt idx="59">
                  <c:v>28.016454899999999</c:v>
                </c:pt>
                <c:pt idx="60">
                  <c:v>28.183989650000001</c:v>
                </c:pt>
                <c:pt idx="61">
                  <c:v>28.34157184</c:v>
                </c:pt>
                <c:pt idx="62">
                  <c:v>28.588727070000001</c:v>
                </c:pt>
                <c:pt idx="63">
                  <c:v>28.719769100000001</c:v>
                </c:pt>
                <c:pt idx="64">
                  <c:v>29.003417049999999</c:v>
                </c:pt>
                <c:pt idx="65">
                  <c:v>29.215738309999999</c:v>
                </c:pt>
                <c:pt idx="66">
                  <c:v>29.36668547</c:v>
                </c:pt>
                <c:pt idx="67">
                  <c:v>29.65199217</c:v>
                </c:pt>
                <c:pt idx="68">
                  <c:v>29.907441200000001</c:v>
                </c:pt>
                <c:pt idx="69">
                  <c:v>30.013601829999999</c:v>
                </c:pt>
                <c:pt idx="70">
                  <c:v>30.325448690000002</c:v>
                </c:pt>
                <c:pt idx="71">
                  <c:v>30.433268089999999</c:v>
                </c:pt>
                <c:pt idx="72">
                  <c:v>30.711939749999999</c:v>
                </c:pt>
                <c:pt idx="73">
                  <c:v>30.965730019999999</c:v>
                </c:pt>
                <c:pt idx="74">
                  <c:v>31.09511329</c:v>
                </c:pt>
                <c:pt idx="75">
                  <c:v>31.430182800000001</c:v>
                </c:pt>
                <c:pt idx="76">
                  <c:v>31.511462030000001</c:v>
                </c:pt>
                <c:pt idx="77">
                  <c:v>31.815015089999999</c:v>
                </c:pt>
                <c:pt idx="78">
                  <c:v>32.165013440000003</c:v>
                </c:pt>
                <c:pt idx="79">
                  <c:v>32.292737950000003</c:v>
                </c:pt>
                <c:pt idx="80">
                  <c:v>32.448661379999997</c:v>
                </c:pt>
                <c:pt idx="81">
                  <c:v>32.820223599999998</c:v>
                </c:pt>
                <c:pt idx="82">
                  <c:v>32.949606869999997</c:v>
                </c:pt>
                <c:pt idx="83">
                  <c:v>33.20339714</c:v>
                </c:pt>
                <c:pt idx="84">
                  <c:v>33.417377170000002</c:v>
                </c:pt>
                <c:pt idx="85">
                  <c:v>33.775669309999998</c:v>
                </c:pt>
                <c:pt idx="86">
                  <c:v>33.956474139999997</c:v>
                </c:pt>
                <c:pt idx="87">
                  <c:v>34.167136650000003</c:v>
                </c:pt>
                <c:pt idx="88">
                  <c:v>34.376140399999997</c:v>
                </c:pt>
                <c:pt idx="89">
                  <c:v>34.769266500000001</c:v>
                </c:pt>
                <c:pt idx="90">
                  <c:v>34.935142489999997</c:v>
                </c:pt>
                <c:pt idx="91">
                  <c:v>35.188932749999999</c:v>
                </c:pt>
                <c:pt idx="92">
                  <c:v>35.562153729999999</c:v>
                </c:pt>
                <c:pt idx="93">
                  <c:v>35.691537009999998</c:v>
                </c:pt>
                <c:pt idx="94">
                  <c:v>36.000066349999997</c:v>
                </c:pt>
                <c:pt idx="95">
                  <c:v>36.215705139999997</c:v>
                </c:pt>
                <c:pt idx="96">
                  <c:v>36.582291079999997</c:v>
                </c:pt>
                <c:pt idx="97">
                  <c:v>36.769730950000003</c:v>
                </c:pt>
                <c:pt idx="98">
                  <c:v>37.159539530000004</c:v>
                </c:pt>
                <c:pt idx="99">
                  <c:v>37.303851639999998</c:v>
                </c:pt>
                <c:pt idx="100">
                  <c:v>37.599110899999999</c:v>
                </c:pt>
                <c:pt idx="101">
                  <c:v>37.728494179999998</c:v>
                </c:pt>
                <c:pt idx="102">
                  <c:v>38.254321070000003</c:v>
                </c:pt>
                <c:pt idx="103">
                  <c:v>38.370434260000003</c:v>
                </c:pt>
                <c:pt idx="104">
                  <c:v>38.746972759999998</c:v>
                </c:pt>
                <c:pt idx="105">
                  <c:v>39.032279469999999</c:v>
                </c:pt>
                <c:pt idx="106">
                  <c:v>39.2296719</c:v>
                </c:pt>
                <c:pt idx="107">
                  <c:v>39.569717679999997</c:v>
                </c:pt>
                <c:pt idx="108">
                  <c:v>39.924692299999997</c:v>
                </c:pt>
                <c:pt idx="109">
                  <c:v>40.183458850000001</c:v>
                </c:pt>
                <c:pt idx="110">
                  <c:v>40.468765550000001</c:v>
                </c:pt>
                <c:pt idx="111">
                  <c:v>40.752413500000003</c:v>
                </c:pt>
                <c:pt idx="112">
                  <c:v>40.996251200000003</c:v>
                </c:pt>
                <c:pt idx="113">
                  <c:v>41.35951962</c:v>
                </c:pt>
                <c:pt idx="114">
                  <c:v>41.643167570000003</c:v>
                </c:pt>
                <c:pt idx="115">
                  <c:v>41.98321335</c:v>
                </c:pt>
                <c:pt idx="116">
                  <c:v>42.195534619999997</c:v>
                </c:pt>
                <c:pt idx="117">
                  <c:v>42.528945360000002</c:v>
                </c:pt>
                <c:pt idx="118">
                  <c:v>42.993398139999996</c:v>
                </c:pt>
                <c:pt idx="119">
                  <c:v>43.179179249999997</c:v>
                </c:pt>
                <c:pt idx="120">
                  <c:v>43.520883789999999</c:v>
                </c:pt>
                <c:pt idx="121">
                  <c:v>43.852635769999999</c:v>
                </c:pt>
                <c:pt idx="122">
                  <c:v>44.069933319999997</c:v>
                </c:pt>
                <c:pt idx="123">
                  <c:v>44.554291210000002</c:v>
                </c:pt>
                <c:pt idx="124">
                  <c:v>44.773247519999998</c:v>
                </c:pt>
                <c:pt idx="125">
                  <c:v>45.141492220000003</c:v>
                </c:pt>
                <c:pt idx="126">
                  <c:v>45.453339079999999</c:v>
                </c:pt>
                <c:pt idx="127">
                  <c:v>45.75025711</c:v>
                </c:pt>
                <c:pt idx="128">
                  <c:v>46.150018250000002</c:v>
                </c:pt>
                <c:pt idx="129">
                  <c:v>46.465182630000001</c:v>
                </c:pt>
                <c:pt idx="130">
                  <c:v>46.786982049999999</c:v>
                </c:pt>
                <c:pt idx="131">
                  <c:v>47.153567989999999</c:v>
                </c:pt>
                <c:pt idx="132">
                  <c:v>47.425604620000001</c:v>
                </c:pt>
                <c:pt idx="133">
                  <c:v>47.895033669999997</c:v>
                </c:pt>
                <c:pt idx="134">
                  <c:v>48.14882394</c:v>
                </c:pt>
                <c:pt idx="135">
                  <c:v>48.535314999999997</c:v>
                </c:pt>
                <c:pt idx="136">
                  <c:v>48.862090700000003</c:v>
                </c:pt>
                <c:pt idx="137">
                  <c:v>49.260193080000001</c:v>
                </c:pt>
                <c:pt idx="138">
                  <c:v>49.678200580000002</c:v>
                </c:pt>
                <c:pt idx="139">
                  <c:v>49.96516604</c:v>
                </c:pt>
                <c:pt idx="140">
                  <c:v>50.340045779999997</c:v>
                </c:pt>
                <c:pt idx="141">
                  <c:v>50.789569720000003</c:v>
                </c:pt>
                <c:pt idx="142">
                  <c:v>51.046677500000001</c:v>
                </c:pt>
                <c:pt idx="143">
                  <c:v>51.477955080000001</c:v>
                </c:pt>
                <c:pt idx="144">
                  <c:v>51.857811099999999</c:v>
                </c:pt>
                <c:pt idx="145">
                  <c:v>52.187904320000001</c:v>
                </c:pt>
                <c:pt idx="146">
                  <c:v>52.720366249999998</c:v>
                </c:pt>
                <c:pt idx="147">
                  <c:v>53.09690475</c:v>
                </c:pt>
                <c:pt idx="148">
                  <c:v>53.334107420000002</c:v>
                </c:pt>
                <c:pt idx="149">
                  <c:v>53.808512759999999</c:v>
                </c:pt>
                <c:pt idx="150">
                  <c:v>54.105430779999999</c:v>
                </c:pt>
                <c:pt idx="151">
                  <c:v>54.578177349999997</c:v>
                </c:pt>
                <c:pt idx="152">
                  <c:v>54.918223140000002</c:v>
                </c:pt>
                <c:pt idx="153">
                  <c:v>55.397604749999999</c:v>
                </c:pt>
                <c:pt idx="154">
                  <c:v>55.817271009999999</c:v>
                </c:pt>
                <c:pt idx="155">
                  <c:v>56.192150750000003</c:v>
                </c:pt>
                <c:pt idx="156">
                  <c:v>56.553760410000002</c:v>
                </c:pt>
                <c:pt idx="157">
                  <c:v>56.936933949999997</c:v>
                </c:pt>
                <c:pt idx="158">
                  <c:v>57.378164079999998</c:v>
                </c:pt>
                <c:pt idx="159">
                  <c:v>57.774607699999997</c:v>
                </c:pt>
                <c:pt idx="160">
                  <c:v>58.257306839999998</c:v>
                </c:pt>
                <c:pt idx="161">
                  <c:v>58.635504099999999</c:v>
                </c:pt>
                <c:pt idx="162">
                  <c:v>59.04190028</c:v>
                </c:pt>
                <c:pt idx="163">
                  <c:v>59.493082970000003</c:v>
                </c:pt>
                <c:pt idx="164">
                  <c:v>59.896161630000002</c:v>
                </c:pt>
                <c:pt idx="165">
                  <c:v>60.344026810000003</c:v>
                </c:pt>
                <c:pt idx="166">
                  <c:v>60.841654779999999</c:v>
                </c:pt>
                <c:pt idx="167">
                  <c:v>61.286202439999997</c:v>
                </c:pt>
                <c:pt idx="168">
                  <c:v>61.67269349</c:v>
                </c:pt>
                <c:pt idx="169">
                  <c:v>62.072454630000003</c:v>
                </c:pt>
                <c:pt idx="170">
                  <c:v>62.66297316</c:v>
                </c:pt>
                <c:pt idx="171">
                  <c:v>63.036194139999999</c:v>
                </c:pt>
                <c:pt idx="172">
                  <c:v>63.60017251</c:v>
                </c:pt>
                <c:pt idx="173">
                  <c:v>63.97836977</c:v>
                </c:pt>
                <c:pt idx="174">
                  <c:v>64.325050590000004</c:v>
                </c:pt>
                <c:pt idx="175">
                  <c:v>64.849218719999996</c:v>
                </c:pt>
                <c:pt idx="176">
                  <c:v>65.399927009999999</c:v>
                </c:pt>
                <c:pt idx="177">
                  <c:v>65.822910789999995</c:v>
                </c:pt>
                <c:pt idx="178">
                  <c:v>66.315562490000005</c:v>
                </c:pt>
                <c:pt idx="179">
                  <c:v>66.980725210000003</c:v>
                </c:pt>
                <c:pt idx="180">
                  <c:v>67.302524629999994</c:v>
                </c:pt>
                <c:pt idx="181">
                  <c:v>67.765318649999998</c:v>
                </c:pt>
                <c:pt idx="182">
                  <c:v>68.175032349999995</c:v>
                </c:pt>
                <c:pt idx="183">
                  <c:v>68.680954119999996</c:v>
                </c:pt>
                <c:pt idx="184">
                  <c:v>69.100620379999995</c:v>
                </c:pt>
                <c:pt idx="185">
                  <c:v>69.530239190000003</c:v>
                </c:pt>
                <c:pt idx="186">
                  <c:v>70.248482229999993</c:v>
                </c:pt>
                <c:pt idx="187">
                  <c:v>70.618385689999997</c:v>
                </c:pt>
                <c:pt idx="188">
                  <c:v>71.212221740000004</c:v>
                </c:pt>
                <c:pt idx="189">
                  <c:v>71.797763990000007</c:v>
                </c:pt>
                <c:pt idx="190">
                  <c:v>72.16434993</c:v>
                </c:pt>
                <c:pt idx="191">
                  <c:v>72.726669540000003</c:v>
                </c:pt>
                <c:pt idx="192">
                  <c:v>73.111501840000003</c:v>
                </c:pt>
                <c:pt idx="193">
                  <c:v>73.733536810000004</c:v>
                </c:pt>
                <c:pt idx="194">
                  <c:v>74.065288789999997</c:v>
                </c:pt>
                <c:pt idx="195">
                  <c:v>74.733769030000005</c:v>
                </c:pt>
                <c:pt idx="196">
                  <c:v>75.257937170000005</c:v>
                </c:pt>
                <c:pt idx="197">
                  <c:v>75.823574300000004</c:v>
                </c:pt>
                <c:pt idx="198">
                  <c:v>76.165278839999999</c:v>
                </c:pt>
                <c:pt idx="199">
                  <c:v>76.934943439999998</c:v>
                </c:pt>
                <c:pt idx="200">
                  <c:v>77.231861460000005</c:v>
                </c:pt>
                <c:pt idx="201">
                  <c:v>77.921905580000001</c:v>
                </c:pt>
                <c:pt idx="202">
                  <c:v>78.399628440000001</c:v>
                </c:pt>
                <c:pt idx="203">
                  <c:v>78.96526557</c:v>
                </c:pt>
                <c:pt idx="204">
                  <c:v>79.396543140000006</c:v>
                </c:pt>
                <c:pt idx="205">
                  <c:v>80.279003419999995</c:v>
                </c:pt>
                <c:pt idx="206">
                  <c:v>80.438244370000007</c:v>
                </c:pt>
                <c:pt idx="207">
                  <c:v>80.974023819999999</c:v>
                </c:pt>
                <c:pt idx="208">
                  <c:v>81.735394619999994</c:v>
                </c:pt>
                <c:pt idx="209">
                  <c:v>82.028995120000005</c:v>
                </c:pt>
                <c:pt idx="210">
                  <c:v>82.717380489999996</c:v>
                </c:pt>
                <c:pt idx="211">
                  <c:v>83.261453739999993</c:v>
                </c:pt>
                <c:pt idx="212">
                  <c:v>83.737517830000002</c:v>
                </c:pt>
                <c:pt idx="213">
                  <c:v>84.376140399999997</c:v>
                </c:pt>
                <c:pt idx="214">
                  <c:v>84.92684869</c:v>
                </c:pt>
                <c:pt idx="215">
                  <c:v>85.603622729999998</c:v>
                </c:pt>
                <c:pt idx="216">
                  <c:v>85.897223240000002</c:v>
                </c:pt>
                <c:pt idx="217">
                  <c:v>86.635371399999997</c:v>
                </c:pt>
                <c:pt idx="218">
                  <c:v>87.035132529999998</c:v>
                </c:pt>
                <c:pt idx="219">
                  <c:v>87.647214939999998</c:v>
                </c:pt>
                <c:pt idx="220">
                  <c:v>88.196264470000003</c:v>
                </c:pt>
                <c:pt idx="221">
                  <c:v>88.735361440000005</c:v>
                </c:pt>
                <c:pt idx="222">
                  <c:v>89.455263250000002</c:v>
                </c:pt>
                <c:pt idx="223">
                  <c:v>89.780380190000002</c:v>
                </c:pt>
                <c:pt idx="224">
                  <c:v>90.409050190000002</c:v>
                </c:pt>
                <c:pt idx="225">
                  <c:v>91.026108879999995</c:v>
                </c:pt>
                <c:pt idx="226">
                  <c:v>91.659755169999997</c:v>
                </c:pt>
                <c:pt idx="227">
                  <c:v>92.099326540000007</c:v>
                </c:pt>
                <c:pt idx="228">
                  <c:v>92.671598709999998</c:v>
                </c:pt>
                <c:pt idx="229">
                  <c:v>93.18249677</c:v>
                </c:pt>
                <c:pt idx="230">
                  <c:v>93.756427689999995</c:v>
                </c:pt>
                <c:pt idx="231">
                  <c:v>94.381780180000007</c:v>
                </c:pt>
                <c:pt idx="232">
                  <c:v>95.106658260000003</c:v>
                </c:pt>
                <c:pt idx="233">
                  <c:v>95.532959559999995</c:v>
                </c:pt>
                <c:pt idx="234">
                  <c:v>95.887934180000002</c:v>
                </c:pt>
                <c:pt idx="235">
                  <c:v>96.410443549999997</c:v>
                </c:pt>
                <c:pt idx="236">
                  <c:v>97.085558840000004</c:v>
                </c:pt>
                <c:pt idx="237">
                  <c:v>97.856882189999993</c:v>
                </c:pt>
                <c:pt idx="238">
                  <c:v>97.926550109999994</c:v>
                </c:pt>
                <c:pt idx="239">
                  <c:v>98.64313439</c:v>
                </c:pt>
                <c:pt idx="240">
                  <c:v>98.873702019999996</c:v>
                </c:pt>
                <c:pt idx="241">
                  <c:v>99.321567200000004</c:v>
                </c:pt>
                <c:pt idx="242">
                  <c:v>99.805925090000002</c:v>
                </c:pt>
                <c:pt idx="243">
                  <c:v>99.907109439999999</c:v>
                </c:pt>
                <c:pt idx="244">
                  <c:v>100</c:v>
                </c:pt>
                <c:pt idx="245">
                  <c:v>99.537205979999996</c:v>
                </c:pt>
                <c:pt idx="246">
                  <c:v>99.110904689999998</c:v>
                </c:pt>
                <c:pt idx="247">
                  <c:v>98.13721262</c:v>
                </c:pt>
                <c:pt idx="248">
                  <c:v>96.626082339999996</c:v>
                </c:pt>
                <c:pt idx="249">
                  <c:v>94.49789337</c:v>
                </c:pt>
                <c:pt idx="250">
                  <c:v>91.415917460000003</c:v>
                </c:pt>
                <c:pt idx="251">
                  <c:v>86.034900309999998</c:v>
                </c:pt>
                <c:pt idx="252">
                  <c:v>78.630196069999997</c:v>
                </c:pt>
                <c:pt idx="253">
                  <c:v>69.390903359999996</c:v>
                </c:pt>
                <c:pt idx="254">
                  <c:v>62.963208710000004</c:v>
                </c:pt>
                <c:pt idx="255">
                  <c:v>59.707062999999998</c:v>
                </c:pt>
              </c:numCache>
            </c:numRef>
          </c:yVal>
          <c:smooth val="0"/>
          <c:extLst>
            <c:ext xmlns:c16="http://schemas.microsoft.com/office/drawing/2014/chart" uri="{C3380CC4-5D6E-409C-BE32-E72D297353CC}">
              <c16:uniqueId val="{00000001-E1D0-40F2-BB77-C66125B6A9B7}"/>
            </c:ext>
          </c:extLst>
        </c:ser>
        <c:ser>
          <c:idx val="4"/>
          <c:order val="2"/>
          <c:tx>
            <c:v>X6 Clinac</c:v>
          </c:tx>
          <c:spPr>
            <a:ln w="12700" cap="rnd">
              <a:solidFill>
                <a:schemeClr val="accent1"/>
              </a:solidFill>
              <a:round/>
            </a:ln>
            <a:effectLst/>
          </c:spPr>
          <c:marker>
            <c:symbol val="none"/>
          </c:marker>
          <c:xVal>
            <c:numRef>
              <c:f>'Rendements énergie et DSP'!$S$19:$S$277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'Rendements énergie et DSP'!$W$19:$W$277</c:f>
              <c:numCache>
                <c:formatCode>General</c:formatCode>
                <c:ptCount val="259"/>
                <c:pt idx="0">
                  <c:v>19.091089501885293</c:v>
                </c:pt>
                <c:pt idx="1">
                  <c:v>20.579480055566577</c:v>
                </c:pt>
                <c:pt idx="2">
                  <c:v>20.668783488787458</c:v>
                </c:pt>
                <c:pt idx="3">
                  <c:v>20.857312958920421</c:v>
                </c:pt>
                <c:pt idx="4">
                  <c:v>20.986306806906128</c:v>
                </c:pt>
                <c:pt idx="5">
                  <c:v>21.184758880730307</c:v>
                </c:pt>
                <c:pt idx="6">
                  <c:v>21.293907521333601</c:v>
                </c:pt>
                <c:pt idx="7">
                  <c:v>21.452669180392935</c:v>
                </c:pt>
                <c:pt idx="8">
                  <c:v>21.561817820996229</c:v>
                </c:pt>
                <c:pt idx="9">
                  <c:v>21.661043857908314</c:v>
                </c:pt>
                <c:pt idx="10">
                  <c:v>21.909108950188529</c:v>
                </c:pt>
                <c:pt idx="11">
                  <c:v>22.008334987100614</c:v>
                </c:pt>
                <c:pt idx="12">
                  <c:v>22.167096646159955</c:v>
                </c:pt>
                <c:pt idx="13">
                  <c:v>22.345703512601705</c:v>
                </c:pt>
                <c:pt idx="14">
                  <c:v>22.464774756896212</c:v>
                </c:pt>
                <c:pt idx="15">
                  <c:v>22.603691208573132</c:v>
                </c:pt>
                <c:pt idx="16">
                  <c:v>22.772375471323674</c:v>
                </c:pt>
                <c:pt idx="17">
                  <c:v>22.891446715618176</c:v>
                </c:pt>
                <c:pt idx="18">
                  <c:v>23.109743996824765</c:v>
                </c:pt>
                <c:pt idx="19">
                  <c:v>23.268505655884102</c:v>
                </c:pt>
                <c:pt idx="20">
                  <c:v>23.347886485413774</c:v>
                </c:pt>
                <c:pt idx="21">
                  <c:v>23.516570748164316</c:v>
                </c:pt>
                <c:pt idx="22">
                  <c:v>23.744790633062117</c:v>
                </c:pt>
                <c:pt idx="23">
                  <c:v>23.824171462591785</c:v>
                </c:pt>
                <c:pt idx="24">
                  <c:v>24.062313951180787</c:v>
                </c:pt>
                <c:pt idx="25">
                  <c:v>24.201230402857711</c:v>
                </c:pt>
                <c:pt idx="26">
                  <c:v>24.27068862869617</c:v>
                </c:pt>
                <c:pt idx="27">
                  <c:v>24.488985909902759</c:v>
                </c:pt>
                <c:pt idx="28">
                  <c:v>24.667592776344513</c:v>
                </c:pt>
                <c:pt idx="29">
                  <c:v>24.82635443540385</c:v>
                </c:pt>
                <c:pt idx="30">
                  <c:v>25.024806509228021</c:v>
                </c:pt>
                <c:pt idx="31">
                  <c:v>25.124032546140107</c:v>
                </c:pt>
                <c:pt idx="32">
                  <c:v>25.342329827346692</c:v>
                </c:pt>
                <c:pt idx="33">
                  <c:v>25.461401071641198</c:v>
                </c:pt>
                <c:pt idx="34">
                  <c:v>25.640007938082952</c:v>
                </c:pt>
                <c:pt idx="35">
                  <c:v>25.848382615598332</c:v>
                </c:pt>
                <c:pt idx="36">
                  <c:v>26.096447707878546</c:v>
                </c:pt>
                <c:pt idx="37">
                  <c:v>26.215518952173049</c:v>
                </c:pt>
                <c:pt idx="38">
                  <c:v>26.324667592776347</c:v>
                </c:pt>
                <c:pt idx="39">
                  <c:v>26.542964873982932</c:v>
                </c:pt>
                <c:pt idx="40">
                  <c:v>26.76126215518952</c:v>
                </c:pt>
                <c:pt idx="41">
                  <c:v>26.840642984719192</c:v>
                </c:pt>
                <c:pt idx="42">
                  <c:v>27.128398491764237</c:v>
                </c:pt>
                <c:pt idx="43">
                  <c:v>27.257392339749948</c:v>
                </c:pt>
                <c:pt idx="44">
                  <c:v>27.435999206191703</c:v>
                </c:pt>
                <c:pt idx="45">
                  <c:v>27.634451280015877</c:v>
                </c:pt>
                <c:pt idx="46">
                  <c:v>27.82298075014884</c:v>
                </c:pt>
                <c:pt idx="47">
                  <c:v>27.971819805516969</c:v>
                </c:pt>
                <c:pt idx="48">
                  <c:v>28.229807501488391</c:v>
                </c:pt>
                <c:pt idx="49">
                  <c:v>28.418336971621354</c:v>
                </c:pt>
                <c:pt idx="50">
                  <c:v>28.596943838063112</c:v>
                </c:pt>
                <c:pt idx="51">
                  <c:v>28.83508632665211</c:v>
                </c:pt>
                <c:pt idx="52">
                  <c:v>28.964080174637825</c:v>
                </c:pt>
                <c:pt idx="53">
                  <c:v>29.202222663226827</c:v>
                </c:pt>
                <c:pt idx="54">
                  <c:v>29.420519944433416</c:v>
                </c:pt>
                <c:pt idx="55">
                  <c:v>29.66858503671363</c:v>
                </c:pt>
                <c:pt idx="56">
                  <c:v>29.797578884699345</c:v>
                </c:pt>
                <c:pt idx="57">
                  <c:v>30.005953562214721</c:v>
                </c:pt>
                <c:pt idx="58">
                  <c:v>30.085334391744396</c:v>
                </c:pt>
                <c:pt idx="59">
                  <c:v>30.333399484024611</c:v>
                </c:pt>
                <c:pt idx="60">
                  <c:v>30.591387179996026</c:v>
                </c:pt>
                <c:pt idx="61">
                  <c:v>30.769994046437787</c:v>
                </c:pt>
                <c:pt idx="62">
                  <c:v>30.928755705497124</c:v>
                </c:pt>
                <c:pt idx="63">
                  <c:v>31.186743401468547</c:v>
                </c:pt>
                <c:pt idx="64">
                  <c:v>31.276046834689421</c:v>
                </c:pt>
                <c:pt idx="65">
                  <c:v>31.573724945425681</c:v>
                </c:pt>
                <c:pt idx="66">
                  <c:v>31.871403056161935</c:v>
                </c:pt>
                <c:pt idx="67">
                  <c:v>32.079777733677318</c:v>
                </c:pt>
                <c:pt idx="68">
                  <c:v>32.248461996427864</c:v>
                </c:pt>
                <c:pt idx="69">
                  <c:v>32.496527088708078</c:v>
                </c:pt>
                <c:pt idx="70">
                  <c:v>32.714824369914666</c:v>
                </c:pt>
                <c:pt idx="71">
                  <c:v>32.952966858503672</c:v>
                </c:pt>
                <c:pt idx="72">
                  <c:v>33.191109347092677</c:v>
                </c:pt>
                <c:pt idx="73">
                  <c:v>33.37963881722564</c:v>
                </c:pt>
                <c:pt idx="74">
                  <c:v>33.647549116888271</c:v>
                </c:pt>
                <c:pt idx="75">
                  <c:v>33.836078587021234</c:v>
                </c:pt>
                <c:pt idx="76">
                  <c:v>34.044453264536614</c:v>
                </c:pt>
                <c:pt idx="77">
                  <c:v>34.381821790037705</c:v>
                </c:pt>
                <c:pt idx="78">
                  <c:v>34.510815638023416</c:v>
                </c:pt>
                <c:pt idx="79">
                  <c:v>34.748958126612429</c:v>
                </c:pt>
                <c:pt idx="80">
                  <c:v>34.967255407819017</c:v>
                </c:pt>
                <c:pt idx="81">
                  <c:v>35.17563008533439</c:v>
                </c:pt>
                <c:pt idx="82">
                  <c:v>35.512998610835481</c:v>
                </c:pt>
                <c:pt idx="83">
                  <c:v>35.681682873586027</c:v>
                </c:pt>
                <c:pt idx="84">
                  <c:v>35.93967056955745</c:v>
                </c:pt>
                <c:pt idx="85">
                  <c:v>36.157967850764038</c:v>
                </c:pt>
                <c:pt idx="86">
                  <c:v>36.544949394721172</c:v>
                </c:pt>
                <c:pt idx="87">
                  <c:v>36.713633657471725</c:v>
                </c:pt>
                <c:pt idx="88">
                  <c:v>36.90216312760468</c:v>
                </c:pt>
                <c:pt idx="89">
                  <c:v>37.17999603095852</c:v>
                </c:pt>
                <c:pt idx="90">
                  <c:v>37.477674141694784</c:v>
                </c:pt>
                <c:pt idx="91">
                  <c:v>37.735661837666207</c:v>
                </c:pt>
                <c:pt idx="92">
                  <c:v>37.973804326255213</c:v>
                </c:pt>
                <c:pt idx="93">
                  <c:v>38.251637229609045</c:v>
                </c:pt>
                <c:pt idx="94">
                  <c:v>38.489779718198051</c:v>
                </c:pt>
                <c:pt idx="95">
                  <c:v>38.797380432625523</c:v>
                </c:pt>
                <c:pt idx="96">
                  <c:v>38.946219487993652</c:v>
                </c:pt>
                <c:pt idx="97">
                  <c:v>39.333201031950779</c:v>
                </c:pt>
                <c:pt idx="98">
                  <c:v>39.620956538995834</c:v>
                </c:pt>
                <c:pt idx="99">
                  <c:v>39.839253820202423</c:v>
                </c:pt>
                <c:pt idx="100">
                  <c:v>40.20639015677714</c:v>
                </c:pt>
                <c:pt idx="101">
                  <c:v>40.414764834292512</c:v>
                </c:pt>
                <c:pt idx="102">
                  <c:v>40.712442945028776</c:v>
                </c:pt>
                <c:pt idx="103">
                  <c:v>40.96050803730899</c:v>
                </c:pt>
                <c:pt idx="104">
                  <c:v>41.178805318515579</c:v>
                </c:pt>
                <c:pt idx="105">
                  <c:v>41.545941655090289</c:v>
                </c:pt>
                <c:pt idx="106">
                  <c:v>41.813851954752927</c:v>
                </c:pt>
                <c:pt idx="107">
                  <c:v>42.051994443341933</c:v>
                </c:pt>
                <c:pt idx="108">
                  <c:v>42.329827346695772</c:v>
                </c:pt>
                <c:pt idx="109">
                  <c:v>42.617582853740828</c:v>
                </c:pt>
                <c:pt idx="110">
                  <c:v>42.964873982933113</c:v>
                </c:pt>
                <c:pt idx="111">
                  <c:v>43.222861678904543</c:v>
                </c:pt>
                <c:pt idx="112">
                  <c:v>43.609843222861684</c:v>
                </c:pt>
                <c:pt idx="113">
                  <c:v>43.838063107759474</c:v>
                </c:pt>
                <c:pt idx="114">
                  <c:v>44.076205596348487</c:v>
                </c:pt>
                <c:pt idx="115">
                  <c:v>44.473109743996822</c:v>
                </c:pt>
                <c:pt idx="116">
                  <c:v>44.741020043659461</c:v>
                </c:pt>
                <c:pt idx="117">
                  <c:v>45.028775550704509</c:v>
                </c:pt>
                <c:pt idx="118">
                  <c:v>45.435602302044053</c:v>
                </c:pt>
                <c:pt idx="119">
                  <c:v>45.663822186941857</c:v>
                </c:pt>
                <c:pt idx="120">
                  <c:v>45.901964675530856</c:v>
                </c:pt>
                <c:pt idx="121">
                  <c:v>46.298868823179198</c:v>
                </c:pt>
                <c:pt idx="122">
                  <c:v>46.606469537606664</c:v>
                </c:pt>
                <c:pt idx="123">
                  <c:v>46.854534629886878</c:v>
                </c:pt>
                <c:pt idx="124">
                  <c:v>47.241516173844019</c:v>
                </c:pt>
                <c:pt idx="125">
                  <c:v>47.618575114109944</c:v>
                </c:pt>
                <c:pt idx="126">
                  <c:v>47.906330621154993</c:v>
                </c:pt>
                <c:pt idx="127">
                  <c:v>48.174240920817617</c:v>
                </c:pt>
                <c:pt idx="128">
                  <c:v>48.541377257392341</c:v>
                </c:pt>
                <c:pt idx="129">
                  <c:v>48.868823179202217</c:v>
                </c:pt>
                <c:pt idx="130">
                  <c:v>49.235959515776941</c:v>
                </c:pt>
                <c:pt idx="131">
                  <c:v>49.642786267116492</c:v>
                </c:pt>
                <c:pt idx="132">
                  <c:v>49.831315737249454</c:v>
                </c:pt>
                <c:pt idx="133">
                  <c:v>50.06945822583846</c:v>
                </c:pt>
                <c:pt idx="134">
                  <c:v>50.476284977178011</c:v>
                </c:pt>
                <c:pt idx="135">
                  <c:v>50.853343917443937</c:v>
                </c:pt>
                <c:pt idx="136">
                  <c:v>51.190712442945028</c:v>
                </c:pt>
                <c:pt idx="137">
                  <c:v>51.567771383210946</c:v>
                </c:pt>
                <c:pt idx="138">
                  <c:v>51.924985116094454</c:v>
                </c:pt>
                <c:pt idx="139">
                  <c:v>52.311966660051603</c:v>
                </c:pt>
                <c:pt idx="140">
                  <c:v>52.599722167096644</c:v>
                </c:pt>
                <c:pt idx="141">
                  <c:v>52.986703711053771</c:v>
                </c:pt>
                <c:pt idx="142">
                  <c:v>53.244691407025201</c:v>
                </c:pt>
                <c:pt idx="143">
                  <c:v>53.631672950982335</c:v>
                </c:pt>
                <c:pt idx="144">
                  <c:v>54.00873189124826</c:v>
                </c:pt>
                <c:pt idx="145">
                  <c:v>54.326255209366934</c:v>
                </c:pt>
                <c:pt idx="146">
                  <c:v>54.713236753324068</c:v>
                </c:pt>
                <c:pt idx="147">
                  <c:v>55.060527882516375</c:v>
                </c:pt>
                <c:pt idx="148">
                  <c:v>55.417741615399883</c:v>
                </c:pt>
                <c:pt idx="149">
                  <c:v>55.814645763048219</c:v>
                </c:pt>
                <c:pt idx="150">
                  <c:v>56.27108553284382</c:v>
                </c:pt>
                <c:pt idx="151">
                  <c:v>56.578686247271278</c:v>
                </c:pt>
                <c:pt idx="152">
                  <c:v>56.945822583846009</c:v>
                </c:pt>
                <c:pt idx="153">
                  <c:v>57.422107561024006</c:v>
                </c:pt>
                <c:pt idx="154">
                  <c:v>57.779321293907515</c:v>
                </c:pt>
                <c:pt idx="155">
                  <c:v>58.11668981940862</c:v>
                </c:pt>
                <c:pt idx="156">
                  <c:v>58.672355626116293</c:v>
                </c:pt>
                <c:pt idx="157">
                  <c:v>59.019646755308585</c:v>
                </c:pt>
                <c:pt idx="158">
                  <c:v>59.386783091883309</c:v>
                </c:pt>
                <c:pt idx="159">
                  <c:v>59.773764635840443</c:v>
                </c:pt>
                <c:pt idx="160">
                  <c:v>60.130978368723952</c:v>
                </c:pt>
                <c:pt idx="161">
                  <c:v>60.408811272077799</c:v>
                </c:pt>
                <c:pt idx="162">
                  <c:v>60.795792816034933</c:v>
                </c:pt>
                <c:pt idx="163">
                  <c:v>61.311768207977771</c:v>
                </c:pt>
                <c:pt idx="164">
                  <c:v>61.609446318714035</c:v>
                </c:pt>
                <c:pt idx="165">
                  <c:v>62.055963484818413</c:v>
                </c:pt>
                <c:pt idx="166">
                  <c:v>62.522325858305216</c:v>
                </c:pt>
                <c:pt idx="167">
                  <c:v>63.018456042865644</c:v>
                </c:pt>
                <c:pt idx="168">
                  <c:v>63.524508831117274</c:v>
                </c:pt>
                <c:pt idx="169">
                  <c:v>64.010716411986508</c:v>
                </c:pt>
                <c:pt idx="170">
                  <c:v>64.308394522722764</c:v>
                </c:pt>
                <c:pt idx="171">
                  <c:v>64.675530859297481</c:v>
                </c:pt>
                <c:pt idx="172">
                  <c:v>65.151815836475492</c:v>
                </c:pt>
                <c:pt idx="173">
                  <c:v>65.608255606271086</c:v>
                </c:pt>
                <c:pt idx="174">
                  <c:v>66.044850168684263</c:v>
                </c:pt>
                <c:pt idx="175">
                  <c:v>66.282992657273269</c:v>
                </c:pt>
                <c:pt idx="176">
                  <c:v>66.709664615995251</c:v>
                </c:pt>
                <c:pt idx="177">
                  <c:v>67.21571740424686</c:v>
                </c:pt>
                <c:pt idx="178">
                  <c:v>67.533240722365548</c:v>
                </c:pt>
                <c:pt idx="179">
                  <c:v>67.860686644175431</c:v>
                </c:pt>
                <c:pt idx="180">
                  <c:v>68.436197658265527</c:v>
                </c:pt>
                <c:pt idx="181">
                  <c:v>69.071244294502876</c:v>
                </c:pt>
                <c:pt idx="182">
                  <c:v>69.398690216312758</c:v>
                </c:pt>
                <c:pt idx="183">
                  <c:v>69.954356023020438</c:v>
                </c:pt>
                <c:pt idx="184">
                  <c:v>70.500099226036909</c:v>
                </c:pt>
                <c:pt idx="185">
                  <c:v>70.986306806906143</c:v>
                </c:pt>
                <c:pt idx="186">
                  <c:v>71.383210954554471</c:v>
                </c:pt>
                <c:pt idx="187">
                  <c:v>71.889263742806122</c:v>
                </c:pt>
                <c:pt idx="188">
                  <c:v>72.345703512601702</c:v>
                </c:pt>
                <c:pt idx="189">
                  <c:v>72.802143282397296</c:v>
                </c:pt>
                <c:pt idx="190">
                  <c:v>73.248660448501681</c:v>
                </c:pt>
                <c:pt idx="191">
                  <c:v>73.744790633062109</c:v>
                </c:pt>
                <c:pt idx="192">
                  <c:v>74.102004365945632</c:v>
                </c:pt>
                <c:pt idx="193">
                  <c:v>74.677515380035729</c:v>
                </c:pt>
                <c:pt idx="194">
                  <c:v>75.104187338757683</c:v>
                </c:pt>
                <c:pt idx="195">
                  <c:v>75.352252431037897</c:v>
                </c:pt>
                <c:pt idx="196">
                  <c:v>75.828537408215908</c:v>
                </c:pt>
                <c:pt idx="197">
                  <c:v>76.304822385393933</c:v>
                </c:pt>
                <c:pt idx="198">
                  <c:v>76.939869021631281</c:v>
                </c:pt>
                <c:pt idx="199">
                  <c:v>77.495534828338947</c:v>
                </c:pt>
                <c:pt idx="200">
                  <c:v>78.110736257193878</c:v>
                </c:pt>
                <c:pt idx="201">
                  <c:v>78.428259575312566</c:v>
                </c:pt>
                <c:pt idx="202">
                  <c:v>78.974002778329037</c:v>
                </c:pt>
                <c:pt idx="203">
                  <c:v>79.450287755507034</c:v>
                </c:pt>
                <c:pt idx="204">
                  <c:v>79.956340543758671</c:v>
                </c:pt>
                <c:pt idx="205">
                  <c:v>80.422702917245488</c:v>
                </c:pt>
                <c:pt idx="206">
                  <c:v>81.067672157174044</c:v>
                </c:pt>
                <c:pt idx="207">
                  <c:v>81.385195475292718</c:v>
                </c:pt>
                <c:pt idx="208">
                  <c:v>81.831712641397104</c:v>
                </c:pt>
                <c:pt idx="209">
                  <c:v>82.526294899781703</c:v>
                </c:pt>
                <c:pt idx="210">
                  <c:v>83.131573724945426</c:v>
                </c:pt>
                <c:pt idx="211">
                  <c:v>83.399484024608057</c:v>
                </c:pt>
                <c:pt idx="212">
                  <c:v>83.875769001786068</c:v>
                </c:pt>
                <c:pt idx="213">
                  <c:v>84.292518356816828</c:v>
                </c:pt>
                <c:pt idx="214">
                  <c:v>84.96725540781901</c:v>
                </c:pt>
                <c:pt idx="215">
                  <c:v>85.542766421909107</c:v>
                </c:pt>
                <c:pt idx="216">
                  <c:v>86.058741813851952</c:v>
                </c:pt>
                <c:pt idx="217">
                  <c:v>86.386187735661835</c:v>
                </c:pt>
                <c:pt idx="218">
                  <c:v>86.892240523913472</c:v>
                </c:pt>
                <c:pt idx="219">
                  <c:v>87.487596745385986</c:v>
                </c:pt>
                <c:pt idx="220">
                  <c:v>87.824965270887091</c:v>
                </c:pt>
                <c:pt idx="221">
                  <c:v>88.390553681285965</c:v>
                </c:pt>
                <c:pt idx="222">
                  <c:v>88.727922206787056</c:v>
                </c:pt>
                <c:pt idx="223">
                  <c:v>89.283588013494736</c:v>
                </c:pt>
                <c:pt idx="224">
                  <c:v>89.958325064496918</c:v>
                </c:pt>
                <c:pt idx="225">
                  <c:v>90.633062115499115</c:v>
                </c:pt>
                <c:pt idx="226">
                  <c:v>90.920817622544149</c:v>
                </c:pt>
                <c:pt idx="227">
                  <c:v>91.377257392339743</c:v>
                </c:pt>
                <c:pt idx="228">
                  <c:v>91.903155387973811</c:v>
                </c:pt>
                <c:pt idx="229">
                  <c:v>92.478666402063908</c:v>
                </c:pt>
                <c:pt idx="230">
                  <c:v>93.133558245683673</c:v>
                </c:pt>
                <c:pt idx="231">
                  <c:v>93.718991863464979</c:v>
                </c:pt>
                <c:pt idx="232">
                  <c:v>94.175431633260558</c:v>
                </c:pt>
                <c:pt idx="233">
                  <c:v>94.592180988291332</c:v>
                </c:pt>
                <c:pt idx="234">
                  <c:v>95.237150228219889</c:v>
                </c:pt>
                <c:pt idx="235">
                  <c:v>95.505060527882506</c:v>
                </c:pt>
                <c:pt idx="236">
                  <c:v>96.0607263345902</c:v>
                </c:pt>
                <c:pt idx="237">
                  <c:v>96.566779122841822</c:v>
                </c:pt>
                <c:pt idx="238">
                  <c:v>97.251438777535228</c:v>
                </c:pt>
                <c:pt idx="239">
                  <c:v>97.568962095653902</c:v>
                </c:pt>
                <c:pt idx="240">
                  <c:v>98.233776542964861</c:v>
                </c:pt>
                <c:pt idx="241">
                  <c:v>98.511609446318715</c:v>
                </c:pt>
                <c:pt idx="242">
                  <c:v>99.057352649335186</c:v>
                </c:pt>
                <c:pt idx="243">
                  <c:v>99.216114308394523</c:v>
                </c:pt>
                <c:pt idx="244">
                  <c:v>99.960309585235166</c:v>
                </c:pt>
                <c:pt idx="245">
                  <c:v>99.801547926175829</c:v>
                </c:pt>
                <c:pt idx="246">
                  <c:v>100</c:v>
                </c:pt>
                <c:pt idx="247">
                  <c:v>99.761857511410994</c:v>
                </c:pt>
                <c:pt idx="248">
                  <c:v>99.265727326850566</c:v>
                </c:pt>
                <c:pt idx="249">
                  <c:v>98.253621750347293</c:v>
                </c:pt>
                <c:pt idx="250">
                  <c:v>97.033141496328639</c:v>
                </c:pt>
                <c:pt idx="251">
                  <c:v>94.592180988291332</c:v>
                </c:pt>
                <c:pt idx="252">
                  <c:v>91.248263544354032</c:v>
                </c:pt>
                <c:pt idx="253">
                  <c:v>86.217503472911289</c:v>
                </c:pt>
                <c:pt idx="254">
                  <c:v>79.102996626314749</c:v>
                </c:pt>
                <c:pt idx="255">
                  <c:v>68.882714824369913</c:v>
                </c:pt>
                <c:pt idx="256">
                  <c:v>59.347092677118475</c:v>
                </c:pt>
                <c:pt idx="257">
                  <c:v>53.879738043262549</c:v>
                </c:pt>
                <c:pt idx="258">
                  <c:v>50.585433617781305</c:v>
                </c:pt>
              </c:numCache>
            </c:numRef>
          </c:yVal>
          <c:smooth val="0"/>
          <c:extLst>
            <c:ext xmlns:c16="http://schemas.microsoft.com/office/drawing/2014/chart" uri="{C3380CC4-5D6E-409C-BE32-E72D297353CC}">
              <c16:uniqueId val="{00000002-E1D0-40F2-BB77-C66125B6A9B7}"/>
            </c:ext>
          </c:extLst>
        </c:ser>
        <c:ser>
          <c:idx val="2"/>
          <c:order val="3"/>
          <c:tx>
            <c:v>X10</c:v>
          </c:tx>
          <c:spPr>
            <a:ln w="12700" cap="rnd">
              <a:solidFill>
                <a:srgbClr val="FF0066"/>
              </a:solidFill>
              <a:round/>
            </a:ln>
            <a:effectLst/>
          </c:spPr>
          <c:marker>
            <c:symbol val="none"/>
          </c:marker>
          <c:xVal>
            <c:numRef>
              <c:f>'Rendements énergie et DSP'!$C$1408:$C$1666</c:f>
              <c:numCache>
                <c:formatCode>General</c:formatCode>
                <c:ptCount val="259"/>
                <c:pt idx="0">
                  <c:v>310</c:v>
                </c:pt>
                <c:pt idx="1">
                  <c:v>309.10000000000002</c:v>
                </c:pt>
                <c:pt idx="2">
                  <c:v>307.60000000000002</c:v>
                </c:pt>
                <c:pt idx="3">
                  <c:v>306.5</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282.39999999999998</c:v>
                </c:pt>
                <c:pt idx="24">
                  <c:v>281.3</c:v>
                </c:pt>
                <c:pt idx="25">
                  <c:v>280.10000000000002</c:v>
                </c:pt>
                <c:pt idx="26">
                  <c:v>278.89999999999998</c:v>
                </c:pt>
                <c:pt idx="27">
                  <c:v>277.7</c:v>
                </c:pt>
                <c:pt idx="28">
                  <c:v>276.5</c:v>
                </c:pt>
                <c:pt idx="29">
                  <c:v>275.3</c:v>
                </c:pt>
                <c:pt idx="30">
                  <c:v>274</c:v>
                </c:pt>
                <c:pt idx="31">
                  <c:v>272.89999999999998</c:v>
                </c:pt>
                <c:pt idx="32">
                  <c:v>271.7</c:v>
                </c:pt>
                <c:pt idx="33">
                  <c:v>270.5</c:v>
                </c:pt>
                <c:pt idx="34">
                  <c:v>269.3</c:v>
                </c:pt>
                <c:pt idx="35">
                  <c:v>268</c:v>
                </c:pt>
                <c:pt idx="36">
                  <c:v>266.8</c:v>
                </c:pt>
                <c:pt idx="37">
                  <c:v>265.7</c:v>
                </c:pt>
                <c:pt idx="38">
                  <c:v>264.39999999999998</c:v>
                </c:pt>
                <c:pt idx="39">
                  <c:v>263.2</c:v>
                </c:pt>
                <c:pt idx="40">
                  <c:v>262</c:v>
                </c:pt>
                <c:pt idx="41">
                  <c:v>260.89999999999998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242.8</c:v>
                </c:pt>
                <c:pt idx="57">
                  <c:v>241.6</c:v>
                </c:pt>
                <c:pt idx="58">
                  <c:v>240.4</c:v>
                </c:pt>
                <c:pt idx="59">
                  <c:v>239.2</c:v>
                </c:pt>
                <c:pt idx="60">
                  <c:v>238</c:v>
                </c:pt>
                <c:pt idx="61">
                  <c:v>236.8</c:v>
                </c:pt>
                <c:pt idx="62">
                  <c:v>235.5</c:v>
                </c:pt>
                <c:pt idx="63">
                  <c:v>234.4</c:v>
                </c:pt>
                <c:pt idx="64">
                  <c:v>233.1</c:v>
                </c:pt>
                <c:pt idx="65">
                  <c:v>231.9</c:v>
                </c:pt>
                <c:pt idx="66">
                  <c:v>230.8</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215.1</c:v>
                </c:pt>
                <c:pt idx="80">
                  <c:v>213.9</c:v>
                </c:pt>
                <c:pt idx="81">
                  <c:v>212.7</c:v>
                </c:pt>
                <c:pt idx="82">
                  <c:v>211.5</c:v>
                </c:pt>
                <c:pt idx="83">
                  <c:v>210.3</c:v>
                </c:pt>
                <c:pt idx="84">
                  <c:v>209.1</c:v>
                </c:pt>
                <c:pt idx="85">
                  <c:v>207.9</c:v>
                </c:pt>
                <c:pt idx="86">
                  <c:v>206.7</c:v>
                </c:pt>
                <c:pt idx="87">
                  <c:v>205.4</c:v>
                </c:pt>
                <c:pt idx="88">
                  <c:v>204.3</c:v>
                </c:pt>
                <c:pt idx="89">
                  <c:v>203.1</c:v>
                </c:pt>
                <c:pt idx="90">
                  <c:v>201.8</c:v>
                </c:pt>
                <c:pt idx="91">
                  <c:v>200.6</c:v>
                </c:pt>
                <c:pt idx="92">
                  <c:v>199.5</c:v>
                </c:pt>
                <c:pt idx="93">
                  <c:v>198.3</c:v>
                </c:pt>
                <c:pt idx="94">
                  <c:v>197.1</c:v>
                </c:pt>
                <c:pt idx="95">
                  <c:v>195.8</c:v>
                </c:pt>
                <c:pt idx="96">
                  <c:v>194.7</c:v>
                </c:pt>
                <c:pt idx="97">
                  <c:v>193.4</c:v>
                </c:pt>
                <c:pt idx="98">
                  <c:v>192.2</c:v>
                </c:pt>
                <c:pt idx="99">
                  <c:v>191</c:v>
                </c:pt>
                <c:pt idx="100">
                  <c:v>189.8</c:v>
                </c:pt>
                <c:pt idx="101">
                  <c:v>188.6</c:v>
                </c:pt>
                <c:pt idx="102">
                  <c:v>187.4</c:v>
                </c:pt>
                <c:pt idx="103">
                  <c:v>186.2</c:v>
                </c:pt>
                <c:pt idx="104">
                  <c:v>185.1</c:v>
                </c:pt>
                <c:pt idx="105">
                  <c:v>183.8</c:v>
                </c:pt>
                <c:pt idx="106">
                  <c:v>182.6</c:v>
                </c:pt>
                <c:pt idx="107">
                  <c:v>181.4</c:v>
                </c:pt>
                <c:pt idx="108">
                  <c:v>180.2</c:v>
                </c:pt>
                <c:pt idx="109">
                  <c:v>179</c:v>
                </c:pt>
                <c:pt idx="110">
                  <c:v>177.8</c:v>
                </c:pt>
                <c:pt idx="111">
                  <c:v>176.6</c:v>
                </c:pt>
                <c:pt idx="112">
                  <c:v>175.4</c:v>
                </c:pt>
                <c:pt idx="113">
                  <c:v>174.2</c:v>
                </c:pt>
                <c:pt idx="114">
                  <c:v>173</c:v>
                </c:pt>
                <c:pt idx="115">
                  <c:v>171.8</c:v>
                </c:pt>
                <c:pt idx="116">
                  <c:v>170.6</c:v>
                </c:pt>
                <c:pt idx="117">
                  <c:v>169.4</c:v>
                </c:pt>
                <c:pt idx="118">
                  <c:v>168.2</c:v>
                </c:pt>
                <c:pt idx="119">
                  <c:v>167</c:v>
                </c:pt>
                <c:pt idx="120">
                  <c:v>165.8</c:v>
                </c:pt>
                <c:pt idx="121">
                  <c:v>164.6</c:v>
                </c:pt>
                <c:pt idx="122">
                  <c:v>163.4</c:v>
                </c:pt>
                <c:pt idx="123">
                  <c:v>162.19999999999999</c:v>
                </c:pt>
                <c:pt idx="124">
                  <c:v>161</c:v>
                </c:pt>
                <c:pt idx="125">
                  <c:v>159.69999999999999</c:v>
                </c:pt>
                <c:pt idx="126">
                  <c:v>158.6</c:v>
                </c:pt>
                <c:pt idx="127">
                  <c:v>157.30000000000001</c:v>
                </c:pt>
                <c:pt idx="128">
                  <c:v>156.1</c:v>
                </c:pt>
                <c:pt idx="129">
                  <c:v>154.9</c:v>
                </c:pt>
                <c:pt idx="130">
                  <c:v>153.69999999999999</c:v>
                </c:pt>
                <c:pt idx="131">
                  <c:v>152.5</c:v>
                </c:pt>
                <c:pt idx="132">
                  <c:v>151.30000000000001</c:v>
                </c:pt>
                <c:pt idx="133">
                  <c:v>150.1</c:v>
                </c:pt>
                <c:pt idx="134">
                  <c:v>148.9</c:v>
                </c:pt>
                <c:pt idx="135">
                  <c:v>147.69999999999999</c:v>
                </c:pt>
                <c:pt idx="136">
                  <c:v>146.5</c:v>
                </c:pt>
                <c:pt idx="137">
                  <c:v>145.30000000000001</c:v>
                </c:pt>
                <c:pt idx="138">
                  <c:v>144.1</c:v>
                </c:pt>
                <c:pt idx="139">
                  <c:v>142.9</c:v>
                </c:pt>
                <c:pt idx="140">
                  <c:v>141.69999999999999</c:v>
                </c:pt>
                <c:pt idx="141">
                  <c:v>140.5</c:v>
                </c:pt>
                <c:pt idx="142">
                  <c:v>139.30000000000001</c:v>
                </c:pt>
                <c:pt idx="143">
                  <c:v>138.1</c:v>
                </c:pt>
                <c:pt idx="144">
                  <c:v>136.9</c:v>
                </c:pt>
                <c:pt idx="145">
                  <c:v>135.6</c:v>
                </c:pt>
                <c:pt idx="146">
                  <c:v>134.5</c:v>
                </c:pt>
                <c:pt idx="147">
                  <c:v>133.30000000000001</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118.8</c:v>
                </c:pt>
                <c:pt idx="160">
                  <c:v>117.6</c:v>
                </c:pt>
                <c:pt idx="161">
                  <c:v>116.4</c:v>
                </c:pt>
                <c:pt idx="162">
                  <c:v>115.2</c:v>
                </c:pt>
                <c:pt idx="163">
                  <c:v>114</c:v>
                </c:pt>
                <c:pt idx="164">
                  <c:v>112.8</c:v>
                </c:pt>
                <c:pt idx="165">
                  <c:v>111.6</c:v>
                </c:pt>
                <c:pt idx="166">
                  <c:v>110.4</c:v>
                </c:pt>
                <c:pt idx="167">
                  <c:v>109.2</c:v>
                </c:pt>
                <c:pt idx="168">
                  <c:v>108</c:v>
                </c:pt>
                <c:pt idx="169">
                  <c:v>106.8</c:v>
                </c:pt>
                <c:pt idx="170">
                  <c:v>105.6</c:v>
                </c:pt>
                <c:pt idx="171">
                  <c:v>104.4</c:v>
                </c:pt>
                <c:pt idx="172">
                  <c:v>103.2</c:v>
                </c:pt>
                <c:pt idx="173">
                  <c:v>102</c:v>
                </c:pt>
                <c:pt idx="174">
                  <c:v>100.8</c:v>
                </c:pt>
                <c:pt idx="175">
                  <c:v>99.6</c:v>
                </c:pt>
                <c:pt idx="176">
                  <c:v>98.4</c:v>
                </c:pt>
                <c:pt idx="177">
                  <c:v>97.2</c:v>
                </c:pt>
                <c:pt idx="178">
                  <c:v>96</c:v>
                </c:pt>
                <c:pt idx="179">
                  <c:v>94.8</c:v>
                </c:pt>
                <c:pt idx="180">
                  <c:v>93.6</c:v>
                </c:pt>
                <c:pt idx="181">
                  <c:v>92.4</c:v>
                </c:pt>
                <c:pt idx="182">
                  <c:v>91.2</c:v>
                </c:pt>
                <c:pt idx="183">
                  <c:v>90</c:v>
                </c:pt>
                <c:pt idx="184">
                  <c:v>88.8</c:v>
                </c:pt>
                <c:pt idx="185">
                  <c:v>87.5</c:v>
                </c:pt>
                <c:pt idx="186">
                  <c:v>86.4</c:v>
                </c:pt>
                <c:pt idx="187">
                  <c:v>85.1</c:v>
                </c:pt>
                <c:pt idx="188">
                  <c:v>83.9</c:v>
                </c:pt>
                <c:pt idx="189">
                  <c:v>82.7</c:v>
                </c:pt>
                <c:pt idx="190">
                  <c:v>81.5</c:v>
                </c:pt>
                <c:pt idx="191">
                  <c:v>80.3</c:v>
                </c:pt>
                <c:pt idx="192">
                  <c:v>79.099999999999994</c:v>
                </c:pt>
                <c:pt idx="193">
                  <c:v>77.900000000000006</c:v>
                </c:pt>
                <c:pt idx="194">
                  <c:v>76.7</c:v>
                </c:pt>
                <c:pt idx="195">
                  <c:v>75.5</c:v>
                </c:pt>
                <c:pt idx="196">
                  <c:v>74.3</c:v>
                </c:pt>
                <c:pt idx="197">
                  <c:v>73.099999999999994</c:v>
                </c:pt>
                <c:pt idx="198">
                  <c:v>71.8</c:v>
                </c:pt>
                <c:pt idx="199">
                  <c:v>70.7</c:v>
                </c:pt>
                <c:pt idx="200">
                  <c:v>69.400000000000006</c:v>
                </c:pt>
                <c:pt idx="201">
                  <c:v>68.2</c:v>
                </c:pt>
                <c:pt idx="202">
                  <c:v>67</c:v>
                </c:pt>
                <c:pt idx="203">
                  <c:v>65.8</c:v>
                </c:pt>
                <c:pt idx="204">
                  <c:v>64.599999999999994</c:v>
                </c:pt>
                <c:pt idx="205">
                  <c:v>63.4</c:v>
                </c:pt>
                <c:pt idx="206">
                  <c:v>62.2</c:v>
                </c:pt>
                <c:pt idx="207">
                  <c:v>61</c:v>
                </c:pt>
                <c:pt idx="208">
                  <c:v>59.8</c:v>
                </c:pt>
                <c:pt idx="209">
                  <c:v>58.6</c:v>
                </c:pt>
                <c:pt idx="210">
                  <c:v>57.4</c:v>
                </c:pt>
                <c:pt idx="211">
                  <c:v>56.2</c:v>
                </c:pt>
                <c:pt idx="212">
                  <c:v>55</c:v>
                </c:pt>
                <c:pt idx="213">
                  <c:v>53.7</c:v>
                </c:pt>
                <c:pt idx="214">
                  <c:v>52.6</c:v>
                </c:pt>
                <c:pt idx="215">
                  <c:v>51.3</c:v>
                </c:pt>
                <c:pt idx="216">
                  <c:v>50.1</c:v>
                </c:pt>
                <c:pt idx="217">
                  <c:v>48.9</c:v>
                </c:pt>
                <c:pt idx="218">
                  <c:v>47.7</c:v>
                </c:pt>
                <c:pt idx="219">
                  <c:v>46.5</c:v>
                </c:pt>
                <c:pt idx="220">
                  <c:v>45.3</c:v>
                </c:pt>
                <c:pt idx="221">
                  <c:v>44.1</c:v>
                </c:pt>
                <c:pt idx="222">
                  <c:v>42.9</c:v>
                </c:pt>
                <c:pt idx="223">
                  <c:v>41.7</c:v>
                </c:pt>
                <c:pt idx="224">
                  <c:v>40.5</c:v>
                </c:pt>
                <c:pt idx="225">
                  <c:v>39.200000000000003</c:v>
                </c:pt>
                <c:pt idx="226">
                  <c:v>38.1</c:v>
                </c:pt>
                <c:pt idx="227">
                  <c:v>36.799999999999997</c:v>
                </c:pt>
                <c:pt idx="228">
                  <c:v>35.6</c:v>
                </c:pt>
                <c:pt idx="229">
                  <c:v>34.4</c:v>
                </c:pt>
                <c:pt idx="230">
                  <c:v>33.200000000000003</c:v>
                </c:pt>
                <c:pt idx="231">
                  <c:v>32</c:v>
                </c:pt>
                <c:pt idx="232">
                  <c:v>30.8</c:v>
                </c:pt>
                <c:pt idx="233">
                  <c:v>29.6</c:v>
                </c:pt>
                <c:pt idx="234">
                  <c:v>28.4</c:v>
                </c:pt>
                <c:pt idx="235">
                  <c:v>27.2</c:v>
                </c:pt>
                <c:pt idx="236">
                  <c:v>26</c:v>
                </c:pt>
                <c:pt idx="237">
                  <c:v>24.8</c:v>
                </c:pt>
                <c:pt idx="238">
                  <c:v>23.6</c:v>
                </c:pt>
                <c:pt idx="239">
                  <c:v>22.4</c:v>
                </c:pt>
                <c:pt idx="240">
                  <c:v>21.2</c:v>
                </c:pt>
                <c:pt idx="241">
                  <c:v>20</c:v>
                </c:pt>
                <c:pt idx="242">
                  <c:v>18.7</c:v>
                </c:pt>
                <c:pt idx="243">
                  <c:v>17.600000000000001</c:v>
                </c:pt>
                <c:pt idx="244">
                  <c:v>16.399999999999999</c:v>
                </c:pt>
                <c:pt idx="245">
                  <c:v>15.1</c:v>
                </c:pt>
                <c:pt idx="246">
                  <c:v>13.9</c:v>
                </c:pt>
                <c:pt idx="247">
                  <c:v>12.7</c:v>
                </c:pt>
                <c:pt idx="248">
                  <c:v>11.5</c:v>
                </c:pt>
                <c:pt idx="249">
                  <c:v>10.3</c:v>
                </c:pt>
                <c:pt idx="250">
                  <c:v>9.1</c:v>
                </c:pt>
                <c:pt idx="251">
                  <c:v>7.9</c:v>
                </c:pt>
                <c:pt idx="252">
                  <c:v>6.7</c:v>
                </c:pt>
                <c:pt idx="253">
                  <c:v>5.5</c:v>
                </c:pt>
                <c:pt idx="254">
                  <c:v>4.3</c:v>
                </c:pt>
                <c:pt idx="255">
                  <c:v>3.1</c:v>
                </c:pt>
                <c:pt idx="256">
                  <c:v>1.9</c:v>
                </c:pt>
                <c:pt idx="257">
                  <c:v>0.6</c:v>
                </c:pt>
                <c:pt idx="258">
                  <c:v>-0.5</c:v>
                </c:pt>
              </c:numCache>
            </c:numRef>
          </c:xVal>
          <c:yVal>
            <c:numRef>
              <c:f>'Rendements énergie et DSP'!$G$1408:$G$1666</c:f>
              <c:numCache>
                <c:formatCode>General</c:formatCode>
                <c:ptCount val="259"/>
                <c:pt idx="0">
                  <c:v>28.038997429999998</c:v>
                </c:pt>
                <c:pt idx="1">
                  <c:v>28.019805779999999</c:v>
                </c:pt>
                <c:pt idx="2">
                  <c:v>28.26545887</c:v>
                </c:pt>
                <c:pt idx="3">
                  <c:v>28.369093769999999</c:v>
                </c:pt>
                <c:pt idx="4">
                  <c:v>28.54949526</c:v>
                </c:pt>
                <c:pt idx="5">
                  <c:v>28.683836790000001</c:v>
                </c:pt>
                <c:pt idx="6">
                  <c:v>28.87191494</c:v>
                </c:pt>
                <c:pt idx="7">
                  <c:v>29.040801439999999</c:v>
                </c:pt>
                <c:pt idx="8">
                  <c:v>29.136759680000001</c:v>
                </c:pt>
                <c:pt idx="9">
                  <c:v>29.340191149999999</c:v>
                </c:pt>
                <c:pt idx="10">
                  <c:v>29.543622620000001</c:v>
                </c:pt>
                <c:pt idx="11">
                  <c:v>29.685640809999999</c:v>
                </c:pt>
                <c:pt idx="12">
                  <c:v>29.816144009999999</c:v>
                </c:pt>
                <c:pt idx="13">
                  <c:v>29.942808889999998</c:v>
                </c:pt>
                <c:pt idx="14">
                  <c:v>30.088665410000001</c:v>
                </c:pt>
                <c:pt idx="15">
                  <c:v>30.272905229999999</c:v>
                </c:pt>
                <c:pt idx="16">
                  <c:v>30.47249837</c:v>
                </c:pt>
                <c:pt idx="17">
                  <c:v>30.633708210000002</c:v>
                </c:pt>
                <c:pt idx="18">
                  <c:v>30.779564730000001</c:v>
                </c:pt>
                <c:pt idx="19">
                  <c:v>31.00986451</c:v>
                </c:pt>
                <c:pt idx="20">
                  <c:v>31.148044370000001</c:v>
                </c:pt>
                <c:pt idx="21">
                  <c:v>31.33612252</c:v>
                </c:pt>
                <c:pt idx="22">
                  <c:v>31.516524010000001</c:v>
                </c:pt>
                <c:pt idx="23">
                  <c:v>31.708440490000001</c:v>
                </c:pt>
                <c:pt idx="24">
                  <c:v>31.888841979999999</c:v>
                </c:pt>
                <c:pt idx="25">
                  <c:v>32.030860169999997</c:v>
                </c:pt>
                <c:pt idx="26">
                  <c:v>32.199746670000003</c:v>
                </c:pt>
                <c:pt idx="27">
                  <c:v>32.407016470000002</c:v>
                </c:pt>
                <c:pt idx="28">
                  <c:v>32.541358000000002</c:v>
                </c:pt>
                <c:pt idx="29">
                  <c:v>32.710244500000002</c:v>
                </c:pt>
                <c:pt idx="30">
                  <c:v>32.879131000000001</c:v>
                </c:pt>
                <c:pt idx="31">
                  <c:v>33.109430779999997</c:v>
                </c:pt>
                <c:pt idx="32">
                  <c:v>33.301347249999999</c:v>
                </c:pt>
                <c:pt idx="33">
                  <c:v>33.489425400000002</c:v>
                </c:pt>
                <c:pt idx="34">
                  <c:v>33.646796909999999</c:v>
                </c:pt>
                <c:pt idx="35">
                  <c:v>33.804168429999997</c:v>
                </c:pt>
                <c:pt idx="36">
                  <c:v>34.015276550000003</c:v>
                </c:pt>
                <c:pt idx="37">
                  <c:v>34.207193029999999</c:v>
                </c:pt>
                <c:pt idx="38">
                  <c:v>34.38375619</c:v>
                </c:pt>
                <c:pt idx="39">
                  <c:v>34.610217630000001</c:v>
                </c:pt>
                <c:pt idx="40">
                  <c:v>34.790619120000002</c:v>
                </c:pt>
                <c:pt idx="41">
                  <c:v>34.99021226</c:v>
                </c:pt>
                <c:pt idx="42">
                  <c:v>35.170613750000001</c:v>
                </c:pt>
                <c:pt idx="43">
                  <c:v>35.343338580000001</c:v>
                </c:pt>
                <c:pt idx="44">
                  <c:v>35.535255059999997</c:v>
                </c:pt>
                <c:pt idx="45">
                  <c:v>35.700303230000003</c:v>
                </c:pt>
                <c:pt idx="46">
                  <c:v>35.980501289999999</c:v>
                </c:pt>
                <c:pt idx="47">
                  <c:v>36.130196140000002</c:v>
                </c:pt>
                <c:pt idx="48">
                  <c:v>36.318274289999998</c:v>
                </c:pt>
                <c:pt idx="49">
                  <c:v>36.533220739999997</c:v>
                </c:pt>
                <c:pt idx="50">
                  <c:v>36.728975550000001</c:v>
                </c:pt>
                <c:pt idx="51">
                  <c:v>36.897862050000001</c:v>
                </c:pt>
                <c:pt idx="52">
                  <c:v>37.162706790000001</c:v>
                </c:pt>
                <c:pt idx="53">
                  <c:v>37.350784939999997</c:v>
                </c:pt>
                <c:pt idx="54">
                  <c:v>37.615629679999998</c:v>
                </c:pt>
                <c:pt idx="55">
                  <c:v>37.788354509999998</c:v>
                </c:pt>
                <c:pt idx="56">
                  <c:v>37.999462629999996</c:v>
                </c:pt>
                <c:pt idx="57">
                  <c:v>38.206732430000002</c:v>
                </c:pt>
                <c:pt idx="58">
                  <c:v>38.356427279999998</c:v>
                </c:pt>
                <c:pt idx="59">
                  <c:v>38.655816989999998</c:v>
                </c:pt>
                <c:pt idx="60">
                  <c:v>38.851571800000002</c:v>
                </c:pt>
                <c:pt idx="61">
                  <c:v>39.05884159</c:v>
                </c:pt>
                <c:pt idx="62">
                  <c:v>39.327524660000002</c:v>
                </c:pt>
                <c:pt idx="63">
                  <c:v>39.53095613</c:v>
                </c:pt>
                <c:pt idx="64">
                  <c:v>39.696004299999998</c:v>
                </c:pt>
                <c:pt idx="65">
                  <c:v>39.968525700000001</c:v>
                </c:pt>
                <c:pt idx="66">
                  <c:v>40.191148810000001</c:v>
                </c:pt>
                <c:pt idx="67">
                  <c:v>40.386903619999998</c:v>
                </c:pt>
                <c:pt idx="68">
                  <c:v>40.636395039999996</c:v>
                </c:pt>
                <c:pt idx="69">
                  <c:v>40.870533139999999</c:v>
                </c:pt>
                <c:pt idx="70">
                  <c:v>41.112347909999997</c:v>
                </c:pt>
                <c:pt idx="71">
                  <c:v>41.315779370000001</c:v>
                </c:pt>
                <c:pt idx="72">
                  <c:v>41.534564160000002</c:v>
                </c:pt>
                <c:pt idx="73">
                  <c:v>41.803247229999997</c:v>
                </c:pt>
                <c:pt idx="74">
                  <c:v>41.979810389999997</c:v>
                </c:pt>
                <c:pt idx="75">
                  <c:v>42.244655129999998</c:v>
                </c:pt>
                <c:pt idx="76">
                  <c:v>42.490308220000003</c:v>
                </c:pt>
                <c:pt idx="77">
                  <c:v>42.674548039999998</c:v>
                </c:pt>
                <c:pt idx="78">
                  <c:v>42.897171149999998</c:v>
                </c:pt>
                <c:pt idx="79">
                  <c:v>43.196560859999998</c:v>
                </c:pt>
                <c:pt idx="80">
                  <c:v>43.4230223</c:v>
                </c:pt>
                <c:pt idx="81">
                  <c:v>43.707058689999997</c:v>
                </c:pt>
                <c:pt idx="82">
                  <c:v>43.925843469999997</c:v>
                </c:pt>
                <c:pt idx="83">
                  <c:v>44.136951600000003</c:v>
                </c:pt>
                <c:pt idx="84">
                  <c:v>44.436341300000002</c:v>
                </c:pt>
                <c:pt idx="85">
                  <c:v>44.716539359999999</c:v>
                </c:pt>
                <c:pt idx="86">
                  <c:v>44.912294170000003</c:v>
                </c:pt>
                <c:pt idx="87">
                  <c:v>45.169462250000002</c:v>
                </c:pt>
                <c:pt idx="88">
                  <c:v>45.41511534</c:v>
                </c:pt>
                <c:pt idx="89">
                  <c:v>45.610870149999997</c:v>
                </c:pt>
                <c:pt idx="90">
                  <c:v>45.902583200000002</c:v>
                </c:pt>
                <c:pt idx="91">
                  <c:v>46.155912950000001</c:v>
                </c:pt>
                <c:pt idx="92">
                  <c:v>46.474494300000003</c:v>
                </c:pt>
                <c:pt idx="93">
                  <c:v>46.689440759999997</c:v>
                </c:pt>
                <c:pt idx="94">
                  <c:v>46.92741719</c:v>
                </c:pt>
                <c:pt idx="95">
                  <c:v>47.253675200000004</c:v>
                </c:pt>
                <c:pt idx="96">
                  <c:v>47.480136639999998</c:v>
                </c:pt>
                <c:pt idx="97">
                  <c:v>47.787203009999999</c:v>
                </c:pt>
                <c:pt idx="98">
                  <c:v>47.959927839999999</c:v>
                </c:pt>
                <c:pt idx="99">
                  <c:v>48.290024180000003</c:v>
                </c:pt>
                <c:pt idx="100">
                  <c:v>48.62012052</c:v>
                </c:pt>
                <c:pt idx="101">
                  <c:v>48.865773619999999</c:v>
                </c:pt>
                <c:pt idx="102">
                  <c:v>49.099911720000001</c:v>
                </c:pt>
                <c:pt idx="103">
                  <c:v>49.380109779999998</c:v>
                </c:pt>
                <c:pt idx="104">
                  <c:v>49.683337809999998</c:v>
                </c:pt>
                <c:pt idx="105">
                  <c:v>49.925152570000002</c:v>
                </c:pt>
                <c:pt idx="106">
                  <c:v>50.236057270000003</c:v>
                </c:pt>
                <c:pt idx="107">
                  <c:v>50.420297089999998</c:v>
                </c:pt>
                <c:pt idx="108">
                  <c:v>50.877058300000002</c:v>
                </c:pt>
                <c:pt idx="109">
                  <c:v>50.999884850000001</c:v>
                </c:pt>
                <c:pt idx="110">
                  <c:v>51.356849500000003</c:v>
                </c:pt>
                <c:pt idx="111">
                  <c:v>51.564119300000002</c:v>
                </c:pt>
                <c:pt idx="112">
                  <c:v>51.959467240000002</c:v>
                </c:pt>
                <c:pt idx="113">
                  <c:v>52.185928680000004</c:v>
                </c:pt>
                <c:pt idx="114">
                  <c:v>52.519863360000002</c:v>
                </c:pt>
                <c:pt idx="115">
                  <c:v>52.838444709999997</c:v>
                </c:pt>
                <c:pt idx="116">
                  <c:v>53.107127779999999</c:v>
                </c:pt>
                <c:pt idx="117">
                  <c:v>53.360457529999998</c:v>
                </c:pt>
                <c:pt idx="118">
                  <c:v>53.63297893</c:v>
                </c:pt>
                <c:pt idx="119">
                  <c:v>54.009135219999997</c:v>
                </c:pt>
                <c:pt idx="120">
                  <c:v>54.354584879999997</c:v>
                </c:pt>
                <c:pt idx="121">
                  <c:v>54.67316624</c:v>
                </c:pt>
                <c:pt idx="122">
                  <c:v>54.895789350000001</c:v>
                </c:pt>
                <c:pt idx="123">
                  <c:v>55.19134073</c:v>
                </c:pt>
                <c:pt idx="124">
                  <c:v>55.548305380000002</c:v>
                </c:pt>
                <c:pt idx="125">
                  <c:v>55.801635130000001</c:v>
                </c:pt>
                <c:pt idx="126">
                  <c:v>56.158599780000003</c:v>
                </c:pt>
                <c:pt idx="127">
                  <c:v>56.477181129999998</c:v>
                </c:pt>
                <c:pt idx="128">
                  <c:v>56.730510879999997</c:v>
                </c:pt>
                <c:pt idx="129">
                  <c:v>57.083637199999998</c:v>
                </c:pt>
                <c:pt idx="130">
                  <c:v>57.43676352</c:v>
                </c:pt>
                <c:pt idx="131">
                  <c:v>57.667063290000002</c:v>
                </c:pt>
                <c:pt idx="132">
                  <c:v>58.070087899999997</c:v>
                </c:pt>
                <c:pt idx="133">
                  <c:v>58.384830919999999</c:v>
                </c:pt>
                <c:pt idx="134">
                  <c:v>58.711088930000003</c:v>
                </c:pt>
                <c:pt idx="135">
                  <c:v>59.064215249999997</c:v>
                </c:pt>
                <c:pt idx="136">
                  <c:v>59.313706670000002</c:v>
                </c:pt>
                <c:pt idx="137">
                  <c:v>59.693701300000001</c:v>
                </c:pt>
                <c:pt idx="138">
                  <c:v>59.954707710000001</c:v>
                </c:pt>
                <c:pt idx="139">
                  <c:v>60.388438950000001</c:v>
                </c:pt>
                <c:pt idx="140">
                  <c:v>60.630253709999998</c:v>
                </c:pt>
                <c:pt idx="141">
                  <c:v>60.98721836</c:v>
                </c:pt>
                <c:pt idx="142">
                  <c:v>61.348021340000003</c:v>
                </c:pt>
                <c:pt idx="143">
                  <c:v>61.67811768</c:v>
                </c:pt>
                <c:pt idx="144">
                  <c:v>62.031244000000001</c:v>
                </c:pt>
                <c:pt idx="145">
                  <c:v>62.407400299999999</c:v>
                </c:pt>
                <c:pt idx="146">
                  <c:v>62.714466659999999</c:v>
                </c:pt>
                <c:pt idx="147">
                  <c:v>63.079107970000003</c:v>
                </c:pt>
                <c:pt idx="148">
                  <c:v>63.447587609999999</c:v>
                </c:pt>
                <c:pt idx="149">
                  <c:v>63.846773880000001</c:v>
                </c:pt>
                <c:pt idx="150">
                  <c:v>64.192223540000001</c:v>
                </c:pt>
                <c:pt idx="151">
                  <c:v>64.518481559999998</c:v>
                </c:pt>
                <c:pt idx="152">
                  <c:v>64.909991169999998</c:v>
                </c:pt>
                <c:pt idx="153">
                  <c:v>65.297662459999998</c:v>
                </c:pt>
                <c:pt idx="154">
                  <c:v>65.574022189999994</c:v>
                </c:pt>
                <c:pt idx="155">
                  <c:v>65.957855140000007</c:v>
                </c:pt>
                <c:pt idx="156">
                  <c:v>66.429969679999999</c:v>
                </c:pt>
                <c:pt idx="157">
                  <c:v>66.752389359999995</c:v>
                </c:pt>
                <c:pt idx="158">
                  <c:v>67.159252289999998</c:v>
                </c:pt>
                <c:pt idx="159">
                  <c:v>67.481671980000002</c:v>
                </c:pt>
                <c:pt idx="160">
                  <c:v>67.86550493</c:v>
                </c:pt>
                <c:pt idx="161">
                  <c:v>68.191762940000004</c:v>
                </c:pt>
                <c:pt idx="162">
                  <c:v>68.59862588</c:v>
                </c:pt>
                <c:pt idx="163">
                  <c:v>68.936398879999999</c:v>
                </c:pt>
                <c:pt idx="164">
                  <c:v>69.327908489999999</c:v>
                </c:pt>
                <c:pt idx="165">
                  <c:v>69.730933100000001</c:v>
                </c:pt>
                <c:pt idx="166">
                  <c:v>70.130119370000003</c:v>
                </c:pt>
                <c:pt idx="167">
                  <c:v>70.487084019999998</c:v>
                </c:pt>
                <c:pt idx="168">
                  <c:v>70.828695350000004</c:v>
                </c:pt>
                <c:pt idx="169">
                  <c:v>71.220204969999998</c:v>
                </c:pt>
                <c:pt idx="170">
                  <c:v>71.630906229999994</c:v>
                </c:pt>
                <c:pt idx="171">
                  <c:v>72.045445819999998</c:v>
                </c:pt>
                <c:pt idx="172">
                  <c:v>72.390895479999998</c:v>
                </c:pt>
                <c:pt idx="173">
                  <c:v>72.767051780000003</c:v>
                </c:pt>
                <c:pt idx="174">
                  <c:v>73.269872950000007</c:v>
                </c:pt>
                <c:pt idx="175">
                  <c:v>73.672897550000002</c:v>
                </c:pt>
                <c:pt idx="176">
                  <c:v>74.060568840000002</c:v>
                </c:pt>
                <c:pt idx="177">
                  <c:v>74.386826850000006</c:v>
                </c:pt>
                <c:pt idx="178">
                  <c:v>74.851264729999997</c:v>
                </c:pt>
                <c:pt idx="179">
                  <c:v>75.219744370000001</c:v>
                </c:pt>
                <c:pt idx="180">
                  <c:v>75.680343910000005</c:v>
                </c:pt>
                <c:pt idx="181">
                  <c:v>76.117913479999999</c:v>
                </c:pt>
                <c:pt idx="182">
                  <c:v>76.428818179999993</c:v>
                </c:pt>
                <c:pt idx="183">
                  <c:v>76.939316009999999</c:v>
                </c:pt>
                <c:pt idx="184">
                  <c:v>77.269412349999996</c:v>
                </c:pt>
                <c:pt idx="185">
                  <c:v>77.768395190000007</c:v>
                </c:pt>
                <c:pt idx="186">
                  <c:v>78.175258130000003</c:v>
                </c:pt>
                <c:pt idx="187">
                  <c:v>78.608989370000003</c:v>
                </c:pt>
                <c:pt idx="188">
                  <c:v>78.981307340000001</c:v>
                </c:pt>
                <c:pt idx="189">
                  <c:v>79.399685259999998</c:v>
                </c:pt>
                <c:pt idx="190">
                  <c:v>79.898668099999995</c:v>
                </c:pt>
                <c:pt idx="191">
                  <c:v>80.240279430000001</c:v>
                </c:pt>
                <c:pt idx="192">
                  <c:v>80.654819020000005</c:v>
                </c:pt>
                <c:pt idx="193">
                  <c:v>81.196023490000002</c:v>
                </c:pt>
                <c:pt idx="194">
                  <c:v>81.457029899999995</c:v>
                </c:pt>
                <c:pt idx="195">
                  <c:v>81.982881050000003</c:v>
                </c:pt>
                <c:pt idx="196">
                  <c:v>82.416612290000003</c:v>
                </c:pt>
                <c:pt idx="197">
                  <c:v>82.865696850000006</c:v>
                </c:pt>
                <c:pt idx="198">
                  <c:v>83.284074770000004</c:v>
                </c:pt>
                <c:pt idx="199">
                  <c:v>83.740835989999994</c:v>
                </c:pt>
                <c:pt idx="200">
                  <c:v>84.182243889999995</c:v>
                </c:pt>
                <c:pt idx="201">
                  <c:v>84.631328449999998</c:v>
                </c:pt>
                <c:pt idx="202">
                  <c:v>85.026676390000006</c:v>
                </c:pt>
                <c:pt idx="203">
                  <c:v>85.567880860000002</c:v>
                </c:pt>
                <c:pt idx="204">
                  <c:v>85.917168849999996</c:v>
                </c:pt>
                <c:pt idx="205">
                  <c:v>86.385445050000001</c:v>
                </c:pt>
                <c:pt idx="206">
                  <c:v>86.780793000000003</c:v>
                </c:pt>
                <c:pt idx="207">
                  <c:v>87.337350779999994</c:v>
                </c:pt>
                <c:pt idx="208">
                  <c:v>87.686638770000002</c:v>
                </c:pt>
                <c:pt idx="209">
                  <c:v>88.120370010000002</c:v>
                </c:pt>
                <c:pt idx="210">
                  <c:v>88.66925114</c:v>
                </c:pt>
                <c:pt idx="211">
                  <c:v>89.141365680000007</c:v>
                </c:pt>
                <c:pt idx="212">
                  <c:v>89.575096919999993</c:v>
                </c:pt>
                <c:pt idx="213">
                  <c:v>90.024181479999996</c:v>
                </c:pt>
                <c:pt idx="214">
                  <c:v>90.492457680000001</c:v>
                </c:pt>
                <c:pt idx="215">
                  <c:v>90.953057229999999</c:v>
                </c:pt>
                <c:pt idx="216">
                  <c:v>91.44052508</c:v>
                </c:pt>
                <c:pt idx="217">
                  <c:v>91.866579659999999</c:v>
                </c:pt>
                <c:pt idx="218">
                  <c:v>92.284957590000005</c:v>
                </c:pt>
                <c:pt idx="219">
                  <c:v>92.699497179999995</c:v>
                </c:pt>
                <c:pt idx="220">
                  <c:v>93.29827659</c:v>
                </c:pt>
                <c:pt idx="221">
                  <c:v>93.705139520000003</c:v>
                </c:pt>
                <c:pt idx="222">
                  <c:v>94.138870760000003</c:v>
                </c:pt>
                <c:pt idx="223">
                  <c:v>94.687751890000001</c:v>
                </c:pt>
                <c:pt idx="224">
                  <c:v>95.075423180000001</c:v>
                </c:pt>
                <c:pt idx="225">
                  <c:v>95.512992749999995</c:v>
                </c:pt>
                <c:pt idx="226">
                  <c:v>96.092580510000005</c:v>
                </c:pt>
                <c:pt idx="227">
                  <c:v>96.461060149999994</c:v>
                </c:pt>
                <c:pt idx="228">
                  <c:v>96.925498020000006</c:v>
                </c:pt>
                <c:pt idx="229">
                  <c:v>97.282462670000001</c:v>
                </c:pt>
                <c:pt idx="230">
                  <c:v>97.781445509999998</c:v>
                </c:pt>
                <c:pt idx="231">
                  <c:v>98.195985109999995</c:v>
                </c:pt>
                <c:pt idx="232">
                  <c:v>98.545273100000003</c:v>
                </c:pt>
                <c:pt idx="233">
                  <c:v>98.890722760000003</c:v>
                </c:pt>
                <c:pt idx="234">
                  <c:v>99.147890840000002</c:v>
                </c:pt>
                <c:pt idx="235">
                  <c:v>99.535562119999994</c:v>
                </c:pt>
                <c:pt idx="236">
                  <c:v>99.74283192</c:v>
                </c:pt>
                <c:pt idx="237">
                  <c:v>99.888688439999996</c:v>
                </c:pt>
                <c:pt idx="238">
                  <c:v>100</c:v>
                </c:pt>
                <c:pt idx="239">
                  <c:v>99.973131690000002</c:v>
                </c:pt>
                <c:pt idx="240">
                  <c:v>99.961616699999993</c:v>
                </c:pt>
                <c:pt idx="241">
                  <c:v>99.738993590000007</c:v>
                </c:pt>
                <c:pt idx="242">
                  <c:v>99.236172420000003</c:v>
                </c:pt>
                <c:pt idx="243">
                  <c:v>98.767896210000004</c:v>
                </c:pt>
                <c:pt idx="244">
                  <c:v>97.958008669999998</c:v>
                </c:pt>
                <c:pt idx="245">
                  <c:v>97.036809579999996</c:v>
                </c:pt>
                <c:pt idx="246">
                  <c:v>95.71642421</c:v>
                </c:pt>
                <c:pt idx="247">
                  <c:v>94.112002459999999</c:v>
                </c:pt>
                <c:pt idx="248">
                  <c:v>92.073849460000005</c:v>
                </c:pt>
                <c:pt idx="249">
                  <c:v>89.459947029999995</c:v>
                </c:pt>
                <c:pt idx="250">
                  <c:v>86.354738420000004</c:v>
                </c:pt>
                <c:pt idx="251">
                  <c:v>82.543277169999996</c:v>
                </c:pt>
                <c:pt idx="252">
                  <c:v>77.733850230000002</c:v>
                </c:pt>
                <c:pt idx="253">
                  <c:v>71.899589300000002</c:v>
                </c:pt>
                <c:pt idx="254">
                  <c:v>64.529996550000007</c:v>
                </c:pt>
                <c:pt idx="255">
                  <c:v>55.10305915</c:v>
                </c:pt>
                <c:pt idx="256">
                  <c:v>45.061989019999999</c:v>
                </c:pt>
                <c:pt idx="257">
                  <c:v>38.544505430000001</c:v>
                </c:pt>
                <c:pt idx="258">
                  <c:v>35.097685490000003</c:v>
                </c:pt>
              </c:numCache>
            </c:numRef>
          </c:yVal>
          <c:smooth val="0"/>
          <c:extLst>
            <c:ext xmlns:c16="http://schemas.microsoft.com/office/drawing/2014/chart" uri="{C3380CC4-5D6E-409C-BE32-E72D297353CC}">
              <c16:uniqueId val="{00000003-E1D0-40F2-BB77-C66125B6A9B7}"/>
            </c:ext>
          </c:extLst>
        </c:ser>
        <c:ser>
          <c:idx val="3"/>
          <c:order val="4"/>
          <c:tx>
            <c:v>X23</c:v>
          </c:tx>
          <c:spPr>
            <a:ln w="12700" cap="rnd">
              <a:solidFill>
                <a:srgbClr val="7030A0"/>
              </a:solidFill>
              <a:round/>
            </a:ln>
            <a:effectLst/>
          </c:spPr>
          <c:marker>
            <c:symbol val="none"/>
          </c:marker>
          <c:xVal>
            <c:numRef>
              <c:f>'Rendements énergie et DSP'!$S$298:$S$556</c:f>
              <c:numCache>
                <c:formatCode>General</c:formatCode>
                <c:ptCount val="259"/>
                <c:pt idx="0">
                  <c:v>310</c:v>
                </c:pt>
                <c:pt idx="1">
                  <c:v>309.10000000000002</c:v>
                </c:pt>
                <c:pt idx="2">
                  <c:v>307.60000000000002</c:v>
                </c:pt>
                <c:pt idx="3">
                  <c:v>306.60000000000002</c:v>
                </c:pt>
                <c:pt idx="4">
                  <c:v>305.3</c:v>
                </c:pt>
                <c:pt idx="5">
                  <c:v>304.2</c:v>
                </c:pt>
                <c:pt idx="6">
                  <c:v>302.89999999999998</c:v>
                </c:pt>
                <c:pt idx="7">
                  <c:v>301.7</c:v>
                </c:pt>
                <c:pt idx="8">
                  <c:v>300.5</c:v>
                </c:pt>
                <c:pt idx="9">
                  <c:v>299.3</c:v>
                </c:pt>
                <c:pt idx="10">
                  <c:v>298.2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240.4</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215.1</c:v>
                </c:pt>
                <c:pt idx="80">
                  <c:v>213.9</c:v>
                </c:pt>
                <c:pt idx="81">
                  <c:v>212.6</c:v>
                </c:pt>
                <c:pt idx="82">
                  <c:v>211.5</c:v>
                </c:pt>
                <c:pt idx="83">
                  <c:v>210.2</c:v>
                </c:pt>
                <c:pt idx="84">
                  <c:v>209</c:v>
                </c:pt>
                <c:pt idx="85">
                  <c:v>207.9</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186.2</c:v>
                </c:pt>
                <c:pt idx="104">
                  <c:v>185</c:v>
                </c:pt>
                <c:pt idx="105">
                  <c:v>183.8</c:v>
                </c:pt>
                <c:pt idx="106">
                  <c:v>182.6</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c:v>
                </c:pt>
                <c:pt idx="131">
                  <c:v>152.4</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121.1</c:v>
                </c:pt>
                <c:pt idx="158">
                  <c:v>119.9</c:v>
                </c:pt>
                <c:pt idx="159">
                  <c:v>118.7</c:v>
                </c:pt>
                <c:pt idx="160">
                  <c:v>117.6</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92.2</c:v>
                </c:pt>
                <c:pt idx="182">
                  <c:v>91.1</c:v>
                </c:pt>
                <c:pt idx="183">
                  <c:v>89.9</c:v>
                </c:pt>
                <c:pt idx="184">
                  <c:v>88.7</c:v>
                </c:pt>
                <c:pt idx="185">
                  <c:v>87.5</c:v>
                </c:pt>
                <c:pt idx="186">
                  <c:v>86.2</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c:v>
                </c:pt>
                <c:pt idx="200">
                  <c:v>69.3</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56.1</c:v>
                </c:pt>
                <c:pt idx="212">
                  <c:v>54.9</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18.7</c:v>
                </c:pt>
                <c:pt idx="243">
                  <c:v>17.399999999999999</c:v>
                </c:pt>
                <c:pt idx="244">
                  <c:v>16.3</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'Rendements énergie et DSP'!$W$298:$W$556</c:f>
              <c:numCache>
                <c:formatCode>General</c:formatCode>
                <c:ptCount val="259"/>
                <c:pt idx="0">
                  <c:v>32.3494917904613</c:v>
                </c:pt>
                <c:pt idx="1">
                  <c:v>33.981626270523854</c:v>
                </c:pt>
                <c:pt idx="2">
                  <c:v>34.343236903831119</c:v>
                </c:pt>
                <c:pt idx="3">
                  <c:v>34.333463643471468</c:v>
                </c:pt>
                <c:pt idx="4">
                  <c:v>34.440969507427681</c:v>
                </c:pt>
                <c:pt idx="5">
                  <c:v>34.577795152462862</c:v>
                </c:pt>
                <c:pt idx="6">
                  <c:v>34.958952306489451</c:v>
                </c:pt>
                <c:pt idx="7">
                  <c:v>34.880766223612198</c:v>
                </c:pt>
                <c:pt idx="8">
                  <c:v>34.998045347928077</c:v>
                </c:pt>
                <c:pt idx="9">
                  <c:v>35.467161845191555</c:v>
                </c:pt>
                <c:pt idx="10">
                  <c:v>35.476935105551213</c:v>
                </c:pt>
                <c:pt idx="11">
                  <c:v>35.545347928068807</c:v>
                </c:pt>
                <c:pt idx="12">
                  <c:v>35.818999218139176</c:v>
                </c:pt>
                <c:pt idx="13">
                  <c:v>35.975371383893673</c:v>
                </c:pt>
                <c:pt idx="14">
                  <c:v>36.180609851446448</c:v>
                </c:pt>
                <c:pt idx="15">
                  <c:v>36.395621579358881</c:v>
                </c:pt>
                <c:pt idx="16">
                  <c:v>36.376075058639564</c:v>
                </c:pt>
                <c:pt idx="17">
                  <c:v>36.727912431587178</c:v>
                </c:pt>
                <c:pt idx="18">
                  <c:v>36.767005473025797</c:v>
                </c:pt>
                <c:pt idx="19">
                  <c:v>37.10906958561376</c:v>
                </c:pt>
                <c:pt idx="20">
                  <c:v>37.10906958561376</c:v>
                </c:pt>
                <c:pt idx="21">
                  <c:v>37.431587177482406</c:v>
                </c:pt>
                <c:pt idx="22">
                  <c:v>37.519546520719317</c:v>
                </c:pt>
                <c:pt idx="23">
                  <c:v>37.793197810789685</c:v>
                </c:pt>
                <c:pt idx="24">
                  <c:v>37.91047693510555</c:v>
                </c:pt>
                <c:pt idx="25">
                  <c:v>38.213448006254893</c:v>
                </c:pt>
                <c:pt idx="26">
                  <c:v>38.311180609851455</c:v>
                </c:pt>
                <c:pt idx="27">
                  <c:v>38.438232994526977</c:v>
                </c:pt>
                <c:pt idx="28">
                  <c:v>38.67279124315872</c:v>
                </c:pt>
                <c:pt idx="29">
                  <c:v>38.887802971071153</c:v>
                </c:pt>
                <c:pt idx="30">
                  <c:v>39.014855355746683</c:v>
                </c:pt>
                <c:pt idx="31">
                  <c:v>39.317826426896012</c:v>
                </c:pt>
                <c:pt idx="32">
                  <c:v>39.552384675527755</c:v>
                </c:pt>
                <c:pt idx="33">
                  <c:v>39.61102423768569</c:v>
                </c:pt>
                <c:pt idx="34">
                  <c:v>39.82603596559813</c:v>
                </c:pt>
                <c:pt idx="35">
                  <c:v>39.904222048475376</c:v>
                </c:pt>
                <c:pt idx="36">
                  <c:v>40.265832681782648</c:v>
                </c:pt>
                <c:pt idx="37">
                  <c:v>40.50039093041439</c:v>
                </c:pt>
                <c:pt idx="38">
                  <c:v>40.539483971853009</c:v>
                </c:pt>
                <c:pt idx="39">
                  <c:v>40.78381548084441</c:v>
                </c:pt>
                <c:pt idx="40">
                  <c:v>40.852228303362004</c:v>
                </c:pt>
                <c:pt idx="41">
                  <c:v>41.379984362783432</c:v>
                </c:pt>
                <c:pt idx="42">
                  <c:v>41.321344800625489</c:v>
                </c:pt>
                <c:pt idx="43">
                  <c:v>41.555903049257239</c:v>
                </c:pt>
                <c:pt idx="44">
                  <c:v>41.731821735731046</c:v>
                </c:pt>
                <c:pt idx="45">
                  <c:v>41.937060203283814</c:v>
                </c:pt>
                <c:pt idx="46">
                  <c:v>42.152071931196247</c:v>
                </c:pt>
                <c:pt idx="47">
                  <c:v>42.367083659108687</c:v>
                </c:pt>
                <c:pt idx="48">
                  <c:v>42.670054730258009</c:v>
                </c:pt>
                <c:pt idx="49">
                  <c:v>42.797107114933539</c:v>
                </c:pt>
                <c:pt idx="50">
                  <c:v>43.012118842845979</c:v>
                </c:pt>
                <c:pt idx="51">
                  <c:v>43.217357310398754</c:v>
                </c:pt>
                <c:pt idx="52">
                  <c:v>43.334636434714632</c:v>
                </c:pt>
                <c:pt idx="53">
                  <c:v>43.608287724784986</c:v>
                </c:pt>
                <c:pt idx="54">
                  <c:v>43.999218139171234</c:v>
                </c:pt>
                <c:pt idx="55">
                  <c:v>44.136043784206414</c:v>
                </c:pt>
                <c:pt idx="56">
                  <c:v>44.165363565285382</c:v>
                </c:pt>
                <c:pt idx="57">
                  <c:v>44.517200938232989</c:v>
                </c:pt>
                <c:pt idx="58">
                  <c:v>44.741985926505087</c:v>
                </c:pt>
                <c:pt idx="59">
                  <c:v>45.074276778733385</c:v>
                </c:pt>
                <c:pt idx="60">
                  <c:v>45.250195465207192</c:v>
                </c:pt>
                <c:pt idx="61">
                  <c:v>45.396794370602038</c:v>
                </c:pt>
                <c:pt idx="62">
                  <c:v>45.699765441751374</c:v>
                </c:pt>
                <c:pt idx="63">
                  <c:v>45.895230648944491</c:v>
                </c:pt>
                <c:pt idx="64">
                  <c:v>46.080922595777949</c:v>
                </c:pt>
                <c:pt idx="65">
                  <c:v>46.227521501172788</c:v>
                </c:pt>
                <c:pt idx="66">
                  <c:v>46.43275996872557</c:v>
                </c:pt>
                <c:pt idx="67">
                  <c:v>46.8041438623925</c:v>
                </c:pt>
                <c:pt idx="68">
                  <c:v>47.116888193901488</c:v>
                </c:pt>
                <c:pt idx="69">
                  <c:v>47.224394057857708</c:v>
                </c:pt>
                <c:pt idx="70">
                  <c:v>47.361219702892889</c:v>
                </c:pt>
                <c:pt idx="71">
                  <c:v>47.595777951524639</c:v>
                </c:pt>
                <c:pt idx="72">
                  <c:v>48.074667709147775</c:v>
                </c:pt>
                <c:pt idx="73">
                  <c:v>48.143080531665369</c:v>
                </c:pt>
                <c:pt idx="74">
                  <c:v>48.309225957779518</c:v>
                </c:pt>
                <c:pt idx="75">
                  <c:v>48.56333072713057</c:v>
                </c:pt>
                <c:pt idx="76">
                  <c:v>48.856528537920255</c:v>
                </c:pt>
                <c:pt idx="77">
                  <c:v>49.354964816262708</c:v>
                </c:pt>
                <c:pt idx="78">
                  <c:v>49.286551993745114</c:v>
                </c:pt>
                <c:pt idx="79">
                  <c:v>49.706802189210322</c:v>
                </c:pt>
                <c:pt idx="80">
                  <c:v>49.882720875684136</c:v>
                </c:pt>
                <c:pt idx="81">
                  <c:v>50.254104769351059</c:v>
                </c:pt>
                <c:pt idx="82">
                  <c:v>50.420250195465208</c:v>
                </c:pt>
                <c:pt idx="83">
                  <c:v>50.693901485535577</c:v>
                </c:pt>
                <c:pt idx="84">
                  <c:v>50.723221266614551</c:v>
                </c:pt>
                <c:pt idx="85">
                  <c:v>51.094605160281468</c:v>
                </c:pt>
                <c:pt idx="86">
                  <c:v>51.358483189992178</c:v>
                </c:pt>
                <c:pt idx="87">
                  <c:v>51.524628616106341</c:v>
                </c:pt>
                <c:pt idx="88">
                  <c:v>51.641907740422212</c:v>
                </c:pt>
                <c:pt idx="89">
                  <c:v>52.042611415168103</c:v>
                </c:pt>
                <c:pt idx="90">
                  <c:v>52.462861610633318</c:v>
                </c:pt>
                <c:pt idx="91">
                  <c:v>52.599687255668492</c:v>
                </c:pt>
                <c:pt idx="92">
                  <c:v>53.049257232212668</c:v>
                </c:pt>
                <c:pt idx="93">
                  <c:v>53.156763096168888</c:v>
                </c:pt>
                <c:pt idx="94">
                  <c:v>53.293588741204069</c:v>
                </c:pt>
                <c:pt idx="95">
                  <c:v>53.577013291634088</c:v>
                </c:pt>
                <c:pt idx="96">
                  <c:v>54.026583268178271</c:v>
                </c:pt>
                <c:pt idx="97">
                  <c:v>54.182955433932769</c:v>
                </c:pt>
                <c:pt idx="98">
                  <c:v>54.671618451915563</c:v>
                </c:pt>
                <c:pt idx="99">
                  <c:v>54.622752150117279</c:v>
                </c:pt>
                <c:pt idx="100">
                  <c:v>55.091868647380771</c:v>
                </c:pt>
                <c:pt idx="101">
                  <c:v>55.25801407349492</c:v>
                </c:pt>
                <c:pt idx="102">
                  <c:v>55.473025801407353</c:v>
                </c:pt>
                <c:pt idx="103">
                  <c:v>55.815089913995308</c:v>
                </c:pt>
                <c:pt idx="104">
                  <c:v>56.059421422986709</c:v>
                </c:pt>
                <c:pt idx="105">
                  <c:v>56.206020328381548</c:v>
                </c:pt>
                <c:pt idx="106">
                  <c:v>56.636043784206414</c:v>
                </c:pt>
                <c:pt idx="107">
                  <c:v>57.036747458952306</c:v>
                </c:pt>
                <c:pt idx="108">
                  <c:v>57.339718530101649</c:v>
                </c:pt>
                <c:pt idx="109">
                  <c:v>57.437451133698211</c:v>
                </c:pt>
                <c:pt idx="110">
                  <c:v>57.828381548084451</c:v>
                </c:pt>
                <c:pt idx="111">
                  <c:v>58.033620015637219</c:v>
                </c:pt>
                <c:pt idx="112">
                  <c:v>58.483189992181394</c:v>
                </c:pt>
                <c:pt idx="113">
                  <c:v>58.698201720093834</c:v>
                </c:pt>
                <c:pt idx="114">
                  <c:v>58.698201720093834</c:v>
                </c:pt>
                <c:pt idx="115">
                  <c:v>59.196637998436287</c:v>
                </c:pt>
                <c:pt idx="116">
                  <c:v>59.58756841282252</c:v>
                </c:pt>
                <c:pt idx="117">
                  <c:v>59.988272087568419</c:v>
                </c:pt>
                <c:pt idx="118">
                  <c:v>60.066458170445671</c:v>
                </c:pt>
                <c:pt idx="119">
                  <c:v>60.447615324472245</c:v>
                </c:pt>
                <c:pt idx="120">
                  <c:v>60.437842064112587</c:v>
                </c:pt>
                <c:pt idx="121">
                  <c:v>61.092650508209545</c:v>
                </c:pt>
                <c:pt idx="122">
                  <c:v>61.092650508209545</c:v>
                </c:pt>
                <c:pt idx="123">
                  <c:v>61.561767005473037</c:v>
                </c:pt>
                <c:pt idx="124">
                  <c:v>61.933150899139953</c:v>
                </c:pt>
                <c:pt idx="125">
                  <c:v>62.392494136043794</c:v>
                </c:pt>
                <c:pt idx="126">
                  <c:v>62.509773260359658</c:v>
                </c:pt>
                <c:pt idx="127">
                  <c:v>62.695465207193124</c:v>
                </c:pt>
                <c:pt idx="128">
                  <c:v>63.184128225175925</c:v>
                </c:pt>
                <c:pt idx="129">
                  <c:v>63.272087568412829</c:v>
                </c:pt>
                <c:pt idx="130">
                  <c:v>63.79984362783425</c:v>
                </c:pt>
                <c:pt idx="131">
                  <c:v>64.005082095387024</c:v>
                </c:pt>
                <c:pt idx="132">
                  <c:v>64.259186864738084</c:v>
                </c:pt>
                <c:pt idx="133">
                  <c:v>64.532838154808445</c:v>
                </c:pt>
                <c:pt idx="134">
                  <c:v>65.10946051602815</c:v>
                </c:pt>
                <c:pt idx="135">
                  <c:v>65.392885066458177</c:v>
                </c:pt>
                <c:pt idx="136">
                  <c:v>65.774042220484745</c:v>
                </c:pt>
                <c:pt idx="137">
                  <c:v>65.949960906958566</c:v>
                </c:pt>
                <c:pt idx="138">
                  <c:v>66.204065676309625</c:v>
                </c:pt>
                <c:pt idx="139">
                  <c:v>66.67318217357311</c:v>
                </c:pt>
                <c:pt idx="140">
                  <c:v>67.015246286161059</c:v>
                </c:pt>
                <c:pt idx="141">
                  <c:v>67.161845191555898</c:v>
                </c:pt>
                <c:pt idx="142">
                  <c:v>67.572322126661462</c:v>
                </c:pt>
                <c:pt idx="143">
                  <c:v>68.080531665363566</c:v>
                </c:pt>
                <c:pt idx="144">
                  <c:v>68.246677091477721</c:v>
                </c:pt>
                <c:pt idx="145">
                  <c:v>68.657154026583271</c:v>
                </c:pt>
                <c:pt idx="146">
                  <c:v>68.9601250977326</c:v>
                </c:pt>
                <c:pt idx="147">
                  <c:v>69.517200938232989</c:v>
                </c:pt>
                <c:pt idx="148">
                  <c:v>69.663799843627842</c:v>
                </c:pt>
                <c:pt idx="149">
                  <c:v>70.035183737294759</c:v>
                </c:pt>
                <c:pt idx="150">
                  <c:v>70.347928068803768</c:v>
                </c:pt>
                <c:pt idx="151">
                  <c:v>70.836591086786555</c:v>
                </c:pt>
                <c:pt idx="152">
                  <c:v>71.452306489444879</c:v>
                </c:pt>
                <c:pt idx="153">
                  <c:v>71.061376075058632</c:v>
                </c:pt>
                <c:pt idx="154">
                  <c:v>71.892103205629411</c:v>
                </c:pt>
                <c:pt idx="155">
                  <c:v>71.999609069585631</c:v>
                </c:pt>
                <c:pt idx="156">
                  <c:v>72.439405785770134</c:v>
                </c:pt>
                <c:pt idx="157">
                  <c:v>72.898749022673968</c:v>
                </c:pt>
                <c:pt idx="158">
                  <c:v>73.162627052384678</c:v>
                </c:pt>
                <c:pt idx="159">
                  <c:v>73.612197028928847</c:v>
                </c:pt>
                <c:pt idx="160">
                  <c:v>73.612197028928847</c:v>
                </c:pt>
                <c:pt idx="161">
                  <c:v>74.354964816262708</c:v>
                </c:pt>
                <c:pt idx="162">
                  <c:v>74.560203283815497</c:v>
                </c:pt>
                <c:pt idx="163">
                  <c:v>75.039093041438633</c:v>
                </c:pt>
                <c:pt idx="164">
                  <c:v>75.361610633307279</c:v>
                </c:pt>
                <c:pt idx="165">
                  <c:v>75.56684910086004</c:v>
                </c:pt>
                <c:pt idx="166">
                  <c:v>76.221657544956997</c:v>
                </c:pt>
                <c:pt idx="167">
                  <c:v>76.280297107114933</c:v>
                </c:pt>
                <c:pt idx="168">
                  <c:v>76.710320562939799</c:v>
                </c:pt>
                <c:pt idx="169">
                  <c:v>77.29671618451917</c:v>
                </c:pt>
                <c:pt idx="170">
                  <c:v>77.648553557466784</c:v>
                </c:pt>
                <c:pt idx="171">
                  <c:v>77.834245504300242</c:v>
                </c:pt>
                <c:pt idx="172">
                  <c:v>78.039483971853002</c:v>
                </c:pt>
                <c:pt idx="173">
                  <c:v>78.860437842064115</c:v>
                </c:pt>
                <c:pt idx="174">
                  <c:v>79.046129788897574</c:v>
                </c:pt>
                <c:pt idx="175">
                  <c:v>79.378420641125885</c:v>
                </c:pt>
                <c:pt idx="176">
                  <c:v>79.808444096950751</c:v>
                </c:pt>
                <c:pt idx="177">
                  <c:v>80.199374511336984</c:v>
                </c:pt>
                <c:pt idx="178">
                  <c:v>80.47302580140736</c:v>
                </c:pt>
                <c:pt idx="179">
                  <c:v>80.981235340109464</c:v>
                </c:pt>
                <c:pt idx="180">
                  <c:v>81.391712275215028</c:v>
                </c:pt>
                <c:pt idx="181">
                  <c:v>81.782642689601261</c:v>
                </c:pt>
                <c:pt idx="182">
                  <c:v>82.447224394057855</c:v>
                </c:pt>
                <c:pt idx="183">
                  <c:v>82.613369820172011</c:v>
                </c:pt>
                <c:pt idx="184">
                  <c:v>83.043393275996877</c:v>
                </c:pt>
                <c:pt idx="185">
                  <c:v>83.297498045347936</c:v>
                </c:pt>
                <c:pt idx="186">
                  <c:v>83.91321344800626</c:v>
                </c:pt>
                <c:pt idx="187">
                  <c:v>84.32369038311181</c:v>
                </c:pt>
                <c:pt idx="188">
                  <c:v>84.548475371383901</c:v>
                </c:pt>
                <c:pt idx="189">
                  <c:v>85.095777951524639</c:v>
                </c:pt>
                <c:pt idx="190">
                  <c:v>85.291243158717762</c:v>
                </c:pt>
                <c:pt idx="191">
                  <c:v>85.731039874902265</c:v>
                </c:pt>
                <c:pt idx="192">
                  <c:v>86.268569194683351</c:v>
                </c:pt>
                <c:pt idx="193">
                  <c:v>86.503127443315094</c:v>
                </c:pt>
                <c:pt idx="194">
                  <c:v>86.747458952306502</c:v>
                </c:pt>
                <c:pt idx="195">
                  <c:v>87.480453479280698</c:v>
                </c:pt>
                <c:pt idx="196">
                  <c:v>87.773651290070376</c:v>
                </c:pt>
                <c:pt idx="197">
                  <c:v>88.49687255668492</c:v>
                </c:pt>
                <c:pt idx="198">
                  <c:v>88.399139953088351</c:v>
                </c:pt>
                <c:pt idx="199">
                  <c:v>89.014855355746676</c:v>
                </c:pt>
                <c:pt idx="200">
                  <c:v>89.58170445660673</c:v>
                </c:pt>
                <c:pt idx="201">
                  <c:v>89.884675527756059</c:v>
                </c:pt>
                <c:pt idx="202">
                  <c:v>90.373338545738875</c:v>
                </c:pt>
                <c:pt idx="203">
                  <c:v>90.881548084440965</c:v>
                </c:pt>
                <c:pt idx="204">
                  <c:v>91.262705238467561</c:v>
                </c:pt>
                <c:pt idx="205">
                  <c:v>91.594996090695858</c:v>
                </c:pt>
                <c:pt idx="206">
                  <c:v>92.03479280688039</c:v>
                </c:pt>
                <c:pt idx="207">
                  <c:v>92.552775605942145</c:v>
                </c:pt>
                <c:pt idx="208">
                  <c:v>92.728694292415952</c:v>
                </c:pt>
                <c:pt idx="209">
                  <c:v>93.23690383111807</c:v>
                </c:pt>
                <c:pt idx="210">
                  <c:v>93.891712275215014</c:v>
                </c:pt>
                <c:pt idx="211">
                  <c:v>94.282642689601261</c:v>
                </c:pt>
                <c:pt idx="212">
                  <c:v>94.272869429241595</c:v>
                </c:pt>
                <c:pt idx="213">
                  <c:v>95.074276778733392</c:v>
                </c:pt>
                <c:pt idx="214">
                  <c:v>95.308835027365134</c:v>
                </c:pt>
                <c:pt idx="215">
                  <c:v>95.768178264268968</c:v>
                </c:pt>
                <c:pt idx="216">
                  <c:v>95.836591086786555</c:v>
                </c:pt>
                <c:pt idx="217">
                  <c:v>96.452306489444879</c:v>
                </c:pt>
                <c:pt idx="218">
                  <c:v>96.82369038311181</c:v>
                </c:pt>
                <c:pt idx="219">
                  <c:v>97.068021892103204</c:v>
                </c:pt>
                <c:pt idx="220">
                  <c:v>97.449179046129785</c:v>
                </c:pt>
                <c:pt idx="221">
                  <c:v>97.879202501954666</c:v>
                </c:pt>
                <c:pt idx="222">
                  <c:v>98.08444096950744</c:v>
                </c:pt>
                <c:pt idx="223">
                  <c:v>98.592650508209545</c:v>
                </c:pt>
                <c:pt idx="224">
                  <c:v>98.944487881157144</c:v>
                </c:pt>
                <c:pt idx="225">
                  <c:v>98.661063330727146</c:v>
                </c:pt>
                <c:pt idx="226">
                  <c:v>99.198592650508218</c:v>
                </c:pt>
                <c:pt idx="227">
                  <c:v>99.784988272087574</c:v>
                </c:pt>
                <c:pt idx="228">
                  <c:v>99.618842845973433</c:v>
                </c:pt>
                <c:pt idx="229">
                  <c:v>100</c:v>
                </c:pt>
                <c:pt idx="230">
                  <c:v>99.745895230648955</c:v>
                </c:pt>
                <c:pt idx="231">
                  <c:v>99.912040656763097</c:v>
                </c:pt>
                <c:pt idx="232">
                  <c:v>99.980453479280698</c:v>
                </c:pt>
                <c:pt idx="233">
                  <c:v>99.951133698201716</c:v>
                </c:pt>
                <c:pt idx="234">
                  <c:v>99.628616106333084</c:v>
                </c:pt>
                <c:pt idx="235">
                  <c:v>99.315871774824089</c:v>
                </c:pt>
                <c:pt idx="236">
                  <c:v>99.354964816262708</c:v>
                </c:pt>
                <c:pt idx="237">
                  <c:v>98.582877247849893</c:v>
                </c:pt>
                <c:pt idx="238">
                  <c:v>98.367865519937453</c:v>
                </c:pt>
                <c:pt idx="239">
                  <c:v>97.517591868647386</c:v>
                </c:pt>
                <c:pt idx="240">
                  <c:v>96.452306489444879</c:v>
                </c:pt>
                <c:pt idx="241">
                  <c:v>95.846364347146206</c:v>
                </c:pt>
                <c:pt idx="242">
                  <c:v>94.80062548866303</c:v>
                </c:pt>
                <c:pt idx="243">
                  <c:v>93.530101641907748</c:v>
                </c:pt>
                <c:pt idx="244">
                  <c:v>91.868647380766234</c:v>
                </c:pt>
                <c:pt idx="245">
                  <c:v>89.992181391712279</c:v>
                </c:pt>
                <c:pt idx="246">
                  <c:v>88.017982799061784</c:v>
                </c:pt>
                <c:pt idx="247">
                  <c:v>85.574667709147775</c:v>
                </c:pt>
                <c:pt idx="248">
                  <c:v>82.447224394057855</c:v>
                </c:pt>
                <c:pt idx="249">
                  <c:v>79.632525410476944</c:v>
                </c:pt>
                <c:pt idx="250">
                  <c:v>75.93823299452697</c:v>
                </c:pt>
                <c:pt idx="251">
                  <c:v>71.19820172009382</c:v>
                </c:pt>
                <c:pt idx="252">
                  <c:v>65.862001563721662</c:v>
                </c:pt>
                <c:pt idx="253">
                  <c:v>59.421422986708372</c:v>
                </c:pt>
                <c:pt idx="254">
                  <c:v>51.925332290852232</c:v>
                </c:pt>
                <c:pt idx="255">
                  <c:v>43.305316653635657</c:v>
                </c:pt>
                <c:pt idx="256">
                  <c:v>36.512900703674752</c:v>
                </c:pt>
                <c:pt idx="257">
                  <c:v>32.701329163408914</c:v>
                </c:pt>
                <c:pt idx="258">
                  <c:v>30.736903831118063</c:v>
                </c:pt>
              </c:numCache>
            </c:numRef>
          </c:yVal>
          <c:smooth val="0"/>
          <c:extLst>
            <c:ext xmlns:c16="http://schemas.microsoft.com/office/drawing/2014/chart" uri="{C3380CC4-5D6E-409C-BE32-E72D297353CC}">
              <c16:uniqueId val="{00000004-E1D0-40F2-BB77-C66125B6A9B7}"/>
            </c:ext>
          </c:extLst>
        </c:ser>
        <c:dLbls>
          <c:showLegendKey val="0"/>
          <c:showVal val="0"/>
          <c:showCatName val="0"/>
          <c:showSerName val="0"/>
          <c:showPercent val="0"/>
          <c:showBubbleSize val="0"/>
        </c:dLbls>
        <c:axId val="579235903"/>
        <c:axId val="579236735"/>
      </c:scatterChart>
      <c:valAx>
        <c:axId val="579235903"/>
        <c:scaling>
          <c:orientation val="minMax"/>
          <c:max val="3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Profondeur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579236735"/>
        <c:crosses val="autoZero"/>
        <c:crossBetween val="midCat"/>
      </c:valAx>
      <c:valAx>
        <c:axId val="579236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5792359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5 cm</c:v>
          </c:tx>
          <c:spPr>
            <a:ln w="12700" cap="rnd">
              <a:solidFill>
                <a:srgbClr val="009999"/>
              </a:solidFill>
              <a:round/>
            </a:ln>
            <a:effectLst/>
          </c:spPr>
          <c:marker>
            <c:symbol val="none"/>
          </c:marker>
          <c:xVal>
            <c:numRef>
              <c:f>'4_Profils profondeur mesure'!$A$19:$A$185</c:f>
              <c:numCache>
                <c:formatCode>General</c:formatCode>
                <c:ptCount val="167"/>
                <c:pt idx="0">
                  <c:v>100</c:v>
                </c:pt>
                <c:pt idx="1">
                  <c:v>99.1</c:v>
                </c:pt>
                <c:pt idx="2">
                  <c:v>97.6</c:v>
                </c:pt>
                <c:pt idx="3">
                  <c:v>96.5</c:v>
                </c:pt>
                <c:pt idx="4">
                  <c:v>95.3</c:v>
                </c:pt>
                <c:pt idx="5">
                  <c:v>94.1</c:v>
                </c:pt>
                <c:pt idx="6">
                  <c:v>92.9</c:v>
                </c:pt>
                <c:pt idx="7">
                  <c:v>91.7</c:v>
                </c:pt>
                <c:pt idx="8">
                  <c:v>90.5</c:v>
                </c:pt>
                <c:pt idx="9">
                  <c:v>89.3</c:v>
                </c:pt>
                <c:pt idx="10">
                  <c:v>88.1</c:v>
                </c:pt>
                <c:pt idx="11">
                  <c:v>86.9</c:v>
                </c:pt>
                <c:pt idx="12">
                  <c:v>85.7</c:v>
                </c:pt>
                <c:pt idx="13">
                  <c:v>84.5</c:v>
                </c:pt>
                <c:pt idx="14">
                  <c:v>83.2</c:v>
                </c:pt>
                <c:pt idx="15">
                  <c:v>82</c:v>
                </c:pt>
                <c:pt idx="16">
                  <c:v>80.8</c:v>
                </c:pt>
                <c:pt idx="17">
                  <c:v>79.599999999999994</c:v>
                </c:pt>
                <c:pt idx="18">
                  <c:v>78.400000000000006</c:v>
                </c:pt>
                <c:pt idx="19">
                  <c:v>77.3</c:v>
                </c:pt>
                <c:pt idx="20">
                  <c:v>76</c:v>
                </c:pt>
                <c:pt idx="21">
                  <c:v>74.8</c:v>
                </c:pt>
                <c:pt idx="22">
                  <c:v>73.599999999999994</c:v>
                </c:pt>
                <c:pt idx="23">
                  <c:v>72.400000000000006</c:v>
                </c:pt>
                <c:pt idx="24">
                  <c:v>71.2</c:v>
                </c:pt>
                <c:pt idx="25">
                  <c:v>70</c:v>
                </c:pt>
                <c:pt idx="26">
                  <c:v>68.8</c:v>
                </c:pt>
                <c:pt idx="27">
                  <c:v>67.599999999999994</c:v>
                </c:pt>
                <c:pt idx="28">
                  <c:v>66.400000000000006</c:v>
                </c:pt>
                <c:pt idx="29">
                  <c:v>65.2</c:v>
                </c:pt>
                <c:pt idx="30">
                  <c:v>64</c:v>
                </c:pt>
                <c:pt idx="31">
                  <c:v>62.8</c:v>
                </c:pt>
                <c:pt idx="32">
                  <c:v>61.6</c:v>
                </c:pt>
                <c:pt idx="33">
                  <c:v>60.3</c:v>
                </c:pt>
                <c:pt idx="34">
                  <c:v>59.2</c:v>
                </c:pt>
                <c:pt idx="35">
                  <c:v>57.9</c:v>
                </c:pt>
                <c:pt idx="36">
                  <c:v>56.8</c:v>
                </c:pt>
                <c:pt idx="37">
                  <c:v>55.5</c:v>
                </c:pt>
                <c:pt idx="38">
                  <c:v>54.3</c:v>
                </c:pt>
                <c:pt idx="39">
                  <c:v>53.2</c:v>
                </c:pt>
                <c:pt idx="40">
                  <c:v>51.9</c:v>
                </c:pt>
                <c:pt idx="41">
                  <c:v>50.7</c:v>
                </c:pt>
                <c:pt idx="42">
                  <c:v>49.5</c:v>
                </c:pt>
                <c:pt idx="43">
                  <c:v>48.3</c:v>
                </c:pt>
                <c:pt idx="44">
                  <c:v>47.1</c:v>
                </c:pt>
                <c:pt idx="45">
                  <c:v>45.9</c:v>
                </c:pt>
                <c:pt idx="46">
                  <c:v>44.7</c:v>
                </c:pt>
                <c:pt idx="47">
                  <c:v>43.5</c:v>
                </c:pt>
                <c:pt idx="48">
                  <c:v>42.3</c:v>
                </c:pt>
                <c:pt idx="49">
                  <c:v>41.1</c:v>
                </c:pt>
                <c:pt idx="50">
                  <c:v>39.799999999999997</c:v>
                </c:pt>
                <c:pt idx="51">
                  <c:v>38.700000000000003</c:v>
                </c:pt>
                <c:pt idx="52">
                  <c:v>37.4</c:v>
                </c:pt>
                <c:pt idx="53">
                  <c:v>36.200000000000003</c:v>
                </c:pt>
                <c:pt idx="54">
                  <c:v>35.1</c:v>
                </c:pt>
                <c:pt idx="55">
                  <c:v>33.799999999999997</c:v>
                </c:pt>
                <c:pt idx="56">
                  <c:v>32.700000000000003</c:v>
                </c:pt>
                <c:pt idx="57">
                  <c:v>31.4</c:v>
                </c:pt>
                <c:pt idx="58">
                  <c:v>30.2</c:v>
                </c:pt>
                <c:pt idx="59">
                  <c:v>29</c:v>
                </c:pt>
                <c:pt idx="60">
                  <c:v>27.8</c:v>
                </c:pt>
                <c:pt idx="61">
                  <c:v>26.6</c:v>
                </c:pt>
                <c:pt idx="62">
                  <c:v>25.4</c:v>
                </c:pt>
                <c:pt idx="63">
                  <c:v>24.2</c:v>
                </c:pt>
                <c:pt idx="64">
                  <c:v>23</c:v>
                </c:pt>
                <c:pt idx="65">
                  <c:v>21.8</c:v>
                </c:pt>
                <c:pt idx="66">
                  <c:v>20.6</c:v>
                </c:pt>
                <c:pt idx="67">
                  <c:v>19.399999999999999</c:v>
                </c:pt>
                <c:pt idx="68">
                  <c:v>18.2</c:v>
                </c:pt>
                <c:pt idx="69">
                  <c:v>17</c:v>
                </c:pt>
                <c:pt idx="70">
                  <c:v>15.8</c:v>
                </c:pt>
                <c:pt idx="71">
                  <c:v>14.6</c:v>
                </c:pt>
                <c:pt idx="72">
                  <c:v>13.4</c:v>
                </c:pt>
                <c:pt idx="73">
                  <c:v>12.2</c:v>
                </c:pt>
                <c:pt idx="74">
                  <c:v>11</c:v>
                </c:pt>
                <c:pt idx="75">
                  <c:v>9.8000000000000007</c:v>
                </c:pt>
                <c:pt idx="76">
                  <c:v>8.6</c:v>
                </c:pt>
                <c:pt idx="77">
                  <c:v>7.4</c:v>
                </c:pt>
                <c:pt idx="78">
                  <c:v>6.2</c:v>
                </c:pt>
                <c:pt idx="79">
                  <c:v>5</c:v>
                </c:pt>
                <c:pt idx="80">
                  <c:v>3.8</c:v>
                </c:pt>
                <c:pt idx="81">
                  <c:v>2.6</c:v>
                </c:pt>
                <c:pt idx="82">
                  <c:v>1.4</c:v>
                </c:pt>
                <c:pt idx="83">
                  <c:v>0.2</c:v>
                </c:pt>
                <c:pt idx="84">
                  <c:v>-1</c:v>
                </c:pt>
                <c:pt idx="85">
                  <c:v>-2.2999999999999998</c:v>
                </c:pt>
                <c:pt idx="86">
                  <c:v>-3.4</c:v>
                </c:pt>
                <c:pt idx="87">
                  <c:v>-4.5999999999999996</c:v>
                </c:pt>
                <c:pt idx="88">
                  <c:v>-5.9</c:v>
                </c:pt>
                <c:pt idx="89">
                  <c:v>-7</c:v>
                </c:pt>
                <c:pt idx="90">
                  <c:v>-8.3000000000000007</c:v>
                </c:pt>
                <c:pt idx="91">
                  <c:v>-9.5</c:v>
                </c:pt>
                <c:pt idx="92">
                  <c:v>-10.7</c:v>
                </c:pt>
                <c:pt idx="93">
                  <c:v>-11.9</c:v>
                </c:pt>
                <c:pt idx="94">
                  <c:v>-13.1</c:v>
                </c:pt>
                <c:pt idx="95">
                  <c:v>-14.3</c:v>
                </c:pt>
                <c:pt idx="96">
                  <c:v>-15.5</c:v>
                </c:pt>
                <c:pt idx="97">
                  <c:v>-16.7</c:v>
                </c:pt>
                <c:pt idx="98">
                  <c:v>-17.899999999999999</c:v>
                </c:pt>
                <c:pt idx="99">
                  <c:v>-19.100000000000001</c:v>
                </c:pt>
                <c:pt idx="100">
                  <c:v>-20.3</c:v>
                </c:pt>
                <c:pt idx="101">
                  <c:v>-21.5</c:v>
                </c:pt>
                <c:pt idx="102">
                  <c:v>-22.7</c:v>
                </c:pt>
                <c:pt idx="103">
                  <c:v>-23.9</c:v>
                </c:pt>
                <c:pt idx="104">
                  <c:v>-25.1</c:v>
                </c:pt>
                <c:pt idx="105">
                  <c:v>-26.3</c:v>
                </c:pt>
                <c:pt idx="106">
                  <c:v>-27.5</c:v>
                </c:pt>
                <c:pt idx="107">
                  <c:v>-28.7</c:v>
                </c:pt>
                <c:pt idx="108">
                  <c:v>-29.9</c:v>
                </c:pt>
                <c:pt idx="109">
                  <c:v>-31.1</c:v>
                </c:pt>
                <c:pt idx="110">
                  <c:v>-32.299999999999997</c:v>
                </c:pt>
                <c:pt idx="111">
                  <c:v>-33.5</c:v>
                </c:pt>
                <c:pt idx="112">
                  <c:v>-34.700000000000003</c:v>
                </c:pt>
                <c:pt idx="113">
                  <c:v>-36</c:v>
                </c:pt>
                <c:pt idx="114">
                  <c:v>-37.1</c:v>
                </c:pt>
                <c:pt idx="115">
                  <c:v>-38.4</c:v>
                </c:pt>
                <c:pt idx="116">
                  <c:v>-39.5</c:v>
                </c:pt>
                <c:pt idx="117">
                  <c:v>-40.799999999999997</c:v>
                </c:pt>
                <c:pt idx="118">
                  <c:v>-41.9</c:v>
                </c:pt>
                <c:pt idx="119">
                  <c:v>-43.1</c:v>
                </c:pt>
                <c:pt idx="120">
                  <c:v>-44.4</c:v>
                </c:pt>
                <c:pt idx="121">
                  <c:v>-45.5</c:v>
                </c:pt>
                <c:pt idx="122">
                  <c:v>-46.7</c:v>
                </c:pt>
                <c:pt idx="123">
                  <c:v>-48</c:v>
                </c:pt>
                <c:pt idx="124">
                  <c:v>-49.1</c:v>
                </c:pt>
                <c:pt idx="125">
                  <c:v>-50.4</c:v>
                </c:pt>
                <c:pt idx="126">
                  <c:v>-51.6</c:v>
                </c:pt>
                <c:pt idx="127">
                  <c:v>-52.8</c:v>
                </c:pt>
                <c:pt idx="128">
                  <c:v>-54</c:v>
                </c:pt>
                <c:pt idx="129">
                  <c:v>-55.2</c:v>
                </c:pt>
                <c:pt idx="130">
                  <c:v>-56.4</c:v>
                </c:pt>
                <c:pt idx="131">
                  <c:v>-57.6</c:v>
                </c:pt>
                <c:pt idx="132">
                  <c:v>-58.8</c:v>
                </c:pt>
                <c:pt idx="133">
                  <c:v>-60</c:v>
                </c:pt>
                <c:pt idx="134">
                  <c:v>-61.2</c:v>
                </c:pt>
                <c:pt idx="135">
                  <c:v>-62.5</c:v>
                </c:pt>
                <c:pt idx="136">
                  <c:v>-63.6</c:v>
                </c:pt>
                <c:pt idx="137">
                  <c:v>-64.900000000000006</c:v>
                </c:pt>
                <c:pt idx="138">
                  <c:v>-66.099999999999994</c:v>
                </c:pt>
                <c:pt idx="139">
                  <c:v>-67.2</c:v>
                </c:pt>
                <c:pt idx="140">
                  <c:v>-68.5</c:v>
                </c:pt>
                <c:pt idx="141">
                  <c:v>-69.599999999999994</c:v>
                </c:pt>
                <c:pt idx="142">
                  <c:v>-70.900000000000006</c:v>
                </c:pt>
                <c:pt idx="143">
                  <c:v>-72.099999999999994</c:v>
                </c:pt>
                <c:pt idx="144">
                  <c:v>-73.3</c:v>
                </c:pt>
                <c:pt idx="145">
                  <c:v>-74.5</c:v>
                </c:pt>
                <c:pt idx="146">
                  <c:v>-75.599999999999994</c:v>
                </c:pt>
                <c:pt idx="147">
                  <c:v>-76.900000000000006</c:v>
                </c:pt>
                <c:pt idx="148">
                  <c:v>-78.099999999999994</c:v>
                </c:pt>
                <c:pt idx="149">
                  <c:v>-79.3</c:v>
                </c:pt>
                <c:pt idx="150">
                  <c:v>-80.5</c:v>
                </c:pt>
                <c:pt idx="151">
                  <c:v>-81.7</c:v>
                </c:pt>
                <c:pt idx="152">
                  <c:v>-82.9</c:v>
                </c:pt>
                <c:pt idx="153">
                  <c:v>-84.1</c:v>
                </c:pt>
                <c:pt idx="154">
                  <c:v>-85.3</c:v>
                </c:pt>
                <c:pt idx="155">
                  <c:v>-86.6</c:v>
                </c:pt>
                <c:pt idx="156">
                  <c:v>-87.7</c:v>
                </c:pt>
                <c:pt idx="157">
                  <c:v>-88.9</c:v>
                </c:pt>
                <c:pt idx="158">
                  <c:v>-90.1</c:v>
                </c:pt>
                <c:pt idx="159">
                  <c:v>-91.3</c:v>
                </c:pt>
                <c:pt idx="160">
                  <c:v>-92.5</c:v>
                </c:pt>
                <c:pt idx="161">
                  <c:v>-93.7</c:v>
                </c:pt>
                <c:pt idx="162">
                  <c:v>-95</c:v>
                </c:pt>
                <c:pt idx="163">
                  <c:v>-96.1</c:v>
                </c:pt>
                <c:pt idx="164">
                  <c:v>-97.3</c:v>
                </c:pt>
                <c:pt idx="165">
                  <c:v>-98.6</c:v>
                </c:pt>
                <c:pt idx="166">
                  <c:v>-100</c:v>
                </c:pt>
              </c:numCache>
            </c:numRef>
          </c:xVal>
          <c:yVal>
            <c:numRef>
              <c:f>'4_Profils profondeur mesure'!$G$19:$G$185</c:f>
              <c:numCache>
                <c:formatCode>General</c:formatCode>
                <c:ptCount val="167"/>
                <c:pt idx="0">
                  <c:v>3.1662269129287592</c:v>
                </c:pt>
                <c:pt idx="1">
                  <c:v>2.730297120569003</c:v>
                </c:pt>
                <c:pt idx="2">
                  <c:v>2.8105999770563268</c:v>
                </c:pt>
                <c:pt idx="3">
                  <c:v>2.9023746701846962</c:v>
                </c:pt>
                <c:pt idx="4">
                  <c:v>2.98267752667202</c:v>
                </c:pt>
                <c:pt idx="5">
                  <c:v>3.0973958930824828</c:v>
                </c:pt>
                <c:pt idx="6">
                  <c:v>3.1776987495698057</c:v>
                </c:pt>
                <c:pt idx="7">
                  <c:v>3.3153607892623609</c:v>
                </c:pt>
                <c:pt idx="8">
                  <c:v>3.3153607892623609</c:v>
                </c:pt>
                <c:pt idx="9">
                  <c:v>3.4874383388780545</c:v>
                </c:pt>
                <c:pt idx="10">
                  <c:v>3.6021567052885164</c:v>
                </c:pt>
                <c:pt idx="11">
                  <c:v>3.6824595617758402</c:v>
                </c:pt>
                <c:pt idx="12">
                  <c:v>3.8660089480325803</c:v>
                </c:pt>
                <c:pt idx="13">
                  <c:v>3.9807273144430422</c:v>
                </c:pt>
                <c:pt idx="14">
                  <c:v>4.1528048640587363</c:v>
                </c:pt>
                <c:pt idx="15">
                  <c:v>4.2445795571871061</c:v>
                </c:pt>
                <c:pt idx="16">
                  <c:v>4.3592979235975671</c:v>
                </c:pt>
                <c:pt idx="17">
                  <c:v>4.5313754732132612</c:v>
                </c:pt>
                <c:pt idx="18">
                  <c:v>4.6460938396237239</c:v>
                </c:pt>
                <c:pt idx="19">
                  <c:v>4.8525868991625565</c:v>
                </c:pt>
                <c:pt idx="20">
                  <c:v>5.0476081220603426</c:v>
                </c:pt>
                <c:pt idx="21">
                  <c:v>5.1967419983939429</c:v>
                </c:pt>
                <c:pt idx="22">
                  <c:v>5.414706894573821</c:v>
                </c:pt>
                <c:pt idx="23">
                  <c:v>5.6556154640357921</c:v>
                </c:pt>
                <c:pt idx="24">
                  <c:v>5.8391648502925317</c:v>
                </c:pt>
                <c:pt idx="25">
                  <c:v>6.1489044396007806</c:v>
                </c:pt>
                <c:pt idx="26">
                  <c:v>6.3439256624985658</c:v>
                </c:pt>
                <c:pt idx="27">
                  <c:v>6.5963060686015833</c:v>
                </c:pt>
                <c:pt idx="28">
                  <c:v>6.9060456579098304</c:v>
                </c:pt>
                <c:pt idx="29">
                  <c:v>7.2960881037054035</c:v>
                </c:pt>
                <c:pt idx="30">
                  <c:v>7.6172995296546979</c:v>
                </c:pt>
                <c:pt idx="31">
                  <c:v>8.0761729952965471</c:v>
                </c:pt>
                <c:pt idx="32">
                  <c:v>8.6612366639899054</c:v>
                </c:pt>
                <c:pt idx="33">
                  <c:v>9.3610186990937247</c:v>
                </c:pt>
                <c:pt idx="34">
                  <c:v>10.404955833428932</c:v>
                </c:pt>
                <c:pt idx="35">
                  <c:v>12.033956636457496</c:v>
                </c:pt>
                <c:pt idx="36">
                  <c:v>14.970746816565333</c:v>
                </c:pt>
                <c:pt idx="37">
                  <c:v>20.431341057703335</c:v>
                </c:pt>
                <c:pt idx="38">
                  <c:v>30.19387403923368</c:v>
                </c:pt>
                <c:pt idx="39">
                  <c:v>41.482161294023165</c:v>
                </c:pt>
                <c:pt idx="40">
                  <c:v>55.133646896868193</c:v>
                </c:pt>
                <c:pt idx="41">
                  <c:v>67.328209246300332</c:v>
                </c:pt>
                <c:pt idx="42">
                  <c:v>77.182516920959046</c:v>
                </c:pt>
                <c:pt idx="43">
                  <c:v>85.293105426178727</c:v>
                </c:pt>
                <c:pt idx="44">
                  <c:v>90.237467018469658</c:v>
                </c:pt>
                <c:pt idx="45">
                  <c:v>93.151313525295393</c:v>
                </c:pt>
                <c:pt idx="46">
                  <c:v>94.64265228863141</c:v>
                </c:pt>
                <c:pt idx="47">
                  <c:v>95.514511873350926</c:v>
                </c:pt>
                <c:pt idx="48">
                  <c:v>96.065160032121128</c:v>
                </c:pt>
                <c:pt idx="49">
                  <c:v>96.5010898244809</c:v>
                </c:pt>
                <c:pt idx="50">
                  <c:v>96.799357577148086</c:v>
                </c:pt>
                <c:pt idx="51">
                  <c:v>96.948491453481708</c:v>
                </c:pt>
                <c:pt idx="52">
                  <c:v>97.04026614661008</c:v>
                </c:pt>
                <c:pt idx="53">
                  <c:v>97.545026958816109</c:v>
                </c:pt>
                <c:pt idx="54">
                  <c:v>97.682688998508667</c:v>
                </c:pt>
                <c:pt idx="55">
                  <c:v>97.762991854995988</c:v>
                </c:pt>
                <c:pt idx="56">
                  <c:v>98.015372261099003</c:v>
                </c:pt>
                <c:pt idx="57">
                  <c:v>98.233337157278882</c:v>
                </c:pt>
                <c:pt idx="58">
                  <c:v>98.382471033612489</c:v>
                </c:pt>
                <c:pt idx="59">
                  <c:v>98.382471033612489</c:v>
                </c:pt>
                <c:pt idx="60">
                  <c:v>98.520133073305033</c:v>
                </c:pt>
                <c:pt idx="61">
                  <c:v>98.772513479408047</c:v>
                </c:pt>
                <c:pt idx="62">
                  <c:v>98.829872662613298</c:v>
                </c:pt>
                <c:pt idx="63">
                  <c:v>98.990478375587927</c:v>
                </c:pt>
                <c:pt idx="64">
                  <c:v>98.933119192382691</c:v>
                </c:pt>
                <c:pt idx="65">
                  <c:v>99.070781232075262</c:v>
                </c:pt>
                <c:pt idx="66">
                  <c:v>99.070781232075262</c:v>
                </c:pt>
                <c:pt idx="67">
                  <c:v>98.967534702305841</c:v>
                </c:pt>
                <c:pt idx="68">
                  <c:v>99.036365722152112</c:v>
                </c:pt>
                <c:pt idx="69">
                  <c:v>99.047837558793162</c:v>
                </c:pt>
                <c:pt idx="70">
                  <c:v>99.334633474819327</c:v>
                </c:pt>
                <c:pt idx="71">
                  <c:v>98.933119192382691</c:v>
                </c:pt>
                <c:pt idx="72">
                  <c:v>99.093724905357334</c:v>
                </c:pt>
                <c:pt idx="73">
                  <c:v>98.967534702305841</c:v>
                </c:pt>
                <c:pt idx="74">
                  <c:v>98.910175519100605</c:v>
                </c:pt>
                <c:pt idx="75">
                  <c:v>98.738097969484912</c:v>
                </c:pt>
                <c:pt idx="76">
                  <c:v>98.66926694963864</c:v>
                </c:pt>
                <c:pt idx="77">
                  <c:v>98.933119192382691</c:v>
                </c:pt>
                <c:pt idx="78">
                  <c:v>98.990478375587927</c:v>
                </c:pt>
                <c:pt idx="79">
                  <c:v>99.059309395434198</c:v>
                </c:pt>
                <c:pt idx="80">
                  <c:v>98.967534702305841</c:v>
                </c:pt>
                <c:pt idx="81">
                  <c:v>99.116668578639448</c:v>
                </c:pt>
                <c:pt idx="82">
                  <c:v>98.967534702305841</c:v>
                </c:pt>
                <c:pt idx="83">
                  <c:v>99.16255592520362</c:v>
                </c:pt>
                <c:pt idx="84">
                  <c:v>99.047837558793162</c:v>
                </c:pt>
                <c:pt idx="85">
                  <c:v>99.185499598485706</c:v>
                </c:pt>
                <c:pt idx="86">
                  <c:v>99.024893885511062</c:v>
                </c:pt>
                <c:pt idx="87">
                  <c:v>99.17402776184467</c:v>
                </c:pt>
                <c:pt idx="88">
                  <c:v>99.185499598485706</c:v>
                </c:pt>
                <c:pt idx="89">
                  <c:v>99.357577148101399</c:v>
                </c:pt>
                <c:pt idx="90">
                  <c:v>99.334633474819327</c:v>
                </c:pt>
                <c:pt idx="91">
                  <c:v>99.437880004588735</c:v>
                </c:pt>
                <c:pt idx="92">
                  <c:v>99.609957554204414</c:v>
                </c:pt>
                <c:pt idx="93">
                  <c:v>99.713204083973835</c:v>
                </c:pt>
                <c:pt idx="94">
                  <c:v>99.724675920614885</c:v>
                </c:pt>
                <c:pt idx="95">
                  <c:v>99.770563267179071</c:v>
                </c:pt>
                <c:pt idx="96">
                  <c:v>99.850866123666407</c:v>
                </c:pt>
                <c:pt idx="97">
                  <c:v>100</c:v>
                </c:pt>
                <c:pt idx="98">
                  <c:v>99.701732247332799</c:v>
                </c:pt>
                <c:pt idx="99">
                  <c:v>99.977056326717914</c:v>
                </c:pt>
                <c:pt idx="100">
                  <c:v>99.873809796948493</c:v>
                </c:pt>
                <c:pt idx="101">
                  <c:v>99.919697143512664</c:v>
                </c:pt>
                <c:pt idx="102">
                  <c:v>99.919697143512664</c:v>
                </c:pt>
                <c:pt idx="103">
                  <c:v>99.839394287025357</c:v>
                </c:pt>
                <c:pt idx="104">
                  <c:v>99.804978777102221</c:v>
                </c:pt>
                <c:pt idx="105">
                  <c:v>99.850866123666407</c:v>
                </c:pt>
                <c:pt idx="106">
                  <c:v>99.598485717563364</c:v>
                </c:pt>
                <c:pt idx="107">
                  <c:v>99.598485717563364</c:v>
                </c:pt>
                <c:pt idx="108">
                  <c:v>99.644373064127564</c:v>
                </c:pt>
                <c:pt idx="109">
                  <c:v>99.49523918779397</c:v>
                </c:pt>
                <c:pt idx="110">
                  <c:v>99.311689801537213</c:v>
                </c:pt>
                <c:pt idx="111">
                  <c:v>99.047837558793162</c:v>
                </c:pt>
                <c:pt idx="112">
                  <c:v>99.093724905357334</c:v>
                </c:pt>
                <c:pt idx="113">
                  <c:v>98.944591029023741</c:v>
                </c:pt>
                <c:pt idx="114">
                  <c:v>98.738097969484912</c:v>
                </c:pt>
                <c:pt idx="115">
                  <c:v>98.749569806125962</c:v>
                </c:pt>
                <c:pt idx="116">
                  <c:v>98.348055523689354</c:v>
                </c:pt>
                <c:pt idx="117">
                  <c:v>98.026844097740053</c:v>
                </c:pt>
                <c:pt idx="118">
                  <c:v>97.877710221406431</c:v>
                </c:pt>
                <c:pt idx="119">
                  <c:v>97.567970632098195</c:v>
                </c:pt>
                <c:pt idx="120">
                  <c:v>97.017322473327965</c:v>
                </c:pt>
                <c:pt idx="121">
                  <c:v>96.283124928301021</c:v>
                </c:pt>
                <c:pt idx="122">
                  <c:v>94.906504531375475</c:v>
                </c:pt>
                <c:pt idx="123">
                  <c:v>92.313869450499027</c:v>
                </c:pt>
                <c:pt idx="124">
                  <c:v>87.312148675002859</c:v>
                </c:pt>
                <c:pt idx="125">
                  <c:v>78.237925891935305</c:v>
                </c:pt>
                <c:pt idx="126">
                  <c:v>66.456349661580816</c:v>
                </c:pt>
                <c:pt idx="127">
                  <c:v>53.057244464838817</c:v>
                </c:pt>
                <c:pt idx="128">
                  <c:v>40.22025926350809</c:v>
                </c:pt>
                <c:pt idx="129">
                  <c:v>29.654697717104511</c:v>
                </c:pt>
                <c:pt idx="130">
                  <c:v>21.234369622576576</c:v>
                </c:pt>
                <c:pt idx="131">
                  <c:v>15.704944361592291</c:v>
                </c:pt>
                <c:pt idx="132">
                  <c:v>12.607548468509808</c:v>
                </c:pt>
                <c:pt idx="133">
                  <c:v>10.737639096019272</c:v>
                </c:pt>
                <c:pt idx="134">
                  <c:v>9.705173798325113</c:v>
                </c:pt>
                <c:pt idx="135">
                  <c:v>8.8906733968108291</c:v>
                </c:pt>
                <c:pt idx="136">
                  <c:v>8.2826660548353797</c:v>
                </c:pt>
                <c:pt idx="137">
                  <c:v>7.8696799357577145</c:v>
                </c:pt>
                <c:pt idx="138">
                  <c:v>7.5255248365263272</c:v>
                </c:pt>
                <c:pt idx="139">
                  <c:v>7.08959504416657</c:v>
                </c:pt>
                <c:pt idx="140">
                  <c:v>6.8142709647814614</c:v>
                </c:pt>
                <c:pt idx="141">
                  <c:v>6.5733623953194913</c:v>
                </c:pt>
                <c:pt idx="142">
                  <c:v>6.2865664792933345</c:v>
                </c:pt>
                <c:pt idx="143">
                  <c:v>6.0915452563955483</c:v>
                </c:pt>
                <c:pt idx="144">
                  <c:v>5.8047493403693924</c:v>
                </c:pt>
                <c:pt idx="145">
                  <c:v>5.5982562808305607</c:v>
                </c:pt>
                <c:pt idx="146">
                  <c:v>5.4261787312148684</c:v>
                </c:pt>
                <c:pt idx="147">
                  <c:v>5.1623264884708036</c:v>
                </c:pt>
                <c:pt idx="148">
                  <c:v>4.9787771022140648</c:v>
                </c:pt>
                <c:pt idx="149">
                  <c:v>4.8525868991625565</c:v>
                </c:pt>
                <c:pt idx="150">
                  <c:v>4.6460938396237239</c:v>
                </c:pt>
                <c:pt idx="151">
                  <c:v>4.4396007800848913</c:v>
                </c:pt>
                <c:pt idx="152">
                  <c:v>4.3478260869565215</c:v>
                </c:pt>
                <c:pt idx="153">
                  <c:v>4.2216358839050132</c:v>
                </c:pt>
                <c:pt idx="154">
                  <c:v>4.0495583342893191</c:v>
                </c:pt>
                <c:pt idx="155">
                  <c:v>3.9118962945967652</c:v>
                </c:pt>
                <c:pt idx="156">
                  <c:v>3.7512905816221171</c:v>
                </c:pt>
                <c:pt idx="157">
                  <c:v>3.7054032350579331</c:v>
                </c:pt>
                <c:pt idx="158">
                  <c:v>3.6480440518527018</c:v>
                </c:pt>
                <c:pt idx="159">
                  <c:v>3.4644946655959616</c:v>
                </c:pt>
                <c:pt idx="160">
                  <c:v>3.2924171159802689</c:v>
                </c:pt>
                <c:pt idx="161">
                  <c:v>3.2121142594929446</c:v>
                </c:pt>
                <c:pt idx="162">
                  <c:v>3.0973958930824828</c:v>
                </c:pt>
                <c:pt idx="163">
                  <c:v>3.0400367098772514</c:v>
                </c:pt>
                <c:pt idx="164">
                  <c:v>2.8909028335436502</c:v>
                </c:pt>
                <c:pt idx="165">
                  <c:v>2.8564873236205117</c:v>
                </c:pt>
                <c:pt idx="166">
                  <c:v>2.7647126304921419</c:v>
                </c:pt>
              </c:numCache>
            </c:numRef>
          </c:yVal>
          <c:smooth val="0"/>
          <c:extLst>
            <c:ext xmlns:c16="http://schemas.microsoft.com/office/drawing/2014/chart" uri="{C3380CC4-5D6E-409C-BE32-E72D297353CC}">
              <c16:uniqueId val="{00000000-92B9-4ECD-B36F-7ECA8FF873FB}"/>
            </c:ext>
          </c:extLst>
        </c:ser>
        <c:ser>
          <c:idx val="1"/>
          <c:order val="1"/>
          <c:tx>
            <c:v>10 cm</c:v>
          </c:tx>
          <c:spPr>
            <a:ln w="12700" cap="rnd">
              <a:solidFill>
                <a:schemeClr val="accent2"/>
              </a:solidFill>
              <a:round/>
            </a:ln>
            <a:effectLst/>
          </c:spPr>
          <c:marker>
            <c:symbol val="none"/>
          </c:marker>
          <c:xVal>
            <c:numRef>
              <c:f>'4_Profils profondeur mesure'!$A$206:$A$372</c:f>
              <c:numCache>
                <c:formatCode>General</c:formatCode>
                <c:ptCount val="167"/>
                <c:pt idx="0">
                  <c:v>-100</c:v>
                </c:pt>
                <c:pt idx="1">
                  <c:v>-99.1</c:v>
                </c:pt>
                <c:pt idx="2">
                  <c:v>-97.7</c:v>
                </c:pt>
                <c:pt idx="3">
                  <c:v>-96.6</c:v>
                </c:pt>
                <c:pt idx="4">
                  <c:v>-95.4</c:v>
                </c:pt>
                <c:pt idx="5">
                  <c:v>-94.2</c:v>
                </c:pt>
                <c:pt idx="6">
                  <c:v>-93</c:v>
                </c:pt>
                <c:pt idx="7">
                  <c:v>-91.7</c:v>
                </c:pt>
                <c:pt idx="8">
                  <c:v>-90.6</c:v>
                </c:pt>
                <c:pt idx="9">
                  <c:v>-89.4</c:v>
                </c:pt>
                <c:pt idx="10">
                  <c:v>-88.2</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-23.2</c:v>
                </c:pt>
                <c:pt idx="65">
                  <c:v>-21.9</c:v>
                </c:pt>
                <c:pt idx="66">
                  <c:v>-20.8</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-1.5</c:v>
                </c:pt>
                <c:pt idx="83">
                  <c:v>-0.3</c:v>
                </c:pt>
                <c:pt idx="84">
                  <c:v>0.9</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26.3</c:v>
                </c:pt>
                <c:pt idx="106">
                  <c:v>27.4</c:v>
                </c:pt>
                <c:pt idx="107">
                  <c:v>28.7</c:v>
                </c:pt>
                <c:pt idx="108">
                  <c:v>29.9</c:v>
                </c:pt>
                <c:pt idx="109">
                  <c:v>31</c:v>
                </c:pt>
                <c:pt idx="110">
                  <c:v>32.299999999999997</c:v>
                </c:pt>
                <c:pt idx="111">
                  <c:v>33.5</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59.9</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c:v>
                </c:pt>
                <c:pt idx="149">
                  <c:v>79.2</c:v>
                </c:pt>
                <c:pt idx="150">
                  <c:v>80.400000000000006</c:v>
                </c:pt>
                <c:pt idx="151">
                  <c:v>81.599999999999994</c:v>
                </c:pt>
                <c:pt idx="152">
                  <c:v>82.8</c:v>
                </c:pt>
                <c:pt idx="153">
                  <c:v>84</c:v>
                </c:pt>
                <c:pt idx="154">
                  <c:v>85.3</c:v>
                </c:pt>
                <c:pt idx="155">
                  <c:v>86.4</c:v>
                </c:pt>
                <c:pt idx="156">
                  <c:v>87.6</c:v>
                </c:pt>
                <c:pt idx="157">
                  <c:v>88.9</c:v>
                </c:pt>
                <c:pt idx="158">
                  <c:v>90</c:v>
                </c:pt>
                <c:pt idx="159">
                  <c:v>91.3</c:v>
                </c:pt>
                <c:pt idx="160">
                  <c:v>92.5</c:v>
                </c:pt>
                <c:pt idx="161">
                  <c:v>93.7</c:v>
                </c:pt>
                <c:pt idx="162">
                  <c:v>94.9</c:v>
                </c:pt>
                <c:pt idx="163">
                  <c:v>96.1</c:v>
                </c:pt>
                <c:pt idx="164">
                  <c:v>97.3</c:v>
                </c:pt>
                <c:pt idx="165">
                  <c:v>98.5</c:v>
                </c:pt>
                <c:pt idx="166">
                  <c:v>100</c:v>
                </c:pt>
              </c:numCache>
            </c:numRef>
          </c:xVal>
          <c:yVal>
            <c:numRef>
              <c:f>'4_Profils profondeur mesure'!$G$206:$G$372</c:f>
              <c:numCache>
                <c:formatCode>General</c:formatCode>
                <c:ptCount val="167"/>
                <c:pt idx="0">
                  <c:v>3.7696335078534036</c:v>
                </c:pt>
                <c:pt idx="1">
                  <c:v>4.2034405385190734</c:v>
                </c:pt>
                <c:pt idx="2">
                  <c:v>4.4128646222887067</c:v>
                </c:pt>
                <c:pt idx="3">
                  <c:v>4.5923709798055352</c:v>
                </c:pt>
                <c:pt idx="4">
                  <c:v>4.6671652954375471</c:v>
                </c:pt>
                <c:pt idx="5">
                  <c:v>4.861630516080778</c:v>
                </c:pt>
                <c:pt idx="6">
                  <c:v>5.0261780104712042</c:v>
                </c:pt>
                <c:pt idx="7">
                  <c:v>5.1907255048616312</c:v>
                </c:pt>
                <c:pt idx="8">
                  <c:v>5.340314136125655</c:v>
                </c:pt>
                <c:pt idx="9">
                  <c:v>5.4749439042632773</c:v>
                </c:pt>
                <c:pt idx="10">
                  <c:v>5.579655946148093</c:v>
                </c:pt>
                <c:pt idx="11">
                  <c:v>5.7741211667913239</c:v>
                </c:pt>
                <c:pt idx="12">
                  <c:v>5.9985041136873596</c:v>
                </c:pt>
                <c:pt idx="13">
                  <c:v>6.3126402393418104</c:v>
                </c:pt>
                <c:pt idx="14">
                  <c:v>6.4622288706058351</c:v>
                </c:pt>
                <c:pt idx="15">
                  <c:v>6.6866118175018698</c:v>
                </c:pt>
                <c:pt idx="16">
                  <c:v>6.9409124906507111</c:v>
                </c:pt>
                <c:pt idx="17">
                  <c:v>7.1802543006731483</c:v>
                </c:pt>
                <c:pt idx="18">
                  <c:v>7.4495138369483929</c:v>
                </c:pt>
                <c:pt idx="19">
                  <c:v>7.7636499626028437</c:v>
                </c:pt>
                <c:pt idx="20">
                  <c:v>7.9581151832460746</c:v>
                </c:pt>
                <c:pt idx="21">
                  <c:v>8.2423335826477189</c:v>
                </c:pt>
                <c:pt idx="22">
                  <c:v>8.571428571428573</c:v>
                </c:pt>
                <c:pt idx="23">
                  <c:v>8.9304412864622282</c:v>
                </c:pt>
                <c:pt idx="24">
                  <c:v>9.2445774121166799</c:v>
                </c:pt>
                <c:pt idx="25">
                  <c:v>9.6185489902767394</c:v>
                </c:pt>
                <c:pt idx="26">
                  <c:v>10.022438294689605</c:v>
                </c:pt>
                <c:pt idx="27">
                  <c:v>10.426327599102468</c:v>
                </c:pt>
                <c:pt idx="28">
                  <c:v>11.039640987284967</c:v>
                </c:pt>
                <c:pt idx="29">
                  <c:v>11.652954375467466</c:v>
                </c:pt>
                <c:pt idx="30">
                  <c:v>12.385938668661183</c:v>
                </c:pt>
                <c:pt idx="31">
                  <c:v>13.537771129394169</c:v>
                </c:pt>
                <c:pt idx="32">
                  <c:v>15.153328347045628</c:v>
                </c:pt>
                <c:pt idx="33">
                  <c:v>18.025430067314886</c:v>
                </c:pt>
                <c:pt idx="34">
                  <c:v>22.543006731488411</c:v>
                </c:pt>
                <c:pt idx="35">
                  <c:v>29.753178758414361</c:v>
                </c:pt>
                <c:pt idx="36">
                  <c:v>38.863126402393419</c:v>
                </c:pt>
                <c:pt idx="37">
                  <c:v>50.142109199700833</c:v>
                </c:pt>
                <c:pt idx="38">
                  <c:v>62.40837696335079</c:v>
                </c:pt>
                <c:pt idx="39">
                  <c:v>73.881824981301421</c:v>
                </c:pt>
                <c:pt idx="40">
                  <c:v>83.111443530291709</c:v>
                </c:pt>
                <c:pt idx="41">
                  <c:v>88.885564697083026</c:v>
                </c:pt>
                <c:pt idx="42">
                  <c:v>92.206432311144354</c:v>
                </c:pt>
                <c:pt idx="43">
                  <c:v>94.061331338818263</c:v>
                </c:pt>
                <c:pt idx="44">
                  <c:v>94.899027673896782</c:v>
                </c:pt>
                <c:pt idx="45">
                  <c:v>95.67688855646972</c:v>
                </c:pt>
                <c:pt idx="46">
                  <c:v>96.155572176514596</c:v>
                </c:pt>
                <c:pt idx="47">
                  <c:v>96.514584891548253</c:v>
                </c:pt>
                <c:pt idx="48">
                  <c:v>96.993268511593129</c:v>
                </c:pt>
                <c:pt idx="49">
                  <c:v>97.486910994764415</c:v>
                </c:pt>
                <c:pt idx="50">
                  <c:v>97.442034405385201</c:v>
                </c:pt>
                <c:pt idx="51">
                  <c:v>97.576664173522829</c:v>
                </c:pt>
                <c:pt idx="52">
                  <c:v>98.025430067314886</c:v>
                </c:pt>
                <c:pt idx="53">
                  <c:v>97.995512341062096</c:v>
                </c:pt>
                <c:pt idx="54">
                  <c:v>98.548990276738962</c:v>
                </c:pt>
                <c:pt idx="55">
                  <c:v>98.593866866118177</c:v>
                </c:pt>
                <c:pt idx="56">
                  <c:v>98.548990276738962</c:v>
                </c:pt>
                <c:pt idx="57">
                  <c:v>99.027673896783853</c:v>
                </c:pt>
                <c:pt idx="58">
                  <c:v>99.162303664921481</c:v>
                </c:pt>
                <c:pt idx="59">
                  <c:v>99.177262528047876</c:v>
                </c:pt>
                <c:pt idx="60">
                  <c:v>99.566192969334338</c:v>
                </c:pt>
                <c:pt idx="61">
                  <c:v>99.506357516828729</c:v>
                </c:pt>
                <c:pt idx="62">
                  <c:v>99.506357516828729</c:v>
                </c:pt>
                <c:pt idx="63">
                  <c:v>99.670905011219148</c:v>
                </c:pt>
                <c:pt idx="64">
                  <c:v>99.850411368735976</c:v>
                </c:pt>
                <c:pt idx="65">
                  <c:v>99.850411368735976</c:v>
                </c:pt>
                <c:pt idx="66">
                  <c:v>99.940164547494405</c:v>
                </c:pt>
                <c:pt idx="67">
                  <c:v>99.925205684367995</c:v>
                </c:pt>
                <c:pt idx="68">
                  <c:v>99.9102468212416</c:v>
                </c:pt>
                <c:pt idx="69">
                  <c:v>99.925205684367995</c:v>
                </c:pt>
                <c:pt idx="70">
                  <c:v>99.895287958115205</c:v>
                </c:pt>
                <c:pt idx="71">
                  <c:v>99.715781600598362</c:v>
                </c:pt>
                <c:pt idx="72">
                  <c:v>99.850411368735976</c:v>
                </c:pt>
                <c:pt idx="73">
                  <c:v>99.655946148092752</c:v>
                </c:pt>
                <c:pt idx="74">
                  <c:v>100</c:v>
                </c:pt>
                <c:pt idx="75">
                  <c:v>99.8653702318624</c:v>
                </c:pt>
                <c:pt idx="76">
                  <c:v>99.790575916230367</c:v>
                </c:pt>
                <c:pt idx="77">
                  <c:v>99.685863874345557</c:v>
                </c:pt>
                <c:pt idx="78">
                  <c:v>99.506357516828729</c:v>
                </c:pt>
                <c:pt idx="79">
                  <c:v>99.566192969334338</c:v>
                </c:pt>
                <c:pt idx="80">
                  <c:v>99.611069558713552</c:v>
                </c:pt>
                <c:pt idx="81">
                  <c:v>99.521316379955138</c:v>
                </c:pt>
                <c:pt idx="82">
                  <c:v>99.506357516828729</c:v>
                </c:pt>
                <c:pt idx="83">
                  <c:v>99.2819745699327</c:v>
                </c:pt>
                <c:pt idx="84">
                  <c:v>99.326851159311914</c:v>
                </c:pt>
                <c:pt idx="85">
                  <c:v>99.296933433059081</c:v>
                </c:pt>
                <c:pt idx="86">
                  <c:v>99.177262528047876</c:v>
                </c:pt>
                <c:pt idx="87">
                  <c:v>99.147344801795072</c:v>
                </c:pt>
                <c:pt idx="88">
                  <c:v>99.461480927449514</c:v>
                </c:pt>
                <c:pt idx="89">
                  <c:v>99.491398653702333</c:v>
                </c:pt>
                <c:pt idx="90">
                  <c:v>99.237097980553486</c:v>
                </c:pt>
                <c:pt idx="91">
                  <c:v>99.371727748691114</c:v>
                </c:pt>
                <c:pt idx="92">
                  <c:v>99.38668661181751</c:v>
                </c:pt>
                <c:pt idx="93">
                  <c:v>99.207180254300681</c:v>
                </c:pt>
                <c:pt idx="94">
                  <c:v>99.356768885564705</c:v>
                </c:pt>
                <c:pt idx="95">
                  <c:v>99.326851159311914</c:v>
                </c:pt>
                <c:pt idx="96">
                  <c:v>99.38668661181751</c:v>
                </c:pt>
                <c:pt idx="97">
                  <c:v>99.2819745699327</c:v>
                </c:pt>
                <c:pt idx="98">
                  <c:v>99.237097980553486</c:v>
                </c:pt>
                <c:pt idx="99">
                  <c:v>99.446522064323133</c:v>
                </c:pt>
                <c:pt idx="100">
                  <c:v>99.222139117427076</c:v>
                </c:pt>
                <c:pt idx="101">
                  <c:v>99.117427075542281</c:v>
                </c:pt>
                <c:pt idx="102">
                  <c:v>98.788332086761415</c:v>
                </c:pt>
                <c:pt idx="103">
                  <c:v>98.728496634255805</c:v>
                </c:pt>
                <c:pt idx="104">
                  <c:v>98.728496634255805</c:v>
                </c:pt>
                <c:pt idx="105">
                  <c:v>98.578908002991795</c:v>
                </c:pt>
                <c:pt idx="106">
                  <c:v>98.249813014210943</c:v>
                </c:pt>
                <c:pt idx="107">
                  <c:v>98.055347793567691</c:v>
                </c:pt>
                <c:pt idx="108">
                  <c:v>98.040388930441296</c:v>
                </c:pt>
                <c:pt idx="109">
                  <c:v>97.621540762902043</c:v>
                </c:pt>
                <c:pt idx="110">
                  <c:v>97.786088257292462</c:v>
                </c:pt>
                <c:pt idx="111">
                  <c:v>97.232610321615567</c:v>
                </c:pt>
                <c:pt idx="112">
                  <c:v>97.097980553477939</c:v>
                </c:pt>
                <c:pt idx="113">
                  <c:v>96.813762154076301</c:v>
                </c:pt>
                <c:pt idx="114">
                  <c:v>96.694091249065082</c:v>
                </c:pt>
                <c:pt idx="115">
                  <c:v>96.529543754674648</c:v>
                </c:pt>
                <c:pt idx="116">
                  <c:v>96.095736724008972</c:v>
                </c:pt>
                <c:pt idx="117">
                  <c:v>95.482423335826482</c:v>
                </c:pt>
                <c:pt idx="118">
                  <c:v>95.317875841436063</c:v>
                </c:pt>
                <c:pt idx="119">
                  <c:v>95.003739715781606</c:v>
                </c:pt>
                <c:pt idx="120">
                  <c:v>94.480179506357516</c:v>
                </c:pt>
                <c:pt idx="121">
                  <c:v>93.971578160059849</c:v>
                </c:pt>
                <c:pt idx="122">
                  <c:v>93.059087509349297</c:v>
                </c:pt>
                <c:pt idx="123">
                  <c:v>91.697830964846673</c:v>
                </c:pt>
                <c:pt idx="124">
                  <c:v>89.304412864622293</c:v>
                </c:pt>
                <c:pt idx="125">
                  <c:v>85.086013462976823</c:v>
                </c:pt>
                <c:pt idx="126">
                  <c:v>78.848167539267024</c:v>
                </c:pt>
                <c:pt idx="127">
                  <c:v>70.127150336574431</c:v>
                </c:pt>
                <c:pt idx="128">
                  <c:v>59.38668661181751</c:v>
                </c:pt>
                <c:pt idx="129">
                  <c:v>47.629020194465227</c:v>
                </c:pt>
                <c:pt idx="130">
                  <c:v>36.03590127150337</c:v>
                </c:pt>
                <c:pt idx="131">
                  <c:v>26.297681376215408</c:v>
                </c:pt>
                <c:pt idx="132">
                  <c:v>19.895287958115183</c:v>
                </c:pt>
                <c:pt idx="133">
                  <c:v>16.200448765893793</c:v>
                </c:pt>
                <c:pt idx="134">
                  <c:v>14.016454749439042</c:v>
                </c:pt>
                <c:pt idx="135">
                  <c:v>12.729992520568437</c:v>
                </c:pt>
                <c:pt idx="136">
                  <c:v>11.862378459237098</c:v>
                </c:pt>
                <c:pt idx="137">
                  <c:v>11.234106207928198</c:v>
                </c:pt>
                <c:pt idx="138">
                  <c:v>10.516080777860884</c:v>
                </c:pt>
                <c:pt idx="139">
                  <c:v>10.172026925953629</c:v>
                </c:pt>
                <c:pt idx="140">
                  <c:v>9.7681376215407631</c:v>
                </c:pt>
                <c:pt idx="141">
                  <c:v>9.3492894540014966</c:v>
                </c:pt>
                <c:pt idx="142">
                  <c:v>8.9603590127150348</c:v>
                </c:pt>
                <c:pt idx="143">
                  <c:v>8.6312640239341807</c:v>
                </c:pt>
                <c:pt idx="144">
                  <c:v>8.2722513089005254</c:v>
                </c:pt>
                <c:pt idx="145">
                  <c:v>7.9880329094988785</c:v>
                </c:pt>
                <c:pt idx="146">
                  <c:v>7.6888556469708309</c:v>
                </c:pt>
                <c:pt idx="147">
                  <c:v>7.4046372475691857</c:v>
                </c:pt>
                <c:pt idx="148">
                  <c:v>7.1652954375467468</c:v>
                </c:pt>
                <c:pt idx="149">
                  <c:v>6.8810770381451016</c:v>
                </c:pt>
                <c:pt idx="150">
                  <c:v>6.656694091249066</c:v>
                </c:pt>
                <c:pt idx="151">
                  <c:v>6.4023934181002256</c:v>
                </c:pt>
                <c:pt idx="152">
                  <c:v>6.2079281974569946</c:v>
                </c:pt>
                <c:pt idx="153">
                  <c:v>5.9835452505609581</c:v>
                </c:pt>
                <c:pt idx="154">
                  <c:v>5.8189977561705319</c:v>
                </c:pt>
                <c:pt idx="155">
                  <c:v>5.699326851159312</c:v>
                </c:pt>
                <c:pt idx="156">
                  <c:v>5.5347793567688859</c:v>
                </c:pt>
                <c:pt idx="157">
                  <c:v>5.2505609573672407</c:v>
                </c:pt>
                <c:pt idx="158">
                  <c:v>5.1608077786088264</c:v>
                </c:pt>
                <c:pt idx="159">
                  <c:v>4.9214659685863884</c:v>
                </c:pt>
                <c:pt idx="160">
                  <c:v>4.8167539267015709</c:v>
                </c:pt>
                <c:pt idx="161">
                  <c:v>4.6522064323111438</c:v>
                </c:pt>
                <c:pt idx="162">
                  <c:v>4.5474943904263281</c:v>
                </c:pt>
                <c:pt idx="163">
                  <c:v>4.4427823485415114</c:v>
                </c:pt>
                <c:pt idx="164">
                  <c:v>4.3081525804038892</c:v>
                </c:pt>
                <c:pt idx="165">
                  <c:v>4.1286462228870606</c:v>
                </c:pt>
                <c:pt idx="166">
                  <c:v>3.9790575916230373</c:v>
                </c:pt>
              </c:numCache>
            </c:numRef>
          </c:yVal>
          <c:smooth val="0"/>
          <c:extLst>
            <c:ext xmlns:c16="http://schemas.microsoft.com/office/drawing/2014/chart" uri="{C3380CC4-5D6E-409C-BE32-E72D297353CC}">
              <c16:uniqueId val="{00000001-92B9-4ECD-B36F-7ECA8FF873FB}"/>
            </c:ext>
          </c:extLst>
        </c:ser>
        <c:ser>
          <c:idx val="2"/>
          <c:order val="2"/>
          <c:tx>
            <c:v>15 cm </c:v>
          </c:tx>
          <c:spPr>
            <a:ln w="12700" cap="rnd">
              <a:solidFill>
                <a:schemeClr val="accent1"/>
              </a:solidFill>
              <a:round/>
            </a:ln>
            <a:effectLst/>
          </c:spPr>
          <c:marker>
            <c:symbol val="none"/>
          </c:marker>
          <c:xVal>
            <c:numRef>
              <c:f>'4_Profils profondeur mesure'!$A$393:$A$559</c:f>
              <c:numCache>
                <c:formatCode>General</c:formatCode>
                <c:ptCount val="167"/>
                <c:pt idx="0">
                  <c:v>100</c:v>
                </c:pt>
                <c:pt idx="1">
                  <c:v>99.1</c:v>
                </c:pt>
                <c:pt idx="2">
                  <c:v>97.6</c:v>
                </c:pt>
                <c:pt idx="3">
                  <c:v>96.5</c:v>
                </c:pt>
                <c:pt idx="4">
                  <c:v>95.4</c:v>
                </c:pt>
                <c:pt idx="5">
                  <c:v>94.1</c:v>
                </c:pt>
                <c:pt idx="6">
                  <c:v>92.9</c:v>
                </c:pt>
                <c:pt idx="7">
                  <c:v>91.7</c:v>
                </c:pt>
                <c:pt idx="8">
                  <c:v>90.5</c:v>
                </c:pt>
                <c:pt idx="9">
                  <c:v>89.3</c:v>
                </c:pt>
                <c:pt idx="10">
                  <c:v>88.1</c:v>
                </c:pt>
                <c:pt idx="11">
                  <c:v>86.9</c:v>
                </c:pt>
                <c:pt idx="12">
                  <c:v>85.7</c:v>
                </c:pt>
                <c:pt idx="13">
                  <c:v>84.5</c:v>
                </c:pt>
                <c:pt idx="14">
                  <c:v>83.3</c:v>
                </c:pt>
                <c:pt idx="15">
                  <c:v>82.1</c:v>
                </c:pt>
                <c:pt idx="16">
                  <c:v>80.900000000000006</c:v>
                </c:pt>
                <c:pt idx="17">
                  <c:v>79.7</c:v>
                </c:pt>
                <c:pt idx="18">
                  <c:v>78.400000000000006</c:v>
                </c:pt>
                <c:pt idx="19">
                  <c:v>77.3</c:v>
                </c:pt>
                <c:pt idx="20">
                  <c:v>76</c:v>
                </c:pt>
                <c:pt idx="21">
                  <c:v>74.8</c:v>
                </c:pt>
                <c:pt idx="22">
                  <c:v>73.7</c:v>
                </c:pt>
                <c:pt idx="23">
                  <c:v>72.400000000000006</c:v>
                </c:pt>
                <c:pt idx="24">
                  <c:v>71.3</c:v>
                </c:pt>
                <c:pt idx="25">
                  <c:v>70</c:v>
                </c:pt>
                <c:pt idx="26">
                  <c:v>68.8</c:v>
                </c:pt>
                <c:pt idx="27">
                  <c:v>67.599999999999994</c:v>
                </c:pt>
                <c:pt idx="28">
                  <c:v>66.400000000000006</c:v>
                </c:pt>
                <c:pt idx="29">
                  <c:v>65.2</c:v>
                </c:pt>
                <c:pt idx="30">
                  <c:v>64</c:v>
                </c:pt>
                <c:pt idx="31">
                  <c:v>62.8</c:v>
                </c:pt>
                <c:pt idx="32">
                  <c:v>61.6</c:v>
                </c:pt>
                <c:pt idx="33">
                  <c:v>60.4</c:v>
                </c:pt>
                <c:pt idx="34">
                  <c:v>59.2</c:v>
                </c:pt>
                <c:pt idx="35">
                  <c:v>58</c:v>
                </c:pt>
                <c:pt idx="36">
                  <c:v>56.8</c:v>
                </c:pt>
                <c:pt idx="37">
                  <c:v>55.6</c:v>
                </c:pt>
                <c:pt idx="38">
                  <c:v>54.3</c:v>
                </c:pt>
                <c:pt idx="39">
                  <c:v>53.2</c:v>
                </c:pt>
                <c:pt idx="40">
                  <c:v>51.9</c:v>
                </c:pt>
                <c:pt idx="41">
                  <c:v>50.8</c:v>
                </c:pt>
                <c:pt idx="42">
                  <c:v>49.6</c:v>
                </c:pt>
                <c:pt idx="43">
                  <c:v>48.3</c:v>
                </c:pt>
                <c:pt idx="44">
                  <c:v>47.2</c:v>
                </c:pt>
                <c:pt idx="45">
                  <c:v>45.9</c:v>
                </c:pt>
                <c:pt idx="46">
                  <c:v>44.7</c:v>
                </c:pt>
                <c:pt idx="47">
                  <c:v>43.5</c:v>
                </c:pt>
                <c:pt idx="48">
                  <c:v>42.3</c:v>
                </c:pt>
                <c:pt idx="49">
                  <c:v>41.2</c:v>
                </c:pt>
                <c:pt idx="50">
                  <c:v>39.9</c:v>
                </c:pt>
                <c:pt idx="51">
                  <c:v>38.700000000000003</c:v>
                </c:pt>
                <c:pt idx="52">
                  <c:v>37.5</c:v>
                </c:pt>
                <c:pt idx="53">
                  <c:v>36.299999999999997</c:v>
                </c:pt>
                <c:pt idx="54">
                  <c:v>35.1</c:v>
                </c:pt>
                <c:pt idx="55">
                  <c:v>33.9</c:v>
                </c:pt>
                <c:pt idx="56">
                  <c:v>32.700000000000003</c:v>
                </c:pt>
                <c:pt idx="57">
                  <c:v>31.5</c:v>
                </c:pt>
                <c:pt idx="58">
                  <c:v>30.3</c:v>
                </c:pt>
                <c:pt idx="59">
                  <c:v>29.1</c:v>
                </c:pt>
                <c:pt idx="60">
                  <c:v>27.9</c:v>
                </c:pt>
                <c:pt idx="61">
                  <c:v>26.7</c:v>
                </c:pt>
                <c:pt idx="62">
                  <c:v>25.5</c:v>
                </c:pt>
                <c:pt idx="63">
                  <c:v>24.2</c:v>
                </c:pt>
                <c:pt idx="64">
                  <c:v>23.1</c:v>
                </c:pt>
                <c:pt idx="65">
                  <c:v>21.8</c:v>
                </c:pt>
                <c:pt idx="66">
                  <c:v>20.7</c:v>
                </c:pt>
                <c:pt idx="67">
                  <c:v>19.5</c:v>
                </c:pt>
                <c:pt idx="68">
                  <c:v>18.2</c:v>
                </c:pt>
                <c:pt idx="69">
                  <c:v>17.100000000000001</c:v>
                </c:pt>
                <c:pt idx="70">
                  <c:v>15.8</c:v>
                </c:pt>
                <c:pt idx="71">
                  <c:v>14.7</c:v>
                </c:pt>
                <c:pt idx="72">
                  <c:v>13.4</c:v>
                </c:pt>
                <c:pt idx="73">
                  <c:v>12.2</c:v>
                </c:pt>
                <c:pt idx="74">
                  <c:v>11</c:v>
                </c:pt>
                <c:pt idx="75">
                  <c:v>9.8000000000000007</c:v>
                </c:pt>
                <c:pt idx="76">
                  <c:v>8.6</c:v>
                </c:pt>
                <c:pt idx="77">
                  <c:v>7.4</c:v>
                </c:pt>
                <c:pt idx="78">
                  <c:v>6.2</c:v>
                </c:pt>
                <c:pt idx="79">
                  <c:v>5</c:v>
                </c:pt>
                <c:pt idx="80">
                  <c:v>3.8</c:v>
                </c:pt>
                <c:pt idx="81">
                  <c:v>2.6</c:v>
                </c:pt>
                <c:pt idx="82">
                  <c:v>1.4</c:v>
                </c:pt>
                <c:pt idx="83">
                  <c:v>0.2</c:v>
                </c:pt>
                <c:pt idx="84">
                  <c:v>-1</c:v>
                </c:pt>
                <c:pt idx="85">
                  <c:v>-2.2000000000000002</c:v>
                </c:pt>
                <c:pt idx="86">
                  <c:v>-3.4</c:v>
                </c:pt>
                <c:pt idx="87">
                  <c:v>-4.5999999999999996</c:v>
                </c:pt>
                <c:pt idx="88">
                  <c:v>-5.8</c:v>
                </c:pt>
                <c:pt idx="89">
                  <c:v>-7</c:v>
                </c:pt>
                <c:pt idx="90">
                  <c:v>-8.3000000000000007</c:v>
                </c:pt>
                <c:pt idx="91">
                  <c:v>-9.4</c:v>
                </c:pt>
                <c:pt idx="92">
                  <c:v>-10.7</c:v>
                </c:pt>
                <c:pt idx="93">
                  <c:v>-11.8</c:v>
                </c:pt>
                <c:pt idx="94">
                  <c:v>-13.1</c:v>
                </c:pt>
                <c:pt idx="95">
                  <c:v>-14.3</c:v>
                </c:pt>
                <c:pt idx="96">
                  <c:v>-15.5</c:v>
                </c:pt>
                <c:pt idx="97">
                  <c:v>-16.7</c:v>
                </c:pt>
                <c:pt idx="98">
                  <c:v>-17.899999999999999</c:v>
                </c:pt>
                <c:pt idx="99">
                  <c:v>-19.100000000000001</c:v>
                </c:pt>
                <c:pt idx="100">
                  <c:v>-20.3</c:v>
                </c:pt>
                <c:pt idx="101">
                  <c:v>-21.5</c:v>
                </c:pt>
                <c:pt idx="102">
                  <c:v>-22.7</c:v>
                </c:pt>
                <c:pt idx="103">
                  <c:v>-23.9</c:v>
                </c:pt>
                <c:pt idx="104">
                  <c:v>-25.1</c:v>
                </c:pt>
                <c:pt idx="105">
                  <c:v>-26.3</c:v>
                </c:pt>
                <c:pt idx="106">
                  <c:v>-27.5</c:v>
                </c:pt>
                <c:pt idx="107">
                  <c:v>-28.7</c:v>
                </c:pt>
                <c:pt idx="108">
                  <c:v>-29.9</c:v>
                </c:pt>
                <c:pt idx="109">
                  <c:v>-31.1</c:v>
                </c:pt>
                <c:pt idx="110">
                  <c:v>-32.4</c:v>
                </c:pt>
                <c:pt idx="111">
                  <c:v>-33.5</c:v>
                </c:pt>
                <c:pt idx="112">
                  <c:v>-34.700000000000003</c:v>
                </c:pt>
                <c:pt idx="113">
                  <c:v>-36</c:v>
                </c:pt>
                <c:pt idx="114">
                  <c:v>-37.1</c:v>
                </c:pt>
                <c:pt idx="115">
                  <c:v>-38.4</c:v>
                </c:pt>
                <c:pt idx="116">
                  <c:v>-39.5</c:v>
                </c:pt>
                <c:pt idx="117">
                  <c:v>-40.799999999999997</c:v>
                </c:pt>
                <c:pt idx="118">
                  <c:v>-42</c:v>
                </c:pt>
                <c:pt idx="119">
                  <c:v>-43.1</c:v>
                </c:pt>
                <c:pt idx="120">
                  <c:v>-44.4</c:v>
                </c:pt>
                <c:pt idx="121">
                  <c:v>-45.6</c:v>
                </c:pt>
                <c:pt idx="122">
                  <c:v>-46.8</c:v>
                </c:pt>
                <c:pt idx="123">
                  <c:v>-48</c:v>
                </c:pt>
                <c:pt idx="124">
                  <c:v>-49.2</c:v>
                </c:pt>
                <c:pt idx="125">
                  <c:v>-50.4</c:v>
                </c:pt>
                <c:pt idx="126">
                  <c:v>-51.6</c:v>
                </c:pt>
                <c:pt idx="127">
                  <c:v>-52.8</c:v>
                </c:pt>
                <c:pt idx="128">
                  <c:v>-54</c:v>
                </c:pt>
                <c:pt idx="129">
                  <c:v>-55.2</c:v>
                </c:pt>
                <c:pt idx="130">
                  <c:v>-56.5</c:v>
                </c:pt>
                <c:pt idx="131">
                  <c:v>-57.6</c:v>
                </c:pt>
                <c:pt idx="132">
                  <c:v>-58.8</c:v>
                </c:pt>
                <c:pt idx="133">
                  <c:v>-60</c:v>
                </c:pt>
                <c:pt idx="134">
                  <c:v>-61.2</c:v>
                </c:pt>
                <c:pt idx="135">
                  <c:v>-62.5</c:v>
                </c:pt>
                <c:pt idx="136">
                  <c:v>-63.7</c:v>
                </c:pt>
                <c:pt idx="137">
                  <c:v>-64.900000000000006</c:v>
                </c:pt>
                <c:pt idx="138">
                  <c:v>-66.099999999999994</c:v>
                </c:pt>
                <c:pt idx="139">
                  <c:v>-67.3</c:v>
                </c:pt>
                <c:pt idx="140">
                  <c:v>-68.5</c:v>
                </c:pt>
                <c:pt idx="141">
                  <c:v>-69.7</c:v>
                </c:pt>
                <c:pt idx="142">
                  <c:v>-70.900000000000006</c:v>
                </c:pt>
                <c:pt idx="143">
                  <c:v>-72.099999999999994</c:v>
                </c:pt>
                <c:pt idx="144">
                  <c:v>-73.3</c:v>
                </c:pt>
                <c:pt idx="145">
                  <c:v>-74.5</c:v>
                </c:pt>
                <c:pt idx="146">
                  <c:v>-75.7</c:v>
                </c:pt>
                <c:pt idx="147">
                  <c:v>-76.900000000000006</c:v>
                </c:pt>
                <c:pt idx="148">
                  <c:v>-78.099999999999994</c:v>
                </c:pt>
                <c:pt idx="149">
                  <c:v>-79.3</c:v>
                </c:pt>
                <c:pt idx="150">
                  <c:v>-80.5</c:v>
                </c:pt>
                <c:pt idx="151">
                  <c:v>-81.7</c:v>
                </c:pt>
                <c:pt idx="152">
                  <c:v>-83</c:v>
                </c:pt>
                <c:pt idx="153">
                  <c:v>-84.2</c:v>
                </c:pt>
                <c:pt idx="154">
                  <c:v>-85.3</c:v>
                </c:pt>
                <c:pt idx="155">
                  <c:v>-86.6</c:v>
                </c:pt>
                <c:pt idx="156">
                  <c:v>-87.7</c:v>
                </c:pt>
                <c:pt idx="157">
                  <c:v>-89</c:v>
                </c:pt>
                <c:pt idx="158">
                  <c:v>-90.2</c:v>
                </c:pt>
                <c:pt idx="159">
                  <c:v>-91.3</c:v>
                </c:pt>
                <c:pt idx="160">
                  <c:v>-92.6</c:v>
                </c:pt>
                <c:pt idx="161">
                  <c:v>-93.7</c:v>
                </c:pt>
                <c:pt idx="162">
                  <c:v>-95</c:v>
                </c:pt>
                <c:pt idx="163">
                  <c:v>-96.2</c:v>
                </c:pt>
                <c:pt idx="164">
                  <c:v>-97.4</c:v>
                </c:pt>
                <c:pt idx="165">
                  <c:v>-98.6</c:v>
                </c:pt>
                <c:pt idx="166">
                  <c:v>-100</c:v>
                </c:pt>
              </c:numCache>
            </c:numRef>
          </c:xVal>
          <c:yVal>
            <c:numRef>
              <c:f>'4_Profils profondeur mesure'!$G$393:$G$559</c:f>
              <c:numCache>
                <c:formatCode>General</c:formatCode>
                <c:ptCount val="167"/>
                <c:pt idx="0">
                  <c:v>6.2092149495748465</c:v>
                </c:pt>
                <c:pt idx="1">
                  <c:v>5.5962032825786041</c:v>
                </c:pt>
                <c:pt idx="2">
                  <c:v>5.8334981214158592</c:v>
                </c:pt>
                <c:pt idx="3">
                  <c:v>6.0114692505438008</c:v>
                </c:pt>
                <c:pt idx="4">
                  <c:v>6.2289895194779508</c:v>
                </c:pt>
                <c:pt idx="5">
                  <c:v>6.3674115087996839</c:v>
                </c:pt>
                <c:pt idx="6">
                  <c:v>6.6640300573462525</c:v>
                </c:pt>
                <c:pt idx="7">
                  <c:v>6.7233537670555661</c:v>
                </c:pt>
                <c:pt idx="8">
                  <c:v>6.9210994660866128</c:v>
                </c:pt>
                <c:pt idx="9">
                  <c:v>7.1583943049238679</c:v>
                </c:pt>
                <c:pt idx="10">
                  <c:v>7.3956891437611239</c:v>
                </c:pt>
                <c:pt idx="11">
                  <c:v>7.5538857029859603</c:v>
                </c:pt>
                <c:pt idx="12">
                  <c:v>7.8702788214356332</c:v>
                </c:pt>
                <c:pt idx="13">
                  <c:v>8.1273482301759952</c:v>
                </c:pt>
                <c:pt idx="14">
                  <c:v>8.3646430690132494</c:v>
                </c:pt>
                <c:pt idx="15">
                  <c:v>8.661261617559818</c:v>
                </c:pt>
                <c:pt idx="16">
                  <c:v>8.8392327466877578</c:v>
                </c:pt>
                <c:pt idx="17">
                  <c:v>9.096302155428118</c:v>
                </c:pt>
                <c:pt idx="18">
                  <c:v>9.5906664030057343</c:v>
                </c:pt>
                <c:pt idx="19">
                  <c:v>9.8477358117460962</c:v>
                </c:pt>
                <c:pt idx="20">
                  <c:v>10.164128930195767</c:v>
                </c:pt>
                <c:pt idx="21">
                  <c:v>10.48052204864544</c:v>
                </c:pt>
                <c:pt idx="22">
                  <c:v>10.796915167095115</c:v>
                </c:pt>
                <c:pt idx="23">
                  <c:v>11.251730274866523</c:v>
                </c:pt>
                <c:pt idx="24">
                  <c:v>11.647221672928614</c:v>
                </c:pt>
                <c:pt idx="25">
                  <c:v>12.220684200118646</c:v>
                </c:pt>
                <c:pt idx="26">
                  <c:v>12.715048447696262</c:v>
                </c:pt>
                <c:pt idx="27">
                  <c:v>13.229187265176984</c:v>
                </c:pt>
                <c:pt idx="28">
                  <c:v>13.960846351591853</c:v>
                </c:pt>
                <c:pt idx="29">
                  <c:v>14.830927427328454</c:v>
                </c:pt>
                <c:pt idx="30">
                  <c:v>16.116274471030255</c:v>
                </c:pt>
                <c:pt idx="31">
                  <c:v>17.895985762309671</c:v>
                </c:pt>
                <c:pt idx="32">
                  <c:v>21.23788807593435</c:v>
                </c:pt>
                <c:pt idx="33">
                  <c:v>27.249357326478147</c:v>
                </c:pt>
                <c:pt idx="34">
                  <c:v>35.712873245006918</c:v>
                </c:pt>
                <c:pt idx="35">
                  <c:v>46.747083250939291</c:v>
                </c:pt>
                <c:pt idx="36">
                  <c:v>58.196559224836861</c:v>
                </c:pt>
                <c:pt idx="37">
                  <c:v>68.083844176389164</c:v>
                </c:pt>
                <c:pt idx="38">
                  <c:v>77.041724342495556</c:v>
                </c:pt>
                <c:pt idx="39">
                  <c:v>82.974095313426929</c:v>
                </c:pt>
                <c:pt idx="40">
                  <c:v>87.561795530947208</c:v>
                </c:pt>
                <c:pt idx="41">
                  <c:v>90.112715048447697</c:v>
                </c:pt>
                <c:pt idx="42">
                  <c:v>91.378287522246396</c:v>
                </c:pt>
                <c:pt idx="43">
                  <c:v>92.84160569507614</c:v>
                </c:pt>
                <c:pt idx="44">
                  <c:v>93.157998813525793</c:v>
                </c:pt>
                <c:pt idx="45">
                  <c:v>93.593039351394097</c:v>
                </c:pt>
                <c:pt idx="46">
                  <c:v>94.008305319359295</c:v>
                </c:pt>
                <c:pt idx="47">
                  <c:v>94.463120427130718</c:v>
                </c:pt>
                <c:pt idx="48">
                  <c:v>95.016808384417629</c:v>
                </c:pt>
                <c:pt idx="49">
                  <c:v>95.333201502867311</c:v>
                </c:pt>
                <c:pt idx="50">
                  <c:v>95.590270911607675</c:v>
                </c:pt>
                <c:pt idx="51">
                  <c:v>95.965987739766661</c:v>
                </c:pt>
                <c:pt idx="52">
                  <c:v>96.24283171841013</c:v>
                </c:pt>
                <c:pt idx="53">
                  <c:v>96.341704567925646</c:v>
                </c:pt>
                <c:pt idx="54">
                  <c:v>96.77674510579395</c:v>
                </c:pt>
                <c:pt idx="55">
                  <c:v>96.895392525212571</c:v>
                </c:pt>
                <c:pt idx="56">
                  <c:v>97.172236503856041</c:v>
                </c:pt>
                <c:pt idx="57">
                  <c:v>97.488629622305709</c:v>
                </c:pt>
                <c:pt idx="58">
                  <c:v>97.725924461142981</c:v>
                </c:pt>
                <c:pt idx="59">
                  <c:v>98.062092149495754</c:v>
                </c:pt>
                <c:pt idx="60">
                  <c:v>98.16096499901127</c:v>
                </c:pt>
                <c:pt idx="61">
                  <c:v>98.398259837848528</c:v>
                </c:pt>
                <c:pt idx="62">
                  <c:v>98.33893612813921</c:v>
                </c:pt>
                <c:pt idx="63">
                  <c:v>98.536681827170256</c:v>
                </c:pt>
                <c:pt idx="64">
                  <c:v>98.853074945619937</c:v>
                </c:pt>
                <c:pt idx="65">
                  <c:v>98.971722365038545</c:v>
                </c:pt>
                <c:pt idx="66">
                  <c:v>99.070595214554075</c:v>
                </c:pt>
                <c:pt idx="67">
                  <c:v>99.209017203875817</c:v>
                </c:pt>
                <c:pt idx="68">
                  <c:v>99.248566343682015</c:v>
                </c:pt>
                <c:pt idx="69">
                  <c:v>99.110144354360287</c:v>
                </c:pt>
                <c:pt idx="70">
                  <c:v>99.347439193197545</c:v>
                </c:pt>
                <c:pt idx="71">
                  <c:v>98.971722365038545</c:v>
                </c:pt>
                <c:pt idx="72">
                  <c:v>99.209017203875817</c:v>
                </c:pt>
                <c:pt idx="73">
                  <c:v>99.307890053391333</c:v>
                </c:pt>
                <c:pt idx="74">
                  <c:v>99.189242633972711</c:v>
                </c:pt>
                <c:pt idx="75">
                  <c:v>99.446312042713075</c:v>
                </c:pt>
                <c:pt idx="76">
                  <c:v>99.367213763100651</c:v>
                </c:pt>
                <c:pt idx="77">
                  <c:v>99.228791773778923</c:v>
                </c:pt>
                <c:pt idx="78">
                  <c:v>99.545184892228605</c:v>
                </c:pt>
                <c:pt idx="79">
                  <c:v>99.386988333003757</c:v>
                </c:pt>
                <c:pt idx="80">
                  <c:v>99.545184892228605</c:v>
                </c:pt>
                <c:pt idx="81">
                  <c:v>99.307890053391333</c:v>
                </c:pt>
                <c:pt idx="82">
                  <c:v>99.564959462131696</c:v>
                </c:pt>
                <c:pt idx="83">
                  <c:v>99.525410322325484</c:v>
                </c:pt>
                <c:pt idx="84">
                  <c:v>99.683606881550318</c:v>
                </c:pt>
                <c:pt idx="85">
                  <c:v>99.466086612616166</c:v>
                </c:pt>
                <c:pt idx="86">
                  <c:v>99.604508601937908</c:v>
                </c:pt>
                <c:pt idx="87">
                  <c:v>99.683606881550318</c:v>
                </c:pt>
                <c:pt idx="88">
                  <c:v>99.782479731065848</c:v>
                </c:pt>
                <c:pt idx="89">
                  <c:v>99.72315602135653</c:v>
                </c:pt>
                <c:pt idx="90">
                  <c:v>99.663832311647212</c:v>
                </c:pt>
                <c:pt idx="91">
                  <c:v>99.584734032034802</c:v>
                </c:pt>
                <c:pt idx="92">
                  <c:v>99.901127150484484</c:v>
                </c:pt>
                <c:pt idx="93">
                  <c:v>99.802254300968954</c:v>
                </c:pt>
                <c:pt idx="94">
                  <c:v>99.742930591259636</c:v>
                </c:pt>
                <c:pt idx="95">
                  <c:v>99.841803440775166</c:v>
                </c:pt>
                <c:pt idx="96">
                  <c:v>100</c:v>
                </c:pt>
                <c:pt idx="97">
                  <c:v>99.782479731065848</c:v>
                </c:pt>
                <c:pt idx="98">
                  <c:v>99.980225430096908</c:v>
                </c:pt>
                <c:pt idx="99">
                  <c:v>99.960450860193788</c:v>
                </c:pt>
                <c:pt idx="100">
                  <c:v>99.782479731065848</c:v>
                </c:pt>
                <c:pt idx="101">
                  <c:v>99.64405774174412</c:v>
                </c:pt>
                <c:pt idx="102">
                  <c:v>99.505635752422378</c:v>
                </c:pt>
                <c:pt idx="103">
                  <c:v>99.545184892228605</c:v>
                </c:pt>
                <c:pt idx="104">
                  <c:v>99.584734032034802</c:v>
                </c:pt>
                <c:pt idx="105">
                  <c:v>99.090369784457195</c:v>
                </c:pt>
                <c:pt idx="106">
                  <c:v>99.189242633972711</c:v>
                </c:pt>
                <c:pt idx="107">
                  <c:v>98.971722365038545</c:v>
                </c:pt>
                <c:pt idx="108">
                  <c:v>98.813525805813711</c:v>
                </c:pt>
                <c:pt idx="109">
                  <c:v>98.754202096104407</c:v>
                </c:pt>
                <c:pt idx="110">
                  <c:v>98.576230966976482</c:v>
                </c:pt>
                <c:pt idx="111">
                  <c:v>98.101641289301952</c:v>
                </c:pt>
                <c:pt idx="112">
                  <c:v>98.002768439786436</c:v>
                </c:pt>
                <c:pt idx="113">
                  <c:v>97.98299386988333</c:v>
                </c:pt>
                <c:pt idx="114">
                  <c:v>97.468855052402603</c:v>
                </c:pt>
                <c:pt idx="115">
                  <c:v>97.330433063080875</c:v>
                </c:pt>
                <c:pt idx="116">
                  <c:v>96.87561795530948</c:v>
                </c:pt>
                <c:pt idx="117">
                  <c:v>96.855843385406359</c:v>
                </c:pt>
                <c:pt idx="118">
                  <c:v>96.539450266956692</c:v>
                </c:pt>
                <c:pt idx="119">
                  <c:v>96.302155428119434</c:v>
                </c:pt>
                <c:pt idx="120">
                  <c:v>95.926438599960449</c:v>
                </c:pt>
                <c:pt idx="121">
                  <c:v>95.491398062092145</c:v>
                </c:pt>
                <c:pt idx="122">
                  <c:v>94.977259244611432</c:v>
                </c:pt>
                <c:pt idx="123">
                  <c:v>94.423571287324506</c:v>
                </c:pt>
                <c:pt idx="124">
                  <c:v>93.929207039746885</c:v>
                </c:pt>
                <c:pt idx="125">
                  <c:v>92.940478544591656</c:v>
                </c:pt>
                <c:pt idx="126">
                  <c:v>91.318963812537078</c:v>
                </c:pt>
                <c:pt idx="127">
                  <c:v>88.748269725133483</c:v>
                </c:pt>
                <c:pt idx="128">
                  <c:v>83.626656120229384</c:v>
                </c:pt>
                <c:pt idx="129">
                  <c:v>75.835475578406175</c:v>
                </c:pt>
                <c:pt idx="130">
                  <c:v>65.256080680245205</c:v>
                </c:pt>
                <c:pt idx="131">
                  <c:v>54.142772394700408</c:v>
                </c:pt>
                <c:pt idx="132">
                  <c:v>43.3458572276053</c:v>
                </c:pt>
                <c:pt idx="133">
                  <c:v>33.774965394502665</c:v>
                </c:pt>
                <c:pt idx="134">
                  <c:v>26.675894799288113</c:v>
                </c:pt>
                <c:pt idx="135">
                  <c:v>21.33676092544987</c:v>
                </c:pt>
                <c:pt idx="136">
                  <c:v>18.291477160371763</c:v>
                </c:pt>
                <c:pt idx="137">
                  <c:v>16.175598180739566</c:v>
                </c:pt>
                <c:pt idx="138">
                  <c:v>15.107771405971921</c:v>
                </c:pt>
                <c:pt idx="139">
                  <c:v>14.158592050622898</c:v>
                </c:pt>
                <c:pt idx="140">
                  <c:v>13.446707534111132</c:v>
                </c:pt>
                <c:pt idx="141">
                  <c:v>12.833695867114891</c:v>
                </c:pt>
                <c:pt idx="142">
                  <c:v>12.339331619537274</c:v>
                </c:pt>
                <c:pt idx="143">
                  <c:v>11.84496737195966</c:v>
                </c:pt>
                <c:pt idx="144">
                  <c:v>11.508799683606883</c:v>
                </c:pt>
                <c:pt idx="145">
                  <c:v>11.014435436029267</c:v>
                </c:pt>
                <c:pt idx="146">
                  <c:v>10.698042317579592</c:v>
                </c:pt>
                <c:pt idx="147">
                  <c:v>10.263001779711292</c:v>
                </c:pt>
                <c:pt idx="148">
                  <c:v>10.104805220486455</c:v>
                </c:pt>
                <c:pt idx="149">
                  <c:v>9.6499901127150487</c:v>
                </c:pt>
                <c:pt idx="150">
                  <c:v>9.3731461340715843</c:v>
                </c:pt>
                <c:pt idx="151">
                  <c:v>9.0765275855250138</c:v>
                </c:pt>
                <c:pt idx="152">
                  <c:v>8.7996836068815512</c:v>
                </c:pt>
                <c:pt idx="153">
                  <c:v>8.5030650583349807</c:v>
                </c:pt>
                <c:pt idx="154">
                  <c:v>8.3250939292070392</c:v>
                </c:pt>
                <c:pt idx="155">
                  <c:v>7.9691516709511578</c:v>
                </c:pt>
                <c:pt idx="156">
                  <c:v>7.8307296816294238</c:v>
                </c:pt>
                <c:pt idx="157">
                  <c:v>7.5736602728890645</c:v>
                </c:pt>
                <c:pt idx="158">
                  <c:v>7.2968162942456001</c:v>
                </c:pt>
                <c:pt idx="159">
                  <c:v>7.1386197350207627</c:v>
                </c:pt>
                <c:pt idx="160">
                  <c:v>6.822226616571089</c:v>
                </c:pt>
                <c:pt idx="161">
                  <c:v>6.6244809175400432</c:v>
                </c:pt>
                <c:pt idx="162">
                  <c:v>6.486058928218311</c:v>
                </c:pt>
                <c:pt idx="163">
                  <c:v>6.2289895194779508</c:v>
                </c:pt>
                <c:pt idx="164">
                  <c:v>6.1103421000593228</c:v>
                </c:pt>
                <c:pt idx="165">
                  <c:v>5.9323709709313821</c:v>
                </c:pt>
                <c:pt idx="166">
                  <c:v>5.7543998418034414</c:v>
                </c:pt>
              </c:numCache>
            </c:numRef>
          </c:yVal>
          <c:smooth val="0"/>
          <c:extLst>
            <c:ext xmlns:c16="http://schemas.microsoft.com/office/drawing/2014/chart" uri="{C3380CC4-5D6E-409C-BE32-E72D297353CC}">
              <c16:uniqueId val="{00000002-92B9-4ECD-B36F-7ECA8FF873FB}"/>
            </c:ext>
          </c:extLst>
        </c:ser>
        <c:dLbls>
          <c:showLegendKey val="0"/>
          <c:showVal val="0"/>
          <c:showCatName val="0"/>
          <c:showSerName val="0"/>
          <c:showPercent val="0"/>
          <c:showBubbleSize val="0"/>
        </c:dLbls>
        <c:axId val="303348799"/>
        <c:axId val="303352127"/>
      </c:scatterChart>
      <c:valAx>
        <c:axId val="303348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03352127"/>
        <c:crosses val="autoZero"/>
        <c:crossBetween val="midCat"/>
      </c:valAx>
      <c:valAx>
        <c:axId val="303352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0334879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0,5 cm/s</c:v>
          </c:tx>
          <c:spPr>
            <a:ln w="12700" cap="rnd">
              <a:solidFill>
                <a:srgbClr val="009999"/>
              </a:solidFill>
              <a:round/>
            </a:ln>
            <a:effectLst/>
          </c:spPr>
          <c:marker>
            <c:symbol val="none"/>
          </c:marker>
          <c:xVal>
            <c:numRef>
              <c:f>'5_Profils vitesse déplacement c'!$A$19:$A$276</c:f>
              <c:numCache>
                <c:formatCode>General</c:formatCode>
                <c:ptCount val="258"/>
                <c:pt idx="0">
                  <c:v>-155</c:v>
                </c:pt>
                <c:pt idx="1">
                  <c:v>-154.1</c:v>
                </c:pt>
                <c:pt idx="2">
                  <c:v>-152.6</c:v>
                </c:pt>
                <c:pt idx="3">
                  <c:v>-151.5</c:v>
                </c:pt>
                <c:pt idx="4">
                  <c:v>-150.30000000000001</c:v>
                </c:pt>
                <c:pt idx="5">
                  <c:v>-149.1</c:v>
                </c:pt>
                <c:pt idx="6">
                  <c:v>-147.9</c:v>
                </c:pt>
                <c:pt idx="7">
                  <c:v>-146.69999999999999</c:v>
                </c:pt>
                <c:pt idx="8">
                  <c:v>-145.5</c:v>
                </c:pt>
                <c:pt idx="9">
                  <c:v>-144.30000000000001</c:v>
                </c:pt>
                <c:pt idx="10">
                  <c:v>-143.1</c:v>
                </c:pt>
                <c:pt idx="11">
                  <c:v>-141.9</c:v>
                </c:pt>
                <c:pt idx="12">
                  <c:v>-140.69999999999999</c:v>
                </c:pt>
                <c:pt idx="13">
                  <c:v>-139.5</c:v>
                </c:pt>
                <c:pt idx="14">
                  <c:v>-138.30000000000001</c:v>
                </c:pt>
                <c:pt idx="15">
                  <c:v>-137</c:v>
                </c:pt>
                <c:pt idx="16">
                  <c:v>-135.9</c:v>
                </c:pt>
                <c:pt idx="17">
                  <c:v>-134.69999999999999</c:v>
                </c:pt>
                <c:pt idx="18">
                  <c:v>-133.4</c:v>
                </c:pt>
                <c:pt idx="19">
                  <c:v>-132.30000000000001</c:v>
                </c:pt>
                <c:pt idx="20">
                  <c:v>-131.1</c:v>
                </c:pt>
                <c:pt idx="21">
                  <c:v>-129.80000000000001</c:v>
                </c:pt>
                <c:pt idx="22">
                  <c:v>-128.6</c:v>
                </c:pt>
                <c:pt idx="23">
                  <c:v>-127.4</c:v>
                </c:pt>
                <c:pt idx="24">
                  <c:v>-126.2</c:v>
                </c:pt>
                <c:pt idx="25">
                  <c:v>-125</c:v>
                </c:pt>
                <c:pt idx="26">
                  <c:v>-123.8</c:v>
                </c:pt>
                <c:pt idx="27">
                  <c:v>-122.6</c:v>
                </c:pt>
                <c:pt idx="28">
                  <c:v>-121.4</c:v>
                </c:pt>
                <c:pt idx="29">
                  <c:v>-120.2</c:v>
                </c:pt>
                <c:pt idx="30">
                  <c:v>-119</c:v>
                </c:pt>
                <c:pt idx="31">
                  <c:v>-117.8</c:v>
                </c:pt>
                <c:pt idx="32">
                  <c:v>-116.6</c:v>
                </c:pt>
                <c:pt idx="33">
                  <c:v>-115.4</c:v>
                </c:pt>
                <c:pt idx="34">
                  <c:v>-114.2</c:v>
                </c:pt>
                <c:pt idx="35">
                  <c:v>-113</c:v>
                </c:pt>
                <c:pt idx="36">
                  <c:v>-111.8</c:v>
                </c:pt>
                <c:pt idx="37">
                  <c:v>-110.6</c:v>
                </c:pt>
                <c:pt idx="38">
                  <c:v>-109.4</c:v>
                </c:pt>
                <c:pt idx="39">
                  <c:v>-108.2</c:v>
                </c:pt>
                <c:pt idx="40">
                  <c:v>-107</c:v>
                </c:pt>
                <c:pt idx="41">
                  <c:v>-105.7</c:v>
                </c:pt>
                <c:pt idx="42">
                  <c:v>-104.6</c:v>
                </c:pt>
                <c:pt idx="43">
                  <c:v>-103.3</c:v>
                </c:pt>
                <c:pt idx="44">
                  <c:v>-102.1</c:v>
                </c:pt>
                <c:pt idx="45">
                  <c:v>-100.9</c:v>
                </c:pt>
                <c:pt idx="46">
                  <c:v>-99.7</c:v>
                </c:pt>
                <c:pt idx="47">
                  <c:v>-98.5</c:v>
                </c:pt>
                <c:pt idx="48">
                  <c:v>-97.3</c:v>
                </c:pt>
                <c:pt idx="49">
                  <c:v>-96.1</c:v>
                </c:pt>
                <c:pt idx="50">
                  <c:v>-94.9</c:v>
                </c:pt>
                <c:pt idx="51">
                  <c:v>-93.7</c:v>
                </c:pt>
                <c:pt idx="52">
                  <c:v>-92.5</c:v>
                </c:pt>
                <c:pt idx="53">
                  <c:v>-91.3</c:v>
                </c:pt>
                <c:pt idx="54">
                  <c:v>-90.1</c:v>
                </c:pt>
                <c:pt idx="55">
                  <c:v>-88.9</c:v>
                </c:pt>
                <c:pt idx="56">
                  <c:v>-87.7</c:v>
                </c:pt>
                <c:pt idx="57">
                  <c:v>-86.5</c:v>
                </c:pt>
                <c:pt idx="58">
                  <c:v>-85.3</c:v>
                </c:pt>
                <c:pt idx="59">
                  <c:v>-84.1</c:v>
                </c:pt>
                <c:pt idx="60">
                  <c:v>-82.9</c:v>
                </c:pt>
                <c:pt idx="61">
                  <c:v>-81.7</c:v>
                </c:pt>
                <c:pt idx="62">
                  <c:v>-80.5</c:v>
                </c:pt>
                <c:pt idx="63">
                  <c:v>-79.3</c:v>
                </c:pt>
                <c:pt idx="64">
                  <c:v>-78.099999999999994</c:v>
                </c:pt>
                <c:pt idx="65">
                  <c:v>-76.900000000000006</c:v>
                </c:pt>
                <c:pt idx="66">
                  <c:v>-75.7</c:v>
                </c:pt>
                <c:pt idx="67">
                  <c:v>-74.400000000000006</c:v>
                </c:pt>
                <c:pt idx="68">
                  <c:v>-73.2</c:v>
                </c:pt>
                <c:pt idx="69">
                  <c:v>-72.099999999999994</c:v>
                </c:pt>
                <c:pt idx="70">
                  <c:v>-70.8</c:v>
                </c:pt>
                <c:pt idx="71">
                  <c:v>-69.599999999999994</c:v>
                </c:pt>
                <c:pt idx="72">
                  <c:v>-68.400000000000006</c:v>
                </c:pt>
                <c:pt idx="73">
                  <c:v>-67.2</c:v>
                </c:pt>
                <c:pt idx="74">
                  <c:v>-66</c:v>
                </c:pt>
                <c:pt idx="75">
                  <c:v>-64.8</c:v>
                </c:pt>
                <c:pt idx="76">
                  <c:v>-63.6</c:v>
                </c:pt>
                <c:pt idx="77">
                  <c:v>-62.4</c:v>
                </c:pt>
                <c:pt idx="78">
                  <c:v>-61.2</c:v>
                </c:pt>
                <c:pt idx="79">
                  <c:v>-60</c:v>
                </c:pt>
                <c:pt idx="80">
                  <c:v>-58.8</c:v>
                </c:pt>
                <c:pt idx="81">
                  <c:v>-57.6</c:v>
                </c:pt>
                <c:pt idx="82">
                  <c:v>-56.4</c:v>
                </c:pt>
                <c:pt idx="83">
                  <c:v>-55.2</c:v>
                </c:pt>
                <c:pt idx="84">
                  <c:v>-54</c:v>
                </c:pt>
                <c:pt idx="85">
                  <c:v>-52.8</c:v>
                </c:pt>
                <c:pt idx="86">
                  <c:v>-51.6</c:v>
                </c:pt>
                <c:pt idx="87">
                  <c:v>-50.4</c:v>
                </c:pt>
                <c:pt idx="88">
                  <c:v>-49.2</c:v>
                </c:pt>
                <c:pt idx="89">
                  <c:v>-48</c:v>
                </c:pt>
                <c:pt idx="90">
                  <c:v>-46.8</c:v>
                </c:pt>
                <c:pt idx="91">
                  <c:v>-45.5</c:v>
                </c:pt>
                <c:pt idx="92">
                  <c:v>-44.4</c:v>
                </c:pt>
                <c:pt idx="93">
                  <c:v>-43.1</c:v>
                </c:pt>
                <c:pt idx="94">
                  <c:v>-42</c:v>
                </c:pt>
                <c:pt idx="95">
                  <c:v>-40.700000000000003</c:v>
                </c:pt>
                <c:pt idx="96">
                  <c:v>-39.5</c:v>
                </c:pt>
                <c:pt idx="97">
                  <c:v>-38.299999999999997</c:v>
                </c:pt>
                <c:pt idx="98">
                  <c:v>-37.1</c:v>
                </c:pt>
                <c:pt idx="99">
                  <c:v>-35.9</c:v>
                </c:pt>
                <c:pt idx="100">
                  <c:v>-34.700000000000003</c:v>
                </c:pt>
                <c:pt idx="101">
                  <c:v>-33.5</c:v>
                </c:pt>
                <c:pt idx="102">
                  <c:v>-32.299999999999997</c:v>
                </c:pt>
                <c:pt idx="103">
                  <c:v>-31.1</c:v>
                </c:pt>
                <c:pt idx="104">
                  <c:v>-29.9</c:v>
                </c:pt>
                <c:pt idx="105">
                  <c:v>-28.7</c:v>
                </c:pt>
                <c:pt idx="106">
                  <c:v>-27.5</c:v>
                </c:pt>
                <c:pt idx="107">
                  <c:v>-26.3</c:v>
                </c:pt>
                <c:pt idx="108">
                  <c:v>-25.1</c:v>
                </c:pt>
                <c:pt idx="109">
                  <c:v>-23.9</c:v>
                </c:pt>
                <c:pt idx="110">
                  <c:v>-22.7</c:v>
                </c:pt>
                <c:pt idx="111">
                  <c:v>-21.5</c:v>
                </c:pt>
                <c:pt idx="112">
                  <c:v>-20.3</c:v>
                </c:pt>
                <c:pt idx="113">
                  <c:v>-19.100000000000001</c:v>
                </c:pt>
                <c:pt idx="114">
                  <c:v>-17.899999999999999</c:v>
                </c:pt>
                <c:pt idx="115">
                  <c:v>-16.7</c:v>
                </c:pt>
                <c:pt idx="116">
                  <c:v>-15.5</c:v>
                </c:pt>
                <c:pt idx="117">
                  <c:v>-14.3</c:v>
                </c:pt>
                <c:pt idx="118">
                  <c:v>-13</c:v>
                </c:pt>
                <c:pt idx="119">
                  <c:v>-11.9</c:v>
                </c:pt>
                <c:pt idx="120">
                  <c:v>-10.6</c:v>
                </c:pt>
                <c:pt idx="121">
                  <c:v>-9.5</c:v>
                </c:pt>
                <c:pt idx="122">
                  <c:v>-8.3000000000000007</c:v>
                </c:pt>
                <c:pt idx="123">
                  <c:v>-7</c:v>
                </c:pt>
                <c:pt idx="124">
                  <c:v>-5.8</c:v>
                </c:pt>
                <c:pt idx="125">
                  <c:v>-4.5999999999999996</c:v>
                </c:pt>
                <c:pt idx="126">
                  <c:v>-3.4</c:v>
                </c:pt>
                <c:pt idx="127">
                  <c:v>-2.2000000000000002</c:v>
                </c:pt>
                <c:pt idx="128">
                  <c:v>-1</c:v>
                </c:pt>
                <c:pt idx="129">
                  <c:v>0.2</c:v>
                </c:pt>
                <c:pt idx="130">
                  <c:v>1.4</c:v>
                </c:pt>
                <c:pt idx="131">
                  <c:v>2.6</c:v>
                </c:pt>
                <c:pt idx="132">
                  <c:v>3.8</c:v>
                </c:pt>
                <c:pt idx="133">
                  <c:v>5</c:v>
                </c:pt>
                <c:pt idx="134">
                  <c:v>6.2</c:v>
                </c:pt>
                <c:pt idx="135">
                  <c:v>7.4</c:v>
                </c:pt>
                <c:pt idx="136">
                  <c:v>8.6</c:v>
                </c:pt>
                <c:pt idx="137">
                  <c:v>9.8000000000000007</c:v>
                </c:pt>
                <c:pt idx="138">
                  <c:v>11</c:v>
                </c:pt>
                <c:pt idx="139">
                  <c:v>12.2</c:v>
                </c:pt>
                <c:pt idx="140">
                  <c:v>13.4</c:v>
                </c:pt>
                <c:pt idx="141">
                  <c:v>14.6</c:v>
                </c:pt>
                <c:pt idx="142">
                  <c:v>15.8</c:v>
                </c:pt>
                <c:pt idx="143">
                  <c:v>17</c:v>
                </c:pt>
                <c:pt idx="144">
                  <c:v>18.2</c:v>
                </c:pt>
                <c:pt idx="145">
                  <c:v>19.5</c:v>
                </c:pt>
                <c:pt idx="146">
                  <c:v>20.6</c:v>
                </c:pt>
                <c:pt idx="147">
                  <c:v>21.9</c:v>
                </c:pt>
                <c:pt idx="148">
                  <c:v>23.1</c:v>
                </c:pt>
                <c:pt idx="149">
                  <c:v>24.2</c:v>
                </c:pt>
                <c:pt idx="150">
                  <c:v>25.5</c:v>
                </c:pt>
                <c:pt idx="151">
                  <c:v>26.7</c:v>
                </c:pt>
                <c:pt idx="152">
                  <c:v>27.9</c:v>
                </c:pt>
                <c:pt idx="153">
                  <c:v>29.1</c:v>
                </c:pt>
                <c:pt idx="154">
                  <c:v>30.3</c:v>
                </c:pt>
                <c:pt idx="155">
                  <c:v>31.5</c:v>
                </c:pt>
                <c:pt idx="156">
                  <c:v>32.700000000000003</c:v>
                </c:pt>
                <c:pt idx="157">
                  <c:v>33.9</c:v>
                </c:pt>
                <c:pt idx="158">
                  <c:v>35.1</c:v>
                </c:pt>
                <c:pt idx="159">
                  <c:v>36.299999999999997</c:v>
                </c:pt>
                <c:pt idx="160">
                  <c:v>37.5</c:v>
                </c:pt>
                <c:pt idx="161">
                  <c:v>38.700000000000003</c:v>
                </c:pt>
                <c:pt idx="162">
                  <c:v>39.9</c:v>
                </c:pt>
                <c:pt idx="163">
                  <c:v>41.1</c:v>
                </c:pt>
                <c:pt idx="164">
                  <c:v>42.3</c:v>
                </c:pt>
                <c:pt idx="165">
                  <c:v>43.5</c:v>
                </c:pt>
                <c:pt idx="166">
                  <c:v>44.7</c:v>
                </c:pt>
                <c:pt idx="167">
                  <c:v>45.9</c:v>
                </c:pt>
                <c:pt idx="168">
                  <c:v>47.1</c:v>
                </c:pt>
                <c:pt idx="169">
                  <c:v>48.3</c:v>
                </c:pt>
                <c:pt idx="170">
                  <c:v>49.5</c:v>
                </c:pt>
                <c:pt idx="171">
                  <c:v>50.7</c:v>
                </c:pt>
                <c:pt idx="172">
                  <c:v>51.9</c:v>
                </c:pt>
                <c:pt idx="173">
                  <c:v>53.1</c:v>
                </c:pt>
                <c:pt idx="174">
                  <c:v>54.3</c:v>
                </c:pt>
                <c:pt idx="175">
                  <c:v>55.5</c:v>
                </c:pt>
                <c:pt idx="176">
                  <c:v>56.7</c:v>
                </c:pt>
                <c:pt idx="177">
                  <c:v>57.9</c:v>
                </c:pt>
                <c:pt idx="178">
                  <c:v>59.2</c:v>
                </c:pt>
                <c:pt idx="179">
                  <c:v>60.3</c:v>
                </c:pt>
                <c:pt idx="180">
                  <c:v>61.6</c:v>
                </c:pt>
                <c:pt idx="181">
                  <c:v>62.8</c:v>
                </c:pt>
                <c:pt idx="182">
                  <c:v>64</c:v>
                </c:pt>
                <c:pt idx="183">
                  <c:v>65.2</c:v>
                </c:pt>
                <c:pt idx="184">
                  <c:v>66.400000000000006</c:v>
                </c:pt>
                <c:pt idx="185">
                  <c:v>67.599999999999994</c:v>
                </c:pt>
                <c:pt idx="186">
                  <c:v>68.8</c:v>
                </c:pt>
                <c:pt idx="187">
                  <c:v>70</c:v>
                </c:pt>
                <c:pt idx="188">
                  <c:v>71.2</c:v>
                </c:pt>
                <c:pt idx="189">
                  <c:v>72.400000000000006</c:v>
                </c:pt>
                <c:pt idx="190">
                  <c:v>73.599999999999994</c:v>
                </c:pt>
                <c:pt idx="191">
                  <c:v>74.8</c:v>
                </c:pt>
                <c:pt idx="192">
                  <c:v>76</c:v>
                </c:pt>
                <c:pt idx="193">
                  <c:v>77.2</c:v>
                </c:pt>
                <c:pt idx="194">
                  <c:v>78.400000000000006</c:v>
                </c:pt>
                <c:pt idx="195">
                  <c:v>79.599999999999994</c:v>
                </c:pt>
                <c:pt idx="196">
                  <c:v>80.8</c:v>
                </c:pt>
                <c:pt idx="197">
                  <c:v>82</c:v>
                </c:pt>
                <c:pt idx="198">
                  <c:v>83.3</c:v>
                </c:pt>
                <c:pt idx="199">
                  <c:v>84.4</c:v>
                </c:pt>
                <c:pt idx="200">
                  <c:v>85.6</c:v>
                </c:pt>
                <c:pt idx="201">
                  <c:v>86.8</c:v>
                </c:pt>
                <c:pt idx="202">
                  <c:v>88.1</c:v>
                </c:pt>
                <c:pt idx="203">
                  <c:v>89.3</c:v>
                </c:pt>
                <c:pt idx="204">
                  <c:v>90.5</c:v>
                </c:pt>
                <c:pt idx="205">
                  <c:v>91.7</c:v>
                </c:pt>
                <c:pt idx="206">
                  <c:v>92.9</c:v>
                </c:pt>
                <c:pt idx="207">
                  <c:v>94.1</c:v>
                </c:pt>
                <c:pt idx="208">
                  <c:v>95.3</c:v>
                </c:pt>
                <c:pt idx="209">
                  <c:v>96.5</c:v>
                </c:pt>
                <c:pt idx="210">
                  <c:v>97.7</c:v>
                </c:pt>
                <c:pt idx="211">
                  <c:v>98.9</c:v>
                </c:pt>
                <c:pt idx="212">
                  <c:v>100.1</c:v>
                </c:pt>
                <c:pt idx="213">
                  <c:v>101.3</c:v>
                </c:pt>
                <c:pt idx="214">
                  <c:v>102.5</c:v>
                </c:pt>
                <c:pt idx="215">
                  <c:v>103.7</c:v>
                </c:pt>
                <c:pt idx="216">
                  <c:v>104.9</c:v>
                </c:pt>
                <c:pt idx="217">
                  <c:v>106.1</c:v>
                </c:pt>
                <c:pt idx="218">
                  <c:v>107.3</c:v>
                </c:pt>
                <c:pt idx="219">
                  <c:v>108.5</c:v>
                </c:pt>
                <c:pt idx="220">
                  <c:v>109.8</c:v>
                </c:pt>
                <c:pt idx="221">
                  <c:v>110.9</c:v>
                </c:pt>
                <c:pt idx="222">
                  <c:v>112.2</c:v>
                </c:pt>
                <c:pt idx="223">
                  <c:v>113.4</c:v>
                </c:pt>
                <c:pt idx="224">
                  <c:v>114.6</c:v>
                </c:pt>
                <c:pt idx="225">
                  <c:v>115.8</c:v>
                </c:pt>
                <c:pt idx="226">
                  <c:v>117</c:v>
                </c:pt>
                <c:pt idx="227">
                  <c:v>118.2</c:v>
                </c:pt>
                <c:pt idx="228">
                  <c:v>119.4</c:v>
                </c:pt>
                <c:pt idx="229">
                  <c:v>120.6</c:v>
                </c:pt>
                <c:pt idx="230">
                  <c:v>121.8</c:v>
                </c:pt>
                <c:pt idx="231">
                  <c:v>123</c:v>
                </c:pt>
                <c:pt idx="232">
                  <c:v>124.2</c:v>
                </c:pt>
                <c:pt idx="233">
                  <c:v>125.4</c:v>
                </c:pt>
                <c:pt idx="234">
                  <c:v>126.6</c:v>
                </c:pt>
                <c:pt idx="235">
                  <c:v>127.8</c:v>
                </c:pt>
                <c:pt idx="236">
                  <c:v>129</c:v>
                </c:pt>
                <c:pt idx="237">
                  <c:v>130.19999999999999</c:v>
                </c:pt>
                <c:pt idx="238">
                  <c:v>131.4</c:v>
                </c:pt>
                <c:pt idx="239">
                  <c:v>132.6</c:v>
                </c:pt>
                <c:pt idx="240">
                  <c:v>133.80000000000001</c:v>
                </c:pt>
                <c:pt idx="241">
                  <c:v>135</c:v>
                </c:pt>
                <c:pt idx="242">
                  <c:v>136.19999999999999</c:v>
                </c:pt>
                <c:pt idx="243">
                  <c:v>137.4</c:v>
                </c:pt>
                <c:pt idx="244">
                  <c:v>138.6</c:v>
                </c:pt>
                <c:pt idx="245">
                  <c:v>139.80000000000001</c:v>
                </c:pt>
                <c:pt idx="246">
                  <c:v>141</c:v>
                </c:pt>
                <c:pt idx="247">
                  <c:v>142.19999999999999</c:v>
                </c:pt>
                <c:pt idx="248">
                  <c:v>143.4</c:v>
                </c:pt>
                <c:pt idx="249">
                  <c:v>144.69999999999999</c:v>
                </c:pt>
                <c:pt idx="250">
                  <c:v>145.9</c:v>
                </c:pt>
                <c:pt idx="251">
                  <c:v>147</c:v>
                </c:pt>
                <c:pt idx="252">
                  <c:v>148.19999999999999</c:v>
                </c:pt>
                <c:pt idx="253">
                  <c:v>149.5</c:v>
                </c:pt>
                <c:pt idx="254">
                  <c:v>150.69999999999999</c:v>
                </c:pt>
                <c:pt idx="255">
                  <c:v>151.9</c:v>
                </c:pt>
                <c:pt idx="256">
                  <c:v>153.1</c:v>
                </c:pt>
                <c:pt idx="257">
                  <c:v>155</c:v>
                </c:pt>
              </c:numCache>
            </c:numRef>
          </c:xVal>
          <c:yVal>
            <c:numRef>
              <c:f>'5_Profils vitesse déplacement c'!$G$19:$G$276</c:f>
              <c:numCache>
                <c:formatCode>General</c:formatCode>
                <c:ptCount val="258"/>
                <c:pt idx="0">
                  <c:v>1.1215791834903543</c:v>
                </c:pt>
                <c:pt idx="1">
                  <c:v>1.2412142963959922</c:v>
                </c:pt>
                <c:pt idx="2">
                  <c:v>1.3458950201884252</c:v>
                </c:pt>
                <c:pt idx="3">
                  <c:v>1.3608494093016299</c:v>
                </c:pt>
                <c:pt idx="4">
                  <c:v>1.3907581875280395</c:v>
                </c:pt>
                <c:pt idx="5">
                  <c:v>1.4206669657544488</c:v>
                </c:pt>
                <c:pt idx="6">
                  <c:v>1.3458950201884252</c:v>
                </c:pt>
                <c:pt idx="7">
                  <c:v>1.4804845222072678</c:v>
                </c:pt>
                <c:pt idx="8">
                  <c:v>1.5253476895468818</c:v>
                </c:pt>
                <c:pt idx="9">
                  <c:v>1.5702108568864961</c:v>
                </c:pt>
                <c:pt idx="10">
                  <c:v>1.5552564677732914</c:v>
                </c:pt>
                <c:pt idx="11">
                  <c:v>1.6001196351129054</c:v>
                </c:pt>
                <c:pt idx="12">
                  <c:v>1.6001196351129054</c:v>
                </c:pt>
                <c:pt idx="13">
                  <c:v>1.6599371915657246</c:v>
                </c:pt>
                <c:pt idx="14">
                  <c:v>1.7197547480185433</c:v>
                </c:pt>
                <c:pt idx="15">
                  <c:v>1.8244354718109763</c:v>
                </c:pt>
                <c:pt idx="16">
                  <c:v>1.8543442500373857</c:v>
                </c:pt>
                <c:pt idx="17">
                  <c:v>1.9141618064902048</c:v>
                </c:pt>
                <c:pt idx="18">
                  <c:v>1.9141618064902048</c:v>
                </c:pt>
                <c:pt idx="19">
                  <c:v>1.9440705847166142</c:v>
                </c:pt>
                <c:pt idx="20">
                  <c:v>1.9889337520562285</c:v>
                </c:pt>
                <c:pt idx="21">
                  <c:v>2.0637056976222516</c:v>
                </c:pt>
                <c:pt idx="22">
                  <c:v>2.0637056976222516</c:v>
                </c:pt>
                <c:pt idx="23">
                  <c:v>2.1683864214146849</c:v>
                </c:pt>
                <c:pt idx="24">
                  <c:v>2.1982951996410942</c:v>
                </c:pt>
                <c:pt idx="25">
                  <c:v>2.2730671452071181</c:v>
                </c:pt>
                <c:pt idx="26">
                  <c:v>2.3328847016599372</c:v>
                </c:pt>
                <c:pt idx="27">
                  <c:v>2.3328847016599372</c:v>
                </c:pt>
                <c:pt idx="28">
                  <c:v>2.4824285927919845</c:v>
                </c:pt>
                <c:pt idx="29">
                  <c:v>2.5572005383580079</c:v>
                </c:pt>
                <c:pt idx="30">
                  <c:v>2.6170180948108266</c:v>
                </c:pt>
                <c:pt idx="31">
                  <c:v>2.7067444294900551</c:v>
                </c:pt>
                <c:pt idx="32">
                  <c:v>2.7964707641692836</c:v>
                </c:pt>
                <c:pt idx="33">
                  <c:v>2.8413339315088977</c:v>
                </c:pt>
                <c:pt idx="34">
                  <c:v>2.9011514879617164</c:v>
                </c:pt>
                <c:pt idx="35">
                  <c:v>2.9908778226409449</c:v>
                </c:pt>
                <c:pt idx="36">
                  <c:v>3.0656497682069683</c:v>
                </c:pt>
                <c:pt idx="37">
                  <c:v>3.125467324659787</c:v>
                </c:pt>
                <c:pt idx="38">
                  <c:v>3.2451024375654254</c:v>
                </c:pt>
                <c:pt idx="39">
                  <c:v>3.349783161357859</c:v>
                </c:pt>
                <c:pt idx="40">
                  <c:v>3.4395094960370867</c:v>
                </c:pt>
                <c:pt idx="41">
                  <c:v>3.4993270524899054</c:v>
                </c:pt>
                <c:pt idx="42">
                  <c:v>3.6339165545087484</c:v>
                </c:pt>
                <c:pt idx="43">
                  <c:v>3.7385972783011812</c:v>
                </c:pt>
                <c:pt idx="44">
                  <c:v>3.8731867803200233</c:v>
                </c:pt>
                <c:pt idx="45">
                  <c:v>4.0675938387916855</c:v>
                </c:pt>
                <c:pt idx="46">
                  <c:v>4.1274113952445033</c:v>
                </c:pt>
                <c:pt idx="47">
                  <c:v>4.3218184537161655</c:v>
                </c:pt>
                <c:pt idx="48">
                  <c:v>4.3816360101689842</c:v>
                </c:pt>
                <c:pt idx="49">
                  <c:v>4.4863167339614174</c:v>
                </c:pt>
                <c:pt idx="50">
                  <c:v>4.6807237924330787</c:v>
                </c:pt>
                <c:pt idx="51">
                  <c:v>4.8302676835651255</c:v>
                </c:pt>
                <c:pt idx="52">
                  <c:v>4.9947659638103774</c:v>
                </c:pt>
                <c:pt idx="53">
                  <c:v>5.1742186331688345</c:v>
                </c:pt>
                <c:pt idx="54">
                  <c:v>5.3387169134140864</c:v>
                </c:pt>
                <c:pt idx="55">
                  <c:v>5.4733064154329298</c:v>
                </c:pt>
                <c:pt idx="56">
                  <c:v>5.6228503065649766</c:v>
                </c:pt>
                <c:pt idx="57">
                  <c:v>5.8770749214894575</c:v>
                </c:pt>
                <c:pt idx="58">
                  <c:v>6.0565275908479137</c:v>
                </c:pt>
                <c:pt idx="59">
                  <c:v>6.2808434275459843</c:v>
                </c:pt>
                <c:pt idx="60">
                  <c:v>6.4752504860176456</c:v>
                </c:pt>
                <c:pt idx="61">
                  <c:v>6.7892926573949453</c:v>
                </c:pt>
                <c:pt idx="62">
                  <c:v>6.9089277703005827</c:v>
                </c:pt>
                <c:pt idx="63">
                  <c:v>7.2229699416778814</c:v>
                </c:pt>
                <c:pt idx="64">
                  <c:v>7.5519665021683862</c:v>
                </c:pt>
                <c:pt idx="65">
                  <c:v>7.716464782413639</c:v>
                </c:pt>
                <c:pt idx="66">
                  <c:v>8.0305069537909368</c:v>
                </c:pt>
                <c:pt idx="67">
                  <c:v>8.3894122925078509</c:v>
                </c:pt>
                <c:pt idx="68">
                  <c:v>8.7184088529983548</c:v>
                </c:pt>
                <c:pt idx="69">
                  <c:v>8.9875878570360399</c:v>
                </c:pt>
                <c:pt idx="70">
                  <c:v>9.3464931957529522</c:v>
                </c:pt>
                <c:pt idx="71">
                  <c:v>9.7502617018094799</c:v>
                </c:pt>
                <c:pt idx="72">
                  <c:v>10.109167040526392</c:v>
                </c:pt>
                <c:pt idx="73">
                  <c:v>10.662479437714968</c:v>
                </c:pt>
                <c:pt idx="74">
                  <c:v>11.20083744579034</c:v>
                </c:pt>
                <c:pt idx="75">
                  <c:v>11.828921788544937</c:v>
                </c:pt>
                <c:pt idx="76">
                  <c:v>12.800957080903244</c:v>
                </c:pt>
                <c:pt idx="77">
                  <c:v>13.937490653506805</c:v>
                </c:pt>
                <c:pt idx="78">
                  <c:v>15.911470016449828</c:v>
                </c:pt>
                <c:pt idx="79">
                  <c:v>19.395842679826529</c:v>
                </c:pt>
                <c:pt idx="80">
                  <c:v>24.914012262599073</c:v>
                </c:pt>
                <c:pt idx="81">
                  <c:v>32.944519216390013</c:v>
                </c:pt>
                <c:pt idx="82">
                  <c:v>42.844324809331539</c:v>
                </c:pt>
                <c:pt idx="83">
                  <c:v>54.912516823687753</c:v>
                </c:pt>
                <c:pt idx="84">
                  <c:v>66.920891281591139</c:v>
                </c:pt>
                <c:pt idx="85">
                  <c:v>77.643188275758931</c:v>
                </c:pt>
                <c:pt idx="86">
                  <c:v>85.62883206221025</c:v>
                </c:pt>
                <c:pt idx="87">
                  <c:v>90.369373411096149</c:v>
                </c:pt>
                <c:pt idx="88">
                  <c:v>92.881710782114553</c:v>
                </c:pt>
                <c:pt idx="89">
                  <c:v>94.182742634963347</c:v>
                </c:pt>
                <c:pt idx="90">
                  <c:v>95.304321818453701</c:v>
                </c:pt>
                <c:pt idx="91">
                  <c:v>95.842679826529093</c:v>
                </c:pt>
                <c:pt idx="92">
                  <c:v>96.291311499925229</c:v>
                </c:pt>
                <c:pt idx="93">
                  <c:v>96.530581725736496</c:v>
                </c:pt>
                <c:pt idx="94">
                  <c:v>97.009122177359046</c:v>
                </c:pt>
                <c:pt idx="95">
                  <c:v>97.308209959623142</c:v>
                </c:pt>
                <c:pt idx="96">
                  <c:v>97.278301181396728</c:v>
                </c:pt>
                <c:pt idx="97">
                  <c:v>97.756841633019292</c:v>
                </c:pt>
                <c:pt idx="98">
                  <c:v>97.801704800358905</c:v>
                </c:pt>
                <c:pt idx="99">
                  <c:v>97.966203080604146</c:v>
                </c:pt>
                <c:pt idx="100">
                  <c:v>98.220427695528642</c:v>
                </c:pt>
                <c:pt idx="101">
                  <c:v>98.564378645132336</c:v>
                </c:pt>
                <c:pt idx="102">
                  <c:v>98.773740092717205</c:v>
                </c:pt>
                <c:pt idx="103">
                  <c:v>98.833557649170032</c:v>
                </c:pt>
                <c:pt idx="104">
                  <c:v>98.908329594736045</c:v>
                </c:pt>
                <c:pt idx="105">
                  <c:v>99.0429190967549</c:v>
                </c:pt>
                <c:pt idx="106">
                  <c:v>99.267234933452954</c:v>
                </c:pt>
                <c:pt idx="107">
                  <c:v>99.491550770151036</c:v>
                </c:pt>
                <c:pt idx="108">
                  <c:v>99.50650515926425</c:v>
                </c:pt>
                <c:pt idx="109">
                  <c:v>99.50650515926425</c:v>
                </c:pt>
                <c:pt idx="110">
                  <c:v>99.611185883056677</c:v>
                </c:pt>
                <c:pt idx="111">
                  <c:v>99.656049050396291</c:v>
                </c:pt>
                <c:pt idx="112">
                  <c:v>99.850456108867931</c:v>
                </c:pt>
                <c:pt idx="113">
                  <c:v>99.730820995962304</c:v>
                </c:pt>
                <c:pt idx="114">
                  <c:v>99.656049050396291</c:v>
                </c:pt>
                <c:pt idx="115">
                  <c:v>99.820547330641546</c:v>
                </c:pt>
                <c:pt idx="116">
                  <c:v>99.745775385075518</c:v>
                </c:pt>
                <c:pt idx="117">
                  <c:v>100</c:v>
                </c:pt>
                <c:pt idx="118">
                  <c:v>99.760729774188704</c:v>
                </c:pt>
                <c:pt idx="119">
                  <c:v>99.730820995962304</c:v>
                </c:pt>
                <c:pt idx="120">
                  <c:v>99.611185883056677</c:v>
                </c:pt>
                <c:pt idx="121">
                  <c:v>99.700912217735905</c:v>
                </c:pt>
                <c:pt idx="122">
                  <c:v>99.581277104830264</c:v>
                </c:pt>
                <c:pt idx="123">
                  <c:v>99.401824435471795</c:v>
                </c:pt>
                <c:pt idx="124">
                  <c:v>99.446687602811423</c:v>
                </c:pt>
                <c:pt idx="125">
                  <c:v>99.267234933452954</c:v>
                </c:pt>
                <c:pt idx="126">
                  <c:v>99.371915657245395</c:v>
                </c:pt>
                <c:pt idx="127">
                  <c:v>99.222371766113341</c:v>
                </c:pt>
                <c:pt idx="128">
                  <c:v>99.356961268132181</c:v>
                </c:pt>
                <c:pt idx="129">
                  <c:v>99.267234933452954</c:v>
                </c:pt>
                <c:pt idx="130">
                  <c:v>99.491550770151036</c:v>
                </c:pt>
                <c:pt idx="131">
                  <c:v>99.327052489905782</c:v>
                </c:pt>
                <c:pt idx="132">
                  <c:v>99.491550770151036</c:v>
                </c:pt>
                <c:pt idx="133">
                  <c:v>99.386870046358595</c:v>
                </c:pt>
                <c:pt idx="134">
                  <c:v>99.147599820547313</c:v>
                </c:pt>
                <c:pt idx="135">
                  <c:v>99.401824435471795</c:v>
                </c:pt>
                <c:pt idx="136">
                  <c:v>99.222371766113341</c:v>
                </c:pt>
                <c:pt idx="137">
                  <c:v>99.162554209660541</c:v>
                </c:pt>
                <c:pt idx="138">
                  <c:v>99.222371766113341</c:v>
                </c:pt>
                <c:pt idx="139">
                  <c:v>99.177508598773727</c:v>
                </c:pt>
                <c:pt idx="140">
                  <c:v>99.222371766113341</c:v>
                </c:pt>
                <c:pt idx="141">
                  <c:v>99.282189322566168</c:v>
                </c:pt>
                <c:pt idx="142">
                  <c:v>99.267234933452954</c:v>
                </c:pt>
                <c:pt idx="143">
                  <c:v>99.23732615522654</c:v>
                </c:pt>
                <c:pt idx="144">
                  <c:v>99.162554209660541</c:v>
                </c:pt>
                <c:pt idx="145">
                  <c:v>98.953192762075673</c:v>
                </c:pt>
                <c:pt idx="146">
                  <c:v>99.013010318528472</c:v>
                </c:pt>
                <c:pt idx="147">
                  <c:v>99.027964707641686</c:v>
                </c:pt>
                <c:pt idx="148">
                  <c:v>98.833557649170032</c:v>
                </c:pt>
                <c:pt idx="149">
                  <c:v>98.773740092717205</c:v>
                </c:pt>
                <c:pt idx="150">
                  <c:v>98.579333034245536</c:v>
                </c:pt>
                <c:pt idx="151">
                  <c:v>98.429789143113481</c:v>
                </c:pt>
                <c:pt idx="152">
                  <c:v>98.085838193509787</c:v>
                </c:pt>
                <c:pt idx="153">
                  <c:v>97.99611185883056</c:v>
                </c:pt>
                <c:pt idx="154">
                  <c:v>97.786750411245691</c:v>
                </c:pt>
                <c:pt idx="155">
                  <c:v>97.562434574547623</c:v>
                </c:pt>
                <c:pt idx="156">
                  <c:v>97.427845072528783</c:v>
                </c:pt>
                <c:pt idx="157">
                  <c:v>97.143711679377887</c:v>
                </c:pt>
                <c:pt idx="158">
                  <c:v>96.799760729774192</c:v>
                </c:pt>
                <c:pt idx="159">
                  <c:v>96.680125616868551</c:v>
                </c:pt>
                <c:pt idx="160">
                  <c:v>96.306265889038428</c:v>
                </c:pt>
                <c:pt idx="161">
                  <c:v>96.066995663227146</c:v>
                </c:pt>
                <c:pt idx="162">
                  <c:v>95.872588604755492</c:v>
                </c:pt>
                <c:pt idx="163">
                  <c:v>95.543592044264997</c:v>
                </c:pt>
                <c:pt idx="164">
                  <c:v>95.319276207566915</c:v>
                </c:pt>
                <c:pt idx="165">
                  <c:v>94.870644534170765</c:v>
                </c:pt>
                <c:pt idx="166">
                  <c:v>94.167788245850147</c:v>
                </c:pt>
                <c:pt idx="167">
                  <c:v>93.704202183340797</c:v>
                </c:pt>
                <c:pt idx="168">
                  <c:v>92.597577388963657</c:v>
                </c:pt>
                <c:pt idx="169">
                  <c:v>90.937640197397926</c:v>
                </c:pt>
                <c:pt idx="170">
                  <c:v>87.871990429190959</c:v>
                </c:pt>
                <c:pt idx="171">
                  <c:v>83.116494691191861</c:v>
                </c:pt>
                <c:pt idx="172">
                  <c:v>76.207566920891281</c:v>
                </c:pt>
                <c:pt idx="173">
                  <c:v>66.726484223119471</c:v>
                </c:pt>
                <c:pt idx="174">
                  <c:v>55.376102886197096</c:v>
                </c:pt>
                <c:pt idx="175">
                  <c:v>43.382682817406909</c:v>
                </c:pt>
                <c:pt idx="176">
                  <c:v>32.465978764767456</c:v>
                </c:pt>
                <c:pt idx="177">
                  <c:v>23.702706744429488</c:v>
                </c:pt>
                <c:pt idx="178">
                  <c:v>18.139673994317331</c:v>
                </c:pt>
                <c:pt idx="179">
                  <c:v>15.388066397487659</c:v>
                </c:pt>
                <c:pt idx="180">
                  <c:v>13.503813369223867</c:v>
                </c:pt>
                <c:pt idx="181">
                  <c:v>12.442051742186331</c:v>
                </c:pt>
                <c:pt idx="182">
                  <c:v>11.559742784507252</c:v>
                </c:pt>
                <c:pt idx="183">
                  <c:v>10.916704052639449</c:v>
                </c:pt>
                <c:pt idx="184">
                  <c:v>10.453117990130103</c:v>
                </c:pt>
                <c:pt idx="185">
                  <c:v>9.9745775385075515</c:v>
                </c:pt>
                <c:pt idx="186">
                  <c:v>9.5259458651114102</c:v>
                </c:pt>
                <c:pt idx="187">
                  <c:v>9.2268580828473148</c:v>
                </c:pt>
                <c:pt idx="188">
                  <c:v>8.7782264094511735</c:v>
                </c:pt>
                <c:pt idx="189">
                  <c:v>8.4791386271870781</c:v>
                </c:pt>
                <c:pt idx="190">
                  <c:v>8.120233288470164</c:v>
                </c:pt>
                <c:pt idx="191">
                  <c:v>7.8660086735456849</c:v>
                </c:pt>
                <c:pt idx="192">
                  <c:v>7.5818752803947955</c:v>
                </c:pt>
                <c:pt idx="193">
                  <c:v>7.3575594436967249</c:v>
                </c:pt>
                <c:pt idx="194">
                  <c:v>7.0435172723194261</c:v>
                </c:pt>
                <c:pt idx="195">
                  <c:v>6.849110213847764</c:v>
                </c:pt>
                <c:pt idx="196">
                  <c:v>6.6547031553761027</c:v>
                </c:pt>
                <c:pt idx="197">
                  <c:v>6.340660983998804</c:v>
                </c:pt>
                <c:pt idx="198">
                  <c:v>6.161208314640346</c:v>
                </c:pt>
                <c:pt idx="199">
                  <c:v>5.9368924779422763</c:v>
                </c:pt>
                <c:pt idx="200">
                  <c:v>5.7574398085838192</c:v>
                </c:pt>
                <c:pt idx="201">
                  <c:v>5.6078959174517715</c:v>
                </c:pt>
                <c:pt idx="202">
                  <c:v>5.3985344698669051</c:v>
                </c:pt>
                <c:pt idx="203">
                  <c:v>5.2489905787348583</c:v>
                </c:pt>
                <c:pt idx="204">
                  <c:v>5.0396291311499928</c:v>
                </c:pt>
                <c:pt idx="205">
                  <c:v>4.9199940182443545</c:v>
                </c:pt>
                <c:pt idx="206">
                  <c:v>4.7405413488858974</c:v>
                </c:pt>
                <c:pt idx="207">
                  <c:v>4.6059518468670557</c:v>
                </c:pt>
                <c:pt idx="208">
                  <c:v>4.456407955735008</c:v>
                </c:pt>
                <c:pt idx="209">
                  <c:v>4.3816360101689842</c:v>
                </c:pt>
                <c:pt idx="210">
                  <c:v>4.1872289516973229</c:v>
                </c:pt>
                <c:pt idx="211">
                  <c:v>4.1124570061312999</c:v>
                </c:pt>
                <c:pt idx="212">
                  <c:v>3.9479587258860471</c:v>
                </c:pt>
                <c:pt idx="213">
                  <c:v>3.8582323912068195</c:v>
                </c:pt>
                <c:pt idx="214">
                  <c:v>3.7984148347539999</c:v>
                </c:pt>
                <c:pt idx="215">
                  <c:v>3.6189621653955428</c:v>
                </c:pt>
                <c:pt idx="216">
                  <c:v>3.5591446089427241</c:v>
                </c:pt>
                <c:pt idx="217">
                  <c:v>3.4544638851502913</c:v>
                </c:pt>
                <c:pt idx="218">
                  <c:v>3.349783161357859</c:v>
                </c:pt>
                <c:pt idx="219">
                  <c:v>3.2600568266786305</c:v>
                </c:pt>
                <c:pt idx="220">
                  <c:v>3.1404217137729922</c:v>
                </c:pt>
                <c:pt idx="221">
                  <c:v>3.1404217137729922</c:v>
                </c:pt>
                <c:pt idx="222">
                  <c:v>3.0207866008673543</c:v>
                </c:pt>
                <c:pt idx="223">
                  <c:v>2.9161058770749211</c:v>
                </c:pt>
                <c:pt idx="224">
                  <c:v>2.8562883206221024</c:v>
                </c:pt>
                <c:pt idx="225">
                  <c:v>2.7964707641692836</c:v>
                </c:pt>
                <c:pt idx="226">
                  <c:v>2.7067444294900551</c:v>
                </c:pt>
                <c:pt idx="227">
                  <c:v>2.6319724839240317</c:v>
                </c:pt>
                <c:pt idx="228">
                  <c:v>2.5123373710183938</c:v>
                </c:pt>
                <c:pt idx="229">
                  <c:v>2.4824285927919845</c:v>
                </c:pt>
                <c:pt idx="230">
                  <c:v>2.4226110363391657</c:v>
                </c:pt>
                <c:pt idx="231">
                  <c:v>2.4076566472259606</c:v>
                </c:pt>
                <c:pt idx="232">
                  <c:v>2.3328847016599372</c:v>
                </c:pt>
                <c:pt idx="233">
                  <c:v>2.2431583669807087</c:v>
                </c:pt>
                <c:pt idx="234">
                  <c:v>2.2132495887542993</c:v>
                </c:pt>
                <c:pt idx="235">
                  <c:v>2.1235232540750708</c:v>
                </c:pt>
                <c:pt idx="236">
                  <c:v>2.1534320323014802</c:v>
                </c:pt>
                <c:pt idx="237">
                  <c:v>2.1085688649618661</c:v>
                </c:pt>
                <c:pt idx="238">
                  <c:v>1.9440705847166142</c:v>
                </c:pt>
                <c:pt idx="239">
                  <c:v>1.9440705847166142</c:v>
                </c:pt>
                <c:pt idx="240">
                  <c:v>1.8992074173769999</c:v>
                </c:pt>
                <c:pt idx="241">
                  <c:v>1.8692986391505906</c:v>
                </c:pt>
                <c:pt idx="242">
                  <c:v>1.7646179153581572</c:v>
                </c:pt>
                <c:pt idx="243">
                  <c:v>1.8094810826977714</c:v>
                </c:pt>
                <c:pt idx="244">
                  <c:v>1.7048003589053384</c:v>
                </c:pt>
                <c:pt idx="245">
                  <c:v>1.7197547480185433</c:v>
                </c:pt>
                <c:pt idx="246">
                  <c:v>1.6300284133393153</c:v>
                </c:pt>
                <c:pt idx="247">
                  <c:v>1.6300284133393153</c:v>
                </c:pt>
                <c:pt idx="248">
                  <c:v>1.5103933004336771</c:v>
                </c:pt>
                <c:pt idx="249">
                  <c:v>1.5552564677732914</c:v>
                </c:pt>
                <c:pt idx="250">
                  <c:v>1.5103933004336771</c:v>
                </c:pt>
                <c:pt idx="251">
                  <c:v>1.4356213548676535</c:v>
                </c:pt>
                <c:pt idx="252">
                  <c:v>1.4804845222072678</c:v>
                </c:pt>
                <c:pt idx="253">
                  <c:v>1.3907581875280395</c:v>
                </c:pt>
                <c:pt idx="254">
                  <c:v>1.4206669657544488</c:v>
                </c:pt>
                <c:pt idx="255">
                  <c:v>1.3608494093016299</c:v>
                </c:pt>
                <c:pt idx="256">
                  <c:v>1.3309406310752205</c:v>
                </c:pt>
                <c:pt idx="257">
                  <c:v>1.3010318528488112</c:v>
                </c:pt>
              </c:numCache>
            </c:numRef>
          </c:yVal>
          <c:smooth val="0"/>
          <c:extLst>
            <c:ext xmlns:c16="http://schemas.microsoft.com/office/drawing/2014/chart" uri="{C3380CC4-5D6E-409C-BE32-E72D297353CC}">
              <c16:uniqueId val="{00000000-92A0-47E8-85B8-8D2596B322AD}"/>
            </c:ext>
          </c:extLst>
        </c:ser>
        <c:ser>
          <c:idx val="1"/>
          <c:order val="1"/>
          <c:tx>
            <c:v>1 cm/s</c:v>
          </c:tx>
          <c:spPr>
            <a:ln w="12700" cap="rnd">
              <a:solidFill>
                <a:schemeClr val="accent2"/>
              </a:solidFill>
              <a:round/>
            </a:ln>
            <a:effectLst/>
          </c:spPr>
          <c:marker>
            <c:symbol val="none"/>
          </c:marker>
          <c:xVal>
            <c:numRef>
              <c:f>'5_Profils vitesse déplacement c'!$A$297:$A$554</c:f>
              <c:numCache>
                <c:formatCode>General</c:formatCode>
                <c:ptCount val="258"/>
                <c:pt idx="0">
                  <c:v>155</c:v>
                </c:pt>
                <c:pt idx="1">
                  <c:v>154.4</c:v>
                </c:pt>
                <c:pt idx="2">
                  <c:v>152.9</c:v>
                </c:pt>
                <c:pt idx="3">
                  <c:v>151.5</c:v>
                </c:pt>
                <c:pt idx="4">
                  <c:v>150.19999999999999</c:v>
                </c:pt>
                <c:pt idx="5">
                  <c:v>149.1</c:v>
                </c:pt>
                <c:pt idx="6">
                  <c:v>148</c:v>
                </c:pt>
                <c:pt idx="7">
                  <c:v>146.9</c:v>
                </c:pt>
                <c:pt idx="8">
                  <c:v>145.6</c:v>
                </c:pt>
                <c:pt idx="9">
                  <c:v>144.30000000000001</c:v>
                </c:pt>
                <c:pt idx="10">
                  <c:v>143.1</c:v>
                </c:pt>
                <c:pt idx="11">
                  <c:v>141.9</c:v>
                </c:pt>
                <c:pt idx="12">
                  <c:v>140.69999999999999</c:v>
                </c:pt>
                <c:pt idx="13">
                  <c:v>139.5</c:v>
                </c:pt>
                <c:pt idx="14">
                  <c:v>138.30000000000001</c:v>
                </c:pt>
                <c:pt idx="15">
                  <c:v>137.1</c:v>
                </c:pt>
                <c:pt idx="16">
                  <c:v>135.9</c:v>
                </c:pt>
                <c:pt idx="17">
                  <c:v>134.69999999999999</c:v>
                </c:pt>
                <c:pt idx="18">
                  <c:v>133.5</c:v>
                </c:pt>
                <c:pt idx="19">
                  <c:v>132.30000000000001</c:v>
                </c:pt>
                <c:pt idx="20">
                  <c:v>131.1</c:v>
                </c:pt>
                <c:pt idx="21">
                  <c:v>129.9</c:v>
                </c:pt>
                <c:pt idx="22">
                  <c:v>128.69999999999999</c:v>
                </c:pt>
                <c:pt idx="23">
                  <c:v>127.5</c:v>
                </c:pt>
                <c:pt idx="24">
                  <c:v>126.3</c:v>
                </c:pt>
                <c:pt idx="25">
                  <c:v>125.1</c:v>
                </c:pt>
                <c:pt idx="26">
                  <c:v>123.9</c:v>
                </c:pt>
                <c:pt idx="27">
                  <c:v>122.7</c:v>
                </c:pt>
                <c:pt idx="28">
                  <c:v>121.5</c:v>
                </c:pt>
                <c:pt idx="29">
                  <c:v>120.2</c:v>
                </c:pt>
                <c:pt idx="30">
                  <c:v>119.1</c:v>
                </c:pt>
                <c:pt idx="31">
                  <c:v>117.8</c:v>
                </c:pt>
                <c:pt idx="32">
                  <c:v>116.6</c:v>
                </c:pt>
                <c:pt idx="33">
                  <c:v>115.5</c:v>
                </c:pt>
                <c:pt idx="34">
                  <c:v>114.2</c:v>
                </c:pt>
                <c:pt idx="35">
                  <c:v>113</c:v>
                </c:pt>
                <c:pt idx="36">
                  <c:v>111.8</c:v>
                </c:pt>
                <c:pt idx="37">
                  <c:v>110.6</c:v>
                </c:pt>
                <c:pt idx="38">
                  <c:v>109.4</c:v>
                </c:pt>
                <c:pt idx="39">
                  <c:v>108.2</c:v>
                </c:pt>
                <c:pt idx="40">
                  <c:v>107</c:v>
                </c:pt>
                <c:pt idx="41">
                  <c:v>105.8</c:v>
                </c:pt>
                <c:pt idx="42">
                  <c:v>104.6</c:v>
                </c:pt>
                <c:pt idx="43">
                  <c:v>103.4</c:v>
                </c:pt>
                <c:pt idx="44">
                  <c:v>102.2</c:v>
                </c:pt>
                <c:pt idx="45">
                  <c:v>101</c:v>
                </c:pt>
                <c:pt idx="46">
                  <c:v>99.8</c:v>
                </c:pt>
                <c:pt idx="47">
                  <c:v>98.5</c:v>
                </c:pt>
                <c:pt idx="48">
                  <c:v>97.3</c:v>
                </c:pt>
                <c:pt idx="49">
                  <c:v>96.1</c:v>
                </c:pt>
                <c:pt idx="50">
                  <c:v>94.9</c:v>
                </c:pt>
                <c:pt idx="51">
                  <c:v>93.7</c:v>
                </c:pt>
                <c:pt idx="52">
                  <c:v>92.5</c:v>
                </c:pt>
                <c:pt idx="53">
                  <c:v>91.3</c:v>
                </c:pt>
                <c:pt idx="54">
                  <c:v>90.1</c:v>
                </c:pt>
                <c:pt idx="55">
                  <c:v>88.9</c:v>
                </c:pt>
                <c:pt idx="56">
                  <c:v>87.7</c:v>
                </c:pt>
                <c:pt idx="57">
                  <c:v>86.5</c:v>
                </c:pt>
                <c:pt idx="58">
                  <c:v>85.2</c:v>
                </c:pt>
                <c:pt idx="59">
                  <c:v>84</c:v>
                </c:pt>
                <c:pt idx="60">
                  <c:v>82.8</c:v>
                </c:pt>
                <c:pt idx="61">
                  <c:v>81.599999999999994</c:v>
                </c:pt>
                <c:pt idx="62">
                  <c:v>80.400000000000006</c:v>
                </c:pt>
                <c:pt idx="63">
                  <c:v>79.2</c:v>
                </c:pt>
                <c:pt idx="64">
                  <c:v>78</c:v>
                </c:pt>
                <c:pt idx="65">
                  <c:v>76.8</c:v>
                </c:pt>
                <c:pt idx="66">
                  <c:v>75.599999999999994</c:v>
                </c:pt>
                <c:pt idx="67">
                  <c:v>74.400000000000006</c:v>
                </c:pt>
                <c:pt idx="68">
                  <c:v>73.2</c:v>
                </c:pt>
                <c:pt idx="69">
                  <c:v>72</c:v>
                </c:pt>
                <c:pt idx="70">
                  <c:v>70.8</c:v>
                </c:pt>
                <c:pt idx="71">
                  <c:v>69.599999999999994</c:v>
                </c:pt>
                <c:pt idx="72">
                  <c:v>68.400000000000006</c:v>
                </c:pt>
                <c:pt idx="73">
                  <c:v>67.099999999999994</c:v>
                </c:pt>
                <c:pt idx="74">
                  <c:v>65.900000000000006</c:v>
                </c:pt>
                <c:pt idx="75">
                  <c:v>64.7</c:v>
                </c:pt>
                <c:pt idx="76">
                  <c:v>63.5</c:v>
                </c:pt>
                <c:pt idx="77">
                  <c:v>62.3</c:v>
                </c:pt>
                <c:pt idx="78">
                  <c:v>61.1</c:v>
                </c:pt>
                <c:pt idx="79">
                  <c:v>59.9</c:v>
                </c:pt>
                <c:pt idx="80">
                  <c:v>58.7</c:v>
                </c:pt>
                <c:pt idx="81">
                  <c:v>57.4</c:v>
                </c:pt>
                <c:pt idx="82">
                  <c:v>56.3</c:v>
                </c:pt>
                <c:pt idx="83">
                  <c:v>55</c:v>
                </c:pt>
                <c:pt idx="84">
                  <c:v>53.8</c:v>
                </c:pt>
                <c:pt idx="85">
                  <c:v>52.7</c:v>
                </c:pt>
                <c:pt idx="86">
                  <c:v>51.4</c:v>
                </c:pt>
                <c:pt idx="87">
                  <c:v>50.2</c:v>
                </c:pt>
                <c:pt idx="88">
                  <c:v>49</c:v>
                </c:pt>
                <c:pt idx="89">
                  <c:v>47.8</c:v>
                </c:pt>
                <c:pt idx="90">
                  <c:v>46.6</c:v>
                </c:pt>
                <c:pt idx="91">
                  <c:v>45.4</c:v>
                </c:pt>
                <c:pt idx="92">
                  <c:v>44.2</c:v>
                </c:pt>
                <c:pt idx="93">
                  <c:v>43</c:v>
                </c:pt>
                <c:pt idx="94">
                  <c:v>41.8</c:v>
                </c:pt>
                <c:pt idx="95">
                  <c:v>40.6</c:v>
                </c:pt>
                <c:pt idx="96">
                  <c:v>39.299999999999997</c:v>
                </c:pt>
                <c:pt idx="97">
                  <c:v>38.1</c:v>
                </c:pt>
                <c:pt idx="98">
                  <c:v>36.9</c:v>
                </c:pt>
                <c:pt idx="99">
                  <c:v>35.700000000000003</c:v>
                </c:pt>
                <c:pt idx="100">
                  <c:v>34.5</c:v>
                </c:pt>
                <c:pt idx="101">
                  <c:v>33.299999999999997</c:v>
                </c:pt>
                <c:pt idx="102">
                  <c:v>32.1</c:v>
                </c:pt>
                <c:pt idx="103">
                  <c:v>30.8</c:v>
                </c:pt>
                <c:pt idx="104">
                  <c:v>29.7</c:v>
                </c:pt>
                <c:pt idx="105">
                  <c:v>28.5</c:v>
                </c:pt>
                <c:pt idx="106">
                  <c:v>27.2</c:v>
                </c:pt>
                <c:pt idx="107">
                  <c:v>26.1</c:v>
                </c:pt>
                <c:pt idx="108">
                  <c:v>24.8</c:v>
                </c:pt>
                <c:pt idx="109">
                  <c:v>23.6</c:v>
                </c:pt>
                <c:pt idx="110">
                  <c:v>22.4</c:v>
                </c:pt>
                <c:pt idx="111">
                  <c:v>21.2</c:v>
                </c:pt>
                <c:pt idx="112">
                  <c:v>20</c:v>
                </c:pt>
                <c:pt idx="113">
                  <c:v>18.8</c:v>
                </c:pt>
                <c:pt idx="114">
                  <c:v>17.600000000000001</c:v>
                </c:pt>
                <c:pt idx="115">
                  <c:v>16.399999999999999</c:v>
                </c:pt>
                <c:pt idx="116">
                  <c:v>15.1</c:v>
                </c:pt>
                <c:pt idx="117">
                  <c:v>14</c:v>
                </c:pt>
                <c:pt idx="118">
                  <c:v>12.7</c:v>
                </c:pt>
                <c:pt idx="119">
                  <c:v>11.6</c:v>
                </c:pt>
                <c:pt idx="120">
                  <c:v>10.4</c:v>
                </c:pt>
                <c:pt idx="121">
                  <c:v>9.1</c:v>
                </c:pt>
                <c:pt idx="122">
                  <c:v>7.9</c:v>
                </c:pt>
                <c:pt idx="123">
                  <c:v>6.7</c:v>
                </c:pt>
                <c:pt idx="124">
                  <c:v>5.5</c:v>
                </c:pt>
                <c:pt idx="125">
                  <c:v>4.3</c:v>
                </c:pt>
                <c:pt idx="126">
                  <c:v>3.1</c:v>
                </c:pt>
                <c:pt idx="127">
                  <c:v>1.9</c:v>
                </c:pt>
                <c:pt idx="128">
                  <c:v>0.6</c:v>
                </c:pt>
                <c:pt idx="129">
                  <c:v>-0.5</c:v>
                </c:pt>
                <c:pt idx="130">
                  <c:v>-1.7</c:v>
                </c:pt>
                <c:pt idx="131">
                  <c:v>-3</c:v>
                </c:pt>
                <c:pt idx="132">
                  <c:v>-4.0999999999999996</c:v>
                </c:pt>
                <c:pt idx="133">
                  <c:v>-5.4</c:v>
                </c:pt>
                <c:pt idx="134">
                  <c:v>-6.5</c:v>
                </c:pt>
                <c:pt idx="135">
                  <c:v>-7.8</c:v>
                </c:pt>
                <c:pt idx="136">
                  <c:v>-9</c:v>
                </c:pt>
                <c:pt idx="137">
                  <c:v>-10.199999999999999</c:v>
                </c:pt>
                <c:pt idx="138">
                  <c:v>-11.4</c:v>
                </c:pt>
                <c:pt idx="139">
                  <c:v>-12.6</c:v>
                </c:pt>
                <c:pt idx="140">
                  <c:v>-13.8</c:v>
                </c:pt>
                <c:pt idx="141">
                  <c:v>-15</c:v>
                </c:pt>
                <c:pt idx="142">
                  <c:v>-16.2</c:v>
                </c:pt>
                <c:pt idx="143">
                  <c:v>-17.5</c:v>
                </c:pt>
                <c:pt idx="144">
                  <c:v>-18.600000000000001</c:v>
                </c:pt>
                <c:pt idx="145">
                  <c:v>-19.899999999999999</c:v>
                </c:pt>
                <c:pt idx="146">
                  <c:v>-21.1</c:v>
                </c:pt>
                <c:pt idx="147">
                  <c:v>-22.3</c:v>
                </c:pt>
                <c:pt idx="148">
                  <c:v>-23.5</c:v>
                </c:pt>
                <c:pt idx="149">
                  <c:v>-24.7</c:v>
                </c:pt>
                <c:pt idx="150">
                  <c:v>-25.9</c:v>
                </c:pt>
                <c:pt idx="151">
                  <c:v>-27.1</c:v>
                </c:pt>
                <c:pt idx="152">
                  <c:v>-28.3</c:v>
                </c:pt>
                <c:pt idx="153">
                  <c:v>-29.5</c:v>
                </c:pt>
                <c:pt idx="154">
                  <c:v>-30.7</c:v>
                </c:pt>
                <c:pt idx="155">
                  <c:v>-31.9</c:v>
                </c:pt>
                <c:pt idx="156">
                  <c:v>-33.1</c:v>
                </c:pt>
                <c:pt idx="157">
                  <c:v>-34.299999999999997</c:v>
                </c:pt>
                <c:pt idx="158">
                  <c:v>-35.6</c:v>
                </c:pt>
                <c:pt idx="159">
                  <c:v>-36.799999999999997</c:v>
                </c:pt>
                <c:pt idx="160">
                  <c:v>-38</c:v>
                </c:pt>
                <c:pt idx="161">
                  <c:v>-39.200000000000003</c:v>
                </c:pt>
                <c:pt idx="162">
                  <c:v>-40.4</c:v>
                </c:pt>
                <c:pt idx="163">
                  <c:v>-41.6</c:v>
                </c:pt>
                <c:pt idx="164">
                  <c:v>-42.7</c:v>
                </c:pt>
                <c:pt idx="165">
                  <c:v>-44</c:v>
                </c:pt>
                <c:pt idx="166">
                  <c:v>-45.2</c:v>
                </c:pt>
                <c:pt idx="167">
                  <c:v>-46.4</c:v>
                </c:pt>
                <c:pt idx="168">
                  <c:v>-47.6</c:v>
                </c:pt>
                <c:pt idx="169">
                  <c:v>-48.8</c:v>
                </c:pt>
                <c:pt idx="170">
                  <c:v>-50</c:v>
                </c:pt>
                <c:pt idx="171">
                  <c:v>-51.2</c:v>
                </c:pt>
                <c:pt idx="172">
                  <c:v>-52.4</c:v>
                </c:pt>
                <c:pt idx="173">
                  <c:v>-53.7</c:v>
                </c:pt>
                <c:pt idx="174">
                  <c:v>-54.9</c:v>
                </c:pt>
                <c:pt idx="175">
                  <c:v>-56.1</c:v>
                </c:pt>
                <c:pt idx="176">
                  <c:v>-57.3</c:v>
                </c:pt>
                <c:pt idx="177">
                  <c:v>-58.5</c:v>
                </c:pt>
                <c:pt idx="178">
                  <c:v>-59.7</c:v>
                </c:pt>
                <c:pt idx="179">
                  <c:v>-60.9</c:v>
                </c:pt>
                <c:pt idx="180">
                  <c:v>-62.2</c:v>
                </c:pt>
                <c:pt idx="181">
                  <c:v>-63.4</c:v>
                </c:pt>
                <c:pt idx="182">
                  <c:v>-64.599999999999994</c:v>
                </c:pt>
                <c:pt idx="183">
                  <c:v>-65.8</c:v>
                </c:pt>
                <c:pt idx="184">
                  <c:v>-67</c:v>
                </c:pt>
                <c:pt idx="185">
                  <c:v>-68.2</c:v>
                </c:pt>
                <c:pt idx="186">
                  <c:v>-69.400000000000006</c:v>
                </c:pt>
                <c:pt idx="187">
                  <c:v>-70.599999999999994</c:v>
                </c:pt>
                <c:pt idx="188">
                  <c:v>-71.8</c:v>
                </c:pt>
                <c:pt idx="189">
                  <c:v>-73</c:v>
                </c:pt>
                <c:pt idx="190">
                  <c:v>-74.3</c:v>
                </c:pt>
                <c:pt idx="191">
                  <c:v>-75.5</c:v>
                </c:pt>
                <c:pt idx="192">
                  <c:v>-76.7</c:v>
                </c:pt>
                <c:pt idx="193">
                  <c:v>-77.900000000000006</c:v>
                </c:pt>
                <c:pt idx="194">
                  <c:v>-79.099999999999994</c:v>
                </c:pt>
                <c:pt idx="195">
                  <c:v>-80.3</c:v>
                </c:pt>
                <c:pt idx="196">
                  <c:v>-81.5</c:v>
                </c:pt>
                <c:pt idx="197">
                  <c:v>-82.7</c:v>
                </c:pt>
                <c:pt idx="198">
                  <c:v>-83.9</c:v>
                </c:pt>
                <c:pt idx="199">
                  <c:v>-85.1</c:v>
                </c:pt>
                <c:pt idx="200">
                  <c:v>-86.4</c:v>
                </c:pt>
                <c:pt idx="201">
                  <c:v>-87.6</c:v>
                </c:pt>
                <c:pt idx="202">
                  <c:v>-88.8</c:v>
                </c:pt>
                <c:pt idx="203">
                  <c:v>-90</c:v>
                </c:pt>
                <c:pt idx="204">
                  <c:v>-91.2</c:v>
                </c:pt>
                <c:pt idx="205">
                  <c:v>-92.4</c:v>
                </c:pt>
                <c:pt idx="206">
                  <c:v>-93.6</c:v>
                </c:pt>
                <c:pt idx="207">
                  <c:v>-94.8</c:v>
                </c:pt>
                <c:pt idx="208">
                  <c:v>-96</c:v>
                </c:pt>
                <c:pt idx="209">
                  <c:v>-97.2</c:v>
                </c:pt>
                <c:pt idx="210">
                  <c:v>-98.4</c:v>
                </c:pt>
                <c:pt idx="211">
                  <c:v>-99.6</c:v>
                </c:pt>
                <c:pt idx="212">
                  <c:v>-100.8</c:v>
                </c:pt>
                <c:pt idx="213">
                  <c:v>-102</c:v>
                </c:pt>
                <c:pt idx="214">
                  <c:v>-103.2</c:v>
                </c:pt>
                <c:pt idx="215">
                  <c:v>-104.5</c:v>
                </c:pt>
                <c:pt idx="216">
                  <c:v>-105.7</c:v>
                </c:pt>
                <c:pt idx="217">
                  <c:v>-106.9</c:v>
                </c:pt>
                <c:pt idx="218">
                  <c:v>-108.1</c:v>
                </c:pt>
                <c:pt idx="219">
                  <c:v>-109.3</c:v>
                </c:pt>
                <c:pt idx="220">
                  <c:v>-110.5</c:v>
                </c:pt>
                <c:pt idx="221">
                  <c:v>-111.7</c:v>
                </c:pt>
                <c:pt idx="222">
                  <c:v>-112.9</c:v>
                </c:pt>
                <c:pt idx="223">
                  <c:v>-114.2</c:v>
                </c:pt>
                <c:pt idx="224">
                  <c:v>-115.3</c:v>
                </c:pt>
                <c:pt idx="225">
                  <c:v>-116.5</c:v>
                </c:pt>
                <c:pt idx="226">
                  <c:v>-117.7</c:v>
                </c:pt>
                <c:pt idx="227">
                  <c:v>-119</c:v>
                </c:pt>
                <c:pt idx="228">
                  <c:v>-120.2</c:v>
                </c:pt>
                <c:pt idx="229">
                  <c:v>-121.3</c:v>
                </c:pt>
                <c:pt idx="230">
                  <c:v>-122.6</c:v>
                </c:pt>
                <c:pt idx="231">
                  <c:v>-123.8</c:v>
                </c:pt>
                <c:pt idx="232">
                  <c:v>-125</c:v>
                </c:pt>
                <c:pt idx="233">
                  <c:v>-126.2</c:v>
                </c:pt>
                <c:pt idx="234">
                  <c:v>-127.4</c:v>
                </c:pt>
                <c:pt idx="235">
                  <c:v>-128.6</c:v>
                </c:pt>
                <c:pt idx="236">
                  <c:v>-129.80000000000001</c:v>
                </c:pt>
                <c:pt idx="237">
                  <c:v>-131</c:v>
                </c:pt>
                <c:pt idx="238">
                  <c:v>-132.19999999999999</c:v>
                </c:pt>
                <c:pt idx="239">
                  <c:v>-133.4</c:v>
                </c:pt>
                <c:pt idx="240">
                  <c:v>-134.6</c:v>
                </c:pt>
                <c:pt idx="241">
                  <c:v>-135.9</c:v>
                </c:pt>
                <c:pt idx="242">
                  <c:v>-137.1</c:v>
                </c:pt>
                <c:pt idx="243">
                  <c:v>-138.30000000000001</c:v>
                </c:pt>
                <c:pt idx="244">
                  <c:v>-139.4</c:v>
                </c:pt>
                <c:pt idx="245">
                  <c:v>-140.69999999999999</c:v>
                </c:pt>
                <c:pt idx="246">
                  <c:v>-141.9</c:v>
                </c:pt>
                <c:pt idx="247">
                  <c:v>-143.1</c:v>
                </c:pt>
                <c:pt idx="248">
                  <c:v>-144.30000000000001</c:v>
                </c:pt>
                <c:pt idx="249">
                  <c:v>-145.5</c:v>
                </c:pt>
                <c:pt idx="250">
                  <c:v>-146.69999999999999</c:v>
                </c:pt>
                <c:pt idx="251">
                  <c:v>-147.9</c:v>
                </c:pt>
                <c:pt idx="252">
                  <c:v>-149.19999999999999</c:v>
                </c:pt>
                <c:pt idx="253">
                  <c:v>-150.30000000000001</c:v>
                </c:pt>
                <c:pt idx="254">
                  <c:v>-151.5</c:v>
                </c:pt>
                <c:pt idx="255">
                  <c:v>-152.80000000000001</c:v>
                </c:pt>
                <c:pt idx="256">
                  <c:v>-154</c:v>
                </c:pt>
                <c:pt idx="257">
                  <c:v>-155</c:v>
                </c:pt>
              </c:numCache>
            </c:numRef>
          </c:xVal>
          <c:yVal>
            <c:numRef>
              <c:f>'5_Profils vitesse déplacement c'!$G$297:$G$554</c:f>
              <c:numCache>
                <c:formatCode>General</c:formatCode>
                <c:ptCount val="258"/>
                <c:pt idx="0">
                  <c:v>1.0304659498207887</c:v>
                </c:pt>
                <c:pt idx="1">
                  <c:v>1.2544802867383513</c:v>
                </c:pt>
                <c:pt idx="2">
                  <c:v>1.2992831541218639</c:v>
                </c:pt>
                <c:pt idx="3">
                  <c:v>1.4336917562724014</c:v>
                </c:pt>
                <c:pt idx="4">
                  <c:v>1.4635603345280765</c:v>
                </c:pt>
                <c:pt idx="5">
                  <c:v>1.418757467144564</c:v>
                </c:pt>
                <c:pt idx="6">
                  <c:v>1.4038231780167265</c:v>
                </c:pt>
                <c:pt idx="7">
                  <c:v>1.478494623655914</c:v>
                </c:pt>
                <c:pt idx="8">
                  <c:v>1.5531660692951017</c:v>
                </c:pt>
                <c:pt idx="9">
                  <c:v>1.5083632019115893</c:v>
                </c:pt>
                <c:pt idx="10">
                  <c:v>1.5531660692951017</c:v>
                </c:pt>
                <c:pt idx="11">
                  <c:v>1.5232974910394266</c:v>
                </c:pt>
                <c:pt idx="12">
                  <c:v>1.5681003584229394</c:v>
                </c:pt>
                <c:pt idx="13">
                  <c:v>1.7174432497013141</c:v>
                </c:pt>
                <c:pt idx="14">
                  <c:v>1.6427718040621269</c:v>
                </c:pt>
                <c:pt idx="15">
                  <c:v>1.7473118279569895</c:v>
                </c:pt>
                <c:pt idx="16">
                  <c:v>1.7622461170848269</c:v>
                </c:pt>
                <c:pt idx="17">
                  <c:v>1.7323775388291516</c:v>
                </c:pt>
                <c:pt idx="18">
                  <c:v>1.8070489844683395</c:v>
                </c:pt>
                <c:pt idx="19">
                  <c:v>1.9713261648745521</c:v>
                </c:pt>
                <c:pt idx="20">
                  <c:v>2.0161290322580649</c:v>
                </c:pt>
                <c:pt idx="21">
                  <c:v>2.1057347670250897</c:v>
                </c:pt>
                <c:pt idx="22">
                  <c:v>2.1206690561529271</c:v>
                </c:pt>
                <c:pt idx="23">
                  <c:v>2.1057347670250897</c:v>
                </c:pt>
                <c:pt idx="24">
                  <c:v>2.1953405017921148</c:v>
                </c:pt>
                <c:pt idx="25">
                  <c:v>2.28494623655914</c:v>
                </c:pt>
                <c:pt idx="26">
                  <c:v>2.2102747909199523</c:v>
                </c:pt>
                <c:pt idx="27">
                  <c:v>2.389486260454003</c:v>
                </c:pt>
                <c:pt idx="28">
                  <c:v>2.4492234169653524</c:v>
                </c:pt>
                <c:pt idx="29">
                  <c:v>2.5238948626045401</c:v>
                </c:pt>
                <c:pt idx="30">
                  <c:v>2.4940262843488652</c:v>
                </c:pt>
                <c:pt idx="31">
                  <c:v>2.6583034647550781</c:v>
                </c:pt>
                <c:pt idx="32">
                  <c:v>2.6583034647550781</c:v>
                </c:pt>
                <c:pt idx="33">
                  <c:v>2.7180406212664279</c:v>
                </c:pt>
                <c:pt idx="34">
                  <c:v>2.8673835125448028</c:v>
                </c:pt>
                <c:pt idx="35">
                  <c:v>2.9271206690561531</c:v>
                </c:pt>
                <c:pt idx="36">
                  <c:v>3.0465949820788532</c:v>
                </c:pt>
                <c:pt idx="37">
                  <c:v>3.0465949820788532</c:v>
                </c:pt>
                <c:pt idx="38">
                  <c:v>3.1511350059737162</c:v>
                </c:pt>
                <c:pt idx="39">
                  <c:v>3.2706093189964163</c:v>
                </c:pt>
                <c:pt idx="40">
                  <c:v>3.3004778972520912</c:v>
                </c:pt>
                <c:pt idx="41">
                  <c:v>3.4647550776583032</c:v>
                </c:pt>
                <c:pt idx="42">
                  <c:v>3.5095579450418164</c:v>
                </c:pt>
                <c:pt idx="43">
                  <c:v>3.6290322580645165</c:v>
                </c:pt>
                <c:pt idx="44">
                  <c:v>3.8082437275985663</c:v>
                </c:pt>
                <c:pt idx="45">
                  <c:v>3.8530465949820791</c:v>
                </c:pt>
                <c:pt idx="46">
                  <c:v>4.0173237753882916</c:v>
                </c:pt>
                <c:pt idx="47">
                  <c:v>4.1367980884109921</c:v>
                </c:pt>
                <c:pt idx="48">
                  <c:v>4.2264038231780177</c:v>
                </c:pt>
                <c:pt idx="49">
                  <c:v>4.4056152927120671</c:v>
                </c:pt>
                <c:pt idx="50">
                  <c:v>4.5549581839904425</c:v>
                </c:pt>
                <c:pt idx="51">
                  <c:v>4.6296296296296298</c:v>
                </c:pt>
                <c:pt idx="52">
                  <c:v>4.838709677419355</c:v>
                </c:pt>
                <c:pt idx="53">
                  <c:v>4.8835125448028673</c:v>
                </c:pt>
                <c:pt idx="54">
                  <c:v>5.0477897252090802</c:v>
                </c:pt>
                <c:pt idx="55">
                  <c:v>5.2568697729988063</c:v>
                </c:pt>
                <c:pt idx="56">
                  <c:v>5.4062126642771808</c:v>
                </c:pt>
                <c:pt idx="57">
                  <c:v>5.6003584229390686</c:v>
                </c:pt>
                <c:pt idx="58">
                  <c:v>5.6750298685782559</c:v>
                </c:pt>
                <c:pt idx="59">
                  <c:v>5.9737156511350067</c:v>
                </c:pt>
                <c:pt idx="60">
                  <c:v>6.2873357228195941</c:v>
                </c:pt>
                <c:pt idx="61">
                  <c:v>6.4516129032258078</c:v>
                </c:pt>
                <c:pt idx="62">
                  <c:v>6.6308243727598581</c:v>
                </c:pt>
                <c:pt idx="63">
                  <c:v>6.9145758661887697</c:v>
                </c:pt>
                <c:pt idx="64">
                  <c:v>7.3028673835125444</c:v>
                </c:pt>
                <c:pt idx="65">
                  <c:v>7.3775388291517334</c:v>
                </c:pt>
                <c:pt idx="66">
                  <c:v>7.6314217443249719</c:v>
                </c:pt>
                <c:pt idx="67">
                  <c:v>7.9450418160095584</c:v>
                </c:pt>
                <c:pt idx="68">
                  <c:v>8.2735961768219841</c:v>
                </c:pt>
                <c:pt idx="69">
                  <c:v>8.6320191158900847</c:v>
                </c:pt>
                <c:pt idx="70">
                  <c:v>8.9008363201911589</c:v>
                </c:pt>
                <c:pt idx="71">
                  <c:v>9.2741935483870979</c:v>
                </c:pt>
                <c:pt idx="72">
                  <c:v>9.6475507765830351</c:v>
                </c:pt>
                <c:pt idx="73">
                  <c:v>10.170250896057349</c:v>
                </c:pt>
                <c:pt idx="74">
                  <c:v>10.692951015531662</c:v>
                </c:pt>
                <c:pt idx="75">
                  <c:v>11.215651135005974</c:v>
                </c:pt>
                <c:pt idx="76">
                  <c:v>11.9026284348865</c:v>
                </c:pt>
                <c:pt idx="77">
                  <c:v>12.9778972520908</c:v>
                </c:pt>
                <c:pt idx="78">
                  <c:v>14.396654719235366</c:v>
                </c:pt>
                <c:pt idx="79">
                  <c:v>16.711469534050181</c:v>
                </c:pt>
                <c:pt idx="80">
                  <c:v>20.878136200716849</c:v>
                </c:pt>
                <c:pt idx="81">
                  <c:v>28.554360812425333</c:v>
                </c:pt>
                <c:pt idx="82">
                  <c:v>38.455794504181604</c:v>
                </c:pt>
                <c:pt idx="83">
                  <c:v>49.895459976105137</c:v>
                </c:pt>
                <c:pt idx="84">
                  <c:v>62.126642771804072</c:v>
                </c:pt>
                <c:pt idx="85">
                  <c:v>72.162485065710882</c:v>
                </c:pt>
                <c:pt idx="86">
                  <c:v>80.376344086021518</c:v>
                </c:pt>
                <c:pt idx="87">
                  <c:v>85.872162485065715</c:v>
                </c:pt>
                <c:pt idx="88">
                  <c:v>89.531063321385915</c:v>
                </c:pt>
                <c:pt idx="89">
                  <c:v>91.651732377538835</c:v>
                </c:pt>
                <c:pt idx="90">
                  <c:v>93.040621266427721</c:v>
                </c:pt>
                <c:pt idx="91">
                  <c:v>94.041218637992841</c:v>
                </c:pt>
                <c:pt idx="92">
                  <c:v>94.399641577060947</c:v>
                </c:pt>
                <c:pt idx="93">
                  <c:v>94.802867383512549</c:v>
                </c:pt>
                <c:pt idx="94">
                  <c:v>95.385304659498217</c:v>
                </c:pt>
                <c:pt idx="95">
                  <c:v>95.65412186379929</c:v>
                </c:pt>
                <c:pt idx="96">
                  <c:v>96.042413381123069</c:v>
                </c:pt>
                <c:pt idx="97">
                  <c:v>96.176821983273612</c:v>
                </c:pt>
                <c:pt idx="98">
                  <c:v>96.266427718040632</c:v>
                </c:pt>
                <c:pt idx="99">
                  <c:v>96.923536439665497</c:v>
                </c:pt>
                <c:pt idx="100">
                  <c:v>97.072879330943849</c:v>
                </c:pt>
                <c:pt idx="101">
                  <c:v>97.476105137395464</c:v>
                </c:pt>
                <c:pt idx="102">
                  <c:v>97.177419354838719</c:v>
                </c:pt>
                <c:pt idx="103">
                  <c:v>97.610513739546008</c:v>
                </c:pt>
                <c:pt idx="104">
                  <c:v>97.909199522102767</c:v>
                </c:pt>
                <c:pt idx="105">
                  <c:v>98.103345280764643</c:v>
                </c:pt>
                <c:pt idx="106">
                  <c:v>98.118279569892479</c:v>
                </c:pt>
                <c:pt idx="107">
                  <c:v>98.312425328554369</c:v>
                </c:pt>
                <c:pt idx="108">
                  <c:v>98.626045400238965</c:v>
                </c:pt>
                <c:pt idx="109">
                  <c:v>98.566308243727605</c:v>
                </c:pt>
                <c:pt idx="110">
                  <c:v>98.76045400238948</c:v>
                </c:pt>
                <c:pt idx="111">
                  <c:v>99.01433691756273</c:v>
                </c:pt>
                <c:pt idx="112">
                  <c:v>98.909796893667874</c:v>
                </c:pt>
                <c:pt idx="113">
                  <c:v>99.029271206690566</c:v>
                </c:pt>
                <c:pt idx="114">
                  <c:v>99.238351254480293</c:v>
                </c:pt>
                <c:pt idx="115">
                  <c:v>99.059139784946254</c:v>
                </c:pt>
                <c:pt idx="116">
                  <c:v>99.193548387096783</c:v>
                </c:pt>
                <c:pt idx="117">
                  <c:v>99.163679808841124</c:v>
                </c:pt>
                <c:pt idx="118">
                  <c:v>99.044205495818389</c:v>
                </c:pt>
                <c:pt idx="119">
                  <c:v>99.208482676224634</c:v>
                </c:pt>
                <c:pt idx="120">
                  <c:v>99.193548387096783</c:v>
                </c:pt>
                <c:pt idx="121">
                  <c:v>99.327956989247326</c:v>
                </c:pt>
                <c:pt idx="122">
                  <c:v>99.357825567502999</c:v>
                </c:pt>
                <c:pt idx="123">
                  <c:v>98.999402628434908</c:v>
                </c:pt>
                <c:pt idx="124">
                  <c:v>99.1188769414576</c:v>
                </c:pt>
                <c:pt idx="125">
                  <c:v>99.07407407407409</c:v>
                </c:pt>
                <c:pt idx="126">
                  <c:v>99.268219832735966</c:v>
                </c:pt>
                <c:pt idx="127">
                  <c:v>99.089008363201913</c:v>
                </c:pt>
                <c:pt idx="128">
                  <c:v>99.089008363201913</c:v>
                </c:pt>
                <c:pt idx="129">
                  <c:v>99.163679808841124</c:v>
                </c:pt>
                <c:pt idx="130">
                  <c:v>99.193548387096783</c:v>
                </c:pt>
                <c:pt idx="131">
                  <c:v>99.268219832735966</c:v>
                </c:pt>
                <c:pt idx="132">
                  <c:v>99.327956989247326</c:v>
                </c:pt>
                <c:pt idx="133">
                  <c:v>99.268219832735966</c:v>
                </c:pt>
                <c:pt idx="134">
                  <c:v>99.298088410991639</c:v>
                </c:pt>
                <c:pt idx="135">
                  <c:v>99.596774193548384</c:v>
                </c:pt>
                <c:pt idx="136">
                  <c:v>99.477299880525692</c:v>
                </c:pt>
                <c:pt idx="137">
                  <c:v>99.537037037037052</c:v>
                </c:pt>
                <c:pt idx="138">
                  <c:v>99.522102747909216</c:v>
                </c:pt>
                <c:pt idx="139">
                  <c:v>99.551971326164875</c:v>
                </c:pt>
                <c:pt idx="140">
                  <c:v>99.731182795698942</c:v>
                </c:pt>
                <c:pt idx="141">
                  <c:v>99.805854241338125</c:v>
                </c:pt>
                <c:pt idx="142">
                  <c:v>99.865591397849471</c:v>
                </c:pt>
                <c:pt idx="143">
                  <c:v>100</c:v>
                </c:pt>
                <c:pt idx="144">
                  <c:v>99.641577060931908</c:v>
                </c:pt>
                <c:pt idx="145">
                  <c:v>99.985065710872178</c:v>
                </c:pt>
                <c:pt idx="146">
                  <c:v>99.716248506571091</c:v>
                </c:pt>
                <c:pt idx="147">
                  <c:v>99.611708482676249</c:v>
                </c:pt>
                <c:pt idx="148">
                  <c:v>99.432497013142182</c:v>
                </c:pt>
                <c:pt idx="149">
                  <c:v>99.611708482676249</c:v>
                </c:pt>
                <c:pt idx="150">
                  <c:v>99.581839904420562</c:v>
                </c:pt>
                <c:pt idx="151">
                  <c:v>99.133811230585422</c:v>
                </c:pt>
                <c:pt idx="152">
                  <c:v>99.178614097968946</c:v>
                </c:pt>
                <c:pt idx="153">
                  <c:v>98.805256869773004</c:v>
                </c:pt>
                <c:pt idx="154">
                  <c:v>98.954599761051384</c:v>
                </c:pt>
                <c:pt idx="155">
                  <c:v>98.402031063321388</c:v>
                </c:pt>
                <c:pt idx="156">
                  <c:v>98.566308243727605</c:v>
                </c:pt>
                <c:pt idx="157">
                  <c:v>98.103345280764643</c:v>
                </c:pt>
                <c:pt idx="158">
                  <c:v>98.02867383512546</c:v>
                </c:pt>
                <c:pt idx="159">
                  <c:v>97.789725209080061</c:v>
                </c:pt>
                <c:pt idx="160">
                  <c:v>97.879330943847094</c:v>
                </c:pt>
                <c:pt idx="161">
                  <c:v>97.311827956989248</c:v>
                </c:pt>
                <c:pt idx="162">
                  <c:v>97.222222222222214</c:v>
                </c:pt>
                <c:pt idx="163">
                  <c:v>96.89366786140981</c:v>
                </c:pt>
                <c:pt idx="164">
                  <c:v>96.475507765830343</c:v>
                </c:pt>
                <c:pt idx="165">
                  <c:v>96.117084826762252</c:v>
                </c:pt>
                <c:pt idx="166">
                  <c:v>95.743727598566323</c:v>
                </c:pt>
                <c:pt idx="167">
                  <c:v>95.370370370370381</c:v>
                </c:pt>
                <c:pt idx="168">
                  <c:v>94.175627240143385</c:v>
                </c:pt>
                <c:pt idx="169">
                  <c:v>93.219832735961788</c:v>
                </c:pt>
                <c:pt idx="170">
                  <c:v>90.740740740740748</c:v>
                </c:pt>
                <c:pt idx="171">
                  <c:v>86.230585424133821</c:v>
                </c:pt>
                <c:pt idx="172">
                  <c:v>78.957586618876945</c:v>
                </c:pt>
                <c:pt idx="173">
                  <c:v>68.085424133811244</c:v>
                </c:pt>
                <c:pt idx="174">
                  <c:v>56.03345280764637</c:v>
                </c:pt>
                <c:pt idx="175">
                  <c:v>43.936678614097971</c:v>
                </c:pt>
                <c:pt idx="176">
                  <c:v>33.452807646356035</c:v>
                </c:pt>
                <c:pt idx="177">
                  <c:v>25.627240143369178</c:v>
                </c:pt>
                <c:pt idx="178">
                  <c:v>19.743130227001199</c:v>
                </c:pt>
                <c:pt idx="179">
                  <c:v>16.188769414575869</c:v>
                </c:pt>
                <c:pt idx="180">
                  <c:v>14.18757467144564</c:v>
                </c:pt>
                <c:pt idx="181">
                  <c:v>12.813620071684589</c:v>
                </c:pt>
                <c:pt idx="182">
                  <c:v>11.857825567502989</c:v>
                </c:pt>
                <c:pt idx="183">
                  <c:v>11.155913978494624</c:v>
                </c:pt>
                <c:pt idx="184">
                  <c:v>10.633213859020312</c:v>
                </c:pt>
                <c:pt idx="185">
                  <c:v>10.155316606929512</c:v>
                </c:pt>
                <c:pt idx="186">
                  <c:v>9.781959378733573</c:v>
                </c:pt>
                <c:pt idx="187">
                  <c:v>9.4384707287933107</c:v>
                </c:pt>
                <c:pt idx="188">
                  <c:v>9.0501792114695352</c:v>
                </c:pt>
                <c:pt idx="189">
                  <c:v>8.7514934289127844</c:v>
                </c:pt>
                <c:pt idx="190">
                  <c:v>8.4677419354838719</c:v>
                </c:pt>
                <c:pt idx="191">
                  <c:v>8.1391875746714462</c:v>
                </c:pt>
                <c:pt idx="192">
                  <c:v>7.7807646356033464</c:v>
                </c:pt>
                <c:pt idx="193">
                  <c:v>7.497013142174433</c:v>
                </c:pt>
                <c:pt idx="194">
                  <c:v>7.2729988052568713</c:v>
                </c:pt>
                <c:pt idx="195">
                  <c:v>6.9743130227001195</c:v>
                </c:pt>
                <c:pt idx="196">
                  <c:v>6.7801672640382327</c:v>
                </c:pt>
                <c:pt idx="197">
                  <c:v>6.5412186379928325</c:v>
                </c:pt>
                <c:pt idx="198">
                  <c:v>6.2574671445639201</c:v>
                </c:pt>
                <c:pt idx="199">
                  <c:v>5.9886499402628441</c:v>
                </c:pt>
                <c:pt idx="200">
                  <c:v>5.7945041816009564</c:v>
                </c:pt>
                <c:pt idx="201">
                  <c:v>5.6003584229390686</c:v>
                </c:pt>
                <c:pt idx="202">
                  <c:v>5.4510155316606932</c:v>
                </c:pt>
                <c:pt idx="203">
                  <c:v>5.2718040621266429</c:v>
                </c:pt>
                <c:pt idx="204">
                  <c:v>5.1523297491039433</c:v>
                </c:pt>
                <c:pt idx="205">
                  <c:v>4.9731182795698929</c:v>
                </c:pt>
                <c:pt idx="206">
                  <c:v>4.7789725209080061</c:v>
                </c:pt>
                <c:pt idx="207">
                  <c:v>4.7640382317801677</c:v>
                </c:pt>
                <c:pt idx="208">
                  <c:v>4.4504181600955794</c:v>
                </c:pt>
                <c:pt idx="209">
                  <c:v>4.4802867383512552</c:v>
                </c:pt>
                <c:pt idx="210">
                  <c:v>4.166666666666667</c:v>
                </c:pt>
                <c:pt idx="211">
                  <c:v>4.1069295101553172</c:v>
                </c:pt>
                <c:pt idx="212">
                  <c:v>4.0173237753882916</c:v>
                </c:pt>
                <c:pt idx="213">
                  <c:v>3.9277180406212668</c:v>
                </c:pt>
                <c:pt idx="214">
                  <c:v>3.763440860215054</c:v>
                </c:pt>
                <c:pt idx="215">
                  <c:v>3.6439665471923539</c:v>
                </c:pt>
                <c:pt idx="216">
                  <c:v>3.4946236559139789</c:v>
                </c:pt>
                <c:pt idx="217">
                  <c:v>3.4498207885304666</c:v>
                </c:pt>
                <c:pt idx="218">
                  <c:v>3.3303464755077656</c:v>
                </c:pt>
                <c:pt idx="219">
                  <c:v>3.3154121863799291</c:v>
                </c:pt>
                <c:pt idx="220">
                  <c:v>3.195937873357229</c:v>
                </c:pt>
                <c:pt idx="221">
                  <c:v>3.1063321385902034</c:v>
                </c:pt>
                <c:pt idx="222">
                  <c:v>2.9420549581839905</c:v>
                </c:pt>
                <c:pt idx="223">
                  <c:v>2.8823178016726407</c:v>
                </c:pt>
                <c:pt idx="224">
                  <c:v>2.7329749103942658</c:v>
                </c:pt>
                <c:pt idx="225">
                  <c:v>2.7180406212664279</c:v>
                </c:pt>
                <c:pt idx="226">
                  <c:v>2.6433691756272406</c:v>
                </c:pt>
                <c:pt idx="227">
                  <c:v>2.5985663082437278</c:v>
                </c:pt>
                <c:pt idx="228">
                  <c:v>2.4790919952210277</c:v>
                </c:pt>
                <c:pt idx="229">
                  <c:v>2.4940262843488652</c:v>
                </c:pt>
                <c:pt idx="230">
                  <c:v>2.3596176821983277</c:v>
                </c:pt>
                <c:pt idx="231">
                  <c:v>2.389486260454003</c:v>
                </c:pt>
                <c:pt idx="232">
                  <c:v>2.3297491039426523</c:v>
                </c:pt>
                <c:pt idx="233">
                  <c:v>2.1505376344086025</c:v>
                </c:pt>
                <c:pt idx="234">
                  <c:v>2.1206690561529271</c:v>
                </c:pt>
                <c:pt idx="235">
                  <c:v>1.9713261648745521</c:v>
                </c:pt>
                <c:pt idx="236">
                  <c:v>2.0310633213859024</c:v>
                </c:pt>
                <c:pt idx="237">
                  <c:v>1.9563918757467147</c:v>
                </c:pt>
                <c:pt idx="238">
                  <c:v>1.9115890083632021</c:v>
                </c:pt>
                <c:pt idx="239">
                  <c:v>1.9115890083632021</c:v>
                </c:pt>
                <c:pt idx="240">
                  <c:v>1.8518518518518521</c:v>
                </c:pt>
                <c:pt idx="241">
                  <c:v>1.8070489844683395</c:v>
                </c:pt>
                <c:pt idx="242">
                  <c:v>1.7921146953405021</c:v>
                </c:pt>
                <c:pt idx="243">
                  <c:v>1.7174432497013141</c:v>
                </c:pt>
                <c:pt idx="244">
                  <c:v>1.7323775388291516</c:v>
                </c:pt>
                <c:pt idx="245">
                  <c:v>1.6278375149342894</c:v>
                </c:pt>
                <c:pt idx="246">
                  <c:v>1.6577060931899645</c:v>
                </c:pt>
                <c:pt idx="247">
                  <c:v>1.5979689366786145</c:v>
                </c:pt>
                <c:pt idx="248">
                  <c:v>1.4336917562724014</c:v>
                </c:pt>
                <c:pt idx="249">
                  <c:v>1.3590203106332139</c:v>
                </c:pt>
                <c:pt idx="250">
                  <c:v>1.3888888888888891</c:v>
                </c:pt>
                <c:pt idx="251">
                  <c:v>1.4486260454002391</c:v>
                </c:pt>
                <c:pt idx="252">
                  <c:v>1.3590203106332139</c:v>
                </c:pt>
                <c:pt idx="253">
                  <c:v>1.4038231780167265</c:v>
                </c:pt>
                <c:pt idx="254">
                  <c:v>1.2992831541218639</c:v>
                </c:pt>
                <c:pt idx="255">
                  <c:v>1.2246117084826762</c:v>
                </c:pt>
                <c:pt idx="256">
                  <c:v>1.3142174432497016</c:v>
                </c:pt>
                <c:pt idx="257">
                  <c:v>1.269414575866189</c:v>
                </c:pt>
              </c:numCache>
            </c:numRef>
          </c:yVal>
          <c:smooth val="0"/>
          <c:extLst>
            <c:ext xmlns:c16="http://schemas.microsoft.com/office/drawing/2014/chart" uri="{C3380CC4-5D6E-409C-BE32-E72D297353CC}">
              <c16:uniqueId val="{00000001-92A0-47E8-85B8-8D2596B322AD}"/>
            </c:ext>
          </c:extLst>
        </c:ser>
        <c:dLbls>
          <c:showLegendKey val="0"/>
          <c:showVal val="0"/>
          <c:showCatName val="0"/>
          <c:showSerName val="0"/>
          <c:showPercent val="0"/>
          <c:showBubbleSize val="0"/>
        </c:dLbls>
        <c:axId val="724975855"/>
        <c:axId val="724977935"/>
      </c:scatterChart>
      <c:valAx>
        <c:axId val="7249758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724977935"/>
        <c:crosses val="autoZero"/>
        <c:crossBetween val="midCat"/>
      </c:valAx>
      <c:valAx>
        <c:axId val="724977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72497585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2"/>
          <c:order val="0"/>
          <c:tx>
            <c:v>X6 Inline</c:v>
          </c:tx>
          <c:spPr>
            <a:ln w="12700" cap="rnd">
              <a:solidFill>
                <a:srgbClr val="009999"/>
              </a:solidFill>
              <a:round/>
            </a:ln>
            <a:effectLst/>
          </c:spPr>
          <c:marker>
            <c:symbol val="none"/>
          </c:marker>
          <c:xVal>
            <c:numRef>
              <c:f>'3_ Profils orientation'!$A$392:$A$558</c:f>
              <c:numCache>
                <c:formatCode>General</c:formatCode>
                <c:ptCount val="167"/>
                <c:pt idx="0">
                  <c:v>-100</c:v>
                </c:pt>
                <c:pt idx="1">
                  <c:v>-99.1</c:v>
                </c:pt>
                <c:pt idx="2">
                  <c:v>-97.6</c:v>
                </c:pt>
                <c:pt idx="3">
                  <c:v>-96.6</c:v>
                </c:pt>
                <c:pt idx="4">
                  <c:v>-95.4</c:v>
                </c:pt>
                <c:pt idx="5">
                  <c:v>-94.1</c:v>
                </c:pt>
                <c:pt idx="6">
                  <c:v>-92.9</c:v>
                </c:pt>
                <c:pt idx="7">
                  <c:v>-91.7</c:v>
                </c:pt>
                <c:pt idx="8">
                  <c:v>-90.5</c:v>
                </c:pt>
                <c:pt idx="9">
                  <c:v>-89.3</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c:v>
                </c:pt>
                <c:pt idx="26">
                  <c:v>-68.900000000000006</c:v>
                </c:pt>
                <c:pt idx="27">
                  <c:v>-67.7</c:v>
                </c:pt>
                <c:pt idx="28">
                  <c:v>-66.400000000000006</c:v>
                </c:pt>
                <c:pt idx="29">
                  <c:v>-65.2</c:v>
                </c:pt>
                <c:pt idx="30">
                  <c:v>-64</c:v>
                </c:pt>
                <c:pt idx="31">
                  <c:v>-62.8</c:v>
                </c:pt>
                <c:pt idx="32">
                  <c:v>-61.6</c:v>
                </c:pt>
                <c:pt idx="33">
                  <c:v>-60.4</c:v>
                </c:pt>
                <c:pt idx="34">
                  <c:v>-59.2</c:v>
                </c:pt>
                <c:pt idx="35">
                  <c:v>-58</c:v>
                </c:pt>
                <c:pt idx="36">
                  <c:v>-56.8</c:v>
                </c:pt>
                <c:pt idx="37">
                  <c:v>-55.6</c:v>
                </c:pt>
                <c:pt idx="38">
                  <c:v>-54.4</c:v>
                </c:pt>
                <c:pt idx="39">
                  <c:v>-53.2</c:v>
                </c:pt>
                <c:pt idx="40">
                  <c:v>-52</c:v>
                </c:pt>
                <c:pt idx="41">
                  <c:v>-50.8</c:v>
                </c:pt>
                <c:pt idx="42">
                  <c:v>-49.6</c:v>
                </c:pt>
                <c:pt idx="43">
                  <c:v>-48.4</c:v>
                </c:pt>
                <c:pt idx="44">
                  <c:v>-47.1</c:v>
                </c:pt>
                <c:pt idx="45">
                  <c:v>-46</c:v>
                </c:pt>
                <c:pt idx="46">
                  <c:v>-44.8</c:v>
                </c:pt>
                <c:pt idx="47">
                  <c:v>-43.5</c:v>
                </c:pt>
                <c:pt idx="48">
                  <c:v>-42.4</c:v>
                </c:pt>
                <c:pt idx="49">
                  <c:v>-41.2</c:v>
                </c:pt>
                <c:pt idx="50">
                  <c:v>-39.9</c:v>
                </c:pt>
                <c:pt idx="51">
                  <c:v>-38.799999999999997</c:v>
                </c:pt>
                <c:pt idx="52">
                  <c:v>-37.5</c:v>
                </c:pt>
                <c:pt idx="53">
                  <c:v>-36.4</c:v>
                </c:pt>
                <c:pt idx="54">
                  <c:v>-35.1</c:v>
                </c:pt>
                <c:pt idx="55">
                  <c:v>-33.9</c:v>
                </c:pt>
                <c:pt idx="56">
                  <c:v>-32.700000000000003</c:v>
                </c:pt>
                <c:pt idx="57">
                  <c:v>-31.5</c:v>
                </c:pt>
                <c:pt idx="58">
                  <c:v>-30.3</c:v>
                </c:pt>
                <c:pt idx="59">
                  <c:v>-29.1</c:v>
                </c:pt>
                <c:pt idx="60">
                  <c:v>-27.9</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c:v>
                </c:pt>
                <c:pt idx="75">
                  <c:v>-9.8000000000000007</c:v>
                </c:pt>
                <c:pt idx="76">
                  <c:v>-8.6</c:v>
                </c:pt>
                <c:pt idx="77">
                  <c:v>-7.4</c:v>
                </c:pt>
                <c:pt idx="78">
                  <c:v>-6.2</c:v>
                </c:pt>
                <c:pt idx="79">
                  <c:v>-5</c:v>
                </c:pt>
                <c:pt idx="80">
                  <c:v>-3.8</c:v>
                </c:pt>
                <c:pt idx="81">
                  <c:v>-2.6</c:v>
                </c:pt>
                <c:pt idx="82">
                  <c:v>-1.4</c:v>
                </c:pt>
                <c:pt idx="83">
                  <c:v>-0.2</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19.100000000000001</c:v>
                </c:pt>
                <c:pt idx="100">
                  <c:v>20.2</c:v>
                </c:pt>
                <c:pt idx="101">
                  <c:v>21.4</c:v>
                </c:pt>
                <c:pt idx="102">
                  <c:v>22.7</c:v>
                </c:pt>
                <c:pt idx="103">
                  <c:v>23.9</c:v>
                </c:pt>
                <c:pt idx="104">
                  <c:v>25.1</c:v>
                </c:pt>
                <c:pt idx="105">
                  <c:v>26.3</c:v>
                </c:pt>
                <c:pt idx="106">
                  <c:v>27.4</c:v>
                </c:pt>
                <c:pt idx="107">
                  <c:v>28.7</c:v>
                </c:pt>
                <c:pt idx="108">
                  <c:v>29.9</c:v>
                </c:pt>
                <c:pt idx="109">
                  <c:v>31.1</c:v>
                </c:pt>
                <c:pt idx="110">
                  <c:v>32.299999999999997</c:v>
                </c:pt>
                <c:pt idx="111">
                  <c:v>33.5</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55.2</c:v>
                </c:pt>
                <c:pt idx="130">
                  <c:v>56.4</c:v>
                </c:pt>
                <c:pt idx="131">
                  <c:v>57.5</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c:v>
                </c:pt>
                <c:pt idx="149">
                  <c:v>79.2</c:v>
                </c:pt>
                <c:pt idx="150">
                  <c:v>80.400000000000006</c:v>
                </c:pt>
                <c:pt idx="151">
                  <c:v>81.599999999999994</c:v>
                </c:pt>
                <c:pt idx="152">
                  <c:v>82.9</c:v>
                </c:pt>
                <c:pt idx="153">
                  <c:v>84</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'3_ Profils orientation'!$G$392:$G$558</c:f>
              <c:numCache>
                <c:formatCode>General</c:formatCode>
                <c:ptCount val="167"/>
                <c:pt idx="0">
                  <c:v>7.2505800464037122</c:v>
                </c:pt>
                <c:pt idx="1">
                  <c:v>7.4632637277648879</c:v>
                </c:pt>
                <c:pt idx="2">
                  <c:v>7.7339520494972929</c:v>
                </c:pt>
                <c:pt idx="3">
                  <c:v>8.0239752513534413</c:v>
                </c:pt>
                <c:pt idx="4">
                  <c:v>8.0626450116009281</c:v>
                </c:pt>
                <c:pt idx="5">
                  <c:v>8.1786542923433885</c:v>
                </c:pt>
                <c:pt idx="6">
                  <c:v>8.372003093580819</c:v>
                </c:pt>
                <c:pt idx="7">
                  <c:v>8.468677494199536</c:v>
                </c:pt>
                <c:pt idx="8">
                  <c:v>8.6233565351894814</c:v>
                </c:pt>
                <c:pt idx="9">
                  <c:v>8.7973704563031703</c:v>
                </c:pt>
                <c:pt idx="10">
                  <c:v>8.9327146171693741</c:v>
                </c:pt>
                <c:pt idx="11">
                  <c:v>9.2227378190255216</c:v>
                </c:pt>
                <c:pt idx="12">
                  <c:v>9.3774168600154688</c:v>
                </c:pt>
                <c:pt idx="13">
                  <c:v>9.7254447022428465</c:v>
                </c:pt>
                <c:pt idx="14">
                  <c:v>9.7641144624903315</c:v>
                </c:pt>
                <c:pt idx="15">
                  <c:v>9.9961330239752506</c:v>
                </c:pt>
                <c:pt idx="16">
                  <c:v>10.208816705336428</c:v>
                </c:pt>
                <c:pt idx="17">
                  <c:v>10.498839907192576</c:v>
                </c:pt>
                <c:pt idx="18">
                  <c:v>10.672853828306264</c:v>
                </c:pt>
                <c:pt idx="19">
                  <c:v>10.846867749419955</c:v>
                </c:pt>
                <c:pt idx="20">
                  <c:v>11.020881670533642</c:v>
                </c:pt>
                <c:pt idx="21">
                  <c:v>11.349574632637278</c:v>
                </c:pt>
                <c:pt idx="22">
                  <c:v>11.523588553750967</c:v>
                </c:pt>
                <c:pt idx="23">
                  <c:v>11.83294663573086</c:v>
                </c:pt>
                <c:pt idx="24">
                  <c:v>12.142304717710752</c:v>
                </c:pt>
                <c:pt idx="25">
                  <c:v>12.393658159319413</c:v>
                </c:pt>
                <c:pt idx="26">
                  <c:v>12.741686001546789</c:v>
                </c:pt>
                <c:pt idx="27">
                  <c:v>12.915699922660478</c:v>
                </c:pt>
                <c:pt idx="28">
                  <c:v>13.341067285382833</c:v>
                </c:pt>
                <c:pt idx="29">
                  <c:v>13.592420726991495</c:v>
                </c:pt>
                <c:pt idx="30">
                  <c:v>13.940448569218871</c:v>
                </c:pt>
                <c:pt idx="31">
                  <c:v>14.365815931941222</c:v>
                </c:pt>
                <c:pt idx="32">
                  <c:v>14.810518174787319</c:v>
                </c:pt>
                <c:pt idx="33">
                  <c:v>15.139211136890951</c:v>
                </c:pt>
                <c:pt idx="34">
                  <c:v>15.835266821345705</c:v>
                </c:pt>
                <c:pt idx="35">
                  <c:v>16.492652745552977</c:v>
                </c:pt>
                <c:pt idx="36">
                  <c:v>17.672080433101318</c:v>
                </c:pt>
                <c:pt idx="37">
                  <c:v>20.011600928074248</c:v>
                </c:pt>
                <c:pt idx="38">
                  <c:v>25.116009280742464</c:v>
                </c:pt>
                <c:pt idx="39">
                  <c:v>33.430007733952053</c:v>
                </c:pt>
                <c:pt idx="40">
                  <c:v>43.426140757927307</c:v>
                </c:pt>
                <c:pt idx="41">
                  <c:v>55.529775715390564</c:v>
                </c:pt>
                <c:pt idx="42">
                  <c:v>68.986852281515851</c:v>
                </c:pt>
                <c:pt idx="43">
                  <c:v>81.728538283062662</c:v>
                </c:pt>
                <c:pt idx="44">
                  <c:v>91.569992266047947</c:v>
                </c:pt>
                <c:pt idx="45">
                  <c:v>96.674400618716163</c:v>
                </c:pt>
                <c:pt idx="46">
                  <c:v>98.143851508120648</c:v>
                </c:pt>
                <c:pt idx="47">
                  <c:v>98.83990719257541</c:v>
                </c:pt>
                <c:pt idx="48">
                  <c:v>98.801237432327923</c:v>
                </c:pt>
                <c:pt idx="49">
                  <c:v>98.917246713070369</c:v>
                </c:pt>
                <c:pt idx="50">
                  <c:v>98.878576952822897</c:v>
                </c:pt>
                <c:pt idx="51">
                  <c:v>99.168600154679041</c:v>
                </c:pt>
                <c:pt idx="52">
                  <c:v>99.187935034802777</c:v>
                </c:pt>
                <c:pt idx="53">
                  <c:v>99.419953596287712</c:v>
                </c:pt>
                <c:pt idx="54">
                  <c:v>99.207269914926528</c:v>
                </c:pt>
                <c:pt idx="55">
                  <c:v>99.323279195668974</c:v>
                </c:pt>
                <c:pt idx="56">
                  <c:v>99.303944315545252</c:v>
                </c:pt>
                <c:pt idx="57">
                  <c:v>99.439288476411448</c:v>
                </c:pt>
                <c:pt idx="58">
                  <c:v>99.497293116782686</c:v>
                </c:pt>
                <c:pt idx="59">
                  <c:v>99.535962877030158</c:v>
                </c:pt>
                <c:pt idx="60">
                  <c:v>99.729311678267592</c:v>
                </c:pt>
                <c:pt idx="61">
                  <c:v>100</c:v>
                </c:pt>
                <c:pt idx="62">
                  <c:v>99.709976798143856</c:v>
                </c:pt>
                <c:pt idx="63">
                  <c:v>99.78731631863883</c:v>
                </c:pt>
                <c:pt idx="64">
                  <c:v>99.883990719257525</c:v>
                </c:pt>
                <c:pt idx="65">
                  <c:v>99.864655839133803</c:v>
                </c:pt>
                <c:pt idx="66">
                  <c:v>99.90332559938129</c:v>
                </c:pt>
                <c:pt idx="67">
                  <c:v>99.78731631863883</c:v>
                </c:pt>
                <c:pt idx="68">
                  <c:v>99.651972157772619</c:v>
                </c:pt>
                <c:pt idx="69">
                  <c:v>99.78731631863883</c:v>
                </c:pt>
                <c:pt idx="70">
                  <c:v>99.516627996906408</c:v>
                </c:pt>
                <c:pt idx="71">
                  <c:v>99.419953596287712</c:v>
                </c:pt>
                <c:pt idx="72">
                  <c:v>99.574632637277645</c:v>
                </c:pt>
                <c:pt idx="73">
                  <c:v>99.284609435421501</c:v>
                </c:pt>
                <c:pt idx="74">
                  <c:v>99.013921113689094</c:v>
                </c:pt>
                <c:pt idx="75">
                  <c:v>98.917246713070369</c:v>
                </c:pt>
                <c:pt idx="76">
                  <c:v>98.936581593194134</c:v>
                </c:pt>
                <c:pt idx="77">
                  <c:v>99.071925754060331</c:v>
                </c:pt>
                <c:pt idx="78">
                  <c:v>98.511214230471779</c:v>
                </c:pt>
                <c:pt idx="79">
                  <c:v>98.588553750966739</c:v>
                </c:pt>
                <c:pt idx="80">
                  <c:v>98.549883990719252</c:v>
                </c:pt>
                <c:pt idx="81">
                  <c:v>98.569218870843002</c:v>
                </c:pt>
                <c:pt idx="82">
                  <c:v>98.627223511214225</c:v>
                </c:pt>
                <c:pt idx="83">
                  <c:v>98.646558391337976</c:v>
                </c:pt>
                <c:pt idx="84">
                  <c:v>98.337200309358082</c:v>
                </c:pt>
                <c:pt idx="85">
                  <c:v>98.433874709976806</c:v>
                </c:pt>
                <c:pt idx="86">
                  <c:v>98.143851508120648</c:v>
                </c:pt>
                <c:pt idx="87">
                  <c:v>98.511214230471779</c:v>
                </c:pt>
                <c:pt idx="88">
                  <c:v>98.607888631090489</c:v>
                </c:pt>
                <c:pt idx="89">
                  <c:v>98.163186388244412</c:v>
                </c:pt>
                <c:pt idx="90">
                  <c:v>98.511214230471779</c:v>
                </c:pt>
                <c:pt idx="91">
                  <c:v>98.723897911832964</c:v>
                </c:pt>
                <c:pt idx="92">
                  <c:v>98.685228151585463</c:v>
                </c:pt>
                <c:pt idx="93">
                  <c:v>98.627223511214225</c:v>
                </c:pt>
                <c:pt idx="94">
                  <c:v>98.569218870843002</c:v>
                </c:pt>
                <c:pt idx="95">
                  <c:v>98.607888631090489</c:v>
                </c:pt>
                <c:pt idx="96">
                  <c:v>98.994586233565357</c:v>
                </c:pt>
                <c:pt idx="97">
                  <c:v>98.897911832946633</c:v>
                </c:pt>
                <c:pt idx="98">
                  <c:v>98.82057231245166</c:v>
                </c:pt>
                <c:pt idx="99">
                  <c:v>98.801237432327923</c:v>
                </c:pt>
                <c:pt idx="100">
                  <c:v>98.743232791956686</c:v>
                </c:pt>
                <c:pt idx="101">
                  <c:v>98.82057231245166</c:v>
                </c:pt>
                <c:pt idx="102">
                  <c:v>98.83990719257541</c:v>
                </c:pt>
                <c:pt idx="103">
                  <c:v>98.704563031709199</c:v>
                </c:pt>
                <c:pt idx="104">
                  <c:v>98.646558391337976</c:v>
                </c:pt>
                <c:pt idx="105">
                  <c:v>98.530549110595516</c:v>
                </c:pt>
                <c:pt idx="106">
                  <c:v>98.337200309358082</c:v>
                </c:pt>
                <c:pt idx="107">
                  <c:v>98.279195668986858</c:v>
                </c:pt>
                <c:pt idx="108">
                  <c:v>98.317865429234345</c:v>
                </c:pt>
                <c:pt idx="109">
                  <c:v>98.105181747873175</c:v>
                </c:pt>
                <c:pt idx="110">
                  <c:v>97.815158546017017</c:v>
                </c:pt>
                <c:pt idx="111">
                  <c:v>97.67981438515082</c:v>
                </c:pt>
                <c:pt idx="112">
                  <c:v>97.428460943542149</c:v>
                </c:pt>
                <c:pt idx="113">
                  <c:v>97.467130703789621</c:v>
                </c:pt>
                <c:pt idx="114">
                  <c:v>97.235112142304715</c:v>
                </c:pt>
                <c:pt idx="115">
                  <c:v>97.273781902552216</c:v>
                </c:pt>
                <c:pt idx="116">
                  <c:v>97.157772621809741</c:v>
                </c:pt>
                <c:pt idx="117">
                  <c:v>97.196442382057242</c:v>
                </c:pt>
                <c:pt idx="118">
                  <c:v>96.481051817478729</c:v>
                </c:pt>
                <c:pt idx="119">
                  <c:v>96.113689095127626</c:v>
                </c:pt>
                <c:pt idx="120">
                  <c:v>94.025522041763338</c:v>
                </c:pt>
                <c:pt idx="121">
                  <c:v>88.97911832946636</c:v>
                </c:pt>
                <c:pt idx="122">
                  <c:v>81.090487238979108</c:v>
                </c:pt>
                <c:pt idx="123">
                  <c:v>71.577726218097453</c:v>
                </c:pt>
                <c:pt idx="124">
                  <c:v>59.164733178654295</c:v>
                </c:pt>
                <c:pt idx="125">
                  <c:v>45.862335653518947</c:v>
                </c:pt>
                <c:pt idx="126">
                  <c:v>33.294663573085849</c:v>
                </c:pt>
                <c:pt idx="127">
                  <c:v>23.588553750966742</c:v>
                </c:pt>
                <c:pt idx="128">
                  <c:v>18.754833720030938</c:v>
                </c:pt>
                <c:pt idx="129">
                  <c:v>17.034029389017789</c:v>
                </c:pt>
                <c:pt idx="130">
                  <c:v>16.221964423820573</c:v>
                </c:pt>
                <c:pt idx="131">
                  <c:v>15.719257540603252</c:v>
                </c:pt>
                <c:pt idx="132">
                  <c:v>15.31322505800464</c:v>
                </c:pt>
                <c:pt idx="133">
                  <c:v>14.829853054911061</c:v>
                </c:pt>
                <c:pt idx="134">
                  <c:v>14.481825212683683</c:v>
                </c:pt>
                <c:pt idx="135">
                  <c:v>14.05645784996133</c:v>
                </c:pt>
                <c:pt idx="136">
                  <c:v>13.805104408352667</c:v>
                </c:pt>
                <c:pt idx="137">
                  <c:v>13.399071925754061</c:v>
                </c:pt>
                <c:pt idx="138">
                  <c:v>13.051044083526683</c:v>
                </c:pt>
                <c:pt idx="139">
                  <c:v>12.857695282289249</c:v>
                </c:pt>
                <c:pt idx="140">
                  <c:v>12.470997679814385</c:v>
                </c:pt>
                <c:pt idx="141">
                  <c:v>12.238979118329468</c:v>
                </c:pt>
                <c:pt idx="142">
                  <c:v>12.006960556844549</c:v>
                </c:pt>
                <c:pt idx="143">
                  <c:v>11.794276875483371</c:v>
                </c:pt>
                <c:pt idx="144">
                  <c:v>11.639597834493426</c:v>
                </c:pt>
                <c:pt idx="145">
                  <c:v>11.291569992266048</c:v>
                </c:pt>
                <c:pt idx="146">
                  <c:v>11.020881670533642</c:v>
                </c:pt>
                <c:pt idx="147">
                  <c:v>10.808197989172468</c:v>
                </c:pt>
                <c:pt idx="148">
                  <c:v>10.634184068058779</c:v>
                </c:pt>
                <c:pt idx="149">
                  <c:v>10.460170146945091</c:v>
                </c:pt>
                <c:pt idx="150">
                  <c:v>10.189481825212683</c:v>
                </c:pt>
                <c:pt idx="151">
                  <c:v>10.112142304717711</c:v>
                </c:pt>
                <c:pt idx="152">
                  <c:v>9.880123743232792</c:v>
                </c:pt>
                <c:pt idx="153">
                  <c:v>9.7447795823665881</c:v>
                </c:pt>
                <c:pt idx="154">
                  <c:v>9.6094354215003861</c:v>
                </c:pt>
                <c:pt idx="155">
                  <c:v>9.3580819798917254</c:v>
                </c:pt>
                <c:pt idx="156">
                  <c:v>9.1840680587780366</c:v>
                </c:pt>
                <c:pt idx="157">
                  <c:v>9.0680587780355779</c:v>
                </c:pt>
                <c:pt idx="158">
                  <c:v>8.8553750966744005</c:v>
                </c:pt>
                <c:pt idx="159">
                  <c:v>8.66202629543697</c:v>
                </c:pt>
                <c:pt idx="160">
                  <c:v>8.4493426140757926</c:v>
                </c:pt>
                <c:pt idx="161">
                  <c:v>8.372003093580819</c:v>
                </c:pt>
                <c:pt idx="162">
                  <c:v>8.2173240525908735</c:v>
                </c:pt>
                <c:pt idx="163">
                  <c:v>8.1399845320959017</c:v>
                </c:pt>
                <c:pt idx="164">
                  <c:v>7.9466357308584703</c:v>
                </c:pt>
                <c:pt idx="165">
                  <c:v>7.830626450116009</c:v>
                </c:pt>
                <c:pt idx="166">
                  <c:v>7.6759474091260644</c:v>
                </c:pt>
              </c:numCache>
            </c:numRef>
          </c:yVal>
          <c:smooth val="0"/>
          <c:extLst>
            <c:ext xmlns:c16="http://schemas.microsoft.com/office/drawing/2014/chart" uri="{C3380CC4-5D6E-409C-BE32-E72D297353CC}">
              <c16:uniqueId val="{00000000-AF1A-424B-B55D-7D8A16132429}"/>
            </c:ext>
          </c:extLst>
        </c:ser>
        <c:ser>
          <c:idx val="3"/>
          <c:order val="1"/>
          <c:tx>
            <c:v>X6 Crossline</c:v>
          </c:tx>
          <c:spPr>
            <a:ln w="12700" cap="rnd">
              <a:solidFill>
                <a:schemeClr val="accent2"/>
              </a:solidFill>
              <a:round/>
            </a:ln>
            <a:effectLst/>
          </c:spPr>
          <c:marker>
            <c:symbol val="none"/>
          </c:marker>
          <c:xVal>
            <c:numRef>
              <c:f>'3_ Profils orientation'!$B$579:$B$745</c:f>
              <c:numCache>
                <c:formatCode>General</c:formatCode>
                <c:ptCount val="167"/>
                <c:pt idx="0">
                  <c:v>100</c:v>
                </c:pt>
                <c:pt idx="1">
                  <c:v>99.1</c:v>
                </c:pt>
                <c:pt idx="2">
                  <c:v>97.7</c:v>
                </c:pt>
                <c:pt idx="3">
                  <c:v>96.6</c:v>
                </c:pt>
                <c:pt idx="4">
                  <c:v>95.4</c:v>
                </c:pt>
                <c:pt idx="5">
                  <c:v>94.2</c:v>
                </c:pt>
                <c:pt idx="6">
                  <c:v>93</c:v>
                </c:pt>
                <c:pt idx="7">
                  <c:v>91.8</c:v>
                </c:pt>
                <c:pt idx="8">
                  <c:v>90.6</c:v>
                </c:pt>
                <c:pt idx="9">
                  <c:v>89.4</c:v>
                </c:pt>
                <c:pt idx="10">
                  <c:v>88.2</c:v>
                </c:pt>
                <c:pt idx="11">
                  <c:v>86.9</c:v>
                </c:pt>
                <c:pt idx="12">
                  <c:v>85.8</c:v>
                </c:pt>
                <c:pt idx="13">
                  <c:v>84.6</c:v>
                </c:pt>
                <c:pt idx="14">
                  <c:v>83.4</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58.1</c:v>
                </c:pt>
                <c:pt idx="36">
                  <c:v>56.9</c:v>
                </c:pt>
                <c:pt idx="37">
                  <c:v>55.6</c:v>
                </c:pt>
                <c:pt idx="38">
                  <c:v>54.5</c:v>
                </c:pt>
                <c:pt idx="39">
                  <c:v>53.3</c:v>
                </c:pt>
                <c:pt idx="40">
                  <c:v>52</c:v>
                </c:pt>
                <c:pt idx="41">
                  <c:v>50.8</c:v>
                </c:pt>
                <c:pt idx="42">
                  <c:v>49.7</c:v>
                </c:pt>
                <c:pt idx="43">
                  <c:v>48.4</c:v>
                </c:pt>
                <c:pt idx="44">
                  <c:v>47.2</c:v>
                </c:pt>
                <c:pt idx="45">
                  <c:v>46.1</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29.1</c:v>
                </c:pt>
                <c:pt idx="60">
                  <c:v>28</c:v>
                </c:pt>
                <c:pt idx="61">
                  <c:v>26.8</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1.5</c:v>
                </c:pt>
                <c:pt idx="83">
                  <c:v>0.3</c:v>
                </c:pt>
                <c:pt idx="84">
                  <c:v>-0.9</c:v>
                </c:pt>
                <c:pt idx="85">
                  <c:v>-2.2000000000000002</c:v>
                </c:pt>
                <c:pt idx="86">
                  <c:v>-3.4</c:v>
                </c:pt>
                <c:pt idx="87">
                  <c:v>-4.5</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-29.9</c:v>
                </c:pt>
                <c:pt idx="109">
                  <c:v>-31.1</c:v>
                </c:pt>
                <c:pt idx="110">
                  <c:v>-32.200000000000003</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-49.2</c:v>
                </c:pt>
                <c:pt idx="125">
                  <c:v>-50.3</c:v>
                </c:pt>
                <c:pt idx="126">
                  <c:v>-51.5</c:v>
                </c:pt>
                <c:pt idx="127">
                  <c:v>-52.7</c:v>
                </c:pt>
                <c:pt idx="128">
                  <c:v>-53.9</c:v>
                </c:pt>
                <c:pt idx="129">
                  <c:v>-55.1</c:v>
                </c:pt>
                <c:pt idx="130">
                  <c:v>-56.3</c:v>
                </c:pt>
                <c:pt idx="131">
                  <c:v>-57.5</c:v>
                </c:pt>
                <c:pt idx="132">
                  <c:v>-58.8</c:v>
                </c:pt>
                <c:pt idx="133">
                  <c:v>-60</c:v>
                </c:pt>
                <c:pt idx="134">
                  <c:v>-61.2</c:v>
                </c:pt>
                <c:pt idx="135">
                  <c:v>-62.3</c:v>
                </c:pt>
                <c:pt idx="136">
                  <c:v>-63.6</c:v>
                </c:pt>
                <c:pt idx="137">
                  <c:v>-64.8</c:v>
                </c:pt>
                <c:pt idx="138">
                  <c:v>-66</c:v>
                </c:pt>
                <c:pt idx="139">
                  <c:v>-67.2</c:v>
                </c:pt>
                <c:pt idx="140">
                  <c:v>-68.400000000000006</c:v>
                </c:pt>
                <c:pt idx="141">
                  <c:v>-69.599999999999994</c:v>
                </c:pt>
                <c:pt idx="142">
                  <c:v>-70.8</c:v>
                </c:pt>
                <c:pt idx="143">
                  <c:v>-72</c:v>
                </c:pt>
                <c:pt idx="144">
                  <c:v>-73.2</c:v>
                </c:pt>
                <c:pt idx="145">
                  <c:v>-74.3</c:v>
                </c:pt>
                <c:pt idx="146">
                  <c:v>-75.599999999999994</c:v>
                </c:pt>
                <c:pt idx="147">
                  <c:v>-76.8</c:v>
                </c:pt>
                <c:pt idx="148">
                  <c:v>-78</c:v>
                </c:pt>
                <c:pt idx="149">
                  <c:v>-79.2</c:v>
                </c:pt>
                <c:pt idx="150">
                  <c:v>-80.400000000000006</c:v>
                </c:pt>
                <c:pt idx="151">
                  <c:v>-81.599999999999994</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-97.3</c:v>
                </c:pt>
                <c:pt idx="165">
                  <c:v>-98.4</c:v>
                </c:pt>
                <c:pt idx="166">
                  <c:v>-100</c:v>
                </c:pt>
              </c:numCache>
            </c:numRef>
          </c:xVal>
          <c:yVal>
            <c:numRef>
              <c:f>'3_ Profils orientation'!$G$579:$G$745</c:f>
              <c:numCache>
                <c:formatCode>General</c:formatCode>
                <c:ptCount val="167"/>
                <c:pt idx="0">
                  <c:v>7.4800854866912765</c:v>
                </c:pt>
                <c:pt idx="1">
                  <c:v>6.2172139110161266</c:v>
                </c:pt>
                <c:pt idx="2">
                  <c:v>6.45035943267923</c:v>
                </c:pt>
                <c:pt idx="3">
                  <c:v>6.4697882261511559</c:v>
                </c:pt>
                <c:pt idx="4">
                  <c:v>6.6252185739265599</c:v>
                </c:pt>
                <c:pt idx="5">
                  <c:v>6.7806489217019621</c:v>
                </c:pt>
                <c:pt idx="6">
                  <c:v>6.9166504760054401</c:v>
                </c:pt>
                <c:pt idx="7">
                  <c:v>6.9943656498931421</c:v>
                </c:pt>
                <c:pt idx="8">
                  <c:v>7.1886535846123962</c:v>
                </c:pt>
                <c:pt idx="9">
                  <c:v>7.2469399650281723</c:v>
                </c:pt>
                <c:pt idx="10">
                  <c:v>7.4606566932193514</c:v>
                </c:pt>
                <c:pt idx="11">
                  <c:v>7.5772294540509026</c:v>
                </c:pt>
                <c:pt idx="12">
                  <c:v>7.7715173887701576</c:v>
                </c:pt>
                <c:pt idx="13">
                  <c:v>7.9075189430736357</c:v>
                </c:pt>
                <c:pt idx="14">
                  <c:v>8.1406644647367408</c:v>
                </c:pt>
                <c:pt idx="15">
                  <c:v>8.2960948125121412</c:v>
                </c:pt>
                <c:pt idx="16">
                  <c:v>8.4126675733436969</c:v>
                </c:pt>
                <c:pt idx="17">
                  <c:v>8.6458130950068011</c:v>
                </c:pt>
                <c:pt idx="18">
                  <c:v>8.8206722362541292</c:v>
                </c:pt>
                <c:pt idx="19">
                  <c:v>9.0149601709733815</c:v>
                </c:pt>
                <c:pt idx="20">
                  <c:v>9.2481056926364857</c:v>
                </c:pt>
                <c:pt idx="21">
                  <c:v>9.4618224208276676</c:v>
                </c:pt>
                <c:pt idx="22">
                  <c:v>9.7143967359626959</c:v>
                </c:pt>
                <c:pt idx="23">
                  <c:v>9.8892558772100259</c:v>
                </c:pt>
                <c:pt idx="24">
                  <c:v>10.258402953176608</c:v>
                </c:pt>
                <c:pt idx="25">
                  <c:v>10.452690887895862</c:v>
                </c:pt>
                <c:pt idx="26">
                  <c:v>10.744122789974742</c:v>
                </c:pt>
                <c:pt idx="27">
                  <c:v>11.05498348552555</c:v>
                </c:pt>
                <c:pt idx="28">
                  <c:v>11.288129007188653</c:v>
                </c:pt>
                <c:pt idx="29">
                  <c:v>11.560132115795611</c:v>
                </c:pt>
                <c:pt idx="30">
                  <c:v>11.929279191762191</c:v>
                </c:pt>
                <c:pt idx="31">
                  <c:v>12.278997474256849</c:v>
                </c:pt>
                <c:pt idx="32">
                  <c:v>12.745288517583059</c:v>
                </c:pt>
                <c:pt idx="33">
                  <c:v>13.07557800660579</c:v>
                </c:pt>
                <c:pt idx="34">
                  <c:v>13.561297843403924</c:v>
                </c:pt>
                <c:pt idx="35">
                  <c:v>14.00816009325821</c:v>
                </c:pt>
                <c:pt idx="36">
                  <c:v>14.455022343112494</c:v>
                </c:pt>
                <c:pt idx="37">
                  <c:v>14.999028560326403</c:v>
                </c:pt>
                <c:pt idx="38">
                  <c:v>15.679036331843793</c:v>
                </c:pt>
                <c:pt idx="39">
                  <c:v>17.097338255294346</c:v>
                </c:pt>
                <c:pt idx="40">
                  <c:v>21.157956090926756</c:v>
                </c:pt>
                <c:pt idx="41">
                  <c:v>32.076938022148823</c:v>
                </c:pt>
                <c:pt idx="42">
                  <c:v>45.579949485136979</c:v>
                </c:pt>
                <c:pt idx="43">
                  <c:v>60.209830969496792</c:v>
                </c:pt>
                <c:pt idx="44">
                  <c:v>75.364289877598594</c:v>
                </c:pt>
                <c:pt idx="45">
                  <c:v>87.565572177967752</c:v>
                </c:pt>
                <c:pt idx="46">
                  <c:v>95.473091121041392</c:v>
                </c:pt>
                <c:pt idx="47">
                  <c:v>96.969108218379631</c:v>
                </c:pt>
                <c:pt idx="48">
                  <c:v>98.076549446279387</c:v>
                </c:pt>
                <c:pt idx="49">
                  <c:v>98.115407033223235</c:v>
                </c:pt>
                <c:pt idx="50">
                  <c:v>98.426267728774036</c:v>
                </c:pt>
                <c:pt idx="51">
                  <c:v>98.678842043909071</c:v>
                </c:pt>
                <c:pt idx="52">
                  <c:v>98.892558772100244</c:v>
                </c:pt>
                <c:pt idx="53">
                  <c:v>98.892558772100244</c:v>
                </c:pt>
                <c:pt idx="54">
                  <c:v>99.009131532931804</c:v>
                </c:pt>
                <c:pt idx="55">
                  <c:v>98.834272391684479</c:v>
                </c:pt>
                <c:pt idx="56">
                  <c:v>98.892558772100244</c:v>
                </c:pt>
                <c:pt idx="57">
                  <c:v>99.417136195842247</c:v>
                </c:pt>
                <c:pt idx="58">
                  <c:v>99.358849815426467</c:v>
                </c:pt>
                <c:pt idx="59">
                  <c:v>99.533708956673777</c:v>
                </c:pt>
                <c:pt idx="60">
                  <c:v>99.300563435010687</c:v>
                </c:pt>
                <c:pt idx="61">
                  <c:v>99.553137750145723</c:v>
                </c:pt>
                <c:pt idx="62">
                  <c:v>99.766854478336896</c:v>
                </c:pt>
                <c:pt idx="63">
                  <c:v>99.669710510977268</c:v>
                </c:pt>
                <c:pt idx="64">
                  <c:v>99.786283271808813</c:v>
                </c:pt>
                <c:pt idx="65">
                  <c:v>99.883427239168441</c:v>
                </c:pt>
                <c:pt idx="66">
                  <c:v>99.63085292403342</c:v>
                </c:pt>
                <c:pt idx="67">
                  <c:v>99.51428016320186</c:v>
                </c:pt>
                <c:pt idx="68">
                  <c:v>99.844569652224607</c:v>
                </c:pt>
                <c:pt idx="69">
                  <c:v>99.747425684864979</c:v>
                </c:pt>
                <c:pt idx="70">
                  <c:v>100</c:v>
                </c:pt>
                <c:pt idx="71">
                  <c:v>99.455993782786095</c:v>
                </c:pt>
                <c:pt idx="72">
                  <c:v>99.611424130561502</c:v>
                </c:pt>
                <c:pt idx="73">
                  <c:v>99.553137750145723</c:v>
                </c:pt>
                <c:pt idx="74">
                  <c:v>99.33942102195455</c:v>
                </c:pt>
                <c:pt idx="75">
                  <c:v>99.261705848066839</c:v>
                </c:pt>
                <c:pt idx="76">
                  <c:v>99.222848261122991</c:v>
                </c:pt>
                <c:pt idx="77">
                  <c:v>99.242277054594908</c:v>
                </c:pt>
                <c:pt idx="78">
                  <c:v>99.261705848066839</c:v>
                </c:pt>
                <c:pt idx="79">
                  <c:v>99.009131532931804</c:v>
                </c:pt>
                <c:pt idx="80">
                  <c:v>98.717699630852934</c:v>
                </c:pt>
                <c:pt idx="81">
                  <c:v>99.14513308723528</c:v>
                </c:pt>
                <c:pt idx="82">
                  <c:v>98.756557217796768</c:v>
                </c:pt>
                <c:pt idx="83">
                  <c:v>98.717699630852934</c:v>
                </c:pt>
                <c:pt idx="84">
                  <c:v>98.678842043909071</c:v>
                </c:pt>
                <c:pt idx="85">
                  <c:v>98.698270837381003</c:v>
                </c:pt>
                <c:pt idx="86">
                  <c:v>98.698270837381003</c:v>
                </c:pt>
                <c:pt idx="87">
                  <c:v>98.717699630852934</c:v>
                </c:pt>
                <c:pt idx="88">
                  <c:v>98.795414804740631</c:v>
                </c:pt>
                <c:pt idx="89">
                  <c:v>98.756557217796768</c:v>
                </c:pt>
                <c:pt idx="90">
                  <c:v>99.086846706819514</c:v>
                </c:pt>
                <c:pt idx="91">
                  <c:v>98.873129978628327</c:v>
                </c:pt>
                <c:pt idx="92">
                  <c:v>99.125704293763363</c:v>
                </c:pt>
                <c:pt idx="93">
                  <c:v>99.242277054594908</c:v>
                </c:pt>
                <c:pt idx="94">
                  <c:v>99.14513308723528</c:v>
                </c:pt>
                <c:pt idx="95">
                  <c:v>98.970273945987955</c:v>
                </c:pt>
                <c:pt idx="96">
                  <c:v>99.222848261122991</c:v>
                </c:pt>
                <c:pt idx="97">
                  <c:v>99.417136195842247</c:v>
                </c:pt>
                <c:pt idx="98">
                  <c:v>99.436564989314164</c:v>
                </c:pt>
                <c:pt idx="99">
                  <c:v>99.436564989314164</c:v>
                </c:pt>
                <c:pt idx="100">
                  <c:v>99.358849815426467</c:v>
                </c:pt>
                <c:pt idx="101">
                  <c:v>99.63085292403342</c:v>
                </c:pt>
                <c:pt idx="102">
                  <c:v>99.436564989314164</c:v>
                </c:pt>
                <c:pt idx="103">
                  <c:v>99.533708956673777</c:v>
                </c:pt>
                <c:pt idx="104">
                  <c:v>99.475422576258026</c:v>
                </c:pt>
                <c:pt idx="105">
                  <c:v>99.51428016320186</c:v>
                </c:pt>
                <c:pt idx="106">
                  <c:v>99.417136195842247</c:v>
                </c:pt>
                <c:pt idx="107">
                  <c:v>99.106275500291432</c:v>
                </c:pt>
                <c:pt idx="108">
                  <c:v>99.358849815426467</c:v>
                </c:pt>
                <c:pt idx="109">
                  <c:v>99.203419467651059</c:v>
                </c:pt>
                <c:pt idx="110">
                  <c:v>98.873129978628327</c:v>
                </c:pt>
                <c:pt idx="111">
                  <c:v>99.028560326403721</c:v>
                </c:pt>
                <c:pt idx="112">
                  <c:v>98.950845152516038</c:v>
                </c:pt>
                <c:pt idx="113">
                  <c:v>99.086846706819514</c:v>
                </c:pt>
                <c:pt idx="114">
                  <c:v>98.620555663493292</c:v>
                </c:pt>
                <c:pt idx="115">
                  <c:v>98.601126870021375</c:v>
                </c:pt>
                <c:pt idx="116">
                  <c:v>98.503982902661761</c:v>
                </c:pt>
                <c:pt idx="117">
                  <c:v>98.270837380998643</c:v>
                </c:pt>
                <c:pt idx="118">
                  <c:v>98.018263065863621</c:v>
                </c:pt>
                <c:pt idx="119">
                  <c:v>97.882261511560145</c:v>
                </c:pt>
                <c:pt idx="120">
                  <c:v>97.532543229065482</c:v>
                </c:pt>
                <c:pt idx="121">
                  <c:v>97.357684087818157</c:v>
                </c:pt>
                <c:pt idx="122">
                  <c:v>96.969108218379631</c:v>
                </c:pt>
                <c:pt idx="123">
                  <c:v>94.501651447445113</c:v>
                </c:pt>
                <c:pt idx="124">
                  <c:v>86.030697493685651</c:v>
                </c:pt>
                <c:pt idx="125">
                  <c:v>73.809986399844576</c:v>
                </c:pt>
                <c:pt idx="126">
                  <c:v>58.81095783951816</c:v>
                </c:pt>
                <c:pt idx="127">
                  <c:v>43.98678842043909</c:v>
                </c:pt>
                <c:pt idx="128">
                  <c:v>30.833495239945595</c:v>
                </c:pt>
                <c:pt idx="129">
                  <c:v>20.788809014960169</c:v>
                </c:pt>
                <c:pt idx="130">
                  <c:v>16.922479114047022</c:v>
                </c:pt>
                <c:pt idx="131">
                  <c:v>15.640178744899943</c:v>
                </c:pt>
                <c:pt idx="132">
                  <c:v>14.843598212551001</c:v>
                </c:pt>
                <c:pt idx="133">
                  <c:v>14.435593549640565</c:v>
                </c:pt>
                <c:pt idx="134">
                  <c:v>13.988731299786284</c:v>
                </c:pt>
                <c:pt idx="135">
                  <c:v>13.503011462988148</c:v>
                </c:pt>
                <c:pt idx="136">
                  <c:v>13.056149213133864</c:v>
                </c:pt>
                <c:pt idx="137">
                  <c:v>12.628715756751507</c:v>
                </c:pt>
                <c:pt idx="138">
                  <c:v>12.259568680784923</c:v>
                </c:pt>
                <c:pt idx="139">
                  <c:v>11.832135224402565</c:v>
                </c:pt>
                <c:pt idx="140">
                  <c:v>11.443559354964055</c:v>
                </c:pt>
                <c:pt idx="141">
                  <c:v>11.268700213716729</c:v>
                </c:pt>
                <c:pt idx="142">
                  <c:v>10.860695550806295</c:v>
                </c:pt>
                <c:pt idx="143">
                  <c:v>10.62755002914319</c:v>
                </c:pt>
                <c:pt idx="144">
                  <c:v>10.452690887895862</c:v>
                </c:pt>
                <c:pt idx="145">
                  <c:v>10.102972605401204</c:v>
                </c:pt>
                <c:pt idx="146">
                  <c:v>9.986399844569652</c:v>
                </c:pt>
                <c:pt idx="147">
                  <c:v>9.7921119098503979</c:v>
                </c:pt>
                <c:pt idx="148">
                  <c:v>9.5006800077715177</c:v>
                </c:pt>
                <c:pt idx="149">
                  <c:v>9.2481056926364857</c:v>
                </c:pt>
                <c:pt idx="150">
                  <c:v>9.0343889644453093</c:v>
                </c:pt>
                <c:pt idx="151">
                  <c:v>8.8401010297260534</c:v>
                </c:pt>
                <c:pt idx="152">
                  <c:v>8.6652418884787252</c:v>
                </c:pt>
                <c:pt idx="153">
                  <c:v>8.4515251602875452</c:v>
                </c:pt>
                <c:pt idx="154">
                  <c:v>8.198950845152515</c:v>
                </c:pt>
                <c:pt idx="155">
                  <c:v>8.121235671264813</c:v>
                </c:pt>
                <c:pt idx="156">
                  <c:v>7.9075189430736357</c:v>
                </c:pt>
                <c:pt idx="157">
                  <c:v>7.7715173887701576</c:v>
                </c:pt>
                <c:pt idx="158">
                  <c:v>7.7132310083543825</c:v>
                </c:pt>
                <c:pt idx="159">
                  <c:v>7.4800854866912765</c:v>
                </c:pt>
                <c:pt idx="160">
                  <c:v>7.2469399650281723</c:v>
                </c:pt>
                <c:pt idx="161">
                  <c:v>7.2080823780843213</c:v>
                </c:pt>
                <c:pt idx="162">
                  <c:v>7.0137944433650663</c:v>
                </c:pt>
                <c:pt idx="163">
                  <c:v>6.9166504760054401</c:v>
                </c:pt>
                <c:pt idx="164">
                  <c:v>6.722362541286186</c:v>
                </c:pt>
                <c:pt idx="165">
                  <c:v>6.6640761608704109</c:v>
                </c:pt>
                <c:pt idx="166">
                  <c:v>6.5475034000388579</c:v>
                </c:pt>
              </c:numCache>
            </c:numRef>
          </c:yVal>
          <c:smooth val="0"/>
          <c:extLst>
            <c:ext xmlns:c16="http://schemas.microsoft.com/office/drawing/2014/chart" uri="{C3380CC4-5D6E-409C-BE32-E72D297353CC}">
              <c16:uniqueId val="{00000001-AF1A-424B-B55D-7D8A16132429}"/>
            </c:ext>
          </c:extLst>
        </c:ser>
        <c:dLbls>
          <c:showLegendKey val="0"/>
          <c:showVal val="0"/>
          <c:showCatName val="0"/>
          <c:showSerName val="0"/>
          <c:showPercent val="0"/>
          <c:showBubbleSize val="0"/>
        </c:dLbls>
        <c:axId val="832283135"/>
        <c:axId val="832288127"/>
      </c:scatterChart>
      <c:valAx>
        <c:axId val="8322831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32288127"/>
        <c:crosses val="autoZero"/>
        <c:crossBetween val="midCat"/>
      </c:valAx>
      <c:valAx>
        <c:axId val="832288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3228313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Coin</c:v>
          </c:tx>
          <c:spPr>
            <a:ln w="12700" cap="rnd">
              <a:solidFill>
                <a:srgbClr val="009999"/>
              </a:solidFill>
              <a:round/>
            </a:ln>
            <a:effectLst/>
          </c:spPr>
          <c:marker>
            <c:symbol val="none"/>
          </c:marker>
          <c:xVal>
            <c:numRef>
              <c:f>'10_Profils position chambre ref'!$A$19:$A$185</c:f>
              <c:numCache>
                <c:formatCode>General</c:formatCode>
                <c:ptCount val="167"/>
                <c:pt idx="0">
                  <c:v>-100</c:v>
                </c:pt>
                <c:pt idx="1">
                  <c:v>-99.3</c:v>
                </c:pt>
                <c:pt idx="2">
                  <c:v>-97.9</c:v>
                </c:pt>
                <c:pt idx="3">
                  <c:v>-96.9</c:v>
                </c:pt>
                <c:pt idx="4">
                  <c:v>-95.7</c:v>
                </c:pt>
                <c:pt idx="5">
                  <c:v>-94.4</c:v>
                </c:pt>
                <c:pt idx="6">
                  <c:v>-93.2</c:v>
                </c:pt>
                <c:pt idx="7">
                  <c:v>-92</c:v>
                </c:pt>
                <c:pt idx="8">
                  <c:v>-90.8</c:v>
                </c:pt>
                <c:pt idx="9">
                  <c:v>-89.6</c:v>
                </c:pt>
                <c:pt idx="10">
                  <c:v>-88.4</c:v>
                </c:pt>
                <c:pt idx="11">
                  <c:v>-87.2</c:v>
                </c:pt>
                <c:pt idx="12">
                  <c:v>-86</c:v>
                </c:pt>
                <c:pt idx="13">
                  <c:v>-84.8</c:v>
                </c:pt>
                <c:pt idx="14">
                  <c:v>-83.6</c:v>
                </c:pt>
                <c:pt idx="15">
                  <c:v>-82.4</c:v>
                </c:pt>
                <c:pt idx="16">
                  <c:v>-81.2</c:v>
                </c:pt>
                <c:pt idx="17">
                  <c:v>-80</c:v>
                </c:pt>
                <c:pt idx="18">
                  <c:v>-78.8</c:v>
                </c:pt>
                <c:pt idx="19">
                  <c:v>-77.599999999999994</c:v>
                </c:pt>
                <c:pt idx="20">
                  <c:v>-76.3</c:v>
                </c:pt>
                <c:pt idx="21">
                  <c:v>-75.2</c:v>
                </c:pt>
                <c:pt idx="22">
                  <c:v>-73.900000000000006</c:v>
                </c:pt>
                <c:pt idx="23">
                  <c:v>-72.8</c:v>
                </c:pt>
                <c:pt idx="24">
                  <c:v>-71.599999999999994</c:v>
                </c:pt>
                <c:pt idx="25">
                  <c:v>-70.3</c:v>
                </c:pt>
                <c:pt idx="26">
                  <c:v>-69.099999999999994</c:v>
                </c:pt>
                <c:pt idx="27">
                  <c:v>-67.900000000000006</c:v>
                </c:pt>
                <c:pt idx="28">
                  <c:v>-66.7</c:v>
                </c:pt>
                <c:pt idx="29">
                  <c:v>-65.5</c:v>
                </c:pt>
                <c:pt idx="30">
                  <c:v>-64.3</c:v>
                </c:pt>
                <c:pt idx="31">
                  <c:v>-63.1</c:v>
                </c:pt>
                <c:pt idx="32">
                  <c:v>-61.9</c:v>
                </c:pt>
                <c:pt idx="33">
                  <c:v>-60.7</c:v>
                </c:pt>
                <c:pt idx="34">
                  <c:v>-59.5</c:v>
                </c:pt>
                <c:pt idx="35">
                  <c:v>-58.3</c:v>
                </c:pt>
                <c:pt idx="36">
                  <c:v>-57.1</c:v>
                </c:pt>
                <c:pt idx="37">
                  <c:v>-55.9</c:v>
                </c:pt>
                <c:pt idx="38">
                  <c:v>-54.7</c:v>
                </c:pt>
                <c:pt idx="39">
                  <c:v>-53.5</c:v>
                </c:pt>
                <c:pt idx="40">
                  <c:v>-52.3</c:v>
                </c:pt>
                <c:pt idx="41">
                  <c:v>-51</c:v>
                </c:pt>
                <c:pt idx="42">
                  <c:v>-49.9</c:v>
                </c:pt>
                <c:pt idx="43">
                  <c:v>-48.6</c:v>
                </c:pt>
                <c:pt idx="44">
                  <c:v>-47.5</c:v>
                </c:pt>
                <c:pt idx="45">
                  <c:v>-46.2</c:v>
                </c:pt>
                <c:pt idx="46">
                  <c:v>-45</c:v>
                </c:pt>
                <c:pt idx="47">
                  <c:v>-43.8</c:v>
                </c:pt>
                <c:pt idx="48">
                  <c:v>-42.6</c:v>
                </c:pt>
                <c:pt idx="49">
                  <c:v>-41.4</c:v>
                </c:pt>
                <c:pt idx="50">
                  <c:v>-40.200000000000003</c:v>
                </c:pt>
                <c:pt idx="51">
                  <c:v>-39</c:v>
                </c:pt>
                <c:pt idx="52">
                  <c:v>-37.799999999999997</c:v>
                </c:pt>
                <c:pt idx="53">
                  <c:v>-36.6</c:v>
                </c:pt>
                <c:pt idx="54">
                  <c:v>-35.4</c:v>
                </c:pt>
                <c:pt idx="55">
                  <c:v>-34.200000000000003</c:v>
                </c:pt>
                <c:pt idx="56">
                  <c:v>-33</c:v>
                </c:pt>
                <c:pt idx="57">
                  <c:v>-31.8</c:v>
                </c:pt>
                <c:pt idx="58">
                  <c:v>-30.6</c:v>
                </c:pt>
                <c:pt idx="59">
                  <c:v>-29.4</c:v>
                </c:pt>
                <c:pt idx="60">
                  <c:v>-28.2</c:v>
                </c:pt>
                <c:pt idx="61">
                  <c:v>-27</c:v>
                </c:pt>
                <c:pt idx="62">
                  <c:v>-25.8</c:v>
                </c:pt>
                <c:pt idx="63">
                  <c:v>-24.6</c:v>
                </c:pt>
                <c:pt idx="64">
                  <c:v>-23.4</c:v>
                </c:pt>
                <c:pt idx="65">
                  <c:v>-22.2</c:v>
                </c:pt>
                <c:pt idx="66">
                  <c:v>-21</c:v>
                </c:pt>
                <c:pt idx="67">
                  <c:v>-19.8</c:v>
                </c:pt>
                <c:pt idx="68">
                  <c:v>-18.600000000000001</c:v>
                </c:pt>
                <c:pt idx="69">
                  <c:v>-17.399999999999999</c:v>
                </c:pt>
                <c:pt idx="70">
                  <c:v>-16.2</c:v>
                </c:pt>
                <c:pt idx="71">
                  <c:v>-15</c:v>
                </c:pt>
                <c:pt idx="72">
                  <c:v>-13.7</c:v>
                </c:pt>
                <c:pt idx="73">
                  <c:v>-12.6</c:v>
                </c:pt>
                <c:pt idx="74">
                  <c:v>-11.3</c:v>
                </c:pt>
                <c:pt idx="75">
                  <c:v>-10.1</c:v>
                </c:pt>
                <c:pt idx="76">
                  <c:v>-8.9</c:v>
                </c:pt>
                <c:pt idx="77">
                  <c:v>-7.7</c:v>
                </c:pt>
                <c:pt idx="78">
                  <c:v>-6.5</c:v>
                </c:pt>
                <c:pt idx="79">
                  <c:v>-5.3</c:v>
                </c:pt>
                <c:pt idx="80">
                  <c:v>-4.0999999999999996</c:v>
                </c:pt>
                <c:pt idx="81">
                  <c:v>-2.9</c:v>
                </c:pt>
                <c:pt idx="82">
                  <c:v>-1.7</c:v>
                </c:pt>
                <c:pt idx="83">
                  <c:v>-0.5</c:v>
                </c:pt>
                <c:pt idx="84">
                  <c:v>0.7</c:v>
                </c:pt>
                <c:pt idx="85">
                  <c:v>1.9</c:v>
                </c:pt>
                <c:pt idx="86">
                  <c:v>3.1</c:v>
                </c:pt>
                <c:pt idx="87">
                  <c:v>4.3</c:v>
                </c:pt>
                <c:pt idx="88">
                  <c:v>5.5</c:v>
                </c:pt>
                <c:pt idx="89">
                  <c:v>6.7</c:v>
                </c:pt>
                <c:pt idx="90">
                  <c:v>7.9</c:v>
                </c:pt>
                <c:pt idx="91">
                  <c:v>9.1</c:v>
                </c:pt>
                <c:pt idx="92">
                  <c:v>10.3</c:v>
                </c:pt>
                <c:pt idx="93">
                  <c:v>11.5</c:v>
                </c:pt>
                <c:pt idx="94">
                  <c:v>12.7</c:v>
                </c:pt>
                <c:pt idx="95">
                  <c:v>13.9</c:v>
                </c:pt>
                <c:pt idx="96">
                  <c:v>15.2</c:v>
                </c:pt>
                <c:pt idx="97">
                  <c:v>16.3</c:v>
                </c:pt>
                <c:pt idx="98">
                  <c:v>17.600000000000001</c:v>
                </c:pt>
                <c:pt idx="99">
                  <c:v>18.7</c:v>
                </c:pt>
                <c:pt idx="100">
                  <c:v>20</c:v>
                </c:pt>
                <c:pt idx="101">
                  <c:v>21.2</c:v>
                </c:pt>
                <c:pt idx="102">
                  <c:v>22.4</c:v>
                </c:pt>
                <c:pt idx="103">
                  <c:v>23.6</c:v>
                </c:pt>
                <c:pt idx="104">
                  <c:v>24.8</c:v>
                </c:pt>
                <c:pt idx="105">
                  <c:v>26</c:v>
                </c:pt>
                <c:pt idx="106">
                  <c:v>27.2</c:v>
                </c:pt>
                <c:pt idx="107">
                  <c:v>28.4</c:v>
                </c:pt>
                <c:pt idx="108">
                  <c:v>29.6</c:v>
                </c:pt>
                <c:pt idx="109">
                  <c:v>30.8</c:v>
                </c:pt>
                <c:pt idx="110">
                  <c:v>32</c:v>
                </c:pt>
                <c:pt idx="111">
                  <c:v>33.200000000000003</c:v>
                </c:pt>
                <c:pt idx="112">
                  <c:v>34.4</c:v>
                </c:pt>
                <c:pt idx="113">
                  <c:v>35.6</c:v>
                </c:pt>
                <c:pt idx="114">
                  <c:v>36.799999999999997</c:v>
                </c:pt>
                <c:pt idx="115">
                  <c:v>38</c:v>
                </c:pt>
                <c:pt idx="116">
                  <c:v>39.200000000000003</c:v>
                </c:pt>
                <c:pt idx="117">
                  <c:v>40.4</c:v>
                </c:pt>
                <c:pt idx="118">
                  <c:v>41.6</c:v>
                </c:pt>
                <c:pt idx="119">
                  <c:v>42.8</c:v>
                </c:pt>
                <c:pt idx="120">
                  <c:v>44.1</c:v>
                </c:pt>
                <c:pt idx="121">
                  <c:v>45.2</c:v>
                </c:pt>
                <c:pt idx="122">
                  <c:v>46.5</c:v>
                </c:pt>
                <c:pt idx="123">
                  <c:v>47.7</c:v>
                </c:pt>
                <c:pt idx="124">
                  <c:v>48.9</c:v>
                </c:pt>
                <c:pt idx="125">
                  <c:v>50.1</c:v>
                </c:pt>
                <c:pt idx="126">
                  <c:v>51.3</c:v>
                </c:pt>
                <c:pt idx="127">
                  <c:v>52.5</c:v>
                </c:pt>
                <c:pt idx="128">
                  <c:v>53.7</c:v>
                </c:pt>
                <c:pt idx="129">
                  <c:v>54.9</c:v>
                </c:pt>
                <c:pt idx="130">
                  <c:v>56.1</c:v>
                </c:pt>
                <c:pt idx="131">
                  <c:v>57.3</c:v>
                </c:pt>
                <c:pt idx="132">
                  <c:v>58.5</c:v>
                </c:pt>
                <c:pt idx="133">
                  <c:v>59.7</c:v>
                </c:pt>
                <c:pt idx="134">
                  <c:v>60.9</c:v>
                </c:pt>
                <c:pt idx="135">
                  <c:v>62.1</c:v>
                </c:pt>
                <c:pt idx="136">
                  <c:v>63.3</c:v>
                </c:pt>
                <c:pt idx="137">
                  <c:v>64.5</c:v>
                </c:pt>
                <c:pt idx="138">
                  <c:v>65.7</c:v>
                </c:pt>
                <c:pt idx="139">
                  <c:v>66.900000000000006</c:v>
                </c:pt>
                <c:pt idx="140">
                  <c:v>68.099999999999994</c:v>
                </c:pt>
                <c:pt idx="141">
                  <c:v>69.3</c:v>
                </c:pt>
                <c:pt idx="142">
                  <c:v>70.5</c:v>
                </c:pt>
                <c:pt idx="143">
                  <c:v>71.7</c:v>
                </c:pt>
                <c:pt idx="144">
                  <c:v>72.900000000000006</c:v>
                </c:pt>
                <c:pt idx="145">
                  <c:v>74.099999999999994</c:v>
                </c:pt>
                <c:pt idx="146">
                  <c:v>75.3</c:v>
                </c:pt>
                <c:pt idx="147">
                  <c:v>76.5</c:v>
                </c:pt>
                <c:pt idx="148">
                  <c:v>77.7</c:v>
                </c:pt>
                <c:pt idx="149">
                  <c:v>79</c:v>
                </c:pt>
                <c:pt idx="150">
                  <c:v>80.2</c:v>
                </c:pt>
                <c:pt idx="151">
                  <c:v>81.400000000000006</c:v>
                </c:pt>
                <c:pt idx="152">
                  <c:v>82.6</c:v>
                </c:pt>
                <c:pt idx="153">
                  <c:v>83.8</c:v>
                </c:pt>
                <c:pt idx="154">
                  <c:v>85</c:v>
                </c:pt>
                <c:pt idx="155">
                  <c:v>86.2</c:v>
                </c:pt>
                <c:pt idx="156">
                  <c:v>87.4</c:v>
                </c:pt>
                <c:pt idx="157">
                  <c:v>88.6</c:v>
                </c:pt>
                <c:pt idx="158">
                  <c:v>89.8</c:v>
                </c:pt>
                <c:pt idx="159">
                  <c:v>91</c:v>
                </c:pt>
                <c:pt idx="160">
                  <c:v>92.2</c:v>
                </c:pt>
                <c:pt idx="161">
                  <c:v>93.4</c:v>
                </c:pt>
                <c:pt idx="162">
                  <c:v>94.6</c:v>
                </c:pt>
                <c:pt idx="163">
                  <c:v>95.8</c:v>
                </c:pt>
                <c:pt idx="164">
                  <c:v>97</c:v>
                </c:pt>
                <c:pt idx="165">
                  <c:v>98.2</c:v>
                </c:pt>
                <c:pt idx="166">
                  <c:v>100</c:v>
                </c:pt>
              </c:numCache>
            </c:numRef>
          </c:xVal>
          <c:yVal>
            <c:numRef>
              <c:f>'10_Profils position chambre ref'!$G$19:$G$185</c:f>
              <c:numCache>
                <c:formatCode>General</c:formatCode>
                <c:ptCount val="167"/>
                <c:pt idx="0">
                  <c:v>3.856502242152466</c:v>
                </c:pt>
                <c:pt idx="1">
                  <c:v>3.9611360239162923</c:v>
                </c:pt>
                <c:pt idx="2">
                  <c:v>4.1704035874439462</c:v>
                </c:pt>
                <c:pt idx="3">
                  <c:v>4.3049327354260081</c:v>
                </c:pt>
                <c:pt idx="4">
                  <c:v>4.4394618834080717</c:v>
                </c:pt>
                <c:pt idx="5">
                  <c:v>4.5590433482810155</c:v>
                </c:pt>
                <c:pt idx="6">
                  <c:v>4.7384155455904331</c:v>
                </c:pt>
                <c:pt idx="7">
                  <c:v>4.8281016442451419</c:v>
                </c:pt>
                <c:pt idx="8">
                  <c:v>5.0523168908819125</c:v>
                </c:pt>
                <c:pt idx="9">
                  <c:v>5.2316890881913301</c:v>
                </c:pt>
                <c:pt idx="10">
                  <c:v>5.3662182361733919</c:v>
                </c:pt>
                <c:pt idx="11">
                  <c:v>5.5455904334828094</c:v>
                </c:pt>
                <c:pt idx="12">
                  <c:v>5.7847533632286989</c:v>
                </c:pt>
                <c:pt idx="13">
                  <c:v>5.9940209267563525</c:v>
                </c:pt>
                <c:pt idx="14">
                  <c:v>6.1285500747384152</c:v>
                </c:pt>
                <c:pt idx="15">
                  <c:v>6.3378176382660687</c:v>
                </c:pt>
                <c:pt idx="16">
                  <c:v>6.6068759342301941</c:v>
                </c:pt>
                <c:pt idx="17">
                  <c:v>6.8609865470852016</c:v>
                </c:pt>
                <c:pt idx="18">
                  <c:v>7.1150971599402073</c:v>
                </c:pt>
                <c:pt idx="19">
                  <c:v>7.3692077727952148</c:v>
                </c:pt>
                <c:pt idx="20">
                  <c:v>7.7130044843049319</c:v>
                </c:pt>
                <c:pt idx="21">
                  <c:v>7.9970104633781753</c:v>
                </c:pt>
                <c:pt idx="22">
                  <c:v>8.2959641255605376</c:v>
                </c:pt>
                <c:pt idx="23">
                  <c:v>8.6846038863976069</c:v>
                </c:pt>
                <c:pt idx="24">
                  <c:v>8.9536621823617342</c:v>
                </c:pt>
                <c:pt idx="25">
                  <c:v>9.3572496263079223</c:v>
                </c:pt>
                <c:pt idx="26">
                  <c:v>9.7309417040358746</c:v>
                </c:pt>
                <c:pt idx="27">
                  <c:v>10.209267563527652</c:v>
                </c:pt>
                <c:pt idx="28">
                  <c:v>10.747384155455904</c:v>
                </c:pt>
                <c:pt idx="29">
                  <c:v>11.255605381165919</c:v>
                </c:pt>
                <c:pt idx="30">
                  <c:v>12.03288490284006</c:v>
                </c:pt>
                <c:pt idx="31">
                  <c:v>13.04932735426009</c:v>
                </c:pt>
                <c:pt idx="32">
                  <c:v>14.58893871449925</c:v>
                </c:pt>
                <c:pt idx="33">
                  <c:v>17.294469357249625</c:v>
                </c:pt>
                <c:pt idx="34">
                  <c:v>21.674140508221225</c:v>
                </c:pt>
                <c:pt idx="35">
                  <c:v>28.415545590433481</c:v>
                </c:pt>
                <c:pt idx="36">
                  <c:v>37.309417040358746</c:v>
                </c:pt>
                <c:pt idx="37">
                  <c:v>48.445440956651709</c:v>
                </c:pt>
                <c:pt idx="38">
                  <c:v>61.061285500747388</c:v>
                </c:pt>
                <c:pt idx="39">
                  <c:v>72.167414050822117</c:v>
                </c:pt>
                <c:pt idx="40">
                  <c:v>82.032884902840053</c:v>
                </c:pt>
                <c:pt idx="41">
                  <c:v>88.355754857996999</c:v>
                </c:pt>
                <c:pt idx="42">
                  <c:v>91.83856502242152</c:v>
                </c:pt>
                <c:pt idx="43">
                  <c:v>93.721973094170394</c:v>
                </c:pt>
                <c:pt idx="44">
                  <c:v>94.708520179372186</c:v>
                </c:pt>
                <c:pt idx="45">
                  <c:v>95.336322869955154</c:v>
                </c:pt>
                <c:pt idx="46">
                  <c:v>96.053811659192817</c:v>
                </c:pt>
                <c:pt idx="47">
                  <c:v>96.382660687593429</c:v>
                </c:pt>
                <c:pt idx="48">
                  <c:v>96.741405082212253</c:v>
                </c:pt>
                <c:pt idx="49">
                  <c:v>96.846038863976077</c:v>
                </c:pt>
                <c:pt idx="50">
                  <c:v>97.085201793721964</c:v>
                </c:pt>
                <c:pt idx="51">
                  <c:v>97.47384155455903</c:v>
                </c:pt>
                <c:pt idx="52">
                  <c:v>97.832585949177869</c:v>
                </c:pt>
                <c:pt idx="53">
                  <c:v>97.892376681614337</c:v>
                </c:pt>
                <c:pt idx="54">
                  <c:v>98.176382660687594</c:v>
                </c:pt>
                <c:pt idx="55">
                  <c:v>98.310911808669644</c:v>
                </c:pt>
                <c:pt idx="56">
                  <c:v>98.325859491778772</c:v>
                </c:pt>
                <c:pt idx="57">
                  <c:v>98.789237668161434</c:v>
                </c:pt>
                <c:pt idx="58">
                  <c:v>98.789237668161434</c:v>
                </c:pt>
                <c:pt idx="59">
                  <c:v>98.953662182361739</c:v>
                </c:pt>
                <c:pt idx="60">
                  <c:v>99.177877428998485</c:v>
                </c:pt>
                <c:pt idx="61">
                  <c:v>99.147982062780258</c:v>
                </c:pt>
                <c:pt idx="62">
                  <c:v>99.162929745889386</c:v>
                </c:pt>
                <c:pt idx="63">
                  <c:v>99.387144992526146</c:v>
                </c:pt>
                <c:pt idx="64">
                  <c:v>99.476831091180856</c:v>
                </c:pt>
                <c:pt idx="65">
                  <c:v>99.596412556053792</c:v>
                </c:pt>
                <c:pt idx="66">
                  <c:v>99.790732436472354</c:v>
                </c:pt>
                <c:pt idx="67">
                  <c:v>99.730941704035871</c:v>
                </c:pt>
                <c:pt idx="68">
                  <c:v>100</c:v>
                </c:pt>
                <c:pt idx="69">
                  <c:v>99.835575485799694</c:v>
                </c:pt>
                <c:pt idx="70">
                  <c:v>99.745889387144999</c:v>
                </c:pt>
                <c:pt idx="71">
                  <c:v>99.730941704035871</c:v>
                </c:pt>
                <c:pt idx="72">
                  <c:v>99.715994020926729</c:v>
                </c:pt>
                <c:pt idx="73">
                  <c:v>99.805680119581453</c:v>
                </c:pt>
                <c:pt idx="74">
                  <c:v>99.730941704035871</c:v>
                </c:pt>
                <c:pt idx="75">
                  <c:v>99.506726457399083</c:v>
                </c:pt>
                <c:pt idx="76">
                  <c:v>99.491778774289983</c:v>
                </c:pt>
                <c:pt idx="77">
                  <c:v>99.476831091180856</c:v>
                </c:pt>
                <c:pt idx="78">
                  <c:v>99.431988041853501</c:v>
                </c:pt>
                <c:pt idx="79">
                  <c:v>99.29745889387145</c:v>
                </c:pt>
                <c:pt idx="80">
                  <c:v>99.147982062780258</c:v>
                </c:pt>
                <c:pt idx="81">
                  <c:v>99.252615844544096</c:v>
                </c:pt>
                <c:pt idx="82">
                  <c:v>99.267563527653209</c:v>
                </c:pt>
                <c:pt idx="83">
                  <c:v>99.282511210762323</c:v>
                </c:pt>
                <c:pt idx="84">
                  <c:v>99.29745889387145</c:v>
                </c:pt>
                <c:pt idx="85">
                  <c:v>99.058295964125548</c:v>
                </c:pt>
                <c:pt idx="86">
                  <c:v>99.013452914798194</c:v>
                </c:pt>
                <c:pt idx="87">
                  <c:v>99.147982062780258</c:v>
                </c:pt>
                <c:pt idx="88">
                  <c:v>99.013452914798194</c:v>
                </c:pt>
                <c:pt idx="89">
                  <c:v>99.118086696562031</c:v>
                </c:pt>
                <c:pt idx="90">
                  <c:v>99.028400597907321</c:v>
                </c:pt>
                <c:pt idx="91">
                  <c:v>99.118086696562031</c:v>
                </c:pt>
                <c:pt idx="92">
                  <c:v>98.983557548579952</c:v>
                </c:pt>
                <c:pt idx="93">
                  <c:v>99.013452914798194</c:v>
                </c:pt>
                <c:pt idx="94">
                  <c:v>98.893871449925257</c:v>
                </c:pt>
                <c:pt idx="95">
                  <c:v>98.893871449925257</c:v>
                </c:pt>
                <c:pt idx="96">
                  <c:v>98.893871449925257</c:v>
                </c:pt>
                <c:pt idx="97">
                  <c:v>98.893871449925257</c:v>
                </c:pt>
                <c:pt idx="98">
                  <c:v>98.99850523168908</c:v>
                </c:pt>
                <c:pt idx="99">
                  <c:v>98.834080717488789</c:v>
                </c:pt>
                <c:pt idx="100">
                  <c:v>98.834080717488789</c:v>
                </c:pt>
                <c:pt idx="101">
                  <c:v>98.684603886397596</c:v>
                </c:pt>
                <c:pt idx="102">
                  <c:v>98.565022421524645</c:v>
                </c:pt>
                <c:pt idx="103">
                  <c:v>98.639760837070227</c:v>
                </c:pt>
                <c:pt idx="104">
                  <c:v>98.579970104633773</c:v>
                </c:pt>
                <c:pt idx="105">
                  <c:v>98.310911808669644</c:v>
                </c:pt>
                <c:pt idx="106">
                  <c:v>97.95216741405082</c:v>
                </c:pt>
                <c:pt idx="107">
                  <c:v>97.683109118086676</c:v>
                </c:pt>
                <c:pt idx="108">
                  <c:v>97.713004484304932</c:v>
                </c:pt>
                <c:pt idx="109">
                  <c:v>97.399103139013448</c:v>
                </c:pt>
                <c:pt idx="110">
                  <c:v>97.384155455904335</c:v>
                </c:pt>
                <c:pt idx="111">
                  <c:v>97.100149476831078</c:v>
                </c:pt>
                <c:pt idx="112">
                  <c:v>96.920777279521673</c:v>
                </c:pt>
                <c:pt idx="113">
                  <c:v>96.681614349775785</c:v>
                </c:pt>
                <c:pt idx="114">
                  <c:v>96.412556053811642</c:v>
                </c:pt>
                <c:pt idx="115">
                  <c:v>96.278026905829577</c:v>
                </c:pt>
                <c:pt idx="116">
                  <c:v>95.829596412556043</c:v>
                </c:pt>
                <c:pt idx="117">
                  <c:v>95.590433482810155</c:v>
                </c:pt>
                <c:pt idx="118">
                  <c:v>95.306427503736913</c:v>
                </c:pt>
                <c:pt idx="119">
                  <c:v>94.962630792227202</c:v>
                </c:pt>
                <c:pt idx="120">
                  <c:v>94.544095665171895</c:v>
                </c:pt>
                <c:pt idx="121">
                  <c:v>93.916292974588927</c:v>
                </c:pt>
                <c:pt idx="122">
                  <c:v>93.258594917787747</c:v>
                </c:pt>
                <c:pt idx="123">
                  <c:v>92.077727952167407</c:v>
                </c:pt>
                <c:pt idx="124">
                  <c:v>90.328849028400597</c:v>
                </c:pt>
                <c:pt idx="125">
                  <c:v>86.995515695067255</c:v>
                </c:pt>
                <c:pt idx="126">
                  <c:v>81.913303437967102</c:v>
                </c:pt>
                <c:pt idx="127">
                  <c:v>74.200298953662184</c:v>
                </c:pt>
                <c:pt idx="128">
                  <c:v>64.529147982062767</c:v>
                </c:pt>
                <c:pt idx="129">
                  <c:v>53.019431988041845</c:v>
                </c:pt>
                <c:pt idx="130">
                  <c:v>41.046337817638261</c:v>
                </c:pt>
                <c:pt idx="131">
                  <c:v>30.568011958146485</c:v>
                </c:pt>
                <c:pt idx="132">
                  <c:v>22.301943198804182</c:v>
                </c:pt>
                <c:pt idx="133">
                  <c:v>17.428998505231689</c:v>
                </c:pt>
                <c:pt idx="134">
                  <c:v>14.708520179372195</c:v>
                </c:pt>
                <c:pt idx="135">
                  <c:v>13.04932735426009</c:v>
                </c:pt>
                <c:pt idx="136">
                  <c:v>12.047832585949179</c:v>
                </c:pt>
                <c:pt idx="137">
                  <c:v>11.195814648729446</c:v>
                </c:pt>
                <c:pt idx="138">
                  <c:v>10.687593423019431</c:v>
                </c:pt>
                <c:pt idx="139">
                  <c:v>10.119581464872942</c:v>
                </c:pt>
                <c:pt idx="140">
                  <c:v>9.6263079222720478</c:v>
                </c:pt>
                <c:pt idx="141">
                  <c:v>9.2825112107623315</c:v>
                </c:pt>
                <c:pt idx="142">
                  <c:v>8.8639760837070245</c:v>
                </c:pt>
                <c:pt idx="143">
                  <c:v>8.4753363228699552</c:v>
                </c:pt>
                <c:pt idx="144">
                  <c:v>8.1165919282511201</c:v>
                </c:pt>
                <c:pt idx="145">
                  <c:v>7.9222720478325845</c:v>
                </c:pt>
                <c:pt idx="146">
                  <c:v>7.5784753363228692</c:v>
                </c:pt>
                <c:pt idx="147">
                  <c:v>7.2795216741405069</c:v>
                </c:pt>
                <c:pt idx="148">
                  <c:v>7.0403587443946174</c:v>
                </c:pt>
                <c:pt idx="149">
                  <c:v>6.8011958146487288</c:v>
                </c:pt>
                <c:pt idx="150">
                  <c:v>6.5769805680119582</c:v>
                </c:pt>
                <c:pt idx="151">
                  <c:v>6.3378176382660687</c:v>
                </c:pt>
                <c:pt idx="152">
                  <c:v>6.0687593423019424</c:v>
                </c:pt>
                <c:pt idx="153">
                  <c:v>5.8893871449925257</c:v>
                </c:pt>
                <c:pt idx="154">
                  <c:v>5.6651718983557542</c:v>
                </c:pt>
                <c:pt idx="155">
                  <c:v>5.5455904334828094</c:v>
                </c:pt>
                <c:pt idx="156">
                  <c:v>5.291479820627802</c:v>
                </c:pt>
                <c:pt idx="157">
                  <c:v>5.1569506726457393</c:v>
                </c:pt>
                <c:pt idx="158">
                  <c:v>4.9626307922272037</c:v>
                </c:pt>
                <c:pt idx="159">
                  <c:v>4.8281016442451419</c:v>
                </c:pt>
                <c:pt idx="160">
                  <c:v>4.6636771300448432</c:v>
                </c:pt>
                <c:pt idx="161">
                  <c:v>4.5590433482810155</c:v>
                </c:pt>
                <c:pt idx="162">
                  <c:v>4.3348281016442449</c:v>
                </c:pt>
                <c:pt idx="163">
                  <c:v>4.1405082212257094</c:v>
                </c:pt>
                <c:pt idx="164">
                  <c:v>4.1255605381165914</c:v>
                </c:pt>
                <c:pt idx="165">
                  <c:v>3.9611360239162923</c:v>
                </c:pt>
                <c:pt idx="166">
                  <c:v>3.8116591928251111</c:v>
                </c:pt>
              </c:numCache>
            </c:numRef>
          </c:yVal>
          <c:smooth val="0"/>
          <c:extLst>
            <c:ext xmlns:c16="http://schemas.microsoft.com/office/drawing/2014/chart" uri="{C3380CC4-5D6E-409C-BE32-E72D297353CC}">
              <c16:uniqueId val="{00000000-D9FE-4DEA-A614-18BECDF3CE27}"/>
            </c:ext>
          </c:extLst>
        </c:ser>
        <c:ser>
          <c:idx val="1"/>
          <c:order val="1"/>
          <c:tx>
            <c:v>Centrée</c:v>
          </c:tx>
          <c:spPr>
            <a:ln w="12700" cap="rnd">
              <a:solidFill>
                <a:schemeClr val="accent2"/>
              </a:solidFill>
              <a:round/>
            </a:ln>
            <a:effectLst/>
          </c:spPr>
          <c:marker>
            <c:symbol val="none"/>
          </c:marker>
          <c:xVal>
            <c:numRef>
              <c:f>'10_Profils position chambre ref'!$A$206:$A$372</c:f>
              <c:numCache>
                <c:formatCode>General</c:formatCode>
                <c:ptCount val="167"/>
                <c:pt idx="0">
                  <c:v>100</c:v>
                </c:pt>
                <c:pt idx="1">
                  <c:v>99.4</c:v>
                </c:pt>
                <c:pt idx="2">
                  <c:v>98.1</c:v>
                </c:pt>
                <c:pt idx="3">
                  <c:v>97</c:v>
                </c:pt>
                <c:pt idx="4">
                  <c:v>95.9</c:v>
                </c:pt>
                <c:pt idx="5">
                  <c:v>94.7</c:v>
                </c:pt>
                <c:pt idx="6">
                  <c:v>93.4</c:v>
                </c:pt>
                <c:pt idx="7">
                  <c:v>92.3</c:v>
                </c:pt>
                <c:pt idx="8">
                  <c:v>91</c:v>
                </c:pt>
                <c:pt idx="9">
                  <c:v>89.8</c:v>
                </c:pt>
                <c:pt idx="10">
                  <c:v>88.6</c:v>
                </c:pt>
                <c:pt idx="11">
                  <c:v>87.4</c:v>
                </c:pt>
                <c:pt idx="12">
                  <c:v>86.2</c:v>
                </c:pt>
                <c:pt idx="13">
                  <c:v>85</c:v>
                </c:pt>
                <c:pt idx="14">
                  <c:v>83.8</c:v>
                </c:pt>
                <c:pt idx="15">
                  <c:v>82.6</c:v>
                </c:pt>
                <c:pt idx="16">
                  <c:v>81.400000000000006</c:v>
                </c:pt>
                <c:pt idx="17">
                  <c:v>80.2</c:v>
                </c:pt>
                <c:pt idx="18">
                  <c:v>79</c:v>
                </c:pt>
                <c:pt idx="19">
                  <c:v>77.8</c:v>
                </c:pt>
                <c:pt idx="20">
                  <c:v>76.599999999999994</c:v>
                </c:pt>
                <c:pt idx="21">
                  <c:v>75.400000000000006</c:v>
                </c:pt>
                <c:pt idx="22">
                  <c:v>74.2</c:v>
                </c:pt>
                <c:pt idx="23">
                  <c:v>73</c:v>
                </c:pt>
                <c:pt idx="24">
                  <c:v>71.8</c:v>
                </c:pt>
                <c:pt idx="25">
                  <c:v>70.599999999999994</c:v>
                </c:pt>
                <c:pt idx="26">
                  <c:v>69.400000000000006</c:v>
                </c:pt>
                <c:pt idx="27">
                  <c:v>68.2</c:v>
                </c:pt>
                <c:pt idx="28">
                  <c:v>67</c:v>
                </c:pt>
                <c:pt idx="29">
                  <c:v>65.8</c:v>
                </c:pt>
                <c:pt idx="30">
                  <c:v>64.599999999999994</c:v>
                </c:pt>
                <c:pt idx="31">
                  <c:v>63.4</c:v>
                </c:pt>
                <c:pt idx="32">
                  <c:v>62.2</c:v>
                </c:pt>
                <c:pt idx="33">
                  <c:v>60.9</c:v>
                </c:pt>
                <c:pt idx="34">
                  <c:v>59.8</c:v>
                </c:pt>
                <c:pt idx="35">
                  <c:v>58.5</c:v>
                </c:pt>
                <c:pt idx="36">
                  <c:v>57.3</c:v>
                </c:pt>
                <c:pt idx="37">
                  <c:v>56.2</c:v>
                </c:pt>
                <c:pt idx="38">
                  <c:v>54.9</c:v>
                </c:pt>
                <c:pt idx="39">
                  <c:v>53.8</c:v>
                </c:pt>
                <c:pt idx="40">
                  <c:v>52.5</c:v>
                </c:pt>
                <c:pt idx="41">
                  <c:v>51.3</c:v>
                </c:pt>
                <c:pt idx="42">
                  <c:v>50.2</c:v>
                </c:pt>
                <c:pt idx="43">
                  <c:v>48.9</c:v>
                </c:pt>
                <c:pt idx="44">
                  <c:v>47.7</c:v>
                </c:pt>
                <c:pt idx="45">
                  <c:v>46.5</c:v>
                </c:pt>
                <c:pt idx="46">
                  <c:v>45.3</c:v>
                </c:pt>
                <c:pt idx="47">
                  <c:v>44.1</c:v>
                </c:pt>
                <c:pt idx="48">
                  <c:v>42.9</c:v>
                </c:pt>
                <c:pt idx="49">
                  <c:v>41.7</c:v>
                </c:pt>
                <c:pt idx="50">
                  <c:v>40.5</c:v>
                </c:pt>
                <c:pt idx="51">
                  <c:v>39.299999999999997</c:v>
                </c:pt>
                <c:pt idx="52">
                  <c:v>38.1</c:v>
                </c:pt>
                <c:pt idx="53">
                  <c:v>36.799999999999997</c:v>
                </c:pt>
                <c:pt idx="54">
                  <c:v>35.700000000000003</c:v>
                </c:pt>
                <c:pt idx="55">
                  <c:v>34.5</c:v>
                </c:pt>
                <c:pt idx="56">
                  <c:v>33.299999999999997</c:v>
                </c:pt>
                <c:pt idx="57">
                  <c:v>32.1</c:v>
                </c:pt>
                <c:pt idx="58">
                  <c:v>30.8</c:v>
                </c:pt>
                <c:pt idx="59">
                  <c:v>29.7</c:v>
                </c:pt>
                <c:pt idx="60">
                  <c:v>28.4</c:v>
                </c:pt>
                <c:pt idx="61">
                  <c:v>27.2</c:v>
                </c:pt>
                <c:pt idx="62">
                  <c:v>26.1</c:v>
                </c:pt>
                <c:pt idx="63">
                  <c:v>24.8</c:v>
                </c:pt>
                <c:pt idx="64">
                  <c:v>23.6</c:v>
                </c:pt>
                <c:pt idx="65">
                  <c:v>22.4</c:v>
                </c:pt>
                <c:pt idx="66">
                  <c:v>21.2</c:v>
                </c:pt>
                <c:pt idx="67">
                  <c:v>20</c:v>
                </c:pt>
                <c:pt idx="68">
                  <c:v>18.8</c:v>
                </c:pt>
                <c:pt idx="69">
                  <c:v>17.600000000000001</c:v>
                </c:pt>
                <c:pt idx="70">
                  <c:v>16.399999999999999</c:v>
                </c:pt>
                <c:pt idx="71">
                  <c:v>15.2</c:v>
                </c:pt>
                <c:pt idx="72">
                  <c:v>14</c:v>
                </c:pt>
                <c:pt idx="73">
                  <c:v>12.8</c:v>
                </c:pt>
                <c:pt idx="74">
                  <c:v>11.6</c:v>
                </c:pt>
                <c:pt idx="75">
                  <c:v>10.4</c:v>
                </c:pt>
                <c:pt idx="76">
                  <c:v>9.1</c:v>
                </c:pt>
                <c:pt idx="77">
                  <c:v>8</c:v>
                </c:pt>
                <c:pt idx="78">
                  <c:v>6.7</c:v>
                </c:pt>
                <c:pt idx="79">
                  <c:v>5.6</c:v>
                </c:pt>
                <c:pt idx="80">
                  <c:v>4.4000000000000004</c:v>
                </c:pt>
                <c:pt idx="81">
                  <c:v>3.1</c:v>
                </c:pt>
                <c:pt idx="82">
                  <c:v>2</c:v>
                </c:pt>
                <c:pt idx="83">
                  <c:v>0.7</c:v>
                </c:pt>
                <c:pt idx="84">
                  <c:v>-0.4</c:v>
                </c:pt>
                <c:pt idx="85">
                  <c:v>-1.7</c:v>
                </c:pt>
                <c:pt idx="86">
                  <c:v>-2.9</c:v>
                </c:pt>
                <c:pt idx="87">
                  <c:v>-4</c:v>
                </c:pt>
                <c:pt idx="88">
                  <c:v>-5.3</c:v>
                </c:pt>
                <c:pt idx="89">
                  <c:v>-6.4</c:v>
                </c:pt>
                <c:pt idx="90">
                  <c:v>-7.7</c:v>
                </c:pt>
                <c:pt idx="91">
                  <c:v>-8.9</c:v>
                </c:pt>
                <c:pt idx="92">
                  <c:v>-10.1</c:v>
                </c:pt>
                <c:pt idx="93">
                  <c:v>-11.3</c:v>
                </c:pt>
                <c:pt idx="94">
                  <c:v>-12.5</c:v>
                </c:pt>
                <c:pt idx="95">
                  <c:v>-13.7</c:v>
                </c:pt>
                <c:pt idx="96">
                  <c:v>-14.9</c:v>
                </c:pt>
                <c:pt idx="97">
                  <c:v>-16.100000000000001</c:v>
                </c:pt>
                <c:pt idx="98">
                  <c:v>-17.3</c:v>
                </c:pt>
                <c:pt idx="99">
                  <c:v>-18.5</c:v>
                </c:pt>
                <c:pt idx="100">
                  <c:v>-19.7</c:v>
                </c:pt>
                <c:pt idx="101">
                  <c:v>-20.9</c:v>
                </c:pt>
                <c:pt idx="102">
                  <c:v>-22.1</c:v>
                </c:pt>
                <c:pt idx="103">
                  <c:v>-23.3</c:v>
                </c:pt>
                <c:pt idx="104">
                  <c:v>-24.5</c:v>
                </c:pt>
                <c:pt idx="105">
                  <c:v>-25.7</c:v>
                </c:pt>
                <c:pt idx="106">
                  <c:v>-27</c:v>
                </c:pt>
                <c:pt idx="107">
                  <c:v>-28.1</c:v>
                </c:pt>
                <c:pt idx="108">
                  <c:v>-29.4</c:v>
                </c:pt>
                <c:pt idx="109">
                  <c:v>-30.5</c:v>
                </c:pt>
                <c:pt idx="110">
                  <c:v>-31.7</c:v>
                </c:pt>
                <c:pt idx="111">
                  <c:v>-32.9</c:v>
                </c:pt>
                <c:pt idx="112">
                  <c:v>-34.1</c:v>
                </c:pt>
                <c:pt idx="113">
                  <c:v>-35.4</c:v>
                </c:pt>
                <c:pt idx="114">
                  <c:v>-36.5</c:v>
                </c:pt>
                <c:pt idx="115">
                  <c:v>-37.799999999999997</c:v>
                </c:pt>
                <c:pt idx="116">
                  <c:v>-39</c:v>
                </c:pt>
                <c:pt idx="117">
                  <c:v>-40.200000000000003</c:v>
                </c:pt>
                <c:pt idx="118">
                  <c:v>-41.4</c:v>
                </c:pt>
                <c:pt idx="119">
                  <c:v>-42.5</c:v>
                </c:pt>
                <c:pt idx="120">
                  <c:v>-43.8</c:v>
                </c:pt>
                <c:pt idx="121">
                  <c:v>-45</c:v>
                </c:pt>
                <c:pt idx="122">
                  <c:v>-46.2</c:v>
                </c:pt>
                <c:pt idx="123">
                  <c:v>-47.4</c:v>
                </c:pt>
                <c:pt idx="124">
                  <c:v>-48.6</c:v>
                </c:pt>
                <c:pt idx="125">
                  <c:v>-49.8</c:v>
                </c:pt>
                <c:pt idx="126">
                  <c:v>-51</c:v>
                </c:pt>
                <c:pt idx="127">
                  <c:v>-52.2</c:v>
                </c:pt>
                <c:pt idx="128">
                  <c:v>-53.4</c:v>
                </c:pt>
                <c:pt idx="129">
                  <c:v>-54.6</c:v>
                </c:pt>
                <c:pt idx="130">
                  <c:v>-55.9</c:v>
                </c:pt>
                <c:pt idx="131">
                  <c:v>-57.1</c:v>
                </c:pt>
                <c:pt idx="132">
                  <c:v>-58.2</c:v>
                </c:pt>
                <c:pt idx="133">
                  <c:v>-59.5</c:v>
                </c:pt>
                <c:pt idx="134">
                  <c:v>-60.6</c:v>
                </c:pt>
                <c:pt idx="135">
                  <c:v>-61.9</c:v>
                </c:pt>
                <c:pt idx="136">
                  <c:v>-63.1</c:v>
                </c:pt>
                <c:pt idx="137">
                  <c:v>-64.3</c:v>
                </c:pt>
                <c:pt idx="138">
                  <c:v>-65.5</c:v>
                </c:pt>
                <c:pt idx="139">
                  <c:v>-66.7</c:v>
                </c:pt>
                <c:pt idx="140">
                  <c:v>-67.900000000000006</c:v>
                </c:pt>
                <c:pt idx="141">
                  <c:v>-69.099999999999994</c:v>
                </c:pt>
                <c:pt idx="142">
                  <c:v>-70.3</c:v>
                </c:pt>
                <c:pt idx="143">
                  <c:v>-71.5</c:v>
                </c:pt>
                <c:pt idx="144">
                  <c:v>-72.7</c:v>
                </c:pt>
                <c:pt idx="145">
                  <c:v>-73.900000000000006</c:v>
                </c:pt>
                <c:pt idx="146">
                  <c:v>-75.099999999999994</c:v>
                </c:pt>
                <c:pt idx="147">
                  <c:v>-76.3</c:v>
                </c:pt>
                <c:pt idx="148">
                  <c:v>-77.5</c:v>
                </c:pt>
                <c:pt idx="149">
                  <c:v>-78.7</c:v>
                </c:pt>
                <c:pt idx="150">
                  <c:v>-80</c:v>
                </c:pt>
                <c:pt idx="151">
                  <c:v>-81.099999999999994</c:v>
                </c:pt>
                <c:pt idx="152">
                  <c:v>-82.3</c:v>
                </c:pt>
                <c:pt idx="153">
                  <c:v>-83.6</c:v>
                </c:pt>
                <c:pt idx="154">
                  <c:v>-84.7</c:v>
                </c:pt>
                <c:pt idx="155">
                  <c:v>-86</c:v>
                </c:pt>
                <c:pt idx="156">
                  <c:v>-87.2</c:v>
                </c:pt>
                <c:pt idx="157">
                  <c:v>-88.4</c:v>
                </c:pt>
                <c:pt idx="158">
                  <c:v>-89.6</c:v>
                </c:pt>
                <c:pt idx="159">
                  <c:v>-90.8</c:v>
                </c:pt>
                <c:pt idx="160">
                  <c:v>-92</c:v>
                </c:pt>
                <c:pt idx="161">
                  <c:v>-93.2</c:v>
                </c:pt>
                <c:pt idx="162">
                  <c:v>-94.4</c:v>
                </c:pt>
                <c:pt idx="163">
                  <c:v>-95.6</c:v>
                </c:pt>
                <c:pt idx="164">
                  <c:v>-96.8</c:v>
                </c:pt>
                <c:pt idx="165">
                  <c:v>-98</c:v>
                </c:pt>
                <c:pt idx="166">
                  <c:v>-100</c:v>
                </c:pt>
              </c:numCache>
            </c:numRef>
          </c:xVal>
          <c:yVal>
            <c:numRef>
              <c:f>'10_Profils position chambre ref'!$G$206:$G$372</c:f>
              <c:numCache>
                <c:formatCode>General</c:formatCode>
                <c:ptCount val="167"/>
                <c:pt idx="0">
                  <c:v>4.0425213355292708</c:v>
                </c:pt>
                <c:pt idx="1">
                  <c:v>3.8927983231022605</c:v>
                </c:pt>
                <c:pt idx="2">
                  <c:v>4.0425213355292708</c:v>
                </c:pt>
                <c:pt idx="3">
                  <c:v>4.1922443479562803</c:v>
                </c:pt>
                <c:pt idx="4">
                  <c:v>4.297050456655187</c:v>
                </c:pt>
                <c:pt idx="5">
                  <c:v>4.4168288665967959</c:v>
                </c:pt>
                <c:pt idx="6">
                  <c:v>4.5964964815092078</c:v>
                </c:pt>
                <c:pt idx="7">
                  <c:v>4.7013025902081145</c:v>
                </c:pt>
                <c:pt idx="8">
                  <c:v>4.8809702051205264</c:v>
                </c:pt>
                <c:pt idx="9">
                  <c:v>5.0756101212756404</c:v>
                </c:pt>
                <c:pt idx="10">
                  <c:v>5.2403054349453502</c:v>
                </c:pt>
                <c:pt idx="11">
                  <c:v>5.419973049857763</c:v>
                </c:pt>
                <c:pt idx="12">
                  <c:v>5.6445575684982776</c:v>
                </c:pt>
                <c:pt idx="13">
                  <c:v>5.794280580925288</c:v>
                </c:pt>
                <c:pt idx="14">
                  <c:v>5.9589758945949987</c:v>
                </c:pt>
                <c:pt idx="15">
                  <c:v>6.1536158107501118</c:v>
                </c:pt>
                <c:pt idx="16">
                  <c:v>6.4380895343614313</c:v>
                </c:pt>
                <c:pt idx="17">
                  <c:v>6.6626740530019459</c:v>
                </c:pt>
                <c:pt idx="18">
                  <c:v>6.8872585716424597</c:v>
                </c:pt>
                <c:pt idx="19">
                  <c:v>7.1567599940110789</c:v>
                </c:pt>
                <c:pt idx="20">
                  <c:v>7.3813445126515926</c:v>
                </c:pt>
                <c:pt idx="21">
                  <c:v>7.6508459350202118</c:v>
                </c:pt>
                <c:pt idx="22">
                  <c:v>7.9353196586315304</c:v>
                </c:pt>
                <c:pt idx="23">
                  <c:v>8.2197933822428499</c:v>
                </c:pt>
                <c:pt idx="24">
                  <c:v>8.6390178170384768</c:v>
                </c:pt>
                <c:pt idx="25">
                  <c:v>8.8785746369216927</c:v>
                </c:pt>
                <c:pt idx="26">
                  <c:v>9.2678544692319207</c:v>
                </c:pt>
                <c:pt idx="27">
                  <c:v>9.7469681089983524</c:v>
                </c:pt>
                <c:pt idx="28">
                  <c:v>10.211109447522084</c:v>
                </c:pt>
                <c:pt idx="29">
                  <c:v>10.735139991016618</c:v>
                </c:pt>
                <c:pt idx="30">
                  <c:v>11.33403204072466</c:v>
                </c:pt>
                <c:pt idx="31">
                  <c:v>12.127564006587811</c:v>
                </c:pt>
                <c:pt idx="32">
                  <c:v>13.145680491091479</c:v>
                </c:pt>
                <c:pt idx="33">
                  <c:v>14.837550531516694</c:v>
                </c:pt>
                <c:pt idx="34">
                  <c:v>17.502620152717473</c:v>
                </c:pt>
                <c:pt idx="35">
                  <c:v>22.533313370265009</c:v>
                </c:pt>
                <c:pt idx="36">
                  <c:v>31.022608174876474</c:v>
                </c:pt>
                <c:pt idx="37">
                  <c:v>41.458302141039077</c:v>
                </c:pt>
                <c:pt idx="38">
                  <c:v>53.750561461296599</c:v>
                </c:pt>
                <c:pt idx="39">
                  <c:v>65.294205719419068</c:v>
                </c:pt>
                <c:pt idx="40">
                  <c:v>74.562060188650975</c:v>
                </c:pt>
                <c:pt idx="41">
                  <c:v>82.392573738583621</c:v>
                </c:pt>
                <c:pt idx="42">
                  <c:v>87.333433148674942</c:v>
                </c:pt>
                <c:pt idx="43">
                  <c:v>90.612367120826462</c:v>
                </c:pt>
                <c:pt idx="44">
                  <c:v>92.42401557119328</c:v>
                </c:pt>
                <c:pt idx="45">
                  <c:v>93.397215151968851</c:v>
                </c:pt>
                <c:pt idx="46">
                  <c:v>94.130857912861202</c:v>
                </c:pt>
                <c:pt idx="47">
                  <c:v>94.729749962569244</c:v>
                </c:pt>
                <c:pt idx="48">
                  <c:v>95.148974397364867</c:v>
                </c:pt>
                <c:pt idx="49">
                  <c:v>95.643060338373999</c:v>
                </c:pt>
                <c:pt idx="50">
                  <c:v>95.762838748315602</c:v>
                </c:pt>
                <c:pt idx="51">
                  <c:v>95.837700254529125</c:v>
                </c:pt>
                <c:pt idx="52">
                  <c:v>96.047312471926944</c:v>
                </c:pt>
                <c:pt idx="53">
                  <c:v>96.496481509207968</c:v>
                </c:pt>
                <c:pt idx="54">
                  <c:v>96.691121425363065</c:v>
                </c:pt>
                <c:pt idx="55">
                  <c:v>97.080401257673302</c:v>
                </c:pt>
                <c:pt idx="56">
                  <c:v>97.230124270100305</c:v>
                </c:pt>
                <c:pt idx="57">
                  <c:v>97.679293307381329</c:v>
                </c:pt>
                <c:pt idx="58">
                  <c:v>97.679293307381329</c:v>
                </c:pt>
                <c:pt idx="59">
                  <c:v>98.00868393472075</c:v>
                </c:pt>
                <c:pt idx="60">
                  <c:v>98.218296152118569</c:v>
                </c:pt>
                <c:pt idx="61">
                  <c:v>98.293157658332092</c:v>
                </c:pt>
                <c:pt idx="62">
                  <c:v>98.442880670759095</c:v>
                </c:pt>
                <c:pt idx="63">
                  <c:v>98.607575984428792</c:v>
                </c:pt>
                <c:pt idx="64">
                  <c:v>98.78724359934121</c:v>
                </c:pt>
                <c:pt idx="65">
                  <c:v>98.667465189399607</c:v>
                </c:pt>
                <c:pt idx="66">
                  <c:v>98.892049708040105</c:v>
                </c:pt>
                <c:pt idx="67">
                  <c:v>98.981883515496321</c:v>
                </c:pt>
                <c:pt idx="68">
                  <c:v>99.266357239107634</c:v>
                </c:pt>
                <c:pt idx="69">
                  <c:v>98.936966611768213</c:v>
                </c:pt>
                <c:pt idx="70">
                  <c:v>99.206468034136847</c:v>
                </c:pt>
                <c:pt idx="71">
                  <c:v>99.176523431651432</c:v>
                </c:pt>
                <c:pt idx="72">
                  <c:v>99.221440335379526</c:v>
                </c:pt>
                <c:pt idx="73">
                  <c:v>99.266357239107634</c:v>
                </c:pt>
                <c:pt idx="74">
                  <c:v>99.281329540350356</c:v>
                </c:pt>
                <c:pt idx="75">
                  <c:v>99.311274142835742</c:v>
                </c:pt>
                <c:pt idx="76">
                  <c:v>99.206468034136847</c:v>
                </c:pt>
                <c:pt idx="77">
                  <c:v>99.266357239107634</c:v>
                </c:pt>
                <c:pt idx="78">
                  <c:v>99.386135649049251</c:v>
                </c:pt>
                <c:pt idx="79">
                  <c:v>99.221440335379526</c:v>
                </c:pt>
                <c:pt idx="80">
                  <c:v>99.146578829166032</c:v>
                </c:pt>
                <c:pt idx="81">
                  <c:v>99.281329540350356</c:v>
                </c:pt>
                <c:pt idx="82">
                  <c:v>99.08668962419523</c:v>
                </c:pt>
                <c:pt idx="83">
                  <c:v>99.341218745321129</c:v>
                </c:pt>
                <c:pt idx="84">
                  <c:v>99.35619104656385</c:v>
                </c:pt>
                <c:pt idx="85">
                  <c:v>99.251384937864955</c:v>
                </c:pt>
                <c:pt idx="86">
                  <c:v>99.371163347806558</c:v>
                </c:pt>
                <c:pt idx="87">
                  <c:v>99.281329540350356</c:v>
                </c:pt>
                <c:pt idx="88">
                  <c:v>99.371163347806558</c:v>
                </c:pt>
                <c:pt idx="89">
                  <c:v>99.505914058990854</c:v>
                </c:pt>
                <c:pt idx="90">
                  <c:v>99.565803263961655</c:v>
                </c:pt>
                <c:pt idx="91">
                  <c:v>99.565803263961655</c:v>
                </c:pt>
                <c:pt idx="92">
                  <c:v>99.535858661476269</c:v>
                </c:pt>
                <c:pt idx="93">
                  <c:v>99.73049857763138</c:v>
                </c:pt>
                <c:pt idx="94">
                  <c:v>99.820332385087582</c:v>
                </c:pt>
                <c:pt idx="95">
                  <c:v>99.775415481359474</c:v>
                </c:pt>
                <c:pt idx="96">
                  <c:v>99.805360083844874</c:v>
                </c:pt>
                <c:pt idx="97">
                  <c:v>99.820332385087582</c:v>
                </c:pt>
                <c:pt idx="98">
                  <c:v>100</c:v>
                </c:pt>
                <c:pt idx="99">
                  <c:v>100</c:v>
                </c:pt>
                <c:pt idx="100">
                  <c:v>99.610720167689777</c:v>
                </c:pt>
                <c:pt idx="101">
                  <c:v>99.73049857763138</c:v>
                </c:pt>
                <c:pt idx="102">
                  <c:v>99.760443180116766</c:v>
                </c:pt>
                <c:pt idx="103">
                  <c:v>99.67060937266055</c:v>
                </c:pt>
                <c:pt idx="104">
                  <c:v>99.490941757748161</c:v>
                </c:pt>
                <c:pt idx="105">
                  <c:v>99.176523431651432</c:v>
                </c:pt>
                <c:pt idx="106">
                  <c:v>99.35619104656385</c:v>
                </c:pt>
                <c:pt idx="107">
                  <c:v>99.011828117981722</c:v>
                </c:pt>
                <c:pt idx="108">
                  <c:v>99.026800419224429</c:v>
                </c:pt>
                <c:pt idx="109">
                  <c:v>99.05674502170983</c:v>
                </c:pt>
                <c:pt idx="110">
                  <c:v>98.532714478215297</c:v>
                </c:pt>
                <c:pt idx="111">
                  <c:v>98.442880670759095</c:v>
                </c:pt>
                <c:pt idx="112">
                  <c:v>98.382991465788265</c:v>
                </c:pt>
                <c:pt idx="113">
                  <c:v>98.323102260817478</c:v>
                </c:pt>
                <c:pt idx="114">
                  <c:v>98.098517742176966</c:v>
                </c:pt>
                <c:pt idx="115">
                  <c:v>97.619404102410527</c:v>
                </c:pt>
                <c:pt idx="116">
                  <c:v>97.484653391226217</c:v>
                </c:pt>
                <c:pt idx="117">
                  <c:v>97.275041173828399</c:v>
                </c:pt>
                <c:pt idx="118">
                  <c:v>97.095373558915981</c:v>
                </c:pt>
                <c:pt idx="119">
                  <c:v>96.855816739032775</c:v>
                </c:pt>
                <c:pt idx="120">
                  <c:v>96.526426111693354</c:v>
                </c:pt>
                <c:pt idx="121">
                  <c:v>95.972450965713406</c:v>
                </c:pt>
                <c:pt idx="122">
                  <c:v>95.40350351849078</c:v>
                </c:pt>
                <c:pt idx="123">
                  <c:v>94.774666866297338</c:v>
                </c:pt>
                <c:pt idx="124">
                  <c:v>93.621799670609363</c:v>
                </c:pt>
                <c:pt idx="125">
                  <c:v>91.899985027698747</c:v>
                </c:pt>
                <c:pt idx="126">
                  <c:v>88.186854319508896</c:v>
                </c:pt>
                <c:pt idx="127">
                  <c:v>82.003293906273385</c:v>
                </c:pt>
                <c:pt idx="128">
                  <c:v>72.166491989818837</c:v>
                </c:pt>
                <c:pt idx="129">
                  <c:v>60.667764635424462</c:v>
                </c:pt>
                <c:pt idx="130">
                  <c:v>48.285671507710731</c:v>
                </c:pt>
                <c:pt idx="131">
                  <c:v>36.921694864500672</c:v>
                </c:pt>
                <c:pt idx="132">
                  <c:v>28.297649348704891</c:v>
                </c:pt>
                <c:pt idx="133">
                  <c:v>21.470279982033237</c:v>
                </c:pt>
                <c:pt idx="134">
                  <c:v>17.173229525378051</c:v>
                </c:pt>
                <c:pt idx="135">
                  <c:v>14.597993711633478</c:v>
                </c:pt>
                <c:pt idx="136">
                  <c:v>13.100763587363376</c:v>
                </c:pt>
                <c:pt idx="137">
                  <c:v>12.067674801617008</c:v>
                </c:pt>
                <c:pt idx="138">
                  <c:v>11.289115136996555</c:v>
                </c:pt>
                <c:pt idx="139">
                  <c:v>10.690223087288516</c:v>
                </c:pt>
                <c:pt idx="140">
                  <c:v>10.241054050007484</c:v>
                </c:pt>
                <c:pt idx="141">
                  <c:v>9.7918850127264552</c:v>
                </c:pt>
                <c:pt idx="142">
                  <c:v>9.4175774816589293</c:v>
                </c:pt>
                <c:pt idx="143">
                  <c:v>8.9833807456206003</c:v>
                </c:pt>
                <c:pt idx="144">
                  <c:v>8.6539901182811789</c:v>
                </c:pt>
                <c:pt idx="145">
                  <c:v>8.3096271896990554</c:v>
                </c:pt>
                <c:pt idx="146">
                  <c:v>7.9952088636023353</c:v>
                </c:pt>
                <c:pt idx="147">
                  <c:v>7.6957628387483146</c:v>
                </c:pt>
                <c:pt idx="148">
                  <c:v>7.4262614163796963</c:v>
                </c:pt>
                <c:pt idx="149">
                  <c:v>7.2166491989818837</c:v>
                </c:pt>
                <c:pt idx="150">
                  <c:v>6.8722862703997594</c:v>
                </c:pt>
                <c:pt idx="151">
                  <c:v>6.6626740530019459</c:v>
                </c:pt>
                <c:pt idx="152">
                  <c:v>6.4680341368468328</c:v>
                </c:pt>
                <c:pt idx="153">
                  <c:v>6.168588111992813</c:v>
                </c:pt>
                <c:pt idx="154">
                  <c:v>5.9889204970804011</c:v>
                </c:pt>
                <c:pt idx="155">
                  <c:v>5.7793082796825868</c:v>
                </c:pt>
                <c:pt idx="156">
                  <c:v>5.6146129660128752</c:v>
                </c:pt>
                <c:pt idx="157">
                  <c:v>5.419973049857763</c:v>
                </c:pt>
                <c:pt idx="158">
                  <c:v>5.2253331337026498</c:v>
                </c:pt>
                <c:pt idx="159">
                  <c:v>5.0157209163048355</c:v>
                </c:pt>
                <c:pt idx="160">
                  <c:v>4.8510256026351248</c:v>
                </c:pt>
                <c:pt idx="161">
                  <c:v>4.7462194939362181</c:v>
                </c:pt>
                <c:pt idx="162">
                  <c:v>4.5515795777811041</c:v>
                </c:pt>
                <c:pt idx="163">
                  <c:v>4.4617457703248986</c:v>
                </c:pt>
                <c:pt idx="164">
                  <c:v>4.2371612516843831</c:v>
                </c:pt>
                <c:pt idx="165">
                  <c:v>4.1622997454708779</c:v>
                </c:pt>
                <c:pt idx="166">
                  <c:v>3.9377152268303637</c:v>
                </c:pt>
              </c:numCache>
            </c:numRef>
          </c:yVal>
          <c:smooth val="0"/>
          <c:extLst>
            <c:ext xmlns:c16="http://schemas.microsoft.com/office/drawing/2014/chart" uri="{C3380CC4-5D6E-409C-BE32-E72D297353CC}">
              <c16:uniqueId val="{00000001-D9FE-4DEA-A614-18BECDF3CE27}"/>
            </c:ext>
          </c:extLst>
        </c:ser>
        <c:ser>
          <c:idx val="2"/>
          <c:order val="2"/>
          <c:tx>
            <c:v>Hors champ</c:v>
          </c:tx>
          <c:spPr>
            <a:ln w="12700" cap="rnd">
              <a:solidFill>
                <a:schemeClr val="accent1"/>
              </a:solidFill>
              <a:round/>
            </a:ln>
            <a:effectLst/>
          </c:spPr>
          <c:marker>
            <c:symbol val="none"/>
          </c:marker>
          <c:xVal>
            <c:numRef>
              <c:f>'10_Profils position chambre ref'!$A$393:$A$557</c:f>
              <c:numCache>
                <c:formatCode>General</c:formatCode>
                <c:ptCount val="165"/>
                <c:pt idx="0">
                  <c:v>-98.7</c:v>
                </c:pt>
                <c:pt idx="1">
                  <c:v>-96.6</c:v>
                </c:pt>
                <c:pt idx="2">
                  <c:v>-95.4</c:v>
                </c:pt>
                <c:pt idx="3">
                  <c:v>-94.2</c:v>
                </c:pt>
                <c:pt idx="4">
                  <c:v>-93</c:v>
                </c:pt>
                <c:pt idx="5">
                  <c:v>-91.8</c:v>
                </c:pt>
                <c:pt idx="6">
                  <c:v>-90.5</c:v>
                </c:pt>
                <c:pt idx="7">
                  <c:v>-89.3</c:v>
                </c:pt>
                <c:pt idx="8">
                  <c:v>-88.1</c:v>
                </c:pt>
                <c:pt idx="9">
                  <c:v>-86.9</c:v>
                </c:pt>
                <c:pt idx="10">
                  <c:v>-85.7</c:v>
                </c:pt>
                <c:pt idx="11">
                  <c:v>-84.5</c:v>
                </c:pt>
                <c:pt idx="12">
                  <c:v>-83.3</c:v>
                </c:pt>
                <c:pt idx="13">
                  <c:v>-82.1</c:v>
                </c:pt>
                <c:pt idx="14">
                  <c:v>-80.900000000000006</c:v>
                </c:pt>
                <c:pt idx="15">
                  <c:v>-79.7</c:v>
                </c:pt>
                <c:pt idx="16">
                  <c:v>-78.5</c:v>
                </c:pt>
                <c:pt idx="17">
                  <c:v>-77.3</c:v>
                </c:pt>
                <c:pt idx="18">
                  <c:v>-76.099999999999994</c:v>
                </c:pt>
                <c:pt idx="19">
                  <c:v>-74.900000000000006</c:v>
                </c:pt>
                <c:pt idx="20">
                  <c:v>-73.7</c:v>
                </c:pt>
                <c:pt idx="21">
                  <c:v>-72.5</c:v>
                </c:pt>
                <c:pt idx="22">
                  <c:v>-71.3</c:v>
                </c:pt>
                <c:pt idx="23">
                  <c:v>-70.099999999999994</c:v>
                </c:pt>
                <c:pt idx="24">
                  <c:v>-68.900000000000006</c:v>
                </c:pt>
                <c:pt idx="25">
                  <c:v>-67.7</c:v>
                </c:pt>
                <c:pt idx="26">
                  <c:v>-66.5</c:v>
                </c:pt>
                <c:pt idx="27">
                  <c:v>-65.3</c:v>
                </c:pt>
                <c:pt idx="28">
                  <c:v>-64.099999999999994</c:v>
                </c:pt>
                <c:pt idx="29">
                  <c:v>-62.9</c:v>
                </c:pt>
                <c:pt idx="30">
                  <c:v>-61.6</c:v>
                </c:pt>
                <c:pt idx="31">
                  <c:v>-60.5</c:v>
                </c:pt>
                <c:pt idx="32">
                  <c:v>-59.2</c:v>
                </c:pt>
                <c:pt idx="33">
                  <c:v>-58</c:v>
                </c:pt>
                <c:pt idx="34">
                  <c:v>-56.8</c:v>
                </c:pt>
                <c:pt idx="35">
                  <c:v>-55.6</c:v>
                </c:pt>
                <c:pt idx="36">
                  <c:v>-54.4</c:v>
                </c:pt>
                <c:pt idx="37">
                  <c:v>-53.2</c:v>
                </c:pt>
                <c:pt idx="38">
                  <c:v>-52</c:v>
                </c:pt>
                <c:pt idx="39">
                  <c:v>-50.8</c:v>
                </c:pt>
                <c:pt idx="40">
                  <c:v>-49.6</c:v>
                </c:pt>
                <c:pt idx="41">
                  <c:v>-48.4</c:v>
                </c:pt>
                <c:pt idx="42">
                  <c:v>-47.2</c:v>
                </c:pt>
                <c:pt idx="43">
                  <c:v>-46</c:v>
                </c:pt>
                <c:pt idx="44">
                  <c:v>-44.8</c:v>
                </c:pt>
                <c:pt idx="45">
                  <c:v>-43.6</c:v>
                </c:pt>
                <c:pt idx="46">
                  <c:v>-42.4</c:v>
                </c:pt>
                <c:pt idx="47">
                  <c:v>-41.2</c:v>
                </c:pt>
                <c:pt idx="48">
                  <c:v>-40</c:v>
                </c:pt>
                <c:pt idx="49">
                  <c:v>-38.799999999999997</c:v>
                </c:pt>
                <c:pt idx="50">
                  <c:v>-37.6</c:v>
                </c:pt>
                <c:pt idx="51">
                  <c:v>-36.4</c:v>
                </c:pt>
                <c:pt idx="52">
                  <c:v>-35.200000000000003</c:v>
                </c:pt>
                <c:pt idx="53">
                  <c:v>-34</c:v>
                </c:pt>
                <c:pt idx="54">
                  <c:v>-32.799999999999997</c:v>
                </c:pt>
                <c:pt idx="55">
                  <c:v>-31.6</c:v>
                </c:pt>
                <c:pt idx="56">
                  <c:v>-30.4</c:v>
                </c:pt>
                <c:pt idx="57">
                  <c:v>-29.1</c:v>
                </c:pt>
                <c:pt idx="58">
                  <c:v>-28</c:v>
                </c:pt>
                <c:pt idx="59">
                  <c:v>-26.8</c:v>
                </c:pt>
                <c:pt idx="60">
                  <c:v>-25.5</c:v>
                </c:pt>
                <c:pt idx="61">
                  <c:v>-24.3</c:v>
                </c:pt>
                <c:pt idx="62">
                  <c:v>-23.1</c:v>
                </c:pt>
                <c:pt idx="63">
                  <c:v>-21.9</c:v>
                </c:pt>
                <c:pt idx="64">
                  <c:v>-20.7</c:v>
                </c:pt>
                <c:pt idx="65">
                  <c:v>-19.5</c:v>
                </c:pt>
                <c:pt idx="66">
                  <c:v>-18.3</c:v>
                </c:pt>
                <c:pt idx="67">
                  <c:v>-17.100000000000001</c:v>
                </c:pt>
                <c:pt idx="68">
                  <c:v>-15.9</c:v>
                </c:pt>
                <c:pt idx="69">
                  <c:v>-14.7</c:v>
                </c:pt>
                <c:pt idx="70">
                  <c:v>-13.5</c:v>
                </c:pt>
                <c:pt idx="71">
                  <c:v>-12.3</c:v>
                </c:pt>
                <c:pt idx="72">
                  <c:v>-11.1</c:v>
                </c:pt>
                <c:pt idx="73">
                  <c:v>-9.9</c:v>
                </c:pt>
                <c:pt idx="74">
                  <c:v>-8.6999999999999993</c:v>
                </c:pt>
                <c:pt idx="75">
                  <c:v>-7.5</c:v>
                </c:pt>
                <c:pt idx="76">
                  <c:v>-6.3</c:v>
                </c:pt>
                <c:pt idx="77">
                  <c:v>-5.0999999999999996</c:v>
                </c:pt>
                <c:pt idx="78">
                  <c:v>-3.9</c:v>
                </c:pt>
                <c:pt idx="79">
                  <c:v>-2.7</c:v>
                </c:pt>
                <c:pt idx="80">
                  <c:v>-1.5</c:v>
                </c:pt>
                <c:pt idx="81">
                  <c:v>-0.3</c:v>
                </c:pt>
                <c:pt idx="82">
                  <c:v>0.9</c:v>
                </c:pt>
                <c:pt idx="83">
                  <c:v>2.1</c:v>
                </c:pt>
                <c:pt idx="84">
                  <c:v>3.4</c:v>
                </c:pt>
                <c:pt idx="85">
                  <c:v>4.5999999999999996</c:v>
                </c:pt>
                <c:pt idx="86">
                  <c:v>5.8</c:v>
                </c:pt>
                <c:pt idx="87">
                  <c:v>7</c:v>
                </c:pt>
                <c:pt idx="88">
                  <c:v>8.1999999999999993</c:v>
                </c:pt>
                <c:pt idx="89">
                  <c:v>9.4</c:v>
                </c:pt>
                <c:pt idx="90">
                  <c:v>10.6</c:v>
                </c:pt>
                <c:pt idx="91">
                  <c:v>11.8</c:v>
                </c:pt>
                <c:pt idx="92">
                  <c:v>13</c:v>
                </c:pt>
                <c:pt idx="93">
                  <c:v>14.2</c:v>
                </c:pt>
                <c:pt idx="94">
                  <c:v>15.4</c:v>
                </c:pt>
                <c:pt idx="95">
                  <c:v>16.600000000000001</c:v>
                </c:pt>
                <c:pt idx="96">
                  <c:v>17.8</c:v>
                </c:pt>
                <c:pt idx="97">
                  <c:v>19</c:v>
                </c:pt>
                <c:pt idx="98">
                  <c:v>20.2</c:v>
                </c:pt>
                <c:pt idx="99">
                  <c:v>21.4</c:v>
                </c:pt>
                <c:pt idx="100">
                  <c:v>22.6</c:v>
                </c:pt>
                <c:pt idx="101">
                  <c:v>23.8</c:v>
                </c:pt>
                <c:pt idx="102">
                  <c:v>25</c:v>
                </c:pt>
                <c:pt idx="103">
                  <c:v>26.2</c:v>
                </c:pt>
                <c:pt idx="104">
                  <c:v>27.4</c:v>
                </c:pt>
                <c:pt idx="105">
                  <c:v>28.7</c:v>
                </c:pt>
                <c:pt idx="106">
                  <c:v>29.8</c:v>
                </c:pt>
                <c:pt idx="107">
                  <c:v>31.1</c:v>
                </c:pt>
                <c:pt idx="108">
                  <c:v>32.299999999999997</c:v>
                </c:pt>
                <c:pt idx="109">
                  <c:v>33.5</c:v>
                </c:pt>
                <c:pt idx="110">
                  <c:v>34.700000000000003</c:v>
                </c:pt>
                <c:pt idx="111">
                  <c:v>35.9</c:v>
                </c:pt>
                <c:pt idx="112">
                  <c:v>37.1</c:v>
                </c:pt>
                <c:pt idx="113">
                  <c:v>38.299999999999997</c:v>
                </c:pt>
                <c:pt idx="114">
                  <c:v>39.5</c:v>
                </c:pt>
                <c:pt idx="115">
                  <c:v>40.700000000000003</c:v>
                </c:pt>
                <c:pt idx="116">
                  <c:v>41.9</c:v>
                </c:pt>
                <c:pt idx="117">
                  <c:v>43.1</c:v>
                </c:pt>
                <c:pt idx="118">
                  <c:v>44.3</c:v>
                </c:pt>
                <c:pt idx="119">
                  <c:v>45.5</c:v>
                </c:pt>
                <c:pt idx="120">
                  <c:v>46.7</c:v>
                </c:pt>
                <c:pt idx="121">
                  <c:v>47.9</c:v>
                </c:pt>
                <c:pt idx="122">
                  <c:v>49.1</c:v>
                </c:pt>
                <c:pt idx="123">
                  <c:v>50.3</c:v>
                </c:pt>
                <c:pt idx="124">
                  <c:v>51.5</c:v>
                </c:pt>
                <c:pt idx="125">
                  <c:v>52.7</c:v>
                </c:pt>
                <c:pt idx="126">
                  <c:v>53.9</c:v>
                </c:pt>
                <c:pt idx="127">
                  <c:v>55.1</c:v>
                </c:pt>
                <c:pt idx="128">
                  <c:v>56.4</c:v>
                </c:pt>
                <c:pt idx="129">
                  <c:v>57.6</c:v>
                </c:pt>
                <c:pt idx="130">
                  <c:v>58.8</c:v>
                </c:pt>
                <c:pt idx="131">
                  <c:v>60</c:v>
                </c:pt>
                <c:pt idx="132">
                  <c:v>61.2</c:v>
                </c:pt>
                <c:pt idx="133">
                  <c:v>62.4</c:v>
                </c:pt>
                <c:pt idx="134">
                  <c:v>63.6</c:v>
                </c:pt>
                <c:pt idx="135">
                  <c:v>64.8</c:v>
                </c:pt>
                <c:pt idx="136">
                  <c:v>66</c:v>
                </c:pt>
                <c:pt idx="137">
                  <c:v>67.2</c:v>
                </c:pt>
                <c:pt idx="138">
                  <c:v>68.400000000000006</c:v>
                </c:pt>
                <c:pt idx="139">
                  <c:v>69.599999999999994</c:v>
                </c:pt>
                <c:pt idx="140">
                  <c:v>70.8</c:v>
                </c:pt>
                <c:pt idx="141">
                  <c:v>72</c:v>
                </c:pt>
                <c:pt idx="142">
                  <c:v>73.2</c:v>
                </c:pt>
                <c:pt idx="143">
                  <c:v>74.400000000000006</c:v>
                </c:pt>
                <c:pt idx="144">
                  <c:v>75.599999999999994</c:v>
                </c:pt>
                <c:pt idx="145">
                  <c:v>76.8</c:v>
                </c:pt>
                <c:pt idx="146">
                  <c:v>78</c:v>
                </c:pt>
                <c:pt idx="147">
                  <c:v>79.2</c:v>
                </c:pt>
                <c:pt idx="148">
                  <c:v>80.5</c:v>
                </c:pt>
                <c:pt idx="149">
                  <c:v>81.599999999999994</c:v>
                </c:pt>
                <c:pt idx="150">
                  <c:v>82.9</c:v>
                </c:pt>
                <c:pt idx="151">
                  <c:v>84</c:v>
                </c:pt>
                <c:pt idx="152">
                  <c:v>85.2</c:v>
                </c:pt>
                <c:pt idx="153">
                  <c:v>86.5</c:v>
                </c:pt>
                <c:pt idx="154">
                  <c:v>87.6</c:v>
                </c:pt>
                <c:pt idx="155">
                  <c:v>88.9</c:v>
                </c:pt>
                <c:pt idx="156">
                  <c:v>90.1</c:v>
                </c:pt>
                <c:pt idx="157">
                  <c:v>91.3</c:v>
                </c:pt>
                <c:pt idx="158">
                  <c:v>92.5</c:v>
                </c:pt>
                <c:pt idx="159">
                  <c:v>93.7</c:v>
                </c:pt>
                <c:pt idx="160">
                  <c:v>94.9</c:v>
                </c:pt>
                <c:pt idx="161">
                  <c:v>96.1</c:v>
                </c:pt>
                <c:pt idx="162">
                  <c:v>97.3</c:v>
                </c:pt>
                <c:pt idx="163">
                  <c:v>98.5</c:v>
                </c:pt>
                <c:pt idx="164">
                  <c:v>100</c:v>
                </c:pt>
              </c:numCache>
            </c:numRef>
          </c:xVal>
          <c:yVal>
            <c:numRef>
              <c:f>'10_Profils position chambre ref'!$G$393:$G$557</c:f>
              <c:numCache>
                <c:formatCode>General</c:formatCode>
                <c:ptCount val="165"/>
                <c:pt idx="0">
                  <c:v>4.0305663769853162</c:v>
                </c:pt>
                <c:pt idx="1">
                  <c:v>4.3152532214563974</c:v>
                </c:pt>
                <c:pt idx="2">
                  <c:v>4.5100389571471382</c:v>
                </c:pt>
                <c:pt idx="3">
                  <c:v>4.5849565477974235</c:v>
                </c:pt>
                <c:pt idx="4">
                  <c:v>4.8546598741384486</c:v>
                </c:pt>
                <c:pt idx="5">
                  <c:v>4.9295774647887329</c:v>
                </c:pt>
                <c:pt idx="6">
                  <c:v>5.0943961642193596</c:v>
                </c:pt>
                <c:pt idx="7">
                  <c:v>5.2891818999100986</c:v>
                </c:pt>
                <c:pt idx="8">
                  <c:v>5.424033563080612</c:v>
                </c:pt>
                <c:pt idx="9">
                  <c:v>5.6338028169014089</c:v>
                </c:pt>
                <c:pt idx="10">
                  <c:v>5.87353910698232</c:v>
                </c:pt>
                <c:pt idx="11">
                  <c:v>6.083308360803116</c:v>
                </c:pt>
                <c:pt idx="12">
                  <c:v>6.2780940964938576</c:v>
                </c:pt>
                <c:pt idx="13">
                  <c:v>6.4129457596643711</c:v>
                </c:pt>
                <c:pt idx="14">
                  <c:v>6.7875337129157938</c:v>
                </c:pt>
                <c:pt idx="15">
                  <c:v>7.012286484866646</c:v>
                </c:pt>
                <c:pt idx="16">
                  <c:v>7.3419238837279011</c:v>
                </c:pt>
                <c:pt idx="17">
                  <c:v>7.5966436919388691</c:v>
                </c:pt>
                <c:pt idx="18">
                  <c:v>7.8064129457596652</c:v>
                </c:pt>
                <c:pt idx="19">
                  <c:v>8.0761162721006894</c:v>
                </c:pt>
                <c:pt idx="20">
                  <c:v>8.3608031165717716</c:v>
                </c:pt>
                <c:pt idx="21">
                  <c:v>8.720407551693139</c:v>
                </c:pt>
                <c:pt idx="22">
                  <c:v>9.0800119868145046</c:v>
                </c:pt>
                <c:pt idx="23">
                  <c:v>9.4695834581959861</c:v>
                </c:pt>
                <c:pt idx="24">
                  <c:v>9.7842373389271806</c:v>
                </c:pt>
                <c:pt idx="25">
                  <c:v>10.278693437219061</c:v>
                </c:pt>
                <c:pt idx="26">
                  <c:v>10.833083608031167</c:v>
                </c:pt>
                <c:pt idx="27">
                  <c:v>11.507341923883727</c:v>
                </c:pt>
                <c:pt idx="28">
                  <c:v>12.316451902906804</c:v>
                </c:pt>
                <c:pt idx="29">
                  <c:v>13.440215762661076</c:v>
                </c:pt>
                <c:pt idx="30">
                  <c:v>15.178303865747681</c:v>
                </c:pt>
                <c:pt idx="31">
                  <c:v>18.11507341923884</c:v>
                </c:pt>
                <c:pt idx="32">
                  <c:v>22.984716811507344</c:v>
                </c:pt>
                <c:pt idx="33">
                  <c:v>30.416541804015583</c:v>
                </c:pt>
                <c:pt idx="34">
                  <c:v>39.706323044650887</c:v>
                </c:pt>
                <c:pt idx="35">
                  <c:v>51.093796823494166</c:v>
                </c:pt>
                <c:pt idx="36">
                  <c:v>63.515133353311356</c:v>
                </c:pt>
                <c:pt idx="37">
                  <c:v>74.782738987114172</c:v>
                </c:pt>
                <c:pt idx="38">
                  <c:v>83.83278393766858</c:v>
                </c:pt>
                <c:pt idx="39">
                  <c:v>89.451603236439922</c:v>
                </c:pt>
                <c:pt idx="40">
                  <c:v>92.508240934971539</c:v>
                </c:pt>
                <c:pt idx="41">
                  <c:v>94.051543302367406</c:v>
                </c:pt>
                <c:pt idx="42">
                  <c:v>95.040455498951161</c:v>
                </c:pt>
                <c:pt idx="43">
                  <c:v>95.969433623014694</c:v>
                </c:pt>
                <c:pt idx="44">
                  <c:v>96.299071021875932</c:v>
                </c:pt>
                <c:pt idx="45">
                  <c:v>96.703626011387485</c:v>
                </c:pt>
                <c:pt idx="46">
                  <c:v>96.973329337728515</c:v>
                </c:pt>
                <c:pt idx="47">
                  <c:v>97.243032664069545</c:v>
                </c:pt>
                <c:pt idx="48">
                  <c:v>97.497752472280482</c:v>
                </c:pt>
                <c:pt idx="49">
                  <c:v>97.692538207971253</c:v>
                </c:pt>
                <c:pt idx="50">
                  <c:v>98.127060233742881</c:v>
                </c:pt>
                <c:pt idx="51">
                  <c:v>98.172010788133051</c:v>
                </c:pt>
                <c:pt idx="52">
                  <c:v>98.351813005693742</c:v>
                </c:pt>
                <c:pt idx="53">
                  <c:v>98.546598741384486</c:v>
                </c:pt>
                <c:pt idx="54">
                  <c:v>98.591549295774655</c:v>
                </c:pt>
                <c:pt idx="55">
                  <c:v>98.891219658375789</c:v>
                </c:pt>
                <c:pt idx="56">
                  <c:v>99.100988912196598</c:v>
                </c:pt>
                <c:pt idx="57">
                  <c:v>99.235840575367106</c:v>
                </c:pt>
                <c:pt idx="58">
                  <c:v>99.340725202277497</c:v>
                </c:pt>
                <c:pt idx="59">
                  <c:v>99.3706922385376</c:v>
                </c:pt>
                <c:pt idx="60">
                  <c:v>99.775247228049153</c:v>
                </c:pt>
                <c:pt idx="61">
                  <c:v>99.955049445609816</c:v>
                </c:pt>
                <c:pt idx="62">
                  <c:v>99.595445010488476</c:v>
                </c:pt>
                <c:pt idx="63">
                  <c:v>99.745280191789035</c:v>
                </c:pt>
                <c:pt idx="64">
                  <c:v>99.85016481869944</c:v>
                </c:pt>
                <c:pt idx="65">
                  <c:v>99.925082409349713</c:v>
                </c:pt>
                <c:pt idx="66">
                  <c:v>99.89511537308961</c:v>
                </c:pt>
                <c:pt idx="67">
                  <c:v>99.970032963739897</c:v>
                </c:pt>
                <c:pt idx="68">
                  <c:v>100</c:v>
                </c:pt>
                <c:pt idx="69">
                  <c:v>99.790230746179205</c:v>
                </c:pt>
                <c:pt idx="70">
                  <c:v>99.925082409349713</c:v>
                </c:pt>
                <c:pt idx="71">
                  <c:v>99.910098891219675</c:v>
                </c:pt>
                <c:pt idx="72">
                  <c:v>99.805214264309271</c:v>
                </c:pt>
                <c:pt idx="73">
                  <c:v>99.685346119268814</c:v>
                </c:pt>
                <c:pt idx="74">
                  <c:v>99.730296673658998</c:v>
                </c:pt>
                <c:pt idx="75">
                  <c:v>99.655379083008711</c:v>
                </c:pt>
                <c:pt idx="76">
                  <c:v>99.475576865448005</c:v>
                </c:pt>
                <c:pt idx="77">
                  <c:v>99.805214264309271</c:v>
                </c:pt>
                <c:pt idx="78">
                  <c:v>99.415642792927784</c:v>
                </c:pt>
                <c:pt idx="79">
                  <c:v>99.340725202277497</c:v>
                </c:pt>
                <c:pt idx="80">
                  <c:v>99.265807611627224</c:v>
                </c:pt>
                <c:pt idx="81">
                  <c:v>99.28079112975729</c:v>
                </c:pt>
                <c:pt idx="82">
                  <c:v>99.340725202277497</c:v>
                </c:pt>
                <c:pt idx="83">
                  <c:v>99.265807611627224</c:v>
                </c:pt>
                <c:pt idx="84">
                  <c:v>99.415642792927784</c:v>
                </c:pt>
                <c:pt idx="85">
                  <c:v>99.355708720407563</c:v>
                </c:pt>
                <c:pt idx="86">
                  <c:v>99.415642792927784</c:v>
                </c:pt>
                <c:pt idx="87">
                  <c:v>99.355708720407563</c:v>
                </c:pt>
                <c:pt idx="88">
                  <c:v>99.355708720407563</c:v>
                </c:pt>
                <c:pt idx="89">
                  <c:v>99.445609829187902</c:v>
                </c:pt>
                <c:pt idx="90">
                  <c:v>99.28079112975729</c:v>
                </c:pt>
                <c:pt idx="91">
                  <c:v>99.340725202277497</c:v>
                </c:pt>
                <c:pt idx="92">
                  <c:v>99.3706922385376</c:v>
                </c:pt>
                <c:pt idx="93">
                  <c:v>99.130955948456702</c:v>
                </c:pt>
                <c:pt idx="94">
                  <c:v>99.145939466586768</c:v>
                </c:pt>
                <c:pt idx="95">
                  <c:v>99.295774647887328</c:v>
                </c:pt>
                <c:pt idx="96">
                  <c:v>99.071021875936481</c:v>
                </c:pt>
                <c:pt idx="97">
                  <c:v>99.056038357806415</c:v>
                </c:pt>
                <c:pt idx="98">
                  <c:v>98.921186694635892</c:v>
                </c:pt>
                <c:pt idx="99">
                  <c:v>98.876236140245737</c:v>
                </c:pt>
                <c:pt idx="100">
                  <c:v>98.84626910398562</c:v>
                </c:pt>
                <c:pt idx="101">
                  <c:v>98.861252622115686</c:v>
                </c:pt>
                <c:pt idx="102">
                  <c:v>98.411747078213978</c:v>
                </c:pt>
                <c:pt idx="103">
                  <c:v>98.501648186994302</c:v>
                </c:pt>
                <c:pt idx="104">
                  <c:v>98.142043751872947</c:v>
                </c:pt>
                <c:pt idx="105">
                  <c:v>98.142043751872947</c:v>
                </c:pt>
                <c:pt idx="106">
                  <c:v>97.737488762361409</c:v>
                </c:pt>
                <c:pt idx="107">
                  <c:v>97.707521726101291</c:v>
                </c:pt>
                <c:pt idx="108">
                  <c:v>97.407851363500157</c:v>
                </c:pt>
                <c:pt idx="109">
                  <c:v>97.302966736589752</c:v>
                </c:pt>
                <c:pt idx="110">
                  <c:v>97.048246928378788</c:v>
                </c:pt>
                <c:pt idx="111">
                  <c:v>96.658675456997329</c:v>
                </c:pt>
                <c:pt idx="112">
                  <c:v>96.508840275696741</c:v>
                </c:pt>
                <c:pt idx="113">
                  <c:v>96.134252322445306</c:v>
                </c:pt>
                <c:pt idx="114">
                  <c:v>95.894516032364407</c:v>
                </c:pt>
                <c:pt idx="115">
                  <c:v>95.534911597243038</c:v>
                </c:pt>
                <c:pt idx="116">
                  <c:v>95.370092897812413</c:v>
                </c:pt>
                <c:pt idx="117">
                  <c:v>95.08540605334133</c:v>
                </c:pt>
                <c:pt idx="118">
                  <c:v>94.531015882529232</c:v>
                </c:pt>
                <c:pt idx="119">
                  <c:v>94.021576266107289</c:v>
                </c:pt>
                <c:pt idx="120">
                  <c:v>93.332334432124668</c:v>
                </c:pt>
                <c:pt idx="121">
                  <c:v>91.893916691639205</c:v>
                </c:pt>
                <c:pt idx="122">
                  <c:v>89.961042852861866</c:v>
                </c:pt>
                <c:pt idx="123">
                  <c:v>86.37998201977824</c:v>
                </c:pt>
                <c:pt idx="124">
                  <c:v>80.521426430925985</c:v>
                </c:pt>
                <c:pt idx="125">
                  <c:v>72.415343122565176</c:v>
                </c:pt>
                <c:pt idx="126">
                  <c:v>62.151633203476173</c:v>
                </c:pt>
                <c:pt idx="127">
                  <c:v>50.569373688942164</c:v>
                </c:pt>
                <c:pt idx="128">
                  <c:v>38.657476775546904</c:v>
                </c:pt>
                <c:pt idx="129">
                  <c:v>28.258915193287386</c:v>
                </c:pt>
                <c:pt idx="130">
                  <c:v>20.872040755169316</c:v>
                </c:pt>
                <c:pt idx="131">
                  <c:v>16.586754569973031</c:v>
                </c:pt>
                <c:pt idx="132">
                  <c:v>14.27929277794426</c:v>
                </c:pt>
                <c:pt idx="133">
                  <c:v>12.810908001198683</c:v>
                </c:pt>
                <c:pt idx="134">
                  <c:v>11.866946359005096</c:v>
                </c:pt>
                <c:pt idx="135">
                  <c:v>11.117770452502249</c:v>
                </c:pt>
                <c:pt idx="136">
                  <c:v>10.518429727299971</c:v>
                </c:pt>
                <c:pt idx="137">
                  <c:v>10.053940665268206</c:v>
                </c:pt>
                <c:pt idx="138">
                  <c:v>9.5744680851063837</c:v>
                </c:pt>
                <c:pt idx="139">
                  <c:v>9.184896613724904</c:v>
                </c:pt>
                <c:pt idx="140">
                  <c:v>8.8252921786035365</c:v>
                </c:pt>
                <c:pt idx="141">
                  <c:v>8.3757866347018286</c:v>
                </c:pt>
                <c:pt idx="142">
                  <c:v>8.1360503446209176</c:v>
                </c:pt>
                <c:pt idx="143">
                  <c:v>7.7914294276296081</c:v>
                </c:pt>
                <c:pt idx="144">
                  <c:v>7.53670961941864</c:v>
                </c:pt>
                <c:pt idx="145">
                  <c:v>7.296973329337729</c:v>
                </c:pt>
                <c:pt idx="146">
                  <c:v>7.0272700029967048</c:v>
                </c:pt>
                <c:pt idx="147">
                  <c:v>6.847467785436022</c:v>
                </c:pt>
                <c:pt idx="148">
                  <c:v>6.5328139047048257</c:v>
                </c:pt>
                <c:pt idx="149">
                  <c:v>6.323044650884027</c:v>
                </c:pt>
                <c:pt idx="150">
                  <c:v>6.113275397063231</c:v>
                </c:pt>
                <c:pt idx="151">
                  <c:v>5.9184896613724911</c:v>
                </c:pt>
                <c:pt idx="152">
                  <c:v>5.6338028169014089</c:v>
                </c:pt>
                <c:pt idx="153">
                  <c:v>5.4540005993407252</c:v>
                </c:pt>
                <c:pt idx="154">
                  <c:v>5.3640994905603838</c:v>
                </c:pt>
                <c:pt idx="155">
                  <c:v>5.169313754869644</c:v>
                </c:pt>
                <c:pt idx="156">
                  <c:v>4.9445609829187891</c:v>
                </c:pt>
                <c:pt idx="157">
                  <c:v>4.7947258016182204</c:v>
                </c:pt>
                <c:pt idx="158">
                  <c:v>4.689841174707821</c:v>
                </c:pt>
                <c:pt idx="159">
                  <c:v>4.5549895115373094</c:v>
                </c:pt>
                <c:pt idx="160">
                  <c:v>4.4201378483667977</c:v>
                </c:pt>
                <c:pt idx="161">
                  <c:v>4.2703026670662272</c:v>
                </c:pt>
                <c:pt idx="162">
                  <c:v>4.1054839676356014</c:v>
                </c:pt>
                <c:pt idx="163">
                  <c:v>3.9556487863350318</c:v>
                </c:pt>
                <c:pt idx="164">
                  <c:v>3.7908300869044051</c:v>
                </c:pt>
              </c:numCache>
            </c:numRef>
          </c:yVal>
          <c:smooth val="0"/>
          <c:extLst>
            <c:ext xmlns:c16="http://schemas.microsoft.com/office/drawing/2014/chart" uri="{C3380CC4-5D6E-409C-BE32-E72D297353CC}">
              <c16:uniqueId val="{00000002-D9FE-4DEA-A614-18BECDF3CE27}"/>
            </c:ext>
          </c:extLst>
        </c:ser>
        <c:dLbls>
          <c:showLegendKey val="0"/>
          <c:showVal val="0"/>
          <c:showCatName val="0"/>
          <c:showSerName val="0"/>
          <c:showPercent val="0"/>
          <c:showBubbleSize val="0"/>
        </c:dLbls>
        <c:axId val="832294783"/>
        <c:axId val="832293951"/>
      </c:scatterChart>
      <c:valAx>
        <c:axId val="832294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32293951"/>
        <c:crosses val="autoZero"/>
        <c:crossBetween val="midCat"/>
      </c:valAx>
      <c:valAx>
        <c:axId val="83229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3229478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X6 TB</c:v>
          </c:tx>
          <c:spPr>
            <a:ln w="19050" cap="rnd">
              <a:solidFill>
                <a:srgbClr val="009999"/>
              </a:solidFill>
              <a:round/>
            </a:ln>
            <a:effectLst/>
          </c:spPr>
          <c:marker>
            <c:symbol val="x"/>
            <c:size val="5"/>
            <c:spPr>
              <a:noFill/>
              <a:ln w="9525">
                <a:solidFill>
                  <a:srgbClr val="009999"/>
                </a:solidFill>
              </a:ln>
              <a:effectLst/>
            </c:spPr>
          </c:marker>
          <c:xVal>
            <c:numRef>
              <c:f>FOC!$C$16:$C$27</c:f>
              <c:numCache>
                <c:formatCode>General</c:formatCode>
                <c:ptCount val="12"/>
                <c:pt idx="0">
                  <c:v>3</c:v>
                </c:pt>
                <c:pt idx="2">
                  <c:v>6</c:v>
                </c:pt>
                <c:pt idx="4">
                  <c:v>10</c:v>
                </c:pt>
                <c:pt idx="6">
                  <c:v>15</c:v>
                </c:pt>
                <c:pt idx="8">
                  <c:v>20</c:v>
                </c:pt>
                <c:pt idx="10">
                  <c:v>30</c:v>
                </c:pt>
              </c:numCache>
            </c:numRef>
          </c:xVal>
          <c:yVal>
            <c:numRef>
              <c:f>FOC!$F$28:$F$39</c:f>
              <c:numCache>
                <c:formatCode>General</c:formatCode>
                <c:ptCount val="12"/>
                <c:pt idx="0">
                  <c:v>0.82998845857912273</c:v>
                </c:pt>
                <c:pt idx="2">
                  <c:v>0.91860092331367027</c:v>
                </c:pt>
                <c:pt idx="4">
                  <c:v>1</c:v>
                </c:pt>
                <c:pt idx="6">
                  <c:v>1.0671967171069505</c:v>
                </c:pt>
                <c:pt idx="8">
                  <c:v>1.1169530648884329</c:v>
                </c:pt>
                <c:pt idx="10">
                  <c:v>1.19376763272634</c:v>
                </c:pt>
              </c:numCache>
            </c:numRef>
          </c:yVal>
          <c:smooth val="1"/>
          <c:extLst>
            <c:ext xmlns:c16="http://schemas.microsoft.com/office/drawing/2014/chart" uri="{C3380CC4-5D6E-409C-BE32-E72D297353CC}">
              <c16:uniqueId val="{00000000-542B-4DE1-93C4-D13BCE66DECD}"/>
            </c:ext>
          </c:extLst>
        </c:ser>
        <c:ser>
          <c:idx val="1"/>
          <c:order val="1"/>
          <c:tx>
            <c:v>X6 FFF</c:v>
          </c:tx>
          <c:spPr>
            <a:ln w="19050" cap="rnd">
              <a:solidFill>
                <a:schemeClr val="accent2"/>
              </a:solidFill>
              <a:round/>
            </a:ln>
            <a:effectLst/>
          </c:spPr>
          <c:marker>
            <c:symbol val="x"/>
            <c:size val="5"/>
            <c:spPr>
              <a:noFill/>
              <a:ln w="9525">
                <a:solidFill>
                  <a:schemeClr val="accent2"/>
                </a:solidFill>
              </a:ln>
              <a:effectLst/>
            </c:spPr>
          </c:marker>
          <c:xVal>
            <c:numRef>
              <c:f>FOC!$C$16:$C$27</c:f>
              <c:numCache>
                <c:formatCode>General</c:formatCode>
                <c:ptCount val="12"/>
                <c:pt idx="0">
                  <c:v>3</c:v>
                </c:pt>
                <c:pt idx="2">
                  <c:v>6</c:v>
                </c:pt>
                <c:pt idx="4">
                  <c:v>10</c:v>
                </c:pt>
                <c:pt idx="6">
                  <c:v>15</c:v>
                </c:pt>
                <c:pt idx="8">
                  <c:v>20</c:v>
                </c:pt>
                <c:pt idx="10">
                  <c:v>30</c:v>
                </c:pt>
              </c:numCache>
            </c:numRef>
          </c:xVal>
          <c:yVal>
            <c:numRef>
              <c:f>FOC!$F$40:$F$51</c:f>
              <c:numCache>
                <c:formatCode>General</c:formatCode>
                <c:ptCount val="12"/>
                <c:pt idx="0">
                  <c:v>0.84311942058278588</c:v>
                </c:pt>
                <c:pt idx="2">
                  <c:v>0.92790971871315497</c:v>
                </c:pt>
                <c:pt idx="4">
                  <c:v>1</c:v>
                </c:pt>
                <c:pt idx="6">
                  <c:v>1.0554151928583462</c:v>
                </c:pt>
                <c:pt idx="8">
                  <c:v>1.092942563584302</c:v>
                </c:pt>
                <c:pt idx="10">
                  <c:v>1.1424625231598451</c:v>
                </c:pt>
              </c:numCache>
            </c:numRef>
          </c:yVal>
          <c:smooth val="1"/>
          <c:extLst>
            <c:ext xmlns:c16="http://schemas.microsoft.com/office/drawing/2014/chart" uri="{C3380CC4-5D6E-409C-BE32-E72D297353CC}">
              <c16:uniqueId val="{00000001-542B-4DE1-93C4-D13BCE66DECD}"/>
            </c:ext>
          </c:extLst>
        </c:ser>
        <c:ser>
          <c:idx val="2"/>
          <c:order val="2"/>
          <c:tx>
            <c:v>X6 Clinac</c:v>
          </c:tx>
          <c:spPr>
            <a:ln w="19050" cap="rnd">
              <a:solidFill>
                <a:schemeClr val="accent1"/>
              </a:solidFill>
              <a:round/>
            </a:ln>
            <a:effectLst/>
          </c:spPr>
          <c:marker>
            <c:symbol val="x"/>
            <c:size val="5"/>
            <c:spPr>
              <a:noFill/>
              <a:ln w="9525">
                <a:solidFill>
                  <a:schemeClr val="accent1"/>
                </a:solidFill>
              </a:ln>
              <a:effectLst/>
            </c:spPr>
          </c:marker>
          <c:xVal>
            <c:numRef>
              <c:f>FOC!$C$16:$C$27</c:f>
              <c:numCache>
                <c:formatCode>General</c:formatCode>
                <c:ptCount val="12"/>
                <c:pt idx="0">
                  <c:v>3</c:v>
                </c:pt>
                <c:pt idx="2">
                  <c:v>6</c:v>
                </c:pt>
                <c:pt idx="4">
                  <c:v>10</c:v>
                </c:pt>
                <c:pt idx="6">
                  <c:v>15</c:v>
                </c:pt>
                <c:pt idx="8">
                  <c:v>20</c:v>
                </c:pt>
                <c:pt idx="10">
                  <c:v>30</c:v>
                </c:pt>
              </c:numCache>
            </c:numRef>
          </c:xVal>
          <c:yVal>
            <c:numRef>
              <c:f>FOC!$F$16:$F$27</c:f>
              <c:numCache>
                <c:formatCode>General</c:formatCode>
                <c:ptCount val="12"/>
                <c:pt idx="0">
                  <c:v>0.82133178474641877</c:v>
                </c:pt>
                <c:pt idx="2">
                  <c:v>0.91498903084268934</c:v>
                </c:pt>
                <c:pt idx="4">
                  <c:v>1</c:v>
                </c:pt>
                <c:pt idx="6">
                  <c:v>1.0691379532842948</c:v>
                </c:pt>
                <c:pt idx="8">
                  <c:v>1.1175635565879467</c:v>
                </c:pt>
                <c:pt idx="10">
                  <c:v>1.1948638534004385</c:v>
                </c:pt>
              </c:numCache>
            </c:numRef>
          </c:yVal>
          <c:smooth val="1"/>
          <c:extLst>
            <c:ext xmlns:c16="http://schemas.microsoft.com/office/drawing/2014/chart" uri="{C3380CC4-5D6E-409C-BE32-E72D297353CC}">
              <c16:uniqueId val="{00000002-542B-4DE1-93C4-D13BCE66DECD}"/>
            </c:ext>
          </c:extLst>
        </c:ser>
        <c:ser>
          <c:idx val="3"/>
          <c:order val="3"/>
          <c:tx>
            <c:v>X23</c:v>
          </c:tx>
          <c:spPr>
            <a:ln w="19050" cap="rnd" cmpd="sng">
              <a:solidFill>
                <a:srgbClr val="FF0066"/>
              </a:solidFill>
              <a:round/>
            </a:ln>
            <a:effectLst/>
          </c:spPr>
          <c:marker>
            <c:symbol val="x"/>
            <c:size val="5"/>
            <c:spPr>
              <a:noFill/>
              <a:ln w="9525">
                <a:solidFill>
                  <a:srgbClr val="FF0066"/>
                </a:solidFill>
              </a:ln>
              <a:effectLst/>
            </c:spPr>
          </c:marker>
          <c:xVal>
            <c:numRef>
              <c:f>FOC!$C$52:$C$63</c:f>
              <c:numCache>
                <c:formatCode>General</c:formatCode>
                <c:ptCount val="12"/>
                <c:pt idx="0">
                  <c:v>3</c:v>
                </c:pt>
                <c:pt idx="2">
                  <c:v>6</c:v>
                </c:pt>
                <c:pt idx="4">
                  <c:v>10</c:v>
                </c:pt>
                <c:pt idx="6">
                  <c:v>15</c:v>
                </c:pt>
                <c:pt idx="8">
                  <c:v>20</c:v>
                </c:pt>
                <c:pt idx="10">
                  <c:v>30</c:v>
                </c:pt>
              </c:numCache>
            </c:numRef>
          </c:xVal>
          <c:yVal>
            <c:numRef>
              <c:f>FOC!$F$52:$F$63</c:f>
              <c:numCache>
                <c:formatCode>General</c:formatCode>
                <c:ptCount val="12"/>
                <c:pt idx="0">
                  <c:v>0.83782647537968369</c:v>
                </c:pt>
                <c:pt idx="2">
                  <c:v>0.94195701298018819</c:v>
                </c:pt>
                <c:pt idx="4">
                  <c:v>1</c:v>
                </c:pt>
                <c:pt idx="6">
                  <c:v>1.0395449051447789</c:v>
                </c:pt>
                <c:pt idx="8">
                  <c:v>1.0666351358452888</c:v>
                </c:pt>
                <c:pt idx="10">
                  <c:v>1.1106206316674549</c:v>
                </c:pt>
              </c:numCache>
            </c:numRef>
          </c:yVal>
          <c:smooth val="1"/>
          <c:extLst>
            <c:ext xmlns:c16="http://schemas.microsoft.com/office/drawing/2014/chart" uri="{C3380CC4-5D6E-409C-BE32-E72D297353CC}">
              <c16:uniqueId val="{00000003-542B-4DE1-93C4-D13BCE66DECD}"/>
            </c:ext>
          </c:extLst>
        </c:ser>
        <c:dLbls>
          <c:showLegendKey val="0"/>
          <c:showVal val="0"/>
          <c:showCatName val="0"/>
          <c:showSerName val="0"/>
          <c:showPercent val="0"/>
          <c:showBubbleSize val="0"/>
        </c:dLbls>
        <c:axId val="87293312"/>
        <c:axId val="87291392"/>
      </c:scatterChart>
      <c:valAx>
        <c:axId val="87293312"/>
        <c:scaling>
          <c:orientation val="minMax"/>
          <c:max val="3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Taille de champ (cm x cm)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7291392"/>
        <c:crosses val="autoZero"/>
        <c:crossBetween val="midCat"/>
      </c:valAx>
      <c:valAx>
        <c:axId val="87291392"/>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FOC</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72933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5 x 5</c:v>
          </c:tx>
          <c:spPr>
            <a:ln w="12700" cap="rnd">
              <a:solidFill>
                <a:srgbClr val="009999"/>
              </a:solidFill>
              <a:round/>
            </a:ln>
            <a:effectLst/>
          </c:spPr>
          <c:marker>
            <c:symbol val="none"/>
          </c:marker>
          <c:xVal>
            <c:numRef>
              <c:f>'8_Rendements taille de champ'!$C$298:$C$556</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275.2</c:v>
                </c:pt>
                <c:pt idx="30">
                  <c:v>274.10000000000002</c:v>
                </c:pt>
                <c:pt idx="31">
                  <c:v>272.89999999999998</c:v>
                </c:pt>
                <c:pt idx="32">
                  <c:v>271.7</c:v>
                </c:pt>
                <c:pt idx="33">
                  <c:v>270.5</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211.5</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186.2</c:v>
                </c:pt>
                <c:pt idx="104">
                  <c:v>185</c:v>
                </c:pt>
                <c:pt idx="105">
                  <c:v>183.8</c:v>
                </c:pt>
                <c:pt idx="106">
                  <c:v>182.5</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c:v>
                </c:pt>
                <c:pt idx="129">
                  <c:v>154.9</c:v>
                </c:pt>
                <c:pt idx="130">
                  <c:v>153.6</c:v>
                </c:pt>
                <c:pt idx="131">
                  <c:v>152.5</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125.9</c:v>
                </c:pt>
                <c:pt idx="154">
                  <c:v>124.7</c:v>
                </c:pt>
                <c:pt idx="155">
                  <c:v>123.5</c:v>
                </c:pt>
                <c:pt idx="156">
                  <c:v>122.3</c:v>
                </c:pt>
                <c:pt idx="157">
                  <c:v>121.2</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88.7</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56.1</c:v>
                </c:pt>
                <c:pt idx="212">
                  <c:v>54.9</c:v>
                </c:pt>
                <c:pt idx="213">
                  <c:v>53.6</c:v>
                </c:pt>
                <c:pt idx="214">
                  <c:v>52.5</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36.700000000000003</c:v>
                </c:pt>
                <c:pt idx="228">
                  <c:v>35.5</c:v>
                </c:pt>
                <c:pt idx="229">
                  <c:v>34.299999999999997</c:v>
                </c:pt>
                <c:pt idx="230">
                  <c:v>33.1</c:v>
                </c:pt>
                <c:pt idx="231">
                  <c:v>31.9</c:v>
                </c:pt>
                <c:pt idx="232">
                  <c:v>30.7</c:v>
                </c:pt>
                <c:pt idx="233">
                  <c:v>29.5</c:v>
                </c:pt>
                <c:pt idx="234">
                  <c:v>28.3</c:v>
                </c:pt>
                <c:pt idx="235">
                  <c:v>27.1</c:v>
                </c:pt>
                <c:pt idx="236">
                  <c:v>25.8</c:v>
                </c:pt>
                <c:pt idx="237">
                  <c:v>24.7</c:v>
                </c:pt>
                <c:pt idx="238">
                  <c:v>23.4</c:v>
                </c:pt>
                <c:pt idx="239">
                  <c:v>22.2</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5.3</c:v>
                </c:pt>
                <c:pt idx="254">
                  <c:v>4.0999999999999996</c:v>
                </c:pt>
                <c:pt idx="255">
                  <c:v>2.9</c:v>
                </c:pt>
                <c:pt idx="256">
                  <c:v>1.7</c:v>
                </c:pt>
                <c:pt idx="257">
                  <c:v>0.5</c:v>
                </c:pt>
                <c:pt idx="258">
                  <c:v>-0.5</c:v>
                </c:pt>
              </c:numCache>
            </c:numRef>
          </c:xVal>
          <c:yVal>
            <c:numRef>
              <c:f>'8_Rendements taille de champ'!$G$298:$G$556</c:f>
              <c:numCache>
                <c:formatCode>General</c:formatCode>
                <c:ptCount val="259"/>
                <c:pt idx="0">
                  <c:v>17.232624563630591</c:v>
                </c:pt>
                <c:pt idx="1">
                  <c:v>17.497090870623079</c:v>
                </c:pt>
                <c:pt idx="2">
                  <c:v>17.729821220776472</c:v>
                </c:pt>
                <c:pt idx="3">
                  <c:v>17.750978525335874</c:v>
                </c:pt>
                <c:pt idx="4">
                  <c:v>17.920236961811067</c:v>
                </c:pt>
                <c:pt idx="5">
                  <c:v>18.08949539828626</c:v>
                </c:pt>
                <c:pt idx="6">
                  <c:v>18.163545964244157</c:v>
                </c:pt>
                <c:pt idx="7">
                  <c:v>18.311647096159948</c:v>
                </c:pt>
                <c:pt idx="8">
                  <c:v>18.449169575796045</c:v>
                </c:pt>
                <c:pt idx="9">
                  <c:v>18.597270707711836</c:v>
                </c:pt>
                <c:pt idx="10">
                  <c:v>18.74537183962763</c:v>
                </c:pt>
                <c:pt idx="11">
                  <c:v>18.830001057865228</c:v>
                </c:pt>
                <c:pt idx="12">
                  <c:v>18.925208928382524</c:v>
                </c:pt>
                <c:pt idx="13">
                  <c:v>19.189675235375013</c:v>
                </c:pt>
                <c:pt idx="14">
                  <c:v>19.221411192214113</c:v>
                </c:pt>
                <c:pt idx="15">
                  <c:v>19.380090976409605</c:v>
                </c:pt>
                <c:pt idx="16">
                  <c:v>19.570506717444196</c:v>
                </c:pt>
                <c:pt idx="17">
                  <c:v>19.591664022003595</c:v>
                </c:pt>
                <c:pt idx="18">
                  <c:v>19.782079763038187</c:v>
                </c:pt>
                <c:pt idx="19">
                  <c:v>19.983074156352483</c:v>
                </c:pt>
                <c:pt idx="20">
                  <c:v>20.120596635988576</c:v>
                </c:pt>
                <c:pt idx="21">
                  <c:v>20.236961811065267</c:v>
                </c:pt>
                <c:pt idx="22">
                  <c:v>20.363905638421663</c:v>
                </c:pt>
                <c:pt idx="23">
                  <c:v>20.490849465778062</c:v>
                </c:pt>
                <c:pt idx="24">
                  <c:v>20.68126520681265</c:v>
                </c:pt>
                <c:pt idx="25">
                  <c:v>20.797630381889348</c:v>
                </c:pt>
                <c:pt idx="26">
                  <c:v>21.072675341161538</c:v>
                </c:pt>
                <c:pt idx="27">
                  <c:v>21.093832645720937</c:v>
                </c:pt>
                <c:pt idx="28">
                  <c:v>21.210197820797632</c:v>
                </c:pt>
                <c:pt idx="29">
                  <c:v>21.390034909552522</c:v>
                </c:pt>
                <c:pt idx="30">
                  <c:v>21.591029302866815</c:v>
                </c:pt>
                <c:pt idx="31">
                  <c:v>21.67565852110441</c:v>
                </c:pt>
                <c:pt idx="32">
                  <c:v>21.887231566698404</c:v>
                </c:pt>
                <c:pt idx="33">
                  <c:v>22.098804612292394</c:v>
                </c:pt>
                <c:pt idx="34">
                  <c:v>22.215169787369089</c:v>
                </c:pt>
                <c:pt idx="35">
                  <c:v>22.342113614725484</c:v>
                </c:pt>
                <c:pt idx="36">
                  <c:v>22.564265312599172</c:v>
                </c:pt>
                <c:pt idx="37">
                  <c:v>22.638315878557069</c:v>
                </c:pt>
                <c:pt idx="38">
                  <c:v>22.722945096794671</c:v>
                </c:pt>
                <c:pt idx="39">
                  <c:v>22.98741140378716</c:v>
                </c:pt>
                <c:pt idx="40">
                  <c:v>23.19898444938115</c:v>
                </c:pt>
                <c:pt idx="41">
                  <c:v>23.36824288585634</c:v>
                </c:pt>
                <c:pt idx="42">
                  <c:v>23.495186713212739</c:v>
                </c:pt>
                <c:pt idx="43">
                  <c:v>23.664445149687928</c:v>
                </c:pt>
                <c:pt idx="44">
                  <c:v>23.865439543002221</c:v>
                </c:pt>
                <c:pt idx="45">
                  <c:v>24.077012588596215</c:v>
                </c:pt>
                <c:pt idx="46">
                  <c:v>24.214535068232308</c:v>
                </c:pt>
                <c:pt idx="47">
                  <c:v>24.352057547868398</c:v>
                </c:pt>
                <c:pt idx="48">
                  <c:v>24.510737332063897</c:v>
                </c:pt>
                <c:pt idx="49">
                  <c:v>24.679995768539086</c:v>
                </c:pt>
                <c:pt idx="50">
                  <c:v>24.828096900454881</c:v>
                </c:pt>
                <c:pt idx="51">
                  <c:v>25.081984555167676</c:v>
                </c:pt>
                <c:pt idx="52">
                  <c:v>25.251242991642865</c:v>
                </c:pt>
                <c:pt idx="53">
                  <c:v>25.473394689516553</c:v>
                </c:pt>
                <c:pt idx="54">
                  <c:v>25.621495821432351</c:v>
                </c:pt>
                <c:pt idx="55">
                  <c:v>25.854226171585744</c:v>
                </c:pt>
                <c:pt idx="56">
                  <c:v>25.991748651221837</c:v>
                </c:pt>
                <c:pt idx="57">
                  <c:v>26.171585739976727</c:v>
                </c:pt>
                <c:pt idx="58">
                  <c:v>26.330265524172219</c:v>
                </c:pt>
                <c:pt idx="59">
                  <c:v>26.573574526605309</c:v>
                </c:pt>
                <c:pt idx="60">
                  <c:v>26.795726224479001</c:v>
                </c:pt>
                <c:pt idx="61">
                  <c:v>26.975563313233891</c:v>
                </c:pt>
                <c:pt idx="62">
                  <c:v>27.123664445149686</c:v>
                </c:pt>
                <c:pt idx="63">
                  <c:v>27.345816143023384</c:v>
                </c:pt>
                <c:pt idx="64">
                  <c:v>27.589125145456467</c:v>
                </c:pt>
                <c:pt idx="65">
                  <c:v>27.705490320533166</c:v>
                </c:pt>
                <c:pt idx="66">
                  <c:v>28.012271236644455</c:v>
                </c:pt>
                <c:pt idx="67">
                  <c:v>28.096900454882046</c:v>
                </c:pt>
                <c:pt idx="68">
                  <c:v>28.371945414154236</c:v>
                </c:pt>
                <c:pt idx="69">
                  <c:v>28.551782502909127</c:v>
                </c:pt>
                <c:pt idx="70">
                  <c:v>28.805670157621922</c:v>
                </c:pt>
                <c:pt idx="71">
                  <c:v>28.974928594097111</c:v>
                </c:pt>
                <c:pt idx="72">
                  <c:v>29.2393949010896</c:v>
                </c:pt>
                <c:pt idx="73">
                  <c:v>29.419231989844491</c:v>
                </c:pt>
                <c:pt idx="74">
                  <c:v>29.715434253676083</c:v>
                </c:pt>
                <c:pt idx="75">
                  <c:v>29.852956733312176</c:v>
                </c:pt>
                <c:pt idx="76">
                  <c:v>30.075108431185864</c:v>
                </c:pt>
                <c:pt idx="77">
                  <c:v>30.318417433618954</c:v>
                </c:pt>
                <c:pt idx="78">
                  <c:v>30.519411826933251</c:v>
                </c:pt>
                <c:pt idx="79">
                  <c:v>30.709827567967839</c:v>
                </c:pt>
                <c:pt idx="80">
                  <c:v>30.921400613561833</c:v>
                </c:pt>
                <c:pt idx="81">
                  <c:v>31.185866920554322</c:v>
                </c:pt>
                <c:pt idx="82">
                  <c:v>31.439754575267109</c:v>
                </c:pt>
                <c:pt idx="83">
                  <c:v>31.566698402623505</c:v>
                </c:pt>
                <c:pt idx="84">
                  <c:v>31.92637258013329</c:v>
                </c:pt>
                <c:pt idx="85">
                  <c:v>32.127366973447586</c:v>
                </c:pt>
                <c:pt idx="86">
                  <c:v>32.391833280440075</c:v>
                </c:pt>
                <c:pt idx="87">
                  <c:v>32.592827673754357</c:v>
                </c:pt>
                <c:pt idx="88">
                  <c:v>32.825558023907753</c:v>
                </c:pt>
                <c:pt idx="89">
                  <c:v>33.005395112662647</c:v>
                </c:pt>
                <c:pt idx="90">
                  <c:v>33.386226594731824</c:v>
                </c:pt>
                <c:pt idx="91">
                  <c:v>33.597799640325825</c:v>
                </c:pt>
                <c:pt idx="92">
                  <c:v>33.798794033640114</c:v>
                </c:pt>
                <c:pt idx="93">
                  <c:v>34.0738389929123</c:v>
                </c:pt>
                <c:pt idx="94">
                  <c:v>34.359462604464184</c:v>
                </c:pt>
                <c:pt idx="95">
                  <c:v>34.602771606897278</c:v>
                </c:pt>
                <c:pt idx="96">
                  <c:v>34.803766000211574</c:v>
                </c:pt>
                <c:pt idx="97">
                  <c:v>35.099968264043156</c:v>
                </c:pt>
                <c:pt idx="98">
                  <c:v>35.34327726647625</c:v>
                </c:pt>
                <c:pt idx="99">
                  <c:v>35.607743573468738</c:v>
                </c:pt>
                <c:pt idx="100">
                  <c:v>35.851052575901832</c:v>
                </c:pt>
                <c:pt idx="101">
                  <c:v>36.115518882894321</c:v>
                </c:pt>
                <c:pt idx="102">
                  <c:v>36.28477731936951</c:v>
                </c:pt>
                <c:pt idx="103">
                  <c:v>36.707923410557498</c:v>
                </c:pt>
                <c:pt idx="104">
                  <c:v>36.877181847032688</c:v>
                </c:pt>
                <c:pt idx="105">
                  <c:v>37.247434676822174</c:v>
                </c:pt>
                <c:pt idx="106">
                  <c:v>37.374378504178566</c:v>
                </c:pt>
                <c:pt idx="107">
                  <c:v>37.744631333968051</c:v>
                </c:pt>
                <c:pt idx="108">
                  <c:v>38.04083359779964</c:v>
                </c:pt>
                <c:pt idx="109">
                  <c:v>38.368771818470329</c:v>
                </c:pt>
                <c:pt idx="110">
                  <c:v>38.643816777742515</c:v>
                </c:pt>
                <c:pt idx="111">
                  <c:v>38.971754998413203</c:v>
                </c:pt>
                <c:pt idx="112">
                  <c:v>39.141013434888393</c:v>
                </c:pt>
                <c:pt idx="113">
                  <c:v>39.416058394160579</c:v>
                </c:pt>
                <c:pt idx="114">
                  <c:v>39.754575267110972</c:v>
                </c:pt>
                <c:pt idx="115">
                  <c:v>40.029620226383159</c:v>
                </c:pt>
                <c:pt idx="116">
                  <c:v>40.431609013011744</c:v>
                </c:pt>
                <c:pt idx="117">
                  <c:v>40.643182058605738</c:v>
                </c:pt>
                <c:pt idx="118">
                  <c:v>40.981698931556124</c:v>
                </c:pt>
                <c:pt idx="119">
                  <c:v>41.299058499947108</c:v>
                </c:pt>
                <c:pt idx="120">
                  <c:v>41.542367502380202</c:v>
                </c:pt>
                <c:pt idx="121">
                  <c:v>41.838569766211783</c:v>
                </c:pt>
                <c:pt idx="122">
                  <c:v>42.21940124828096</c:v>
                </c:pt>
                <c:pt idx="123">
                  <c:v>42.441552946154658</c:v>
                </c:pt>
                <c:pt idx="124">
                  <c:v>42.864699037342646</c:v>
                </c:pt>
                <c:pt idx="125">
                  <c:v>43.108008039775733</c:v>
                </c:pt>
                <c:pt idx="126">
                  <c:v>43.435946260446421</c:v>
                </c:pt>
                <c:pt idx="127">
                  <c:v>43.8061990902359</c:v>
                </c:pt>
                <c:pt idx="128">
                  <c:v>44.081244049508093</c:v>
                </c:pt>
                <c:pt idx="129">
                  <c:v>44.335131704220878</c:v>
                </c:pt>
                <c:pt idx="130">
                  <c:v>44.684227229450968</c:v>
                </c:pt>
                <c:pt idx="131">
                  <c:v>45.022744102401354</c:v>
                </c:pt>
                <c:pt idx="132">
                  <c:v>45.340103670792345</c:v>
                </c:pt>
                <c:pt idx="133">
                  <c:v>45.689199196022422</c:v>
                </c:pt>
                <c:pt idx="134">
                  <c:v>46.070030678091605</c:v>
                </c:pt>
                <c:pt idx="135">
                  <c:v>46.419126203321696</c:v>
                </c:pt>
                <c:pt idx="136">
                  <c:v>46.73648577171268</c:v>
                </c:pt>
                <c:pt idx="137">
                  <c:v>47.18078916746007</c:v>
                </c:pt>
                <c:pt idx="138">
                  <c:v>47.476991431291651</c:v>
                </c:pt>
                <c:pt idx="139">
                  <c:v>47.815508304242044</c:v>
                </c:pt>
                <c:pt idx="140">
                  <c:v>48.196339786311228</c:v>
                </c:pt>
                <c:pt idx="141">
                  <c:v>48.598328572939806</c:v>
                </c:pt>
                <c:pt idx="142">
                  <c:v>48.958002750449594</c:v>
                </c:pt>
                <c:pt idx="143">
                  <c:v>49.233047709721781</c:v>
                </c:pt>
                <c:pt idx="144">
                  <c:v>49.613879191790964</c:v>
                </c:pt>
                <c:pt idx="145">
                  <c:v>49.994710673860148</c:v>
                </c:pt>
                <c:pt idx="146">
                  <c:v>50.417856765048128</c:v>
                </c:pt>
                <c:pt idx="147">
                  <c:v>50.745794985718817</c:v>
                </c:pt>
                <c:pt idx="148">
                  <c:v>51.242991642864702</c:v>
                </c:pt>
                <c:pt idx="149">
                  <c:v>51.528615254416586</c:v>
                </c:pt>
                <c:pt idx="150">
                  <c:v>51.898868084206072</c:v>
                </c:pt>
                <c:pt idx="151">
                  <c:v>52.311435523114355</c:v>
                </c:pt>
                <c:pt idx="152">
                  <c:v>52.639373743785036</c:v>
                </c:pt>
                <c:pt idx="153">
                  <c:v>53.094255791812117</c:v>
                </c:pt>
                <c:pt idx="154">
                  <c:v>53.464508621601603</c:v>
                </c:pt>
                <c:pt idx="155">
                  <c:v>53.834761451391088</c:v>
                </c:pt>
                <c:pt idx="156">
                  <c:v>54.310800803977578</c:v>
                </c:pt>
                <c:pt idx="157">
                  <c:v>54.60700306780916</c:v>
                </c:pt>
                <c:pt idx="158">
                  <c:v>55.093621072675333</c:v>
                </c:pt>
                <c:pt idx="159">
                  <c:v>55.548503120702421</c:v>
                </c:pt>
                <c:pt idx="160">
                  <c:v>55.865862689093419</c:v>
                </c:pt>
                <c:pt idx="161">
                  <c:v>56.341902041679894</c:v>
                </c:pt>
                <c:pt idx="162">
                  <c:v>56.78620543742727</c:v>
                </c:pt>
                <c:pt idx="163">
                  <c:v>57.177615571776151</c:v>
                </c:pt>
                <c:pt idx="164">
                  <c:v>57.674812228922036</c:v>
                </c:pt>
                <c:pt idx="165">
                  <c:v>57.98159314503333</c:v>
                </c:pt>
                <c:pt idx="166">
                  <c:v>58.4787898021792</c:v>
                </c:pt>
                <c:pt idx="167">
                  <c:v>59.018301068443876</c:v>
                </c:pt>
                <c:pt idx="168">
                  <c:v>59.377975245953664</c:v>
                </c:pt>
                <c:pt idx="169">
                  <c:v>59.811699989421342</c:v>
                </c:pt>
                <c:pt idx="170">
                  <c:v>60.160795514651433</c:v>
                </c:pt>
                <c:pt idx="171">
                  <c:v>60.605098910398816</c:v>
                </c:pt>
                <c:pt idx="172">
                  <c:v>61.155188828943196</c:v>
                </c:pt>
                <c:pt idx="173">
                  <c:v>61.493705701893589</c:v>
                </c:pt>
                <c:pt idx="174">
                  <c:v>62.022638315878567</c:v>
                </c:pt>
                <c:pt idx="175">
                  <c:v>62.530413625304135</c:v>
                </c:pt>
                <c:pt idx="176">
                  <c:v>63.038188934729725</c:v>
                </c:pt>
                <c:pt idx="177">
                  <c:v>63.419020416798901</c:v>
                </c:pt>
                <c:pt idx="178">
                  <c:v>63.725801332910194</c:v>
                </c:pt>
                <c:pt idx="179">
                  <c:v>64.275891251454567</c:v>
                </c:pt>
                <c:pt idx="180">
                  <c:v>64.921189040516239</c:v>
                </c:pt>
                <c:pt idx="181">
                  <c:v>65.217391304347828</c:v>
                </c:pt>
                <c:pt idx="182">
                  <c:v>65.809795832010991</c:v>
                </c:pt>
                <c:pt idx="183">
                  <c:v>66.317571141436588</c:v>
                </c:pt>
                <c:pt idx="184">
                  <c:v>66.740717232624576</c:v>
                </c:pt>
                <c:pt idx="185">
                  <c:v>67.311964455728344</c:v>
                </c:pt>
                <c:pt idx="186">
                  <c:v>67.809161112874222</c:v>
                </c:pt>
                <c:pt idx="187">
                  <c:v>68.211149899502814</c:v>
                </c:pt>
                <c:pt idx="188">
                  <c:v>68.687189252089283</c:v>
                </c:pt>
                <c:pt idx="189">
                  <c:v>69.290172432032165</c:v>
                </c:pt>
                <c:pt idx="190">
                  <c:v>69.713318523220153</c:v>
                </c:pt>
                <c:pt idx="191">
                  <c:v>70.41150957368032</c:v>
                </c:pt>
                <c:pt idx="192">
                  <c:v>70.792341055749503</c:v>
                </c:pt>
                <c:pt idx="193">
                  <c:v>71.289537712895381</c:v>
                </c:pt>
                <c:pt idx="194">
                  <c:v>71.871363588278854</c:v>
                </c:pt>
                <c:pt idx="195">
                  <c:v>72.389717549984141</c:v>
                </c:pt>
                <c:pt idx="196">
                  <c:v>72.738813075214225</c:v>
                </c:pt>
                <c:pt idx="197">
                  <c:v>73.257167036919498</c:v>
                </c:pt>
                <c:pt idx="198">
                  <c:v>73.82841426002328</c:v>
                </c:pt>
                <c:pt idx="199">
                  <c:v>74.463133396805247</c:v>
                </c:pt>
                <c:pt idx="200">
                  <c:v>75.119009838146624</c:v>
                </c:pt>
                <c:pt idx="201">
                  <c:v>75.520998624775203</c:v>
                </c:pt>
                <c:pt idx="202">
                  <c:v>76.092245847878985</c:v>
                </c:pt>
                <c:pt idx="203">
                  <c:v>76.451920025388759</c:v>
                </c:pt>
                <c:pt idx="204">
                  <c:v>77.160689728128631</c:v>
                </c:pt>
                <c:pt idx="205">
                  <c:v>77.816566169470008</c:v>
                </c:pt>
                <c:pt idx="206">
                  <c:v>78.451285306251989</c:v>
                </c:pt>
                <c:pt idx="207">
                  <c:v>78.789802179202368</c:v>
                </c:pt>
                <c:pt idx="208">
                  <c:v>79.38220670686556</c:v>
                </c:pt>
                <c:pt idx="209">
                  <c:v>80.027504495927232</c:v>
                </c:pt>
                <c:pt idx="210">
                  <c:v>80.46122923939491</c:v>
                </c:pt>
                <c:pt idx="211">
                  <c:v>81.095948376176878</c:v>
                </c:pt>
                <c:pt idx="212">
                  <c:v>81.709510208399436</c:v>
                </c:pt>
                <c:pt idx="213">
                  <c:v>82.301914736062614</c:v>
                </c:pt>
                <c:pt idx="214">
                  <c:v>82.852004654606986</c:v>
                </c:pt>
                <c:pt idx="215">
                  <c:v>83.539617052787477</c:v>
                </c:pt>
                <c:pt idx="216">
                  <c:v>83.962763143975465</c:v>
                </c:pt>
                <c:pt idx="217">
                  <c:v>84.660954194435632</c:v>
                </c:pt>
                <c:pt idx="218">
                  <c:v>85.08410028562362</c:v>
                </c:pt>
                <c:pt idx="219">
                  <c:v>85.972707077118372</c:v>
                </c:pt>
                <c:pt idx="220">
                  <c:v>86.385274516026655</c:v>
                </c:pt>
                <c:pt idx="221">
                  <c:v>86.861313868613138</c:v>
                </c:pt>
                <c:pt idx="222">
                  <c:v>87.46429704855602</c:v>
                </c:pt>
                <c:pt idx="223">
                  <c:v>88.056701576219183</c:v>
                </c:pt>
                <c:pt idx="224">
                  <c:v>88.754892626679379</c:v>
                </c:pt>
                <c:pt idx="225">
                  <c:v>89.294403892944032</c:v>
                </c:pt>
                <c:pt idx="226">
                  <c:v>89.907965725166605</c:v>
                </c:pt>
                <c:pt idx="227">
                  <c:v>90.436898339151583</c:v>
                </c:pt>
                <c:pt idx="228">
                  <c:v>90.934094996297461</c:v>
                </c:pt>
                <c:pt idx="229">
                  <c:v>91.621707394477951</c:v>
                </c:pt>
                <c:pt idx="230">
                  <c:v>92.224690574420819</c:v>
                </c:pt>
                <c:pt idx="231">
                  <c:v>92.732465883846388</c:v>
                </c:pt>
                <c:pt idx="232">
                  <c:v>93.515286152544178</c:v>
                </c:pt>
                <c:pt idx="233">
                  <c:v>93.949010896011856</c:v>
                </c:pt>
                <c:pt idx="234">
                  <c:v>94.647201946472009</c:v>
                </c:pt>
                <c:pt idx="235">
                  <c:v>95.281921083253991</c:v>
                </c:pt>
                <c:pt idx="236">
                  <c:v>95.768539088120178</c:v>
                </c:pt>
                <c:pt idx="237">
                  <c:v>96.350364963503637</c:v>
                </c:pt>
                <c:pt idx="238">
                  <c:v>96.942769491166828</c:v>
                </c:pt>
                <c:pt idx="239">
                  <c:v>97.418808843753311</c:v>
                </c:pt>
                <c:pt idx="240">
                  <c:v>97.979477414577389</c:v>
                </c:pt>
                <c:pt idx="241">
                  <c:v>98.317994287527767</c:v>
                </c:pt>
                <c:pt idx="242">
                  <c:v>98.920977467470649</c:v>
                </c:pt>
                <c:pt idx="243">
                  <c:v>99.270072992700733</c:v>
                </c:pt>
                <c:pt idx="244">
                  <c:v>99.756690997566906</c:v>
                </c:pt>
                <c:pt idx="245">
                  <c:v>100</c:v>
                </c:pt>
                <c:pt idx="246">
                  <c:v>99.629747170210521</c:v>
                </c:pt>
                <c:pt idx="247">
                  <c:v>99.196022426742829</c:v>
                </c:pt>
                <c:pt idx="248">
                  <c:v>98.635353855918751</c:v>
                </c:pt>
                <c:pt idx="249">
                  <c:v>97.662117846186391</c:v>
                </c:pt>
                <c:pt idx="250">
                  <c:v>95.842589654078054</c:v>
                </c:pt>
                <c:pt idx="251">
                  <c:v>93.060404104517076</c:v>
                </c:pt>
                <c:pt idx="252">
                  <c:v>89.082830847350039</c:v>
                </c:pt>
                <c:pt idx="253">
                  <c:v>83.338622659473188</c:v>
                </c:pt>
                <c:pt idx="254">
                  <c:v>75.298846926901518</c:v>
                </c:pt>
                <c:pt idx="255">
                  <c:v>63.990267639902676</c:v>
                </c:pt>
                <c:pt idx="256">
                  <c:v>53.99344123558658</c:v>
                </c:pt>
                <c:pt idx="257">
                  <c:v>48.968581402729292</c:v>
                </c:pt>
                <c:pt idx="258">
                  <c:v>45.604569977784834</c:v>
                </c:pt>
              </c:numCache>
            </c:numRef>
          </c:yVal>
          <c:smooth val="0"/>
          <c:extLst>
            <c:ext xmlns:c16="http://schemas.microsoft.com/office/drawing/2014/chart" uri="{C3380CC4-5D6E-409C-BE32-E72D297353CC}">
              <c16:uniqueId val="{00000000-B1CB-42F4-B2F3-D0A0800E1B77}"/>
            </c:ext>
          </c:extLst>
        </c:ser>
        <c:ser>
          <c:idx val="0"/>
          <c:order val="1"/>
          <c:tx>
            <c:v>10x10</c:v>
          </c:tx>
          <c:spPr>
            <a:ln w="12700" cap="rnd">
              <a:solidFill>
                <a:schemeClr val="accent2"/>
              </a:solidFill>
              <a:round/>
            </a:ln>
            <a:effectLst/>
          </c:spPr>
          <c:marker>
            <c:symbol val="none"/>
          </c:marker>
          <c:xVal>
            <c:numRef>
              <c:f>'8_Rendements taille de champ'!$C$19:$C$277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c:v>
                </c:pt>
                <c:pt idx="22">
                  <c:v>283.7</c:v>
                </c:pt>
                <c:pt idx="23">
                  <c:v>282.5</c:v>
                </c:pt>
                <c:pt idx="24">
                  <c:v>281.2</c:v>
                </c:pt>
                <c:pt idx="25">
                  <c:v>280.10000000000002</c:v>
                </c:pt>
                <c:pt idx="26">
                  <c:v>278.8</c:v>
                </c:pt>
                <c:pt idx="27">
                  <c:v>277.60000000000002</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243.9</c:v>
                </c:pt>
                <c:pt idx="56">
                  <c:v>242.7</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187.3</c:v>
                </c:pt>
                <c:pt idx="103">
                  <c:v>186.2</c:v>
                </c:pt>
                <c:pt idx="104">
                  <c:v>185</c:v>
                </c:pt>
                <c:pt idx="105">
                  <c:v>183.8</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130.69999999999999</c:v>
                </c:pt>
                <c:pt idx="150">
                  <c:v>129.6</c:v>
                </c:pt>
                <c:pt idx="151">
                  <c:v>128.30000000000001</c:v>
                </c:pt>
                <c:pt idx="152">
                  <c:v>127.1</c:v>
                </c:pt>
                <c:pt idx="153">
                  <c:v>125.9</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101.8</c:v>
                </c:pt>
                <c:pt idx="174">
                  <c:v>100.6</c:v>
                </c:pt>
                <c:pt idx="175">
                  <c:v>99.5</c:v>
                </c:pt>
                <c:pt idx="176">
                  <c:v>98.3</c:v>
                </c:pt>
                <c:pt idx="177">
                  <c:v>97.1</c:v>
                </c:pt>
                <c:pt idx="178">
                  <c:v>95.9</c:v>
                </c:pt>
                <c:pt idx="179">
                  <c:v>94.6</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2.9</c:v>
                </c:pt>
                <c:pt idx="256">
                  <c:v>1.7</c:v>
                </c:pt>
                <c:pt idx="257">
                  <c:v>0.5</c:v>
                </c:pt>
                <c:pt idx="258">
                  <c:v>-0.5</c:v>
                </c:pt>
              </c:numCache>
            </c:numRef>
          </c:xVal>
          <c:yVal>
            <c:numRef>
              <c:f>'8_Rendements taille de champ'!$G$19:$G$277</c:f>
              <c:numCache>
                <c:formatCode>General</c:formatCode>
                <c:ptCount val="259"/>
                <c:pt idx="0">
                  <c:v>20.203531876683627</c:v>
                </c:pt>
                <c:pt idx="1">
                  <c:v>20.303302404469719</c:v>
                </c:pt>
                <c:pt idx="2">
                  <c:v>20.632545146163821</c:v>
                </c:pt>
                <c:pt idx="3">
                  <c:v>20.692407462835476</c:v>
                </c:pt>
                <c:pt idx="4">
                  <c:v>20.822109148957399</c:v>
                </c:pt>
                <c:pt idx="5">
                  <c:v>20.901925571186268</c:v>
                </c:pt>
                <c:pt idx="6">
                  <c:v>20.981741993415145</c:v>
                </c:pt>
                <c:pt idx="7">
                  <c:v>21.191260101765934</c:v>
                </c:pt>
                <c:pt idx="8">
                  <c:v>21.390801157338124</c:v>
                </c:pt>
                <c:pt idx="9">
                  <c:v>21.530479896238649</c:v>
                </c:pt>
                <c:pt idx="10">
                  <c:v>21.68013568791779</c:v>
                </c:pt>
                <c:pt idx="11">
                  <c:v>21.749975057368054</c:v>
                </c:pt>
                <c:pt idx="12">
                  <c:v>21.959493165718847</c:v>
                </c:pt>
                <c:pt idx="13">
                  <c:v>22.109148957397984</c:v>
                </c:pt>
                <c:pt idx="14">
                  <c:v>22.248827696298513</c:v>
                </c:pt>
                <c:pt idx="15">
                  <c:v>22.438391699092087</c:v>
                </c:pt>
                <c:pt idx="16">
                  <c:v>22.558116332435397</c:v>
                </c:pt>
                <c:pt idx="17">
                  <c:v>22.657886860221492</c:v>
                </c:pt>
                <c:pt idx="18">
                  <c:v>22.817519704679238</c:v>
                </c:pt>
                <c:pt idx="19">
                  <c:v>22.987129601915594</c:v>
                </c:pt>
                <c:pt idx="20">
                  <c:v>23.166716551930559</c:v>
                </c:pt>
                <c:pt idx="21">
                  <c:v>23.316372343609697</c:v>
                </c:pt>
                <c:pt idx="22">
                  <c:v>23.485982240846052</c:v>
                </c:pt>
                <c:pt idx="23">
                  <c:v>23.625660979746581</c:v>
                </c:pt>
                <c:pt idx="24">
                  <c:v>23.865110246433204</c:v>
                </c:pt>
                <c:pt idx="25">
                  <c:v>23.994811932555123</c:v>
                </c:pt>
                <c:pt idx="26">
                  <c:v>24.064651302005387</c:v>
                </c:pt>
                <c:pt idx="27">
                  <c:v>24.23426119924174</c:v>
                </c:pt>
                <c:pt idx="28">
                  <c:v>24.453756360371148</c:v>
                </c:pt>
                <c:pt idx="29">
                  <c:v>24.633343310386113</c:v>
                </c:pt>
                <c:pt idx="30">
                  <c:v>24.852838471515515</c:v>
                </c:pt>
                <c:pt idx="31">
                  <c:v>24.882769629851342</c:v>
                </c:pt>
                <c:pt idx="32">
                  <c:v>25.092287738202135</c:v>
                </c:pt>
                <c:pt idx="33">
                  <c:v>25.281851740995709</c:v>
                </c:pt>
                <c:pt idx="34">
                  <c:v>25.441484585453455</c:v>
                </c:pt>
                <c:pt idx="35">
                  <c:v>25.611094482689818</c:v>
                </c:pt>
                <c:pt idx="36">
                  <c:v>25.74079616881173</c:v>
                </c:pt>
                <c:pt idx="37">
                  <c:v>25.990222488276967</c:v>
                </c:pt>
                <c:pt idx="38">
                  <c:v>26.18976354384915</c:v>
                </c:pt>
                <c:pt idx="39">
                  <c:v>26.349396388306896</c:v>
                </c:pt>
                <c:pt idx="40">
                  <c:v>26.479098074428816</c:v>
                </c:pt>
                <c:pt idx="41">
                  <c:v>26.678639130000999</c:v>
                </c:pt>
                <c:pt idx="42">
                  <c:v>26.957996607802055</c:v>
                </c:pt>
                <c:pt idx="43">
                  <c:v>27.117629452259802</c:v>
                </c:pt>
                <c:pt idx="44">
                  <c:v>27.307193455053376</c:v>
                </c:pt>
                <c:pt idx="45">
                  <c:v>27.49675745784695</c:v>
                </c:pt>
                <c:pt idx="46">
                  <c:v>27.696298513419137</c:v>
                </c:pt>
                <c:pt idx="47">
                  <c:v>27.796069041205225</c:v>
                </c:pt>
                <c:pt idx="48">
                  <c:v>28.055472413449067</c:v>
                </c:pt>
                <c:pt idx="49">
                  <c:v>28.145265888456549</c:v>
                </c:pt>
                <c:pt idx="50">
                  <c:v>28.434600419036215</c:v>
                </c:pt>
                <c:pt idx="51">
                  <c:v>28.574279157936743</c:v>
                </c:pt>
                <c:pt idx="52">
                  <c:v>28.793774319066145</c:v>
                </c:pt>
                <c:pt idx="53">
                  <c:v>28.963384216302508</c:v>
                </c:pt>
                <c:pt idx="54">
                  <c:v>29.172902324653293</c:v>
                </c:pt>
                <c:pt idx="55">
                  <c:v>29.382420433004086</c:v>
                </c:pt>
                <c:pt idx="56">
                  <c:v>29.542053277461839</c:v>
                </c:pt>
                <c:pt idx="57">
                  <c:v>29.751571385812632</c:v>
                </c:pt>
                <c:pt idx="58">
                  <c:v>29.951112441384815</c:v>
                </c:pt>
                <c:pt idx="59">
                  <c:v>30.270378130300308</c:v>
                </c:pt>
                <c:pt idx="60">
                  <c:v>30.469919185872492</c:v>
                </c:pt>
                <c:pt idx="61">
                  <c:v>30.569689713658583</c:v>
                </c:pt>
                <c:pt idx="62">
                  <c:v>30.849047191459643</c:v>
                </c:pt>
                <c:pt idx="63">
                  <c:v>31.088496458146263</c:v>
                </c:pt>
                <c:pt idx="64">
                  <c:v>31.238152249825401</c:v>
                </c:pt>
                <c:pt idx="65">
                  <c:v>31.437693305397584</c:v>
                </c:pt>
                <c:pt idx="66">
                  <c:v>31.766936047091686</c:v>
                </c:pt>
                <c:pt idx="67">
                  <c:v>31.816821310984732</c:v>
                </c:pt>
                <c:pt idx="68">
                  <c:v>32.136086999900229</c:v>
                </c:pt>
                <c:pt idx="69">
                  <c:v>32.385513319365458</c:v>
                </c:pt>
                <c:pt idx="70">
                  <c:v>32.60500848049486</c:v>
                </c:pt>
                <c:pt idx="71">
                  <c:v>32.814526588845652</c:v>
                </c:pt>
                <c:pt idx="72">
                  <c:v>33.024044697196445</c:v>
                </c:pt>
                <c:pt idx="73">
                  <c:v>33.333333333333329</c:v>
                </c:pt>
                <c:pt idx="74">
                  <c:v>33.552828494462737</c:v>
                </c:pt>
                <c:pt idx="75">
                  <c:v>33.67255312780604</c:v>
                </c:pt>
                <c:pt idx="76">
                  <c:v>33.921979447271269</c:v>
                </c:pt>
                <c:pt idx="77">
                  <c:v>34.211313977850935</c:v>
                </c:pt>
                <c:pt idx="78">
                  <c:v>34.321061558415636</c:v>
                </c:pt>
                <c:pt idx="79">
                  <c:v>34.730120722338619</c:v>
                </c:pt>
                <c:pt idx="80">
                  <c:v>34.839868302903319</c:v>
                </c:pt>
                <c:pt idx="81">
                  <c:v>35.099271675147158</c:v>
                </c:pt>
                <c:pt idx="82">
                  <c:v>35.368652100169612</c:v>
                </c:pt>
                <c:pt idx="83">
                  <c:v>35.568193155741788</c:v>
                </c:pt>
                <c:pt idx="84">
                  <c:v>35.857527686321454</c:v>
                </c:pt>
                <c:pt idx="85">
                  <c:v>36.057068741893644</c:v>
                </c:pt>
                <c:pt idx="86">
                  <c:v>36.416242641923574</c:v>
                </c:pt>
                <c:pt idx="87">
                  <c:v>36.4361967474808</c:v>
                </c:pt>
                <c:pt idx="88">
                  <c:v>36.765439489174902</c:v>
                </c:pt>
                <c:pt idx="89">
                  <c:v>37.134590441983434</c:v>
                </c:pt>
                <c:pt idx="90">
                  <c:v>37.403970867005889</c:v>
                </c:pt>
                <c:pt idx="91">
                  <c:v>37.513718447570589</c:v>
                </c:pt>
                <c:pt idx="92">
                  <c:v>37.813030030928864</c:v>
                </c:pt>
                <c:pt idx="93">
                  <c:v>38.10236456150853</c:v>
                </c:pt>
                <c:pt idx="94">
                  <c:v>38.501446672652904</c:v>
                </c:pt>
                <c:pt idx="95">
                  <c:v>38.631148358774816</c:v>
                </c:pt>
                <c:pt idx="96">
                  <c:v>38.950414047690309</c:v>
                </c:pt>
                <c:pt idx="97">
                  <c:v>39.06016162825501</c:v>
                </c:pt>
                <c:pt idx="98">
                  <c:v>39.449266686620774</c:v>
                </c:pt>
                <c:pt idx="99">
                  <c:v>39.658784794971567</c:v>
                </c:pt>
                <c:pt idx="100">
                  <c:v>40.027935747780106</c:v>
                </c:pt>
                <c:pt idx="101">
                  <c:v>40.277362067245335</c:v>
                </c:pt>
                <c:pt idx="102">
                  <c:v>40.586650703382219</c:v>
                </c:pt>
                <c:pt idx="103">
                  <c:v>40.766237653397184</c:v>
                </c:pt>
                <c:pt idx="104">
                  <c:v>41.095480395091286</c:v>
                </c:pt>
                <c:pt idx="105">
                  <c:v>41.354883767335131</c:v>
                </c:pt>
                <c:pt idx="106">
                  <c:v>41.674149456250625</c:v>
                </c:pt>
                <c:pt idx="107">
                  <c:v>42.003392197944727</c:v>
                </c:pt>
                <c:pt idx="108">
                  <c:v>42.392497256310484</c:v>
                </c:pt>
                <c:pt idx="109">
                  <c:v>42.542153047989622</c:v>
                </c:pt>
                <c:pt idx="110">
                  <c:v>42.931258106355379</c:v>
                </c:pt>
                <c:pt idx="111">
                  <c:v>43.130799161927563</c:v>
                </c:pt>
                <c:pt idx="112">
                  <c:v>43.479996009178883</c:v>
                </c:pt>
                <c:pt idx="113">
                  <c:v>43.839169909208813</c:v>
                </c:pt>
                <c:pt idx="114">
                  <c:v>44.148458545345704</c:v>
                </c:pt>
                <c:pt idx="115">
                  <c:v>44.377930759253715</c:v>
                </c:pt>
                <c:pt idx="116">
                  <c:v>44.63733413149756</c:v>
                </c:pt>
                <c:pt idx="117">
                  <c:v>44.916691609298617</c:v>
                </c:pt>
                <c:pt idx="118">
                  <c:v>45.216003192656892</c:v>
                </c:pt>
                <c:pt idx="119">
                  <c:v>45.51531477601516</c:v>
                </c:pt>
                <c:pt idx="120">
                  <c:v>45.914396887159533</c:v>
                </c:pt>
                <c:pt idx="121">
                  <c:v>46.183777312181981</c:v>
                </c:pt>
                <c:pt idx="122">
                  <c:v>46.493065948318865</c:v>
                </c:pt>
                <c:pt idx="123">
                  <c:v>46.822308690012967</c:v>
                </c:pt>
                <c:pt idx="124">
                  <c:v>47.131597326149851</c:v>
                </c:pt>
                <c:pt idx="125">
                  <c:v>47.460840067843954</c:v>
                </c:pt>
                <c:pt idx="126">
                  <c:v>47.849945126209711</c:v>
                </c:pt>
                <c:pt idx="127">
                  <c:v>48.149256709567986</c:v>
                </c:pt>
                <c:pt idx="128">
                  <c:v>48.458545345704877</c:v>
                </c:pt>
                <c:pt idx="129">
                  <c:v>48.847650404070635</c:v>
                </c:pt>
                <c:pt idx="130">
                  <c:v>49.196847251321962</c:v>
                </c:pt>
                <c:pt idx="131">
                  <c:v>49.406365359672755</c:v>
                </c:pt>
                <c:pt idx="132">
                  <c:v>49.755562206924068</c:v>
                </c:pt>
                <c:pt idx="133">
                  <c:v>50.034919684725132</c:v>
                </c:pt>
                <c:pt idx="134">
                  <c:v>50.493864112541154</c:v>
                </c:pt>
                <c:pt idx="135">
                  <c:v>50.77322159034221</c:v>
                </c:pt>
                <c:pt idx="136">
                  <c:v>51.112441384814922</c:v>
                </c:pt>
                <c:pt idx="137">
                  <c:v>51.411752968173197</c:v>
                </c:pt>
                <c:pt idx="138">
                  <c:v>51.810835079317563</c:v>
                </c:pt>
                <c:pt idx="139">
                  <c:v>52.130100768233056</c:v>
                </c:pt>
                <c:pt idx="140">
                  <c:v>52.539159932156032</c:v>
                </c:pt>
                <c:pt idx="141">
                  <c:v>52.828494462735712</c:v>
                </c:pt>
                <c:pt idx="142">
                  <c:v>53.177691309987033</c:v>
                </c:pt>
                <c:pt idx="143">
                  <c:v>53.486979946123917</c:v>
                </c:pt>
                <c:pt idx="144">
                  <c:v>53.945924373939938</c:v>
                </c:pt>
                <c:pt idx="145">
                  <c:v>54.494662276763442</c:v>
                </c:pt>
                <c:pt idx="146">
                  <c:v>54.793973860121717</c:v>
                </c:pt>
                <c:pt idx="147">
                  <c:v>55.08330839070139</c:v>
                </c:pt>
                <c:pt idx="148">
                  <c:v>55.512321660181584</c:v>
                </c:pt>
                <c:pt idx="149">
                  <c:v>55.80165619076125</c:v>
                </c:pt>
                <c:pt idx="150">
                  <c:v>56.140875985233961</c:v>
                </c:pt>
                <c:pt idx="151">
                  <c:v>56.52000399082111</c:v>
                </c:pt>
                <c:pt idx="152">
                  <c:v>56.75945325750773</c:v>
                </c:pt>
                <c:pt idx="153">
                  <c:v>57.178489474209314</c:v>
                </c:pt>
                <c:pt idx="154">
                  <c:v>57.58754863813229</c:v>
                </c:pt>
                <c:pt idx="155">
                  <c:v>58.016561907612484</c:v>
                </c:pt>
                <c:pt idx="156">
                  <c:v>58.395689913199647</c:v>
                </c:pt>
                <c:pt idx="157">
                  <c:v>58.854634341015668</c:v>
                </c:pt>
                <c:pt idx="158">
                  <c:v>59.343509927167503</c:v>
                </c:pt>
                <c:pt idx="159">
                  <c:v>59.742592038311884</c:v>
                </c:pt>
                <c:pt idx="160">
                  <c:v>60.061857727227377</c:v>
                </c:pt>
                <c:pt idx="161">
                  <c:v>60.530779207822007</c:v>
                </c:pt>
                <c:pt idx="162">
                  <c:v>60.820113738401673</c:v>
                </c:pt>
                <c:pt idx="163">
                  <c:v>61.388805746782403</c:v>
                </c:pt>
                <c:pt idx="164">
                  <c:v>61.837773121819808</c:v>
                </c:pt>
                <c:pt idx="165">
                  <c:v>62.107153546842262</c:v>
                </c:pt>
                <c:pt idx="166">
                  <c:v>62.536166816322456</c:v>
                </c:pt>
                <c:pt idx="167">
                  <c:v>62.815524294123513</c:v>
                </c:pt>
                <c:pt idx="168">
                  <c:v>63.32435398583258</c:v>
                </c:pt>
                <c:pt idx="169">
                  <c:v>63.863114835877489</c:v>
                </c:pt>
                <c:pt idx="170">
                  <c:v>64.302105158136285</c:v>
                </c:pt>
                <c:pt idx="171">
                  <c:v>64.741095480395089</c:v>
                </c:pt>
                <c:pt idx="172">
                  <c:v>65.130200538760846</c:v>
                </c:pt>
                <c:pt idx="173">
                  <c:v>65.479397386012167</c:v>
                </c:pt>
                <c:pt idx="174">
                  <c:v>66.048089394392889</c:v>
                </c:pt>
                <c:pt idx="175">
                  <c:v>66.367355083308382</c:v>
                </c:pt>
                <c:pt idx="176">
                  <c:v>66.86620772223884</c:v>
                </c:pt>
                <c:pt idx="177">
                  <c:v>67.335129202833471</c:v>
                </c:pt>
                <c:pt idx="178">
                  <c:v>67.674348997306183</c:v>
                </c:pt>
                <c:pt idx="179">
                  <c:v>68.153247530679437</c:v>
                </c:pt>
                <c:pt idx="180">
                  <c:v>68.692008380724317</c:v>
                </c:pt>
                <c:pt idx="181">
                  <c:v>69.210815125212008</c:v>
                </c:pt>
                <c:pt idx="182">
                  <c:v>69.609897236356375</c:v>
                </c:pt>
                <c:pt idx="183">
                  <c:v>69.999002294722132</c:v>
                </c:pt>
                <c:pt idx="184">
                  <c:v>70.328245036416234</c:v>
                </c:pt>
                <c:pt idx="185">
                  <c:v>70.946822308690003</c:v>
                </c:pt>
                <c:pt idx="186">
                  <c:v>71.455652000399084</c:v>
                </c:pt>
                <c:pt idx="187">
                  <c:v>71.725032425421531</c:v>
                </c:pt>
                <c:pt idx="188">
                  <c:v>72.233862117130599</c:v>
                </c:pt>
                <c:pt idx="189">
                  <c:v>72.842462336625772</c:v>
                </c:pt>
                <c:pt idx="190">
                  <c:v>73.261498553327357</c:v>
                </c:pt>
                <c:pt idx="191">
                  <c:v>73.610695400578663</c:v>
                </c:pt>
                <c:pt idx="192">
                  <c:v>74.199341514516618</c:v>
                </c:pt>
                <c:pt idx="193">
                  <c:v>74.648308889554016</c:v>
                </c:pt>
                <c:pt idx="194">
                  <c:v>75.217000897934753</c:v>
                </c:pt>
                <c:pt idx="195">
                  <c:v>75.546243639628855</c:v>
                </c:pt>
                <c:pt idx="196">
                  <c:v>76.174797964681233</c:v>
                </c:pt>
                <c:pt idx="197">
                  <c:v>76.494063653596726</c:v>
                </c:pt>
                <c:pt idx="198">
                  <c:v>77.04280155642023</c:v>
                </c:pt>
                <c:pt idx="199">
                  <c:v>77.461837773121829</c:v>
                </c:pt>
                <c:pt idx="200">
                  <c:v>78.180185573181689</c:v>
                </c:pt>
                <c:pt idx="201">
                  <c:v>78.579267684326055</c:v>
                </c:pt>
                <c:pt idx="202">
                  <c:v>79.028235059363453</c:v>
                </c:pt>
                <c:pt idx="203">
                  <c:v>79.367454853836179</c:v>
                </c:pt>
                <c:pt idx="204">
                  <c:v>79.796468123316373</c:v>
                </c:pt>
                <c:pt idx="205">
                  <c:v>80.474907712261796</c:v>
                </c:pt>
                <c:pt idx="206">
                  <c:v>81.153347301207219</c:v>
                </c:pt>
                <c:pt idx="207">
                  <c:v>81.412750673451058</c:v>
                </c:pt>
                <c:pt idx="208">
                  <c:v>82.101167315175104</c:v>
                </c:pt>
                <c:pt idx="209">
                  <c:v>82.520203531876675</c:v>
                </c:pt>
                <c:pt idx="210">
                  <c:v>83.178689015264894</c:v>
                </c:pt>
                <c:pt idx="211">
                  <c:v>83.617679337523697</c:v>
                </c:pt>
                <c:pt idx="212">
                  <c:v>84.066646712561109</c:v>
                </c:pt>
                <c:pt idx="213">
                  <c:v>84.585453457048786</c:v>
                </c:pt>
                <c:pt idx="214">
                  <c:v>85.124214307093666</c:v>
                </c:pt>
                <c:pt idx="215">
                  <c:v>85.573181682131093</c:v>
                </c:pt>
                <c:pt idx="216">
                  <c:v>86.171804848847657</c:v>
                </c:pt>
                <c:pt idx="217">
                  <c:v>86.580864012770618</c:v>
                </c:pt>
                <c:pt idx="218">
                  <c:v>87.179487179487168</c:v>
                </c:pt>
                <c:pt idx="219">
                  <c:v>87.498752868402676</c:v>
                </c:pt>
                <c:pt idx="220">
                  <c:v>88.077421929562007</c:v>
                </c:pt>
                <c:pt idx="221">
                  <c:v>88.496458146263592</c:v>
                </c:pt>
                <c:pt idx="222">
                  <c:v>88.895540257407959</c:v>
                </c:pt>
                <c:pt idx="223">
                  <c:v>89.544048688017554</c:v>
                </c:pt>
                <c:pt idx="224">
                  <c:v>90.052878379726636</c:v>
                </c:pt>
                <c:pt idx="225">
                  <c:v>90.621570388107358</c:v>
                </c:pt>
                <c:pt idx="226">
                  <c:v>91.270078818716954</c:v>
                </c:pt>
                <c:pt idx="227">
                  <c:v>91.659183877082711</c:v>
                </c:pt>
                <c:pt idx="228">
                  <c:v>92.168013568791778</c:v>
                </c:pt>
                <c:pt idx="229">
                  <c:v>92.656889154943627</c:v>
                </c:pt>
                <c:pt idx="230">
                  <c:v>93.205627057767131</c:v>
                </c:pt>
                <c:pt idx="231">
                  <c:v>93.794273171705072</c:v>
                </c:pt>
                <c:pt idx="232">
                  <c:v>94.17340117729222</c:v>
                </c:pt>
                <c:pt idx="233">
                  <c:v>94.702184974558506</c:v>
                </c:pt>
                <c:pt idx="234">
                  <c:v>95.320762246832288</c:v>
                </c:pt>
                <c:pt idx="235">
                  <c:v>96.019155941334915</c:v>
                </c:pt>
                <c:pt idx="236">
                  <c:v>96.358375735807627</c:v>
                </c:pt>
                <c:pt idx="237">
                  <c:v>96.677641424723134</c:v>
                </c:pt>
                <c:pt idx="238">
                  <c:v>97.216402274768029</c:v>
                </c:pt>
                <c:pt idx="239">
                  <c:v>97.675346702584051</c:v>
                </c:pt>
                <c:pt idx="240">
                  <c:v>98.174199341514523</c:v>
                </c:pt>
                <c:pt idx="241">
                  <c:v>98.533373241544453</c:v>
                </c:pt>
                <c:pt idx="242">
                  <c:v>99.002294722139084</c:v>
                </c:pt>
                <c:pt idx="243">
                  <c:v>99.28165219994014</c:v>
                </c:pt>
                <c:pt idx="244">
                  <c:v>99.600917888855619</c:v>
                </c:pt>
                <c:pt idx="245">
                  <c:v>99.820413049985021</c:v>
                </c:pt>
                <c:pt idx="246">
                  <c:v>100</c:v>
                </c:pt>
                <c:pt idx="247">
                  <c:v>99.670757258305898</c:v>
                </c:pt>
                <c:pt idx="248">
                  <c:v>99.411353886062059</c:v>
                </c:pt>
                <c:pt idx="249">
                  <c:v>98.393694502643925</c:v>
                </c:pt>
                <c:pt idx="250">
                  <c:v>97.006884166417237</c:v>
                </c:pt>
                <c:pt idx="251">
                  <c:v>94.492666866207713</c:v>
                </c:pt>
                <c:pt idx="252">
                  <c:v>91.469619874289137</c:v>
                </c:pt>
                <c:pt idx="253">
                  <c:v>86.032126109947129</c:v>
                </c:pt>
                <c:pt idx="254">
                  <c:v>78.549336525990228</c:v>
                </c:pt>
                <c:pt idx="255">
                  <c:v>68.003591739000285</c:v>
                </c:pt>
                <c:pt idx="256">
                  <c:v>58.844657288237045</c:v>
                </c:pt>
                <c:pt idx="257">
                  <c:v>53.626658685024445</c:v>
                </c:pt>
                <c:pt idx="258">
                  <c:v>50.384116531976453</c:v>
                </c:pt>
              </c:numCache>
            </c:numRef>
          </c:yVal>
          <c:smooth val="0"/>
          <c:extLst>
            <c:ext xmlns:c16="http://schemas.microsoft.com/office/drawing/2014/chart" uri="{C3380CC4-5D6E-409C-BE32-E72D297353CC}">
              <c16:uniqueId val="{00000001-B1CB-42F4-B2F3-D0A0800E1B77}"/>
            </c:ext>
          </c:extLst>
        </c:ser>
        <c:ser>
          <c:idx val="2"/>
          <c:order val="2"/>
          <c:tx>
            <c:v>15 x 15</c:v>
          </c:tx>
          <c:spPr>
            <a:ln w="12700" cap="rnd">
              <a:solidFill>
                <a:schemeClr val="accent1"/>
              </a:solidFill>
              <a:round/>
            </a:ln>
            <a:effectLst/>
          </c:spPr>
          <c:marker>
            <c:symbol val="none"/>
          </c:marker>
          <c:xVal>
            <c:numRef>
              <c:f>'8_Rendements taille de champ'!$C$577:$C$835</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275.3</c:v>
                </c:pt>
                <c:pt idx="30">
                  <c:v>274.10000000000002</c:v>
                </c:pt>
                <c:pt idx="31">
                  <c:v>272.8</c:v>
                </c:pt>
                <c:pt idx="32">
                  <c:v>271.7</c:v>
                </c:pt>
                <c:pt idx="33">
                  <c:v>270.39999999999998</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242.8</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188.6</c:v>
                </c:pt>
                <c:pt idx="102">
                  <c:v>187.4</c:v>
                </c:pt>
                <c:pt idx="103">
                  <c:v>186.2</c:v>
                </c:pt>
                <c:pt idx="104">
                  <c:v>185</c:v>
                </c:pt>
                <c:pt idx="105">
                  <c:v>183.8</c:v>
                </c:pt>
                <c:pt idx="106">
                  <c:v>182.5</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153.69999999999999</c:v>
                </c:pt>
                <c:pt idx="131">
                  <c:v>152.5</c:v>
                </c:pt>
                <c:pt idx="132">
                  <c:v>151.30000000000001</c:v>
                </c:pt>
                <c:pt idx="133">
                  <c:v>150.1</c:v>
                </c:pt>
                <c:pt idx="134">
                  <c:v>148.9</c:v>
                </c:pt>
                <c:pt idx="135">
                  <c:v>147.69999999999999</c:v>
                </c:pt>
                <c:pt idx="136">
                  <c:v>146.4</c:v>
                </c:pt>
                <c:pt idx="137">
                  <c:v>145.30000000000001</c:v>
                </c:pt>
                <c:pt idx="138">
                  <c:v>144</c:v>
                </c:pt>
                <c:pt idx="139">
                  <c:v>142.9</c:v>
                </c:pt>
                <c:pt idx="140">
                  <c:v>141.69999999999999</c:v>
                </c:pt>
                <c:pt idx="141">
                  <c:v>140.4</c:v>
                </c:pt>
                <c:pt idx="142">
                  <c:v>139.30000000000001</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118.8</c:v>
                </c:pt>
                <c:pt idx="160">
                  <c:v>117.6</c:v>
                </c:pt>
                <c:pt idx="161">
                  <c:v>116.4</c:v>
                </c:pt>
                <c:pt idx="162">
                  <c:v>115.2</c:v>
                </c:pt>
                <c:pt idx="163">
                  <c:v>114</c:v>
                </c:pt>
                <c:pt idx="164">
                  <c:v>112.8</c:v>
                </c:pt>
                <c:pt idx="165">
                  <c:v>111.6</c:v>
                </c:pt>
                <c:pt idx="166">
                  <c:v>110.3</c:v>
                </c:pt>
                <c:pt idx="167">
                  <c:v>109.2</c:v>
                </c:pt>
                <c:pt idx="168">
                  <c:v>107.9</c:v>
                </c:pt>
                <c:pt idx="169">
                  <c:v>106.7</c:v>
                </c:pt>
                <c:pt idx="170">
                  <c:v>105.5</c:v>
                </c:pt>
                <c:pt idx="171">
                  <c:v>104.3</c:v>
                </c:pt>
                <c:pt idx="172">
                  <c:v>103.2</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68.099999999999994</c:v>
                </c:pt>
                <c:pt idx="202">
                  <c:v>66.900000000000006</c:v>
                </c:pt>
                <c:pt idx="203">
                  <c:v>65.7</c:v>
                </c:pt>
                <c:pt idx="204">
                  <c:v>64.599999999999994</c:v>
                </c:pt>
                <c:pt idx="205">
                  <c:v>63.3</c:v>
                </c:pt>
                <c:pt idx="206">
                  <c:v>62.1</c:v>
                </c:pt>
                <c:pt idx="207">
                  <c:v>60.9</c:v>
                </c:pt>
                <c:pt idx="208">
                  <c:v>59.7</c:v>
                </c:pt>
                <c:pt idx="209">
                  <c:v>58.5</c:v>
                </c:pt>
                <c:pt idx="210">
                  <c:v>57.3</c:v>
                </c:pt>
                <c:pt idx="211">
                  <c:v>56.1</c:v>
                </c:pt>
                <c:pt idx="212">
                  <c:v>54.9</c:v>
                </c:pt>
                <c:pt idx="213">
                  <c:v>53.6</c:v>
                </c:pt>
                <c:pt idx="214">
                  <c:v>52.5</c:v>
                </c:pt>
                <c:pt idx="215">
                  <c:v>51.3</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18.7</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'8_Rendements taille de champ'!$G$577:$G$835</c:f>
              <c:numCache>
                <c:formatCode>General</c:formatCode>
                <c:ptCount val="259"/>
                <c:pt idx="0">
                  <c:v>23.698643317617623</c:v>
                </c:pt>
                <c:pt idx="1">
                  <c:v>22.640238622149521</c:v>
                </c:pt>
                <c:pt idx="2">
                  <c:v>22.813432117771576</c:v>
                </c:pt>
                <c:pt idx="3">
                  <c:v>22.928894448186277</c:v>
                </c:pt>
                <c:pt idx="4">
                  <c:v>23.102087943808332</c:v>
                </c:pt>
                <c:pt idx="5">
                  <c:v>23.256037717694603</c:v>
                </c:pt>
                <c:pt idx="6">
                  <c:v>23.467718656788222</c:v>
                </c:pt>
                <c:pt idx="7">
                  <c:v>23.554315404599251</c:v>
                </c:pt>
                <c:pt idx="8">
                  <c:v>23.689021456749735</c:v>
                </c:pt>
                <c:pt idx="9">
                  <c:v>23.842971230636003</c:v>
                </c:pt>
                <c:pt idx="10">
                  <c:v>23.996921004522275</c:v>
                </c:pt>
                <c:pt idx="11">
                  <c:v>24.189358221880113</c:v>
                </c:pt>
                <c:pt idx="12">
                  <c:v>24.324064274030597</c:v>
                </c:pt>
                <c:pt idx="13">
                  <c:v>24.478014047916865</c:v>
                </c:pt>
                <c:pt idx="14">
                  <c:v>24.65120754353892</c:v>
                </c:pt>
                <c:pt idx="15">
                  <c:v>24.81477917829308</c:v>
                </c:pt>
                <c:pt idx="16">
                  <c:v>24.968728952179351</c:v>
                </c:pt>
                <c:pt idx="17">
                  <c:v>25.07456942172616</c:v>
                </c:pt>
                <c:pt idx="18">
                  <c:v>25.199653613008756</c:v>
                </c:pt>
                <c:pt idx="19">
                  <c:v>25.411334552102378</c:v>
                </c:pt>
                <c:pt idx="20">
                  <c:v>25.574906186856534</c:v>
                </c:pt>
                <c:pt idx="21">
                  <c:v>25.815452708553831</c:v>
                </c:pt>
                <c:pt idx="22">
                  <c:v>25.959780621572211</c:v>
                </c:pt>
                <c:pt idx="23">
                  <c:v>26.142595978062154</c:v>
                </c:pt>
                <c:pt idx="24">
                  <c:v>26.238814586741071</c:v>
                </c:pt>
                <c:pt idx="25">
                  <c:v>26.450495525834693</c:v>
                </c:pt>
                <c:pt idx="26">
                  <c:v>26.662176464928315</c:v>
                </c:pt>
                <c:pt idx="27">
                  <c:v>26.816126238814586</c:v>
                </c:pt>
                <c:pt idx="28">
                  <c:v>26.979697873568746</c:v>
                </c:pt>
                <c:pt idx="29">
                  <c:v>27.143269508322909</c:v>
                </c:pt>
                <c:pt idx="30">
                  <c:v>27.287597421341285</c:v>
                </c:pt>
                <c:pt idx="31">
                  <c:v>27.441547195227557</c:v>
                </c:pt>
                <c:pt idx="32">
                  <c:v>27.643606273453287</c:v>
                </c:pt>
                <c:pt idx="33">
                  <c:v>27.816799769075338</c:v>
                </c:pt>
                <c:pt idx="34">
                  <c:v>27.97074954296161</c:v>
                </c:pt>
                <c:pt idx="35">
                  <c:v>28.230539786394687</c:v>
                </c:pt>
                <c:pt idx="36">
                  <c:v>28.326758395073607</c:v>
                </c:pt>
                <c:pt idx="37">
                  <c:v>28.557683055903009</c:v>
                </c:pt>
                <c:pt idx="38">
                  <c:v>28.692389108053497</c:v>
                </c:pt>
                <c:pt idx="39">
                  <c:v>28.913691908015011</c:v>
                </c:pt>
                <c:pt idx="40">
                  <c:v>29.125372847108626</c:v>
                </c:pt>
                <c:pt idx="41">
                  <c:v>29.308188203598572</c:v>
                </c:pt>
                <c:pt idx="42">
                  <c:v>29.452516116616952</c:v>
                </c:pt>
                <c:pt idx="43">
                  <c:v>29.60646589050322</c:v>
                </c:pt>
                <c:pt idx="44">
                  <c:v>29.779659386125275</c:v>
                </c:pt>
                <c:pt idx="45">
                  <c:v>30.058693351294135</c:v>
                </c:pt>
                <c:pt idx="46">
                  <c:v>30.193399403444619</c:v>
                </c:pt>
                <c:pt idx="47">
                  <c:v>30.405080342538248</c:v>
                </c:pt>
                <c:pt idx="48">
                  <c:v>30.510920812085057</c:v>
                </c:pt>
                <c:pt idx="49">
                  <c:v>30.780332916386026</c:v>
                </c:pt>
                <c:pt idx="50">
                  <c:v>30.982391994611756</c:v>
                </c:pt>
                <c:pt idx="51">
                  <c:v>31.251804098912721</c:v>
                </c:pt>
                <c:pt idx="52">
                  <c:v>31.492350620610022</c:v>
                </c:pt>
                <c:pt idx="53">
                  <c:v>31.627056672760506</c:v>
                </c:pt>
                <c:pt idx="54">
                  <c:v>31.857981333589912</c:v>
                </c:pt>
                <c:pt idx="55">
                  <c:v>32.021552968344075</c:v>
                </c:pt>
                <c:pt idx="56">
                  <c:v>32.27172135090926</c:v>
                </c:pt>
                <c:pt idx="57">
                  <c:v>32.444914846531312</c:v>
                </c:pt>
                <c:pt idx="58">
                  <c:v>32.627730203021258</c:v>
                </c:pt>
                <c:pt idx="59">
                  <c:v>32.829789281246988</c:v>
                </c:pt>
                <c:pt idx="60">
                  <c:v>33.099201385547957</c:v>
                </c:pt>
                <c:pt idx="61">
                  <c:v>33.282016742037911</c:v>
                </c:pt>
                <c:pt idx="62">
                  <c:v>33.541806985470991</c:v>
                </c:pt>
                <c:pt idx="63">
                  <c:v>33.772731646300393</c:v>
                </c:pt>
                <c:pt idx="64">
                  <c:v>33.897815837582982</c:v>
                </c:pt>
                <c:pt idx="65">
                  <c:v>34.186471663619741</c:v>
                </c:pt>
                <c:pt idx="66">
                  <c:v>34.465505628788605</c:v>
                </c:pt>
                <c:pt idx="67">
                  <c:v>34.648320985278545</c:v>
                </c:pt>
                <c:pt idx="68">
                  <c:v>34.80227075916482</c:v>
                </c:pt>
                <c:pt idx="69">
                  <c:v>35.052439141730005</c:v>
                </c:pt>
                <c:pt idx="70">
                  <c:v>35.244876359087847</c:v>
                </c:pt>
                <c:pt idx="71">
                  <c:v>35.533532185124599</c:v>
                </c:pt>
                <c:pt idx="72">
                  <c:v>35.812566150293463</c:v>
                </c:pt>
                <c:pt idx="73">
                  <c:v>35.976137785047626</c:v>
                </c:pt>
                <c:pt idx="74">
                  <c:v>36.216684306744924</c:v>
                </c:pt>
                <c:pt idx="75">
                  <c:v>36.524583854517459</c:v>
                </c:pt>
                <c:pt idx="76">
                  <c:v>36.78437409795054</c:v>
                </c:pt>
                <c:pt idx="77">
                  <c:v>36.967189454440486</c:v>
                </c:pt>
                <c:pt idx="78">
                  <c:v>37.178870393534105</c:v>
                </c:pt>
                <c:pt idx="79">
                  <c:v>37.390551332627723</c:v>
                </c:pt>
                <c:pt idx="80">
                  <c:v>37.727316463003945</c:v>
                </c:pt>
                <c:pt idx="81">
                  <c:v>37.919753680361779</c:v>
                </c:pt>
                <c:pt idx="82">
                  <c:v>38.102569036851726</c:v>
                </c:pt>
                <c:pt idx="83">
                  <c:v>38.400846723756374</c:v>
                </c:pt>
                <c:pt idx="84">
                  <c:v>38.506687193303186</c:v>
                </c:pt>
                <c:pt idx="85">
                  <c:v>38.891561628018856</c:v>
                </c:pt>
                <c:pt idx="86">
                  <c:v>38.997402097565669</c:v>
                </c:pt>
                <c:pt idx="87">
                  <c:v>39.295679784470316</c:v>
                </c:pt>
                <c:pt idx="88">
                  <c:v>39.459251419224472</c:v>
                </c:pt>
                <c:pt idx="89">
                  <c:v>39.882613297411716</c:v>
                </c:pt>
                <c:pt idx="90">
                  <c:v>40.094294236505341</c:v>
                </c:pt>
                <c:pt idx="91">
                  <c:v>40.402193784277877</c:v>
                </c:pt>
                <c:pt idx="92">
                  <c:v>40.661984027710957</c:v>
                </c:pt>
                <c:pt idx="93">
                  <c:v>40.864043105936688</c:v>
                </c:pt>
                <c:pt idx="94">
                  <c:v>41.220051958048685</c:v>
                </c:pt>
                <c:pt idx="95">
                  <c:v>41.383623592802842</c:v>
                </c:pt>
                <c:pt idx="96">
                  <c:v>41.691523140575384</c:v>
                </c:pt>
                <c:pt idx="97">
                  <c:v>41.980178966612144</c:v>
                </c:pt>
                <c:pt idx="98">
                  <c:v>42.20148176657365</c:v>
                </c:pt>
                <c:pt idx="99">
                  <c:v>42.40354084479938</c:v>
                </c:pt>
                <c:pt idx="100">
                  <c:v>42.721062253439811</c:v>
                </c:pt>
                <c:pt idx="101">
                  <c:v>43.0963148272876</c:v>
                </c:pt>
                <c:pt idx="102">
                  <c:v>43.423458096795919</c:v>
                </c:pt>
                <c:pt idx="103">
                  <c:v>43.606273453285866</c:v>
                </c:pt>
                <c:pt idx="104">
                  <c:v>43.933416722794185</c:v>
                </c:pt>
                <c:pt idx="105">
                  <c:v>44.14509766188781</c:v>
                </c:pt>
                <c:pt idx="106">
                  <c:v>44.510728374867689</c:v>
                </c:pt>
                <c:pt idx="107">
                  <c:v>44.712787453093419</c:v>
                </c:pt>
                <c:pt idx="108">
                  <c:v>45.011065139998074</c:v>
                </c:pt>
                <c:pt idx="109">
                  <c:v>45.37669585297796</c:v>
                </c:pt>
                <c:pt idx="110">
                  <c:v>45.674973539882608</c:v>
                </c:pt>
                <c:pt idx="111">
                  <c:v>45.877032618108338</c:v>
                </c:pt>
                <c:pt idx="112">
                  <c:v>46.223419609352447</c:v>
                </c:pt>
                <c:pt idx="113">
                  <c:v>46.425478687578178</c:v>
                </c:pt>
                <c:pt idx="114">
                  <c:v>46.781487539690168</c:v>
                </c:pt>
                <c:pt idx="115">
                  <c:v>47.022034061387465</c:v>
                </c:pt>
                <c:pt idx="116">
                  <c:v>47.368421052631568</c:v>
                </c:pt>
                <c:pt idx="117">
                  <c:v>47.618589435196768</c:v>
                </c:pt>
                <c:pt idx="118">
                  <c:v>47.916867122101408</c:v>
                </c:pt>
                <c:pt idx="119">
                  <c:v>48.340229000288652</c:v>
                </c:pt>
                <c:pt idx="120">
                  <c:v>48.657750408929083</c:v>
                </c:pt>
                <c:pt idx="121">
                  <c:v>48.811700182815351</c:v>
                </c:pt>
                <c:pt idx="122">
                  <c:v>49.138843452323677</c:v>
                </c:pt>
                <c:pt idx="123">
                  <c:v>49.427499278360429</c:v>
                </c:pt>
                <c:pt idx="124">
                  <c:v>49.85086115654768</c:v>
                </c:pt>
                <c:pt idx="125">
                  <c:v>50.158760704320215</c:v>
                </c:pt>
                <c:pt idx="126">
                  <c:v>50.485903973828542</c:v>
                </c:pt>
                <c:pt idx="127">
                  <c:v>50.726450495525832</c:v>
                </c:pt>
                <c:pt idx="128">
                  <c:v>51.015106321562584</c:v>
                </c:pt>
                <c:pt idx="129">
                  <c:v>51.486577504089283</c:v>
                </c:pt>
                <c:pt idx="130">
                  <c:v>51.74636774752237</c:v>
                </c:pt>
                <c:pt idx="131">
                  <c:v>52.083132877898585</c:v>
                </c:pt>
                <c:pt idx="132">
                  <c:v>52.458385451746366</c:v>
                </c:pt>
                <c:pt idx="133">
                  <c:v>52.833638025594141</c:v>
                </c:pt>
                <c:pt idx="134">
                  <c:v>53.131915712498788</c:v>
                </c:pt>
                <c:pt idx="135">
                  <c:v>53.497546425478681</c:v>
                </c:pt>
                <c:pt idx="136">
                  <c:v>53.72847108630809</c:v>
                </c:pt>
                <c:pt idx="137">
                  <c:v>54.0748580775522</c:v>
                </c:pt>
                <c:pt idx="138">
                  <c:v>54.45973251226787</c:v>
                </c:pt>
                <c:pt idx="139">
                  <c:v>54.700279033965174</c:v>
                </c:pt>
                <c:pt idx="140">
                  <c:v>55.123640912152403</c:v>
                </c:pt>
                <c:pt idx="141">
                  <c:v>55.623977677282788</c:v>
                </c:pt>
                <c:pt idx="142">
                  <c:v>55.835658616376406</c:v>
                </c:pt>
                <c:pt idx="143">
                  <c:v>56.143558164148942</c:v>
                </c:pt>
                <c:pt idx="144">
                  <c:v>56.470701433657268</c:v>
                </c:pt>
                <c:pt idx="145">
                  <c:v>56.88444145097661</c:v>
                </c:pt>
                <c:pt idx="146">
                  <c:v>57.336668911767532</c:v>
                </c:pt>
                <c:pt idx="147">
                  <c:v>57.586837294332724</c:v>
                </c:pt>
                <c:pt idx="148">
                  <c:v>58.058308476859423</c:v>
                </c:pt>
                <c:pt idx="149">
                  <c:v>58.433561050707198</c:v>
                </c:pt>
                <c:pt idx="150">
                  <c:v>58.770326181083419</c:v>
                </c:pt>
                <c:pt idx="151">
                  <c:v>59.164822476666991</c:v>
                </c:pt>
                <c:pt idx="152">
                  <c:v>59.491965746175303</c:v>
                </c:pt>
                <c:pt idx="153">
                  <c:v>59.722890407004712</c:v>
                </c:pt>
                <c:pt idx="154">
                  <c:v>60.203983450399299</c:v>
                </c:pt>
                <c:pt idx="155">
                  <c:v>60.627345328586543</c:v>
                </c:pt>
                <c:pt idx="156">
                  <c:v>60.781295102472818</c:v>
                </c:pt>
                <c:pt idx="157">
                  <c:v>61.300875589338979</c:v>
                </c:pt>
                <c:pt idx="158">
                  <c:v>61.753103050129901</c:v>
                </c:pt>
                <c:pt idx="159">
                  <c:v>62.032137015298751</c:v>
                </c:pt>
                <c:pt idx="160">
                  <c:v>62.493986336957562</c:v>
                </c:pt>
                <c:pt idx="161">
                  <c:v>62.792264023862224</c:v>
                </c:pt>
                <c:pt idx="162">
                  <c:v>63.090541710766857</c:v>
                </c:pt>
                <c:pt idx="163">
                  <c:v>63.417684980275183</c:v>
                </c:pt>
                <c:pt idx="164">
                  <c:v>63.898778023669763</c:v>
                </c:pt>
                <c:pt idx="165">
                  <c:v>64.225921293178104</c:v>
                </c:pt>
                <c:pt idx="166">
                  <c:v>64.620417588761654</c:v>
                </c:pt>
                <c:pt idx="167">
                  <c:v>65.0534013278168</c:v>
                </c:pt>
                <c:pt idx="168">
                  <c:v>65.380544597325112</c:v>
                </c:pt>
                <c:pt idx="169">
                  <c:v>65.871259501587602</c:v>
                </c:pt>
                <c:pt idx="170">
                  <c:v>66.438949292793211</c:v>
                </c:pt>
                <c:pt idx="171">
                  <c:v>66.814201866641</c:v>
                </c:pt>
                <c:pt idx="172">
                  <c:v>67.199076301356683</c:v>
                </c:pt>
                <c:pt idx="173">
                  <c:v>67.603194457808129</c:v>
                </c:pt>
                <c:pt idx="174">
                  <c:v>68.016934475127485</c:v>
                </c:pt>
                <c:pt idx="175">
                  <c:v>68.41143077071105</c:v>
                </c:pt>
                <c:pt idx="176">
                  <c:v>68.767439622823048</c:v>
                </c:pt>
                <c:pt idx="177">
                  <c:v>69.065717309727702</c:v>
                </c:pt>
                <c:pt idx="178">
                  <c:v>69.556432213990178</c:v>
                </c:pt>
                <c:pt idx="179">
                  <c:v>69.960550370441638</c:v>
                </c:pt>
                <c:pt idx="180">
                  <c:v>70.508996439911471</c:v>
                </c:pt>
                <c:pt idx="181">
                  <c:v>70.893870874627154</c:v>
                </c:pt>
                <c:pt idx="182">
                  <c:v>71.20177042239969</c:v>
                </c:pt>
                <c:pt idx="183">
                  <c:v>71.673241604926389</c:v>
                </c:pt>
                <c:pt idx="184">
                  <c:v>72.28904070047146</c:v>
                </c:pt>
                <c:pt idx="185">
                  <c:v>72.808621187337636</c:v>
                </c:pt>
                <c:pt idx="186">
                  <c:v>73.260848648128544</c:v>
                </c:pt>
                <c:pt idx="187">
                  <c:v>73.626479361108437</c:v>
                </c:pt>
                <c:pt idx="188">
                  <c:v>74.011353795824107</c:v>
                </c:pt>
                <c:pt idx="189">
                  <c:v>74.444337534879253</c:v>
                </c:pt>
                <c:pt idx="190">
                  <c:v>74.742615221783893</c:v>
                </c:pt>
                <c:pt idx="191">
                  <c:v>75.262195708650054</c:v>
                </c:pt>
                <c:pt idx="192">
                  <c:v>75.714423169440963</c:v>
                </c:pt>
                <c:pt idx="193">
                  <c:v>76.205138073703452</c:v>
                </c:pt>
                <c:pt idx="194">
                  <c:v>76.734340421437494</c:v>
                </c:pt>
                <c:pt idx="195">
                  <c:v>77.080727412681611</c:v>
                </c:pt>
                <c:pt idx="196">
                  <c:v>77.667660925623011</c:v>
                </c:pt>
                <c:pt idx="197">
                  <c:v>77.985182334263442</c:v>
                </c:pt>
                <c:pt idx="198">
                  <c:v>78.504762821129603</c:v>
                </c:pt>
                <c:pt idx="199">
                  <c:v>78.918502838448944</c:v>
                </c:pt>
                <c:pt idx="200">
                  <c:v>79.187914942749913</c:v>
                </c:pt>
                <c:pt idx="201">
                  <c:v>79.572789377465597</c:v>
                </c:pt>
                <c:pt idx="202">
                  <c:v>79.996151255652833</c:v>
                </c:pt>
                <c:pt idx="203">
                  <c:v>80.448378716443756</c:v>
                </c:pt>
                <c:pt idx="204">
                  <c:v>80.72741268161262</c:v>
                </c:pt>
                <c:pt idx="205">
                  <c:v>81.352833638025587</c:v>
                </c:pt>
                <c:pt idx="206">
                  <c:v>82.084095063985373</c:v>
                </c:pt>
                <c:pt idx="207">
                  <c:v>82.632541133455192</c:v>
                </c:pt>
                <c:pt idx="208">
                  <c:v>83.036659289906652</c:v>
                </c:pt>
                <c:pt idx="209">
                  <c:v>83.460021168093903</c:v>
                </c:pt>
                <c:pt idx="210">
                  <c:v>83.873761185413258</c:v>
                </c:pt>
                <c:pt idx="211">
                  <c:v>84.441450976618881</c:v>
                </c:pt>
                <c:pt idx="212">
                  <c:v>85.028384489560281</c:v>
                </c:pt>
                <c:pt idx="213">
                  <c:v>85.345905898200712</c:v>
                </c:pt>
                <c:pt idx="214">
                  <c:v>85.846242663331083</c:v>
                </c:pt>
                <c:pt idx="215">
                  <c:v>86.336957567593572</c:v>
                </c:pt>
                <c:pt idx="216">
                  <c:v>86.721832002309242</c:v>
                </c:pt>
                <c:pt idx="217">
                  <c:v>87.29914365438276</c:v>
                </c:pt>
                <c:pt idx="218">
                  <c:v>87.818724141248907</c:v>
                </c:pt>
                <c:pt idx="219">
                  <c:v>88.155489271625129</c:v>
                </c:pt>
                <c:pt idx="220">
                  <c:v>88.415279515058216</c:v>
                </c:pt>
                <c:pt idx="221">
                  <c:v>89.175406523621675</c:v>
                </c:pt>
                <c:pt idx="222">
                  <c:v>89.618012123544688</c:v>
                </c:pt>
                <c:pt idx="223">
                  <c:v>90.002886558260371</c:v>
                </c:pt>
                <c:pt idx="224">
                  <c:v>90.532088905994414</c:v>
                </c:pt>
                <c:pt idx="225">
                  <c:v>90.85923217550274</c:v>
                </c:pt>
                <c:pt idx="226">
                  <c:v>91.475031271047811</c:v>
                </c:pt>
                <c:pt idx="227">
                  <c:v>91.879149427499257</c:v>
                </c:pt>
                <c:pt idx="228">
                  <c:v>92.533435966515924</c:v>
                </c:pt>
                <c:pt idx="229">
                  <c:v>93.062638314249966</c:v>
                </c:pt>
                <c:pt idx="230">
                  <c:v>93.360916001154621</c:v>
                </c:pt>
                <c:pt idx="231">
                  <c:v>94.005580679303364</c:v>
                </c:pt>
                <c:pt idx="232">
                  <c:v>94.448186279226405</c:v>
                </c:pt>
                <c:pt idx="233">
                  <c:v>94.833060713942075</c:v>
                </c:pt>
                <c:pt idx="234">
                  <c:v>95.294910035600893</c:v>
                </c:pt>
                <c:pt idx="235">
                  <c:v>95.833734244202816</c:v>
                </c:pt>
                <c:pt idx="236">
                  <c:v>96.420667757144216</c:v>
                </c:pt>
                <c:pt idx="237">
                  <c:v>96.834407774463571</c:v>
                </c:pt>
                <c:pt idx="238">
                  <c:v>97.344366400461851</c:v>
                </c:pt>
                <c:pt idx="239">
                  <c:v>97.594534783027044</c:v>
                </c:pt>
                <c:pt idx="240">
                  <c:v>98.258443182911577</c:v>
                </c:pt>
                <c:pt idx="241">
                  <c:v>98.729914365438262</c:v>
                </c:pt>
                <c:pt idx="242">
                  <c:v>98.989704608871349</c:v>
                </c:pt>
                <c:pt idx="243">
                  <c:v>99.085923217550274</c:v>
                </c:pt>
                <c:pt idx="244">
                  <c:v>99.413066487058586</c:v>
                </c:pt>
                <c:pt idx="245">
                  <c:v>99.634369287020093</c:v>
                </c:pt>
                <c:pt idx="246">
                  <c:v>100</c:v>
                </c:pt>
                <c:pt idx="247">
                  <c:v>99.89415953045318</c:v>
                </c:pt>
                <c:pt idx="248">
                  <c:v>99.769075339170584</c:v>
                </c:pt>
                <c:pt idx="249">
                  <c:v>98.912729721928216</c:v>
                </c:pt>
                <c:pt idx="250">
                  <c:v>97.758106417781192</c:v>
                </c:pt>
                <c:pt idx="251">
                  <c:v>95.958818435485412</c:v>
                </c:pt>
                <c:pt idx="252">
                  <c:v>93.110747618589428</c:v>
                </c:pt>
                <c:pt idx="253">
                  <c:v>88.222842297700367</c:v>
                </c:pt>
                <c:pt idx="254">
                  <c:v>82.007120177042239</c:v>
                </c:pt>
                <c:pt idx="255">
                  <c:v>72.135090926585193</c:v>
                </c:pt>
                <c:pt idx="256">
                  <c:v>63.100163571634752</c:v>
                </c:pt>
                <c:pt idx="257">
                  <c:v>58.241123833349363</c:v>
                </c:pt>
                <c:pt idx="258">
                  <c:v>54.950447416530359</c:v>
                </c:pt>
              </c:numCache>
            </c:numRef>
          </c:yVal>
          <c:smooth val="0"/>
          <c:extLst>
            <c:ext xmlns:c16="http://schemas.microsoft.com/office/drawing/2014/chart" uri="{C3380CC4-5D6E-409C-BE32-E72D297353CC}">
              <c16:uniqueId val="{00000002-B1CB-42F4-B2F3-D0A0800E1B77}"/>
            </c:ext>
          </c:extLst>
        </c:ser>
        <c:ser>
          <c:idx val="3"/>
          <c:order val="3"/>
          <c:tx>
            <c:v>20 x 20</c:v>
          </c:tx>
          <c:spPr>
            <a:ln w="12700" cap="rnd">
              <a:solidFill>
                <a:srgbClr val="FF0066"/>
              </a:solidFill>
              <a:round/>
            </a:ln>
            <a:effectLst/>
          </c:spPr>
          <c:marker>
            <c:symbol val="none"/>
          </c:marker>
          <c:xVal>
            <c:numRef>
              <c:f>'8_Rendements taille de champ'!$C$856:$C$1114</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223.4</c:v>
                </c:pt>
                <c:pt idx="73">
                  <c:v>222.2</c:v>
                </c:pt>
                <c:pt idx="74">
                  <c:v>221</c:v>
                </c:pt>
                <c:pt idx="75">
                  <c:v>219.9</c:v>
                </c:pt>
                <c:pt idx="76">
                  <c:v>218.6</c:v>
                </c:pt>
                <c:pt idx="77">
                  <c:v>217.4</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192.1</c:v>
                </c:pt>
                <c:pt idx="99">
                  <c:v>190.9</c:v>
                </c:pt>
                <c:pt idx="100">
                  <c:v>189.8</c:v>
                </c:pt>
                <c:pt idx="101">
                  <c:v>188.5</c:v>
                </c:pt>
                <c:pt idx="102">
                  <c:v>187.3</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170.4</c:v>
                </c:pt>
                <c:pt idx="117">
                  <c:v>169.3</c:v>
                </c:pt>
                <c:pt idx="118">
                  <c:v>168.1</c:v>
                </c:pt>
                <c:pt idx="119">
                  <c:v>166.9</c:v>
                </c:pt>
                <c:pt idx="120">
                  <c:v>165.7</c:v>
                </c:pt>
                <c:pt idx="121">
                  <c:v>164.4</c:v>
                </c:pt>
                <c:pt idx="122">
                  <c:v>163.19999999999999</c:v>
                </c:pt>
                <c:pt idx="123">
                  <c:v>162</c:v>
                </c:pt>
                <c:pt idx="124">
                  <c:v>160.80000000000001</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140.30000000000001</c:v>
                </c:pt>
                <c:pt idx="142">
                  <c:v>139.19999999999999</c:v>
                </c:pt>
                <c:pt idx="143">
                  <c:v>137.9</c:v>
                </c:pt>
                <c:pt idx="144">
                  <c:v>136.80000000000001</c:v>
                </c:pt>
                <c:pt idx="145">
                  <c:v>135.6</c:v>
                </c:pt>
                <c:pt idx="146">
                  <c:v>134.30000000000001</c:v>
                </c:pt>
                <c:pt idx="147">
                  <c:v>133.1</c:v>
                </c:pt>
                <c:pt idx="148">
                  <c:v>131.9</c:v>
                </c:pt>
                <c:pt idx="149">
                  <c:v>130.69999999999999</c:v>
                </c:pt>
                <c:pt idx="150">
                  <c:v>129.5</c:v>
                </c:pt>
                <c:pt idx="151">
                  <c:v>128.30000000000001</c:v>
                </c:pt>
                <c:pt idx="152">
                  <c:v>127.1</c:v>
                </c:pt>
                <c:pt idx="153">
                  <c:v>125.9</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110.2</c:v>
                </c:pt>
                <c:pt idx="167">
                  <c:v>109.1</c:v>
                </c:pt>
                <c:pt idx="168">
                  <c:v>107.8</c:v>
                </c:pt>
                <c:pt idx="169">
                  <c:v>106.7</c:v>
                </c:pt>
                <c:pt idx="170">
                  <c:v>105.5</c:v>
                </c:pt>
                <c:pt idx="171">
                  <c:v>104.2</c:v>
                </c:pt>
                <c:pt idx="172">
                  <c:v>103.1</c:v>
                </c:pt>
                <c:pt idx="173">
                  <c:v>101.8</c:v>
                </c:pt>
                <c:pt idx="174">
                  <c:v>100.6</c:v>
                </c:pt>
                <c:pt idx="175">
                  <c:v>99.5</c:v>
                </c:pt>
                <c:pt idx="176">
                  <c:v>98.2</c:v>
                </c:pt>
                <c:pt idx="177">
                  <c:v>97</c:v>
                </c:pt>
                <c:pt idx="178">
                  <c:v>95.8</c:v>
                </c:pt>
                <c:pt idx="179">
                  <c:v>94.6</c:v>
                </c:pt>
                <c:pt idx="180">
                  <c:v>93.4</c:v>
                </c:pt>
                <c:pt idx="181">
                  <c:v>92.2</c:v>
                </c:pt>
                <c:pt idx="182">
                  <c:v>91</c:v>
                </c:pt>
                <c:pt idx="183">
                  <c:v>89.8</c:v>
                </c:pt>
                <c:pt idx="184">
                  <c:v>88.6</c:v>
                </c:pt>
                <c:pt idx="185">
                  <c:v>87.4</c:v>
                </c:pt>
                <c:pt idx="186">
                  <c:v>86.2</c:v>
                </c:pt>
                <c:pt idx="187">
                  <c:v>85</c:v>
                </c:pt>
                <c:pt idx="188">
                  <c:v>83.8</c:v>
                </c:pt>
                <c:pt idx="189">
                  <c:v>82.6</c:v>
                </c:pt>
                <c:pt idx="190">
                  <c:v>81.400000000000006</c:v>
                </c:pt>
                <c:pt idx="191">
                  <c:v>80.2</c:v>
                </c:pt>
                <c:pt idx="192">
                  <c:v>79</c:v>
                </c:pt>
                <c:pt idx="193">
                  <c:v>77.7</c:v>
                </c:pt>
                <c:pt idx="194">
                  <c:v>76.5</c:v>
                </c:pt>
                <c:pt idx="195">
                  <c:v>75.3</c:v>
                </c:pt>
                <c:pt idx="196">
                  <c:v>74.099999999999994</c:v>
                </c:pt>
                <c:pt idx="197">
                  <c:v>72.900000000000006</c:v>
                </c:pt>
                <c:pt idx="198">
                  <c:v>71.7</c:v>
                </c:pt>
                <c:pt idx="199">
                  <c:v>70.5</c:v>
                </c:pt>
                <c:pt idx="200">
                  <c:v>69.3</c:v>
                </c:pt>
                <c:pt idx="201">
                  <c:v>68.099999999999994</c:v>
                </c:pt>
                <c:pt idx="202">
                  <c:v>66.900000000000006</c:v>
                </c:pt>
                <c:pt idx="203">
                  <c:v>65.7</c:v>
                </c:pt>
                <c:pt idx="204">
                  <c:v>64.5</c:v>
                </c:pt>
                <c:pt idx="205">
                  <c:v>63.3</c:v>
                </c:pt>
                <c:pt idx="206">
                  <c:v>62.1</c:v>
                </c:pt>
                <c:pt idx="207">
                  <c:v>60.9</c:v>
                </c:pt>
                <c:pt idx="208">
                  <c:v>59.6</c:v>
                </c:pt>
                <c:pt idx="209">
                  <c:v>58.4</c:v>
                </c:pt>
                <c:pt idx="210">
                  <c:v>57.2</c:v>
                </c:pt>
                <c:pt idx="211">
                  <c:v>56</c:v>
                </c:pt>
                <c:pt idx="212">
                  <c:v>54.8</c:v>
                </c:pt>
                <c:pt idx="213">
                  <c:v>53.6</c:v>
                </c:pt>
                <c:pt idx="214">
                  <c:v>52.4</c:v>
                </c:pt>
                <c:pt idx="215">
                  <c:v>51.2</c:v>
                </c:pt>
                <c:pt idx="216">
                  <c:v>50</c:v>
                </c:pt>
                <c:pt idx="217">
                  <c:v>48.8</c:v>
                </c:pt>
                <c:pt idx="218">
                  <c:v>47.5</c:v>
                </c:pt>
                <c:pt idx="219">
                  <c:v>46.4</c:v>
                </c:pt>
                <c:pt idx="220">
                  <c:v>45.1</c:v>
                </c:pt>
                <c:pt idx="221">
                  <c:v>43.9</c:v>
                </c:pt>
                <c:pt idx="222">
                  <c:v>42.7</c:v>
                </c:pt>
                <c:pt idx="223">
                  <c:v>41.5</c:v>
                </c:pt>
                <c:pt idx="224">
                  <c:v>40.299999999999997</c:v>
                </c:pt>
                <c:pt idx="225">
                  <c:v>39.1</c:v>
                </c:pt>
                <c:pt idx="226">
                  <c:v>37.9</c:v>
                </c:pt>
                <c:pt idx="227">
                  <c:v>36.700000000000003</c:v>
                </c:pt>
                <c:pt idx="228">
                  <c:v>35.5</c:v>
                </c:pt>
                <c:pt idx="229">
                  <c:v>34.299999999999997</c:v>
                </c:pt>
                <c:pt idx="230">
                  <c:v>33.1</c:v>
                </c:pt>
                <c:pt idx="231">
                  <c:v>31.8</c:v>
                </c:pt>
                <c:pt idx="232">
                  <c:v>30.7</c:v>
                </c:pt>
                <c:pt idx="233">
                  <c:v>29.4</c:v>
                </c:pt>
                <c:pt idx="234">
                  <c:v>28.2</c:v>
                </c:pt>
                <c:pt idx="235">
                  <c:v>27</c:v>
                </c:pt>
                <c:pt idx="236">
                  <c:v>25.8</c:v>
                </c:pt>
                <c:pt idx="237">
                  <c:v>24.6</c:v>
                </c:pt>
                <c:pt idx="238">
                  <c:v>23.4</c:v>
                </c:pt>
                <c:pt idx="239">
                  <c:v>22.2</c:v>
                </c:pt>
                <c:pt idx="240">
                  <c:v>21</c:v>
                </c:pt>
                <c:pt idx="241">
                  <c:v>19.8</c:v>
                </c:pt>
                <c:pt idx="242">
                  <c:v>18.5</c:v>
                </c:pt>
                <c:pt idx="243">
                  <c:v>17.3</c:v>
                </c:pt>
                <c:pt idx="244">
                  <c:v>16.100000000000001</c:v>
                </c:pt>
                <c:pt idx="245">
                  <c:v>14.9</c:v>
                </c:pt>
                <c:pt idx="246">
                  <c:v>13.7</c:v>
                </c:pt>
                <c:pt idx="247">
                  <c:v>12.5</c:v>
                </c:pt>
                <c:pt idx="248">
                  <c:v>11.3</c:v>
                </c:pt>
                <c:pt idx="249">
                  <c:v>10.1</c:v>
                </c:pt>
                <c:pt idx="250">
                  <c:v>8.9</c:v>
                </c:pt>
                <c:pt idx="251">
                  <c:v>7.7</c:v>
                </c:pt>
                <c:pt idx="252">
                  <c:v>6.5</c:v>
                </c:pt>
                <c:pt idx="253">
                  <c:v>5.3</c:v>
                </c:pt>
                <c:pt idx="254">
                  <c:v>4.0999999999999996</c:v>
                </c:pt>
                <c:pt idx="255">
                  <c:v>2.9</c:v>
                </c:pt>
                <c:pt idx="256">
                  <c:v>1.7</c:v>
                </c:pt>
                <c:pt idx="257">
                  <c:v>0.4</c:v>
                </c:pt>
                <c:pt idx="258">
                  <c:v>-0.5</c:v>
                </c:pt>
              </c:numCache>
            </c:numRef>
          </c:xVal>
          <c:yVal>
            <c:numRef>
              <c:f>'8_Rendements taille de champ'!$G$856:$G$1114</c:f>
              <c:numCache>
                <c:formatCode>General</c:formatCode>
                <c:ptCount val="259"/>
                <c:pt idx="0">
                  <c:v>22.466960352422909</c:v>
                </c:pt>
                <c:pt idx="1">
                  <c:v>24.285312587871406</c:v>
                </c:pt>
                <c:pt idx="2">
                  <c:v>24.557128128221951</c:v>
                </c:pt>
                <c:pt idx="3">
                  <c:v>24.660230574561815</c:v>
                </c:pt>
                <c:pt idx="4">
                  <c:v>24.847689567907022</c:v>
                </c:pt>
                <c:pt idx="5">
                  <c:v>25.016402661917709</c:v>
                </c:pt>
                <c:pt idx="6">
                  <c:v>25.147623957259345</c:v>
                </c:pt>
                <c:pt idx="7">
                  <c:v>25.250726403599216</c:v>
                </c:pt>
                <c:pt idx="8">
                  <c:v>25.410066547942638</c:v>
                </c:pt>
                <c:pt idx="9">
                  <c:v>25.560033742618803</c:v>
                </c:pt>
                <c:pt idx="10">
                  <c:v>25.756865685631269</c:v>
                </c:pt>
                <c:pt idx="11">
                  <c:v>25.888086980972915</c:v>
                </c:pt>
                <c:pt idx="12">
                  <c:v>26.075545974318121</c:v>
                </c:pt>
                <c:pt idx="13">
                  <c:v>26.169275470990723</c:v>
                </c:pt>
                <c:pt idx="14">
                  <c:v>26.412972162339486</c:v>
                </c:pt>
                <c:pt idx="15">
                  <c:v>26.572312306682917</c:v>
                </c:pt>
                <c:pt idx="16">
                  <c:v>26.666041803355515</c:v>
                </c:pt>
                <c:pt idx="17">
                  <c:v>26.872246696035244</c:v>
                </c:pt>
                <c:pt idx="18">
                  <c:v>27.069078639047707</c:v>
                </c:pt>
                <c:pt idx="19">
                  <c:v>27.219045833723872</c:v>
                </c:pt>
                <c:pt idx="20">
                  <c:v>27.322148280063736</c:v>
                </c:pt>
                <c:pt idx="21">
                  <c:v>27.622082669416066</c:v>
                </c:pt>
                <c:pt idx="22">
                  <c:v>27.74393101509045</c:v>
                </c:pt>
                <c:pt idx="23">
                  <c:v>27.950135907770175</c:v>
                </c:pt>
                <c:pt idx="24">
                  <c:v>28.128221951448122</c:v>
                </c:pt>
                <c:pt idx="25">
                  <c:v>28.325053894460588</c:v>
                </c:pt>
                <c:pt idx="26">
                  <c:v>28.437529290467712</c:v>
                </c:pt>
                <c:pt idx="27">
                  <c:v>28.606242384478399</c:v>
                </c:pt>
                <c:pt idx="28">
                  <c:v>28.77495547848908</c:v>
                </c:pt>
                <c:pt idx="29">
                  <c:v>29.065516918174151</c:v>
                </c:pt>
                <c:pt idx="30">
                  <c:v>29.13112756584497</c:v>
                </c:pt>
                <c:pt idx="31">
                  <c:v>29.384197206861</c:v>
                </c:pt>
                <c:pt idx="32">
                  <c:v>29.524791451869902</c:v>
                </c:pt>
                <c:pt idx="33">
                  <c:v>29.702877495547853</c:v>
                </c:pt>
                <c:pt idx="34">
                  <c:v>29.880963539225796</c:v>
                </c:pt>
                <c:pt idx="35">
                  <c:v>30.049676633236484</c:v>
                </c:pt>
                <c:pt idx="36">
                  <c:v>30.246508576248949</c:v>
                </c:pt>
                <c:pt idx="37">
                  <c:v>30.415221670259633</c:v>
                </c:pt>
                <c:pt idx="38">
                  <c:v>30.54644296560128</c:v>
                </c:pt>
                <c:pt idx="39">
                  <c:v>30.827631455619088</c:v>
                </c:pt>
                <c:pt idx="40">
                  <c:v>31.08070109663511</c:v>
                </c:pt>
                <c:pt idx="41">
                  <c:v>31.183803542974982</c:v>
                </c:pt>
                <c:pt idx="42">
                  <c:v>31.296278938982098</c:v>
                </c:pt>
                <c:pt idx="43">
                  <c:v>31.530602680663605</c:v>
                </c:pt>
                <c:pt idx="44">
                  <c:v>31.746180523010594</c:v>
                </c:pt>
                <c:pt idx="45">
                  <c:v>31.961758365357579</c:v>
                </c:pt>
                <c:pt idx="46">
                  <c:v>32.121098509701007</c:v>
                </c:pt>
                <c:pt idx="47">
                  <c:v>32.327303402380728</c:v>
                </c:pt>
                <c:pt idx="48">
                  <c:v>32.524135345393198</c:v>
                </c:pt>
                <c:pt idx="49">
                  <c:v>32.702221389071141</c:v>
                </c:pt>
                <c:pt idx="50">
                  <c:v>32.852188583747306</c:v>
                </c:pt>
                <c:pt idx="51">
                  <c:v>32.992782828756212</c:v>
                </c:pt>
                <c:pt idx="52">
                  <c:v>33.320836067110314</c:v>
                </c:pt>
                <c:pt idx="53">
                  <c:v>33.423938513450182</c:v>
                </c:pt>
                <c:pt idx="54">
                  <c:v>33.695754053800734</c:v>
                </c:pt>
                <c:pt idx="55">
                  <c:v>34.005061392820323</c:v>
                </c:pt>
                <c:pt idx="56">
                  <c:v>34.051926141156621</c:v>
                </c:pt>
                <c:pt idx="57">
                  <c:v>34.361233480176203</c:v>
                </c:pt>
                <c:pt idx="58">
                  <c:v>34.604930171524984</c:v>
                </c:pt>
                <c:pt idx="59">
                  <c:v>34.792389164870187</c:v>
                </c:pt>
                <c:pt idx="60">
                  <c:v>35.064204705220732</c:v>
                </c:pt>
                <c:pt idx="61">
                  <c:v>35.289155497234979</c:v>
                </c:pt>
                <c:pt idx="62">
                  <c:v>35.457868591245663</c:v>
                </c:pt>
                <c:pt idx="63">
                  <c:v>35.664073483925392</c:v>
                </c:pt>
                <c:pt idx="64">
                  <c:v>35.926516074608678</c:v>
                </c:pt>
                <c:pt idx="65">
                  <c:v>36.113975067953888</c:v>
                </c:pt>
                <c:pt idx="66">
                  <c:v>36.385790608304433</c:v>
                </c:pt>
                <c:pt idx="67">
                  <c:v>36.582622551316902</c:v>
                </c:pt>
                <c:pt idx="68">
                  <c:v>36.770081544662105</c:v>
                </c:pt>
                <c:pt idx="69">
                  <c:v>37.013778236010872</c:v>
                </c:pt>
                <c:pt idx="70">
                  <c:v>37.22935607835786</c:v>
                </c:pt>
                <c:pt idx="71">
                  <c:v>37.444933920704848</c:v>
                </c:pt>
                <c:pt idx="72">
                  <c:v>37.744868310057178</c:v>
                </c:pt>
                <c:pt idx="73">
                  <c:v>37.819851907395261</c:v>
                </c:pt>
                <c:pt idx="74">
                  <c:v>38.110413347080325</c:v>
                </c:pt>
                <c:pt idx="75">
                  <c:v>38.400974786765396</c:v>
                </c:pt>
                <c:pt idx="76">
                  <c:v>38.588433780110606</c:v>
                </c:pt>
                <c:pt idx="77">
                  <c:v>38.832130471459372</c:v>
                </c:pt>
                <c:pt idx="78">
                  <c:v>39.066454213140879</c:v>
                </c:pt>
                <c:pt idx="79">
                  <c:v>39.375761552160462</c:v>
                </c:pt>
                <c:pt idx="80">
                  <c:v>39.60071234417471</c:v>
                </c:pt>
                <c:pt idx="81">
                  <c:v>39.872527884525262</c:v>
                </c:pt>
                <c:pt idx="82">
                  <c:v>40.022495079201427</c:v>
                </c:pt>
                <c:pt idx="83">
                  <c:v>40.303683569219231</c:v>
                </c:pt>
                <c:pt idx="84">
                  <c:v>40.528634361233486</c:v>
                </c:pt>
                <c:pt idx="85">
                  <c:v>40.744212203580467</c:v>
                </c:pt>
                <c:pt idx="86">
                  <c:v>41.119130190270873</c:v>
                </c:pt>
                <c:pt idx="87">
                  <c:v>41.250351485612519</c:v>
                </c:pt>
                <c:pt idx="88">
                  <c:v>41.475302277626767</c:v>
                </c:pt>
                <c:pt idx="89">
                  <c:v>41.747117817977319</c:v>
                </c:pt>
                <c:pt idx="90">
                  <c:v>42.018933358327864</c:v>
                </c:pt>
                <c:pt idx="91">
                  <c:v>42.290748898678416</c:v>
                </c:pt>
                <c:pt idx="92">
                  <c:v>42.553191489361701</c:v>
                </c:pt>
                <c:pt idx="93">
                  <c:v>42.83437997937952</c:v>
                </c:pt>
                <c:pt idx="94">
                  <c:v>42.993720123722937</c:v>
                </c:pt>
                <c:pt idx="95">
                  <c:v>43.434248758084173</c:v>
                </c:pt>
                <c:pt idx="96">
                  <c:v>43.724810197769237</c:v>
                </c:pt>
                <c:pt idx="97">
                  <c:v>43.987252788452523</c:v>
                </c:pt>
                <c:pt idx="98">
                  <c:v>44.118474083794176</c:v>
                </c:pt>
                <c:pt idx="99">
                  <c:v>44.390289624144721</c:v>
                </c:pt>
                <c:pt idx="100">
                  <c:v>44.70896991283157</c:v>
                </c:pt>
                <c:pt idx="101">
                  <c:v>44.990158402849382</c:v>
                </c:pt>
                <c:pt idx="102">
                  <c:v>45.327584590870742</c:v>
                </c:pt>
                <c:pt idx="103">
                  <c:v>45.524416533883219</c:v>
                </c:pt>
                <c:pt idx="104">
                  <c:v>45.786859124566504</c:v>
                </c:pt>
                <c:pt idx="105">
                  <c:v>46.058674664917049</c:v>
                </c:pt>
                <c:pt idx="106">
                  <c:v>46.46171150060924</c:v>
                </c:pt>
                <c:pt idx="107">
                  <c:v>46.667916393288969</c:v>
                </c:pt>
                <c:pt idx="108">
                  <c:v>46.892867185303217</c:v>
                </c:pt>
                <c:pt idx="109">
                  <c:v>47.174055675321029</c:v>
                </c:pt>
                <c:pt idx="110">
                  <c:v>47.539600712344175</c:v>
                </c:pt>
                <c:pt idx="111">
                  <c:v>47.80204330302746</c:v>
                </c:pt>
                <c:pt idx="112">
                  <c:v>48.073858843378012</c:v>
                </c:pt>
                <c:pt idx="113">
                  <c:v>48.383166182397595</c:v>
                </c:pt>
                <c:pt idx="114">
                  <c:v>48.654981722748147</c:v>
                </c:pt>
                <c:pt idx="115">
                  <c:v>48.926797263098706</c:v>
                </c:pt>
                <c:pt idx="116">
                  <c:v>49.236104602118289</c:v>
                </c:pt>
                <c:pt idx="117">
                  <c:v>49.545411941137878</c:v>
                </c:pt>
                <c:pt idx="118">
                  <c:v>49.714125035148562</c:v>
                </c:pt>
                <c:pt idx="119">
                  <c:v>50.164026619177058</c:v>
                </c:pt>
                <c:pt idx="120">
                  <c:v>50.43584215952761</c:v>
                </c:pt>
                <c:pt idx="121">
                  <c:v>50.773268347548971</c:v>
                </c:pt>
                <c:pt idx="122">
                  <c:v>51.054456837566789</c:v>
                </c:pt>
                <c:pt idx="123">
                  <c:v>51.420001874589936</c:v>
                </c:pt>
                <c:pt idx="124">
                  <c:v>51.691817414940481</c:v>
                </c:pt>
                <c:pt idx="125">
                  <c:v>52.029243602961849</c:v>
                </c:pt>
                <c:pt idx="126">
                  <c:v>52.376042740650483</c:v>
                </c:pt>
                <c:pt idx="127">
                  <c:v>52.647858281001035</c:v>
                </c:pt>
                <c:pt idx="128">
                  <c:v>52.872809073015283</c:v>
                </c:pt>
                <c:pt idx="129">
                  <c:v>53.303964757709252</c:v>
                </c:pt>
                <c:pt idx="130">
                  <c:v>53.603899147061583</c:v>
                </c:pt>
                <c:pt idx="131">
                  <c:v>53.82884993907583</c:v>
                </c:pt>
                <c:pt idx="132">
                  <c:v>54.316243321773364</c:v>
                </c:pt>
                <c:pt idx="133">
                  <c:v>54.550567063454871</c:v>
                </c:pt>
                <c:pt idx="134">
                  <c:v>54.85987440247446</c:v>
                </c:pt>
                <c:pt idx="135">
                  <c:v>55.234792389164866</c:v>
                </c:pt>
                <c:pt idx="136">
                  <c:v>55.572218577186241</c:v>
                </c:pt>
                <c:pt idx="137">
                  <c:v>55.919017714874876</c:v>
                </c:pt>
                <c:pt idx="138">
                  <c:v>56.228325053894466</c:v>
                </c:pt>
                <c:pt idx="139">
                  <c:v>56.500140594245011</c:v>
                </c:pt>
                <c:pt idx="140">
                  <c:v>56.903177429937202</c:v>
                </c:pt>
                <c:pt idx="141">
                  <c:v>57.184365919955006</c:v>
                </c:pt>
                <c:pt idx="142">
                  <c:v>57.503046208641862</c:v>
                </c:pt>
                <c:pt idx="143">
                  <c:v>57.831099446995971</c:v>
                </c:pt>
                <c:pt idx="144">
                  <c:v>58.215390383353636</c:v>
                </c:pt>
                <c:pt idx="145">
                  <c:v>58.590308370044056</c:v>
                </c:pt>
                <c:pt idx="146">
                  <c:v>58.965226356734455</c:v>
                </c:pt>
                <c:pt idx="147">
                  <c:v>59.433873840097476</c:v>
                </c:pt>
                <c:pt idx="148">
                  <c:v>59.724435279782554</c:v>
                </c:pt>
                <c:pt idx="149">
                  <c:v>60.024369669134877</c:v>
                </c:pt>
                <c:pt idx="150">
                  <c:v>60.418033555159802</c:v>
                </c:pt>
                <c:pt idx="151">
                  <c:v>60.783578592182948</c:v>
                </c:pt>
                <c:pt idx="152">
                  <c:v>61.102258880869812</c:v>
                </c:pt>
                <c:pt idx="153">
                  <c:v>61.364701471553097</c:v>
                </c:pt>
                <c:pt idx="154">
                  <c:v>61.870840753585156</c:v>
                </c:pt>
                <c:pt idx="155">
                  <c:v>62.00206204892681</c:v>
                </c:pt>
                <c:pt idx="156">
                  <c:v>62.517574280626121</c:v>
                </c:pt>
                <c:pt idx="157">
                  <c:v>62.855000468647482</c:v>
                </c:pt>
                <c:pt idx="158">
                  <c:v>63.14556190833256</c:v>
                </c:pt>
                <c:pt idx="159">
                  <c:v>63.539225794357492</c:v>
                </c:pt>
                <c:pt idx="160">
                  <c:v>63.895397881713379</c:v>
                </c:pt>
                <c:pt idx="161">
                  <c:v>64.382791264410912</c:v>
                </c:pt>
                <c:pt idx="162">
                  <c:v>64.654606804761457</c:v>
                </c:pt>
                <c:pt idx="163">
                  <c:v>65.113881338457219</c:v>
                </c:pt>
                <c:pt idx="164">
                  <c:v>65.713750117161879</c:v>
                </c:pt>
                <c:pt idx="165">
                  <c:v>65.985565657512424</c:v>
                </c:pt>
                <c:pt idx="166">
                  <c:v>66.463586090542691</c:v>
                </c:pt>
                <c:pt idx="167">
                  <c:v>66.85724997656763</c:v>
                </c:pt>
                <c:pt idx="168">
                  <c:v>66.969725372574757</c:v>
                </c:pt>
                <c:pt idx="169">
                  <c:v>67.185303214921746</c:v>
                </c:pt>
                <c:pt idx="170">
                  <c:v>67.77579904395914</c:v>
                </c:pt>
                <c:pt idx="171">
                  <c:v>68.160089980316812</c:v>
                </c:pt>
                <c:pt idx="172">
                  <c:v>68.516262067672699</c:v>
                </c:pt>
                <c:pt idx="173">
                  <c:v>68.825569406692296</c:v>
                </c:pt>
                <c:pt idx="174">
                  <c:v>69.162995594713664</c:v>
                </c:pt>
                <c:pt idx="175">
                  <c:v>69.650388977411197</c:v>
                </c:pt>
                <c:pt idx="176">
                  <c:v>70.147155309775982</c:v>
                </c:pt>
                <c:pt idx="177">
                  <c:v>70.615802793139011</c:v>
                </c:pt>
                <c:pt idx="178">
                  <c:v>70.868872434155023</c:v>
                </c:pt>
                <c:pt idx="179">
                  <c:v>71.253163370512695</c:v>
                </c:pt>
                <c:pt idx="180">
                  <c:v>71.928015746555445</c:v>
                </c:pt>
                <c:pt idx="181">
                  <c:v>72.171712437904205</c:v>
                </c:pt>
                <c:pt idx="182">
                  <c:v>72.518511575592854</c:v>
                </c:pt>
                <c:pt idx="183">
                  <c:v>72.940294310619549</c:v>
                </c:pt>
                <c:pt idx="184">
                  <c:v>73.352704095979021</c:v>
                </c:pt>
                <c:pt idx="185">
                  <c:v>73.84009747867654</c:v>
                </c:pt>
                <c:pt idx="186">
                  <c:v>74.111913019027085</c:v>
                </c:pt>
                <c:pt idx="187">
                  <c:v>74.693035898397227</c:v>
                </c:pt>
                <c:pt idx="188">
                  <c:v>75.049207985753114</c:v>
                </c:pt>
                <c:pt idx="189">
                  <c:v>75.405380073109001</c:v>
                </c:pt>
                <c:pt idx="190">
                  <c:v>75.949011153810105</c:v>
                </c:pt>
                <c:pt idx="191">
                  <c:v>76.295810291498739</c:v>
                </c:pt>
                <c:pt idx="192">
                  <c:v>76.614490580185574</c:v>
                </c:pt>
                <c:pt idx="193">
                  <c:v>77.251851157559287</c:v>
                </c:pt>
                <c:pt idx="194">
                  <c:v>77.420564251569971</c:v>
                </c:pt>
                <c:pt idx="195">
                  <c:v>77.936076483269289</c:v>
                </c:pt>
                <c:pt idx="196">
                  <c:v>78.385978067297785</c:v>
                </c:pt>
                <c:pt idx="197">
                  <c:v>78.789014902989976</c:v>
                </c:pt>
                <c:pt idx="198">
                  <c:v>79.173305839347634</c:v>
                </c:pt>
                <c:pt idx="199">
                  <c:v>79.604461524041625</c:v>
                </c:pt>
                <c:pt idx="200">
                  <c:v>80.307432749086146</c:v>
                </c:pt>
                <c:pt idx="201">
                  <c:v>80.569875339769425</c:v>
                </c:pt>
                <c:pt idx="202">
                  <c:v>80.84169088011997</c:v>
                </c:pt>
                <c:pt idx="203">
                  <c:v>81.282219514481213</c:v>
                </c:pt>
                <c:pt idx="204">
                  <c:v>81.825850595182303</c:v>
                </c:pt>
                <c:pt idx="205">
                  <c:v>82.303871028212583</c:v>
                </c:pt>
                <c:pt idx="206">
                  <c:v>82.791264410910117</c:v>
                </c:pt>
                <c:pt idx="207">
                  <c:v>83.259911894273131</c:v>
                </c:pt>
                <c:pt idx="208">
                  <c:v>83.494235635954638</c:v>
                </c:pt>
                <c:pt idx="209">
                  <c:v>83.897272471646829</c:v>
                </c:pt>
                <c:pt idx="210">
                  <c:v>84.590870747024098</c:v>
                </c:pt>
                <c:pt idx="211">
                  <c:v>84.956415784047252</c:v>
                </c:pt>
                <c:pt idx="212">
                  <c:v>85.396944418408467</c:v>
                </c:pt>
                <c:pt idx="213">
                  <c:v>85.846846002436976</c:v>
                </c:pt>
                <c:pt idx="214">
                  <c:v>86.296747586465457</c:v>
                </c:pt>
                <c:pt idx="215">
                  <c:v>86.699784422157649</c:v>
                </c:pt>
                <c:pt idx="216">
                  <c:v>87.205923704189715</c:v>
                </c:pt>
                <c:pt idx="217">
                  <c:v>87.487112194207512</c:v>
                </c:pt>
                <c:pt idx="218">
                  <c:v>88.171337519917515</c:v>
                </c:pt>
                <c:pt idx="219">
                  <c:v>88.480644858937126</c:v>
                </c:pt>
                <c:pt idx="220">
                  <c:v>89.202361983316152</c:v>
                </c:pt>
                <c:pt idx="221">
                  <c:v>89.408566875995874</c:v>
                </c:pt>
                <c:pt idx="222">
                  <c:v>89.877214359358888</c:v>
                </c:pt>
                <c:pt idx="223">
                  <c:v>90.317742993720131</c:v>
                </c:pt>
                <c:pt idx="224">
                  <c:v>90.795763426750412</c:v>
                </c:pt>
                <c:pt idx="225">
                  <c:v>91.217546161777108</c:v>
                </c:pt>
                <c:pt idx="226">
                  <c:v>91.836160839816301</c:v>
                </c:pt>
                <c:pt idx="227">
                  <c:v>92.27668947417753</c:v>
                </c:pt>
                <c:pt idx="228">
                  <c:v>92.370418970850125</c:v>
                </c:pt>
                <c:pt idx="229">
                  <c:v>92.77345580654233</c:v>
                </c:pt>
                <c:pt idx="230">
                  <c:v>93.260849189239863</c:v>
                </c:pt>
                <c:pt idx="231">
                  <c:v>93.945074514949852</c:v>
                </c:pt>
                <c:pt idx="232">
                  <c:v>94.394976098978347</c:v>
                </c:pt>
                <c:pt idx="233">
                  <c:v>94.947980129346703</c:v>
                </c:pt>
                <c:pt idx="234">
                  <c:v>95.257287468366286</c:v>
                </c:pt>
                <c:pt idx="235">
                  <c:v>95.575967757053149</c:v>
                </c:pt>
                <c:pt idx="236">
                  <c:v>96.203955384759581</c:v>
                </c:pt>
                <c:pt idx="237">
                  <c:v>96.55075452244823</c:v>
                </c:pt>
                <c:pt idx="238">
                  <c:v>97.056893804480268</c:v>
                </c:pt>
                <c:pt idx="239">
                  <c:v>97.534914237510549</c:v>
                </c:pt>
                <c:pt idx="240">
                  <c:v>98.069172368544372</c:v>
                </c:pt>
                <c:pt idx="241">
                  <c:v>98.444090355234792</c:v>
                </c:pt>
                <c:pt idx="242">
                  <c:v>98.725278845252603</c:v>
                </c:pt>
                <c:pt idx="243">
                  <c:v>98.968975536601377</c:v>
                </c:pt>
                <c:pt idx="244">
                  <c:v>99.32514762395725</c:v>
                </c:pt>
                <c:pt idx="245">
                  <c:v>99.737557409316707</c:v>
                </c:pt>
                <c:pt idx="246">
                  <c:v>100</c:v>
                </c:pt>
                <c:pt idx="247">
                  <c:v>99.981254100665481</c:v>
                </c:pt>
                <c:pt idx="248">
                  <c:v>99.625082013309594</c:v>
                </c:pt>
                <c:pt idx="249">
                  <c:v>98.978348486268629</c:v>
                </c:pt>
                <c:pt idx="250">
                  <c:v>98.041053519542601</c:v>
                </c:pt>
                <c:pt idx="251">
                  <c:v>96.588246321117254</c:v>
                </c:pt>
                <c:pt idx="252">
                  <c:v>93.738869622270144</c:v>
                </c:pt>
                <c:pt idx="253">
                  <c:v>89.745993064017256</c:v>
                </c:pt>
                <c:pt idx="254">
                  <c:v>83.812915924641487</c:v>
                </c:pt>
                <c:pt idx="255">
                  <c:v>74.674289999062708</c:v>
                </c:pt>
                <c:pt idx="256">
                  <c:v>66.866622926234882</c:v>
                </c:pt>
                <c:pt idx="257">
                  <c:v>62.077045646264885</c:v>
                </c:pt>
                <c:pt idx="258">
                  <c:v>59.06832880307433</c:v>
                </c:pt>
              </c:numCache>
            </c:numRef>
          </c:yVal>
          <c:smooth val="0"/>
          <c:extLst>
            <c:ext xmlns:c16="http://schemas.microsoft.com/office/drawing/2014/chart" uri="{C3380CC4-5D6E-409C-BE32-E72D297353CC}">
              <c16:uniqueId val="{00000003-B1CB-42F4-B2F3-D0A0800E1B77}"/>
            </c:ext>
          </c:extLst>
        </c:ser>
        <c:dLbls>
          <c:showLegendKey val="0"/>
          <c:showVal val="0"/>
          <c:showCatName val="0"/>
          <c:showSerName val="0"/>
          <c:showPercent val="0"/>
          <c:showBubbleSize val="0"/>
        </c:dLbls>
        <c:axId val="59074943"/>
        <c:axId val="59075359"/>
      </c:scatterChart>
      <c:valAx>
        <c:axId val="59074943"/>
        <c:scaling>
          <c:orientation val="minMax"/>
          <c:max val="3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Profondeur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59075359"/>
        <c:crosses val="autoZero"/>
        <c:crossBetween val="midCat"/>
      </c:valAx>
      <c:valAx>
        <c:axId val="59075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590749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DSP 90</c:v>
          </c:tx>
          <c:spPr>
            <a:ln w="12700" cap="rnd">
              <a:solidFill>
                <a:srgbClr val="009999"/>
              </a:solidFill>
              <a:round/>
            </a:ln>
            <a:effectLst/>
          </c:spPr>
          <c:marker>
            <c:symbol val="none"/>
          </c:marker>
          <c:xVal>
            <c:numRef>
              <c:f>'7_Rendements DSP'!$C$298:$C$556</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287.2</c:v>
                </c:pt>
                <c:pt idx="20">
                  <c:v>286.10000000000002</c:v>
                </c:pt>
                <c:pt idx="21">
                  <c:v>284.8</c:v>
                </c:pt>
                <c:pt idx="22">
                  <c:v>283.60000000000002</c:v>
                </c:pt>
                <c:pt idx="23">
                  <c:v>282.5</c:v>
                </c:pt>
                <c:pt idx="24">
                  <c:v>281.2</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248.7</c:v>
                </c:pt>
                <c:pt idx="52">
                  <c:v>247.6</c:v>
                </c:pt>
                <c:pt idx="53">
                  <c:v>246.3</c:v>
                </c:pt>
                <c:pt idx="54">
                  <c:v>245.1</c:v>
                </c:pt>
                <c:pt idx="55">
                  <c:v>243.9</c:v>
                </c:pt>
                <c:pt idx="56">
                  <c:v>242.7</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224.6</c:v>
                </c:pt>
                <c:pt idx="72">
                  <c:v>223.5</c:v>
                </c:pt>
                <c:pt idx="73">
                  <c:v>222.2</c:v>
                </c:pt>
                <c:pt idx="74">
                  <c:v>221.1</c:v>
                </c:pt>
                <c:pt idx="75">
                  <c:v>219.9</c:v>
                </c:pt>
                <c:pt idx="76">
                  <c:v>218.6</c:v>
                </c:pt>
                <c:pt idx="77">
                  <c:v>217.5</c:v>
                </c:pt>
                <c:pt idx="78">
                  <c:v>216.2</c:v>
                </c:pt>
                <c:pt idx="79">
                  <c:v>215.1</c:v>
                </c:pt>
                <c:pt idx="80">
                  <c:v>213.8</c:v>
                </c:pt>
                <c:pt idx="81">
                  <c:v>212.6</c:v>
                </c:pt>
                <c:pt idx="82">
                  <c:v>211.4</c:v>
                </c:pt>
                <c:pt idx="83">
                  <c:v>210.2</c:v>
                </c:pt>
                <c:pt idx="84">
                  <c:v>209</c:v>
                </c:pt>
                <c:pt idx="85">
                  <c:v>207.9</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190.9</c:v>
                </c:pt>
                <c:pt idx="100">
                  <c:v>189.8</c:v>
                </c:pt>
                <c:pt idx="101">
                  <c:v>188.5</c:v>
                </c:pt>
                <c:pt idx="102">
                  <c:v>187.3</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121.2</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86.2</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c:v>
                </c:pt>
                <c:pt idx="200">
                  <c:v>69.400000000000006</c:v>
                </c:pt>
                <c:pt idx="201">
                  <c:v>68.099999999999994</c:v>
                </c:pt>
                <c:pt idx="202">
                  <c:v>67</c:v>
                </c:pt>
                <c:pt idx="203">
                  <c:v>65.7</c:v>
                </c:pt>
                <c:pt idx="204">
                  <c:v>64.5</c:v>
                </c:pt>
                <c:pt idx="205">
                  <c:v>63.3</c:v>
                </c:pt>
                <c:pt idx="206">
                  <c:v>62.1</c:v>
                </c:pt>
                <c:pt idx="207">
                  <c:v>60.9</c:v>
                </c:pt>
                <c:pt idx="208">
                  <c:v>59.7</c:v>
                </c:pt>
                <c:pt idx="209">
                  <c:v>58.5</c:v>
                </c:pt>
                <c:pt idx="210">
                  <c:v>57.3</c:v>
                </c:pt>
                <c:pt idx="211">
                  <c:v>56.1</c:v>
                </c:pt>
                <c:pt idx="212">
                  <c:v>54.9</c:v>
                </c:pt>
                <c:pt idx="213">
                  <c:v>53.7</c:v>
                </c:pt>
                <c:pt idx="214">
                  <c:v>52.5</c:v>
                </c:pt>
                <c:pt idx="215">
                  <c:v>51.3</c:v>
                </c:pt>
                <c:pt idx="216">
                  <c:v>50</c:v>
                </c:pt>
                <c:pt idx="217">
                  <c:v>48.9</c:v>
                </c:pt>
                <c:pt idx="218">
                  <c:v>47.6</c:v>
                </c:pt>
                <c:pt idx="219">
                  <c:v>46.5</c:v>
                </c:pt>
                <c:pt idx="220">
                  <c:v>45.2</c:v>
                </c:pt>
                <c:pt idx="221">
                  <c:v>44</c:v>
                </c:pt>
                <c:pt idx="222">
                  <c:v>42.8</c:v>
                </c:pt>
                <c:pt idx="223">
                  <c:v>41.6</c:v>
                </c:pt>
                <c:pt idx="224">
                  <c:v>40.4</c:v>
                </c:pt>
                <c:pt idx="225">
                  <c:v>39.200000000000003</c:v>
                </c:pt>
                <c:pt idx="226">
                  <c:v>38</c:v>
                </c:pt>
                <c:pt idx="227">
                  <c:v>36.799999999999997</c:v>
                </c:pt>
                <c:pt idx="228">
                  <c:v>35.6</c:v>
                </c:pt>
                <c:pt idx="229">
                  <c:v>34.4</c:v>
                </c:pt>
                <c:pt idx="230">
                  <c:v>33.200000000000003</c:v>
                </c:pt>
                <c:pt idx="231">
                  <c:v>32</c:v>
                </c:pt>
                <c:pt idx="232">
                  <c:v>30.7</c:v>
                </c:pt>
                <c:pt idx="233">
                  <c:v>29.5</c:v>
                </c:pt>
                <c:pt idx="234">
                  <c:v>28.3</c:v>
                </c:pt>
                <c:pt idx="235">
                  <c:v>27.1</c:v>
                </c:pt>
                <c:pt idx="236">
                  <c:v>25.9</c:v>
                </c:pt>
                <c:pt idx="237">
                  <c:v>24.7</c:v>
                </c:pt>
                <c:pt idx="238">
                  <c:v>23.5</c:v>
                </c:pt>
                <c:pt idx="239">
                  <c:v>22.3</c:v>
                </c:pt>
                <c:pt idx="240">
                  <c:v>21.1</c:v>
                </c:pt>
                <c:pt idx="241">
                  <c:v>19.899999999999999</c:v>
                </c:pt>
                <c:pt idx="242">
                  <c:v>18.7</c:v>
                </c:pt>
                <c:pt idx="243">
                  <c:v>17.5</c:v>
                </c:pt>
                <c:pt idx="244">
                  <c:v>16.3</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'7_Rendements DSP'!$G$298:$G$556</c:f>
              <c:numCache>
                <c:formatCode>General</c:formatCode>
                <c:ptCount val="259"/>
                <c:pt idx="0">
                  <c:v>17.869443331998397</c:v>
                </c:pt>
                <c:pt idx="1">
                  <c:v>19.423307969563478</c:v>
                </c:pt>
                <c:pt idx="2">
                  <c:v>19.583500200240287</c:v>
                </c:pt>
                <c:pt idx="3">
                  <c:v>19.767721265518624</c:v>
                </c:pt>
                <c:pt idx="4">
                  <c:v>19.88786543852623</c:v>
                </c:pt>
                <c:pt idx="5">
                  <c:v>20</c:v>
                </c:pt>
                <c:pt idx="6">
                  <c:v>20.160192230676817</c:v>
                </c:pt>
                <c:pt idx="7">
                  <c:v>20.280336403684423</c:v>
                </c:pt>
                <c:pt idx="8">
                  <c:v>20.368442130556669</c:v>
                </c:pt>
                <c:pt idx="9">
                  <c:v>20.584701641970366</c:v>
                </c:pt>
                <c:pt idx="10">
                  <c:v>20.744893872647179</c:v>
                </c:pt>
                <c:pt idx="11">
                  <c:v>20.841009211053265</c:v>
                </c:pt>
                <c:pt idx="12">
                  <c:v>20.993191830196238</c:v>
                </c:pt>
                <c:pt idx="13">
                  <c:v>21.145374449339208</c:v>
                </c:pt>
                <c:pt idx="14">
                  <c:v>21.249499399279138</c:v>
                </c:pt>
                <c:pt idx="15">
                  <c:v>21.425710853023631</c:v>
                </c:pt>
                <c:pt idx="16">
                  <c:v>21.593912695234284</c:v>
                </c:pt>
                <c:pt idx="17">
                  <c:v>21.730076091309574</c:v>
                </c:pt>
                <c:pt idx="18">
                  <c:v>21.818181818181817</c:v>
                </c:pt>
                <c:pt idx="19">
                  <c:v>21.97036443732479</c:v>
                </c:pt>
                <c:pt idx="20">
                  <c:v>22.178614337204646</c:v>
                </c:pt>
                <c:pt idx="21">
                  <c:v>22.346816179415299</c:v>
                </c:pt>
                <c:pt idx="22">
                  <c:v>22.490989187024429</c:v>
                </c:pt>
                <c:pt idx="23">
                  <c:v>22.651181417701245</c:v>
                </c:pt>
                <c:pt idx="24">
                  <c:v>22.755306367641172</c:v>
                </c:pt>
                <c:pt idx="25">
                  <c:v>22.963556267521028</c:v>
                </c:pt>
                <c:pt idx="26">
                  <c:v>23.091710052062474</c:v>
                </c:pt>
                <c:pt idx="27">
                  <c:v>23.219863836603924</c:v>
                </c:pt>
                <c:pt idx="28">
                  <c:v>23.396075290348421</c:v>
                </c:pt>
                <c:pt idx="29">
                  <c:v>23.580296355626754</c:v>
                </c:pt>
                <c:pt idx="30">
                  <c:v>23.732478974769723</c:v>
                </c:pt>
                <c:pt idx="31">
                  <c:v>23.868642370845016</c:v>
                </c:pt>
                <c:pt idx="32">
                  <c:v>24.076892270724869</c:v>
                </c:pt>
                <c:pt idx="33">
                  <c:v>24.229074889867842</c:v>
                </c:pt>
                <c:pt idx="34">
                  <c:v>24.413295955146179</c:v>
                </c:pt>
                <c:pt idx="35">
                  <c:v>24.621545855026032</c:v>
                </c:pt>
                <c:pt idx="36">
                  <c:v>24.725670804965961</c:v>
                </c:pt>
                <c:pt idx="37">
                  <c:v>24.925911093311974</c:v>
                </c:pt>
                <c:pt idx="38">
                  <c:v>25.062074489387264</c:v>
                </c:pt>
                <c:pt idx="39">
                  <c:v>25.26231477773328</c:v>
                </c:pt>
                <c:pt idx="40">
                  <c:v>25.39847817380857</c:v>
                </c:pt>
                <c:pt idx="41">
                  <c:v>25.60672807368843</c:v>
                </c:pt>
                <c:pt idx="42">
                  <c:v>25.750901081297556</c:v>
                </c:pt>
                <c:pt idx="43">
                  <c:v>25.983179815778932</c:v>
                </c:pt>
                <c:pt idx="44">
                  <c:v>26.191429715658792</c:v>
                </c:pt>
                <c:pt idx="45">
                  <c:v>26.359631557869438</c:v>
                </c:pt>
                <c:pt idx="46">
                  <c:v>26.487785342410895</c:v>
                </c:pt>
                <c:pt idx="47">
                  <c:v>26.623948738486185</c:v>
                </c:pt>
                <c:pt idx="48">
                  <c:v>26.880256307569084</c:v>
                </c:pt>
                <c:pt idx="49">
                  <c:v>27.168602322787351</c:v>
                </c:pt>
                <c:pt idx="50">
                  <c:v>27.280736884261113</c:v>
                </c:pt>
                <c:pt idx="51">
                  <c:v>27.49699639567481</c:v>
                </c:pt>
                <c:pt idx="52">
                  <c:v>27.641169403283939</c:v>
                </c:pt>
                <c:pt idx="53">
                  <c:v>27.841409691629952</c:v>
                </c:pt>
                <c:pt idx="54">
                  <c:v>28.105726872246699</c:v>
                </c:pt>
                <c:pt idx="55">
                  <c:v>28.313976772126555</c:v>
                </c:pt>
                <c:pt idx="56">
                  <c:v>28.474169002803361</c:v>
                </c:pt>
                <c:pt idx="57">
                  <c:v>28.642370845014014</c:v>
                </c:pt>
                <c:pt idx="58">
                  <c:v>28.874649579495394</c:v>
                </c:pt>
                <c:pt idx="59">
                  <c:v>29.074889867841406</c:v>
                </c:pt>
                <c:pt idx="60">
                  <c:v>29.307168602322793</c:v>
                </c:pt>
                <c:pt idx="61">
                  <c:v>29.483380056067283</c:v>
                </c:pt>
                <c:pt idx="62">
                  <c:v>29.667601121345616</c:v>
                </c:pt>
                <c:pt idx="63">
                  <c:v>29.899879855826995</c:v>
                </c:pt>
                <c:pt idx="64">
                  <c:v>30.092110532639172</c:v>
                </c:pt>
                <c:pt idx="65">
                  <c:v>30.292350820985181</c:v>
                </c:pt>
                <c:pt idx="66">
                  <c:v>30.484581497797357</c:v>
                </c:pt>
                <c:pt idx="67">
                  <c:v>30.764917901481777</c:v>
                </c:pt>
                <c:pt idx="68">
                  <c:v>30.88506207448939</c:v>
                </c:pt>
                <c:pt idx="69">
                  <c:v>31.165398478173806</c:v>
                </c:pt>
                <c:pt idx="70">
                  <c:v>31.397677212655189</c:v>
                </c:pt>
                <c:pt idx="71">
                  <c:v>31.686023227873449</c:v>
                </c:pt>
                <c:pt idx="72">
                  <c:v>31.750100120144175</c:v>
                </c:pt>
                <c:pt idx="73">
                  <c:v>32.062474969963958</c:v>
                </c:pt>
                <c:pt idx="74">
                  <c:v>32.350820985182224</c:v>
                </c:pt>
                <c:pt idx="75">
                  <c:v>32.486984381257514</c:v>
                </c:pt>
                <c:pt idx="76">
                  <c:v>32.759311173408094</c:v>
                </c:pt>
                <c:pt idx="77">
                  <c:v>32.935522627152579</c:v>
                </c:pt>
                <c:pt idx="78">
                  <c:v>33.06367641169404</c:v>
                </c:pt>
                <c:pt idx="79">
                  <c:v>33.360032038446136</c:v>
                </c:pt>
                <c:pt idx="80">
                  <c:v>33.584301161393675</c:v>
                </c:pt>
                <c:pt idx="81">
                  <c:v>33.848618342010411</c:v>
                </c:pt>
                <c:pt idx="82">
                  <c:v>34.056868241890271</c:v>
                </c:pt>
                <c:pt idx="83">
                  <c:v>34.409291149379257</c:v>
                </c:pt>
                <c:pt idx="84">
                  <c:v>34.641569883860633</c:v>
                </c:pt>
                <c:pt idx="85">
                  <c:v>34.849819783740486</c:v>
                </c:pt>
                <c:pt idx="86">
                  <c:v>35.122146575891072</c:v>
                </c:pt>
                <c:pt idx="87">
                  <c:v>35.282338806567878</c:v>
                </c:pt>
                <c:pt idx="88">
                  <c:v>35.554665598718465</c:v>
                </c:pt>
                <c:pt idx="89">
                  <c:v>35.802963556267528</c:v>
                </c:pt>
                <c:pt idx="90">
                  <c:v>36.051261513816577</c:v>
                </c:pt>
                <c:pt idx="91">
                  <c:v>36.235482579094921</c:v>
                </c:pt>
                <c:pt idx="92">
                  <c:v>36.563876651982383</c:v>
                </c:pt>
                <c:pt idx="93">
                  <c:v>36.772126551862236</c:v>
                </c:pt>
                <c:pt idx="94">
                  <c:v>37.012414897877456</c:v>
                </c:pt>
                <c:pt idx="95">
                  <c:v>37.244693632358832</c:v>
                </c:pt>
                <c:pt idx="96">
                  <c:v>37.444933920704848</c:v>
                </c:pt>
                <c:pt idx="97">
                  <c:v>37.797356828193834</c:v>
                </c:pt>
                <c:pt idx="98">
                  <c:v>38.093712454945937</c:v>
                </c:pt>
                <c:pt idx="99">
                  <c:v>38.414096916299563</c:v>
                </c:pt>
                <c:pt idx="100">
                  <c:v>38.61433720464558</c:v>
                </c:pt>
                <c:pt idx="101">
                  <c:v>38.886663996796159</c:v>
                </c:pt>
                <c:pt idx="102">
                  <c:v>39.263115738886668</c:v>
                </c:pt>
                <c:pt idx="103">
                  <c:v>39.471365638766521</c:v>
                </c:pt>
                <c:pt idx="104">
                  <c:v>39.79175010012014</c:v>
                </c:pt>
                <c:pt idx="105">
                  <c:v>40.10412494993993</c:v>
                </c:pt>
                <c:pt idx="106">
                  <c:v>40.312374849819783</c:v>
                </c:pt>
                <c:pt idx="107">
                  <c:v>40.552663195835002</c:v>
                </c:pt>
                <c:pt idx="108">
                  <c:v>40.921105326391675</c:v>
                </c:pt>
                <c:pt idx="109">
                  <c:v>41.265518622346818</c:v>
                </c:pt>
                <c:pt idx="110">
                  <c:v>41.553864637565077</c:v>
                </c:pt>
                <c:pt idx="111">
                  <c:v>41.794152983580297</c:v>
                </c:pt>
                <c:pt idx="112">
                  <c:v>42.034441329595509</c:v>
                </c:pt>
                <c:pt idx="113">
                  <c:v>42.338806567881463</c:v>
                </c:pt>
                <c:pt idx="114">
                  <c:v>42.627152583099722</c:v>
                </c:pt>
                <c:pt idx="115">
                  <c:v>43.019623548257911</c:v>
                </c:pt>
                <c:pt idx="116">
                  <c:v>43.219863836603928</c:v>
                </c:pt>
                <c:pt idx="117">
                  <c:v>43.572286744092914</c:v>
                </c:pt>
                <c:pt idx="118">
                  <c:v>43.820584701641977</c:v>
                </c:pt>
                <c:pt idx="119">
                  <c:v>44.261113336003206</c:v>
                </c:pt>
                <c:pt idx="120">
                  <c:v>44.501401682018425</c:v>
                </c:pt>
                <c:pt idx="121">
                  <c:v>44.861834201041248</c:v>
                </c:pt>
                <c:pt idx="122">
                  <c:v>45.182218662394874</c:v>
                </c:pt>
                <c:pt idx="123">
                  <c:v>45.438526231477773</c:v>
                </c:pt>
                <c:pt idx="124">
                  <c:v>45.855026031237486</c:v>
                </c:pt>
                <c:pt idx="125">
                  <c:v>46.135362434921909</c:v>
                </c:pt>
                <c:pt idx="126">
                  <c:v>46.455746896275535</c:v>
                </c:pt>
                <c:pt idx="127">
                  <c:v>46.728073688426115</c:v>
                </c:pt>
                <c:pt idx="128">
                  <c:v>47.09651581898278</c:v>
                </c:pt>
                <c:pt idx="129">
                  <c:v>47.432919503404086</c:v>
                </c:pt>
                <c:pt idx="130">
                  <c:v>47.809371245494589</c:v>
                </c:pt>
                <c:pt idx="131">
                  <c:v>48.001601922306769</c:v>
                </c:pt>
                <c:pt idx="132">
                  <c:v>48.281938325991192</c:v>
                </c:pt>
                <c:pt idx="133">
                  <c:v>48.794553464156991</c:v>
                </c:pt>
                <c:pt idx="134">
                  <c:v>49.1710052062475</c:v>
                </c:pt>
                <c:pt idx="135">
                  <c:v>49.491389667601119</c:v>
                </c:pt>
                <c:pt idx="136">
                  <c:v>49.811774128954745</c:v>
                </c:pt>
                <c:pt idx="137">
                  <c:v>50.116139367240685</c:v>
                </c:pt>
                <c:pt idx="138">
                  <c:v>50.508610332398888</c:v>
                </c:pt>
                <c:pt idx="139">
                  <c:v>50.8289947937525</c:v>
                </c:pt>
                <c:pt idx="140">
                  <c:v>51.101321585903079</c:v>
                </c:pt>
                <c:pt idx="141">
                  <c:v>51.557869443332002</c:v>
                </c:pt>
                <c:pt idx="142">
                  <c:v>51.886263516219465</c:v>
                </c:pt>
                <c:pt idx="143">
                  <c:v>52.150580696836201</c:v>
                </c:pt>
                <c:pt idx="144">
                  <c:v>52.575090108129764</c:v>
                </c:pt>
                <c:pt idx="145">
                  <c:v>52.943532238686416</c:v>
                </c:pt>
                <c:pt idx="146">
                  <c:v>53.408089707649189</c:v>
                </c:pt>
                <c:pt idx="147">
                  <c:v>53.704445334401285</c:v>
                </c:pt>
                <c:pt idx="148">
                  <c:v>54.048858630356435</c:v>
                </c:pt>
                <c:pt idx="149">
                  <c:v>54.457348818582297</c:v>
                </c:pt>
                <c:pt idx="150">
                  <c:v>54.873848618342016</c:v>
                </c:pt>
                <c:pt idx="151">
                  <c:v>55.170204245094112</c:v>
                </c:pt>
                <c:pt idx="152">
                  <c:v>55.786944333199848</c:v>
                </c:pt>
                <c:pt idx="153">
                  <c:v>55.987184621545858</c:v>
                </c:pt>
                <c:pt idx="154">
                  <c:v>56.491790148177813</c:v>
                </c:pt>
                <c:pt idx="155">
                  <c:v>56.812174609531439</c:v>
                </c:pt>
                <c:pt idx="156">
                  <c:v>57.308770524629558</c:v>
                </c:pt>
                <c:pt idx="157">
                  <c:v>57.605126151381661</c:v>
                </c:pt>
                <c:pt idx="158">
                  <c:v>57.869443331998404</c:v>
                </c:pt>
                <c:pt idx="159">
                  <c:v>58.35802963556268</c:v>
                </c:pt>
                <c:pt idx="160">
                  <c:v>58.734481377653182</c:v>
                </c:pt>
                <c:pt idx="161">
                  <c:v>59.062875450540652</c:v>
                </c:pt>
                <c:pt idx="162">
                  <c:v>59.471365638766528</c:v>
                </c:pt>
                <c:pt idx="163">
                  <c:v>59.943932719263124</c:v>
                </c:pt>
                <c:pt idx="164">
                  <c:v>60.320384461353626</c:v>
                </c:pt>
                <c:pt idx="165">
                  <c:v>60.897076491790145</c:v>
                </c:pt>
                <c:pt idx="166">
                  <c:v>61.033239887865442</c:v>
                </c:pt>
                <c:pt idx="167">
                  <c:v>61.60993191830196</c:v>
                </c:pt>
                <c:pt idx="168">
                  <c:v>61.95434521425711</c:v>
                </c:pt>
                <c:pt idx="169">
                  <c:v>62.258710452543056</c:v>
                </c:pt>
                <c:pt idx="170">
                  <c:v>62.875450540648778</c:v>
                </c:pt>
                <c:pt idx="171">
                  <c:v>63.372046455746897</c:v>
                </c:pt>
                <c:pt idx="172">
                  <c:v>63.780536643972766</c:v>
                </c:pt>
                <c:pt idx="173">
                  <c:v>64.173007609130963</c:v>
                </c:pt>
                <c:pt idx="174">
                  <c:v>64.629555466559879</c:v>
                </c:pt>
                <c:pt idx="175">
                  <c:v>65.134160993191827</c:v>
                </c:pt>
                <c:pt idx="176">
                  <c:v>65.494593512214664</c:v>
                </c:pt>
                <c:pt idx="177">
                  <c:v>66.087304765718869</c:v>
                </c:pt>
                <c:pt idx="178">
                  <c:v>66.431718061674005</c:v>
                </c:pt>
                <c:pt idx="179">
                  <c:v>66.912294753704444</c:v>
                </c:pt>
                <c:pt idx="180">
                  <c:v>67.360832999599523</c:v>
                </c:pt>
                <c:pt idx="181">
                  <c:v>67.737284741690033</c:v>
                </c:pt>
                <c:pt idx="182">
                  <c:v>68.153784541449753</c:v>
                </c:pt>
                <c:pt idx="183">
                  <c:v>68.570284341209458</c:v>
                </c:pt>
                <c:pt idx="184">
                  <c:v>69.403283940728883</c:v>
                </c:pt>
                <c:pt idx="185">
                  <c:v>69.787745294353215</c:v>
                </c:pt>
                <c:pt idx="186">
                  <c:v>70.124148978774528</c:v>
                </c:pt>
                <c:pt idx="187">
                  <c:v>70.644773728474178</c:v>
                </c:pt>
                <c:pt idx="188">
                  <c:v>71.10933119743693</c:v>
                </c:pt>
                <c:pt idx="189">
                  <c:v>71.533840608730486</c:v>
                </c:pt>
                <c:pt idx="190">
                  <c:v>72.030436523828598</c:v>
                </c:pt>
                <c:pt idx="191">
                  <c:v>72.535042050460561</c:v>
                </c:pt>
                <c:pt idx="192">
                  <c:v>72.911493792551056</c:v>
                </c:pt>
                <c:pt idx="193">
                  <c:v>73.295955146175416</c:v>
                </c:pt>
                <c:pt idx="194">
                  <c:v>73.760512615138168</c:v>
                </c:pt>
                <c:pt idx="195">
                  <c:v>74.305166199439327</c:v>
                </c:pt>
                <c:pt idx="196">
                  <c:v>74.833800560672813</c:v>
                </c:pt>
                <c:pt idx="197">
                  <c:v>75.250300360432519</c:v>
                </c:pt>
                <c:pt idx="198">
                  <c:v>75.851021225470575</c:v>
                </c:pt>
                <c:pt idx="199">
                  <c:v>76.323588305967178</c:v>
                </c:pt>
                <c:pt idx="200">
                  <c:v>76.764116940328393</c:v>
                </c:pt>
                <c:pt idx="201">
                  <c:v>77.228674409291159</c:v>
                </c:pt>
                <c:pt idx="202">
                  <c:v>77.813376051261514</c:v>
                </c:pt>
                <c:pt idx="203">
                  <c:v>78.398077693231883</c:v>
                </c:pt>
                <c:pt idx="204">
                  <c:v>79.046856227472972</c:v>
                </c:pt>
                <c:pt idx="205">
                  <c:v>79.447336804165005</c:v>
                </c:pt>
                <c:pt idx="206">
                  <c:v>79.855826992390874</c:v>
                </c:pt>
                <c:pt idx="207">
                  <c:v>80.384461353624346</c:v>
                </c:pt>
                <c:pt idx="208">
                  <c:v>80.816980376451752</c:v>
                </c:pt>
                <c:pt idx="209">
                  <c:v>81.457749299159005</c:v>
                </c:pt>
                <c:pt idx="210">
                  <c:v>81.90628754505407</c:v>
                </c:pt>
                <c:pt idx="211">
                  <c:v>82.466960352422902</c:v>
                </c:pt>
                <c:pt idx="212">
                  <c:v>83.035642771325584</c:v>
                </c:pt>
                <c:pt idx="213">
                  <c:v>83.500200240288351</c:v>
                </c:pt>
                <c:pt idx="214">
                  <c:v>84.052863436123346</c:v>
                </c:pt>
                <c:pt idx="215">
                  <c:v>84.565478574289159</c:v>
                </c:pt>
                <c:pt idx="216">
                  <c:v>85.046055266319598</c:v>
                </c:pt>
                <c:pt idx="217">
                  <c:v>85.518622346816173</c:v>
                </c:pt>
                <c:pt idx="218">
                  <c:v>86.039247096515822</c:v>
                </c:pt>
                <c:pt idx="219">
                  <c:v>86.736083299959972</c:v>
                </c:pt>
                <c:pt idx="220">
                  <c:v>87.128554265118154</c:v>
                </c:pt>
                <c:pt idx="221">
                  <c:v>87.561073287945533</c:v>
                </c:pt>
                <c:pt idx="222">
                  <c:v>88.081698037645168</c:v>
                </c:pt>
                <c:pt idx="223">
                  <c:v>88.818582298758514</c:v>
                </c:pt>
                <c:pt idx="224">
                  <c:v>89.347216659991986</c:v>
                </c:pt>
                <c:pt idx="225">
                  <c:v>89.779735682819393</c:v>
                </c:pt>
                <c:pt idx="226">
                  <c:v>90.324389267120537</c:v>
                </c:pt>
                <c:pt idx="227">
                  <c:v>90.90108129755707</c:v>
                </c:pt>
                <c:pt idx="228">
                  <c:v>91.413696435722869</c:v>
                </c:pt>
                <c:pt idx="229">
                  <c:v>91.910292350820981</c:v>
                </c:pt>
                <c:pt idx="230">
                  <c:v>92.454945935122154</c:v>
                </c:pt>
                <c:pt idx="231">
                  <c:v>92.855426511814187</c:v>
                </c:pt>
                <c:pt idx="232">
                  <c:v>93.528233880656785</c:v>
                </c:pt>
                <c:pt idx="233">
                  <c:v>94.128954745694841</c:v>
                </c:pt>
                <c:pt idx="234">
                  <c:v>94.665598718462149</c:v>
                </c:pt>
                <c:pt idx="235">
                  <c:v>95.138165798958752</c:v>
                </c:pt>
                <c:pt idx="236">
                  <c:v>95.658790548658402</c:v>
                </c:pt>
                <c:pt idx="237">
                  <c:v>96.107328794553453</c:v>
                </c:pt>
                <c:pt idx="238">
                  <c:v>96.46776131357629</c:v>
                </c:pt>
                <c:pt idx="239">
                  <c:v>97.228674409291145</c:v>
                </c:pt>
                <c:pt idx="240">
                  <c:v>97.701241489787748</c:v>
                </c:pt>
                <c:pt idx="241">
                  <c:v>98.37404885863036</c:v>
                </c:pt>
                <c:pt idx="242">
                  <c:v>99.022827392871449</c:v>
                </c:pt>
                <c:pt idx="243">
                  <c:v>99.247096515818995</c:v>
                </c:pt>
                <c:pt idx="244">
                  <c:v>99.511413696435724</c:v>
                </c:pt>
                <c:pt idx="245">
                  <c:v>100</c:v>
                </c:pt>
                <c:pt idx="246">
                  <c:v>99.959951942330804</c:v>
                </c:pt>
                <c:pt idx="247">
                  <c:v>99.663596315578701</c:v>
                </c:pt>
                <c:pt idx="248">
                  <c:v>99.150981177412902</c:v>
                </c:pt>
                <c:pt idx="249">
                  <c:v>98.494193031637963</c:v>
                </c:pt>
                <c:pt idx="250">
                  <c:v>96.956347617140565</c:v>
                </c:pt>
                <c:pt idx="251">
                  <c:v>94.945935122146579</c:v>
                </c:pt>
                <c:pt idx="252">
                  <c:v>91.870244293151799</c:v>
                </c:pt>
                <c:pt idx="253">
                  <c:v>87.008410092110537</c:v>
                </c:pt>
                <c:pt idx="254">
                  <c:v>80.192230676812187</c:v>
                </c:pt>
                <c:pt idx="255">
                  <c:v>69.899879855826995</c:v>
                </c:pt>
                <c:pt idx="256">
                  <c:v>60.176211453744486</c:v>
                </c:pt>
                <c:pt idx="257">
                  <c:v>55.170204245094112</c:v>
                </c:pt>
                <c:pt idx="258">
                  <c:v>51.822186623948738</c:v>
                </c:pt>
              </c:numCache>
            </c:numRef>
          </c:yVal>
          <c:smooth val="0"/>
          <c:extLst>
            <c:ext xmlns:c16="http://schemas.microsoft.com/office/drawing/2014/chart" uri="{C3380CC4-5D6E-409C-BE32-E72D297353CC}">
              <c16:uniqueId val="{00000000-5910-45A2-A627-B8B24F052276}"/>
            </c:ext>
          </c:extLst>
        </c:ser>
        <c:ser>
          <c:idx val="2"/>
          <c:order val="1"/>
          <c:tx>
            <c:v>DSP 100</c:v>
          </c:tx>
          <c:spPr>
            <a:ln w="12700" cap="rnd">
              <a:solidFill>
                <a:schemeClr val="accent2"/>
              </a:solidFill>
              <a:round/>
            </a:ln>
            <a:effectLst/>
          </c:spPr>
          <c:marker>
            <c:symbol val="none"/>
          </c:marker>
          <c:xVal>
            <c:numRef>
              <c:f>'7_Rendements DSP'!$C$577:$C$835</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246.3</c:v>
                </c:pt>
                <c:pt idx="54">
                  <c:v>245.1</c:v>
                </c:pt>
                <c:pt idx="55">
                  <c:v>243.9</c:v>
                </c:pt>
                <c:pt idx="56">
                  <c:v>242.7</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c:v>
                </c:pt>
                <c:pt idx="80">
                  <c:v>213.9</c:v>
                </c:pt>
                <c:pt idx="81">
                  <c:v>212.7</c:v>
                </c:pt>
                <c:pt idx="82">
                  <c:v>211.5</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187.3</c:v>
                </c:pt>
                <c:pt idx="103">
                  <c:v>186.1</c:v>
                </c:pt>
                <c:pt idx="104">
                  <c:v>184.9</c:v>
                </c:pt>
                <c:pt idx="105">
                  <c:v>183.8</c:v>
                </c:pt>
                <c:pt idx="106">
                  <c:v>182.6</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156.1</c:v>
                </c:pt>
                <c:pt idx="129">
                  <c:v>154.80000000000001</c:v>
                </c:pt>
                <c:pt idx="130">
                  <c:v>153.69999999999999</c:v>
                </c:pt>
                <c:pt idx="131">
                  <c:v>152.4</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82.7</c:v>
                </c:pt>
                <c:pt idx="190">
                  <c:v>81.5</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68.2</c:v>
                </c:pt>
                <c:pt idx="202">
                  <c:v>67</c:v>
                </c:pt>
                <c:pt idx="203">
                  <c:v>65.7</c:v>
                </c:pt>
                <c:pt idx="204">
                  <c:v>64.5</c:v>
                </c:pt>
                <c:pt idx="205">
                  <c:v>63.3</c:v>
                </c:pt>
                <c:pt idx="206">
                  <c:v>62.1</c:v>
                </c:pt>
                <c:pt idx="207">
                  <c:v>60.9</c:v>
                </c:pt>
                <c:pt idx="208">
                  <c:v>59.7</c:v>
                </c:pt>
                <c:pt idx="209">
                  <c:v>58.5</c:v>
                </c:pt>
                <c:pt idx="210">
                  <c:v>57.3</c:v>
                </c:pt>
                <c:pt idx="211">
                  <c:v>56.1</c:v>
                </c:pt>
                <c:pt idx="212">
                  <c:v>54.9</c:v>
                </c:pt>
                <c:pt idx="213">
                  <c:v>53.7</c:v>
                </c:pt>
                <c:pt idx="214">
                  <c:v>52.5</c:v>
                </c:pt>
                <c:pt idx="215">
                  <c:v>51.3</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25.8</c:v>
                </c:pt>
                <c:pt idx="237">
                  <c:v>24.7</c:v>
                </c:pt>
                <c:pt idx="238">
                  <c:v>23.4</c:v>
                </c:pt>
                <c:pt idx="239">
                  <c:v>22.2</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2.9</c:v>
                </c:pt>
                <c:pt idx="256">
                  <c:v>1.7</c:v>
                </c:pt>
                <c:pt idx="257">
                  <c:v>0.6</c:v>
                </c:pt>
                <c:pt idx="258">
                  <c:v>-0.5</c:v>
                </c:pt>
              </c:numCache>
            </c:numRef>
          </c:xVal>
          <c:yVal>
            <c:numRef>
              <c:f>'7_Rendements DSP'!$G$577:$G$835</c:f>
              <c:numCache>
                <c:formatCode>General</c:formatCode>
                <c:ptCount val="259"/>
                <c:pt idx="0">
                  <c:v>20.556275545807996</c:v>
                </c:pt>
                <c:pt idx="1">
                  <c:v>20.416708204565843</c:v>
                </c:pt>
                <c:pt idx="2">
                  <c:v>20.586182833217027</c:v>
                </c:pt>
                <c:pt idx="3">
                  <c:v>20.745688366065195</c:v>
                </c:pt>
                <c:pt idx="4">
                  <c:v>20.865317515701324</c:v>
                </c:pt>
                <c:pt idx="5">
                  <c:v>20.994915761140462</c:v>
                </c:pt>
                <c:pt idx="6">
                  <c:v>21.034792144352508</c:v>
                </c:pt>
                <c:pt idx="7">
                  <c:v>21.234174060412723</c:v>
                </c:pt>
                <c:pt idx="8">
                  <c:v>21.373741401654868</c:v>
                </c:pt>
                <c:pt idx="9">
                  <c:v>21.513308742897017</c:v>
                </c:pt>
                <c:pt idx="10">
                  <c:v>21.682783371548201</c:v>
                </c:pt>
                <c:pt idx="11">
                  <c:v>21.802412521184326</c:v>
                </c:pt>
                <c:pt idx="12">
                  <c:v>21.981856245638522</c:v>
                </c:pt>
                <c:pt idx="13">
                  <c:v>22.211145449107768</c:v>
                </c:pt>
                <c:pt idx="14">
                  <c:v>22.300867311334862</c:v>
                </c:pt>
                <c:pt idx="15">
                  <c:v>22.340743694546905</c:v>
                </c:pt>
                <c:pt idx="16">
                  <c:v>22.58000199381916</c:v>
                </c:pt>
                <c:pt idx="17">
                  <c:v>22.7096002392583</c:v>
                </c:pt>
                <c:pt idx="18">
                  <c:v>22.908982155318512</c:v>
                </c:pt>
                <c:pt idx="19">
                  <c:v>23.008673113348618</c:v>
                </c:pt>
                <c:pt idx="20">
                  <c:v>23.128302262984747</c:v>
                </c:pt>
                <c:pt idx="21">
                  <c:v>23.397467849666036</c:v>
                </c:pt>
                <c:pt idx="22">
                  <c:v>23.48718971189313</c:v>
                </c:pt>
                <c:pt idx="23">
                  <c:v>23.646695244741302</c:v>
                </c:pt>
                <c:pt idx="24">
                  <c:v>23.836108064998506</c:v>
                </c:pt>
                <c:pt idx="25">
                  <c:v>24.045459076861732</c:v>
                </c:pt>
                <c:pt idx="26">
                  <c:v>24.175057322300866</c:v>
                </c:pt>
                <c:pt idx="27">
                  <c:v>24.344531950952049</c:v>
                </c:pt>
                <c:pt idx="28">
                  <c:v>24.593759346027316</c:v>
                </c:pt>
                <c:pt idx="29">
                  <c:v>24.683481208254413</c:v>
                </c:pt>
                <c:pt idx="30">
                  <c:v>24.842986741102582</c:v>
                </c:pt>
                <c:pt idx="31">
                  <c:v>25.00249227395075</c:v>
                </c:pt>
                <c:pt idx="32">
                  <c:v>25.181935998404946</c:v>
                </c:pt>
                <c:pt idx="33">
                  <c:v>25.351410627056126</c:v>
                </c:pt>
                <c:pt idx="34">
                  <c:v>25.520885255707309</c:v>
                </c:pt>
                <c:pt idx="35">
                  <c:v>25.670421692752466</c:v>
                </c:pt>
                <c:pt idx="36">
                  <c:v>25.889741800418705</c:v>
                </c:pt>
                <c:pt idx="37">
                  <c:v>26.009370950054826</c:v>
                </c:pt>
                <c:pt idx="38">
                  <c:v>26.198783770312033</c:v>
                </c:pt>
                <c:pt idx="39">
                  <c:v>26.338351111554182</c:v>
                </c:pt>
                <c:pt idx="40">
                  <c:v>26.627454889841491</c:v>
                </c:pt>
                <c:pt idx="41">
                  <c:v>26.707207656265574</c:v>
                </c:pt>
                <c:pt idx="42">
                  <c:v>26.906589572325789</c:v>
                </c:pt>
                <c:pt idx="43">
                  <c:v>27.096002392582992</c:v>
                </c:pt>
                <c:pt idx="44">
                  <c:v>27.285415212840196</c:v>
                </c:pt>
                <c:pt idx="45">
                  <c:v>27.50473532050643</c:v>
                </c:pt>
                <c:pt idx="46">
                  <c:v>27.594457182733521</c:v>
                </c:pt>
                <c:pt idx="47">
                  <c:v>27.863622769414814</c:v>
                </c:pt>
                <c:pt idx="48">
                  <c:v>28.043066493869006</c:v>
                </c:pt>
                <c:pt idx="49">
                  <c:v>28.222510218323194</c:v>
                </c:pt>
                <c:pt idx="50">
                  <c:v>28.302262984747284</c:v>
                </c:pt>
                <c:pt idx="51">
                  <c:v>28.591366763034593</c:v>
                </c:pt>
                <c:pt idx="52">
                  <c:v>28.830625062306847</c:v>
                </c:pt>
                <c:pt idx="53">
                  <c:v>29.010068786761039</c:v>
                </c:pt>
                <c:pt idx="54">
                  <c:v>29.119728840594156</c:v>
                </c:pt>
                <c:pt idx="55">
                  <c:v>29.329079852457383</c:v>
                </c:pt>
                <c:pt idx="56">
                  <c:v>29.578307247532649</c:v>
                </c:pt>
                <c:pt idx="57">
                  <c:v>29.807596451001896</c:v>
                </c:pt>
                <c:pt idx="58">
                  <c:v>30.016947462865119</c:v>
                </c:pt>
                <c:pt idx="59">
                  <c:v>30.186422091516302</c:v>
                </c:pt>
                <c:pt idx="60">
                  <c:v>30.395773103379518</c:v>
                </c:pt>
                <c:pt idx="61">
                  <c:v>30.664938690060811</c:v>
                </c:pt>
                <c:pt idx="62">
                  <c:v>30.834413318711988</c:v>
                </c:pt>
                <c:pt idx="63">
                  <c:v>31.063702522181234</c:v>
                </c:pt>
                <c:pt idx="64">
                  <c:v>31.253115342438441</c:v>
                </c:pt>
                <c:pt idx="65">
                  <c:v>31.492373641710696</c:v>
                </c:pt>
                <c:pt idx="66">
                  <c:v>31.711693749376931</c:v>
                </c:pt>
                <c:pt idx="67">
                  <c:v>31.921044761240157</c:v>
                </c:pt>
                <c:pt idx="68">
                  <c:v>32.100488485694349</c:v>
                </c:pt>
                <c:pt idx="69">
                  <c:v>32.39956135978467</c:v>
                </c:pt>
                <c:pt idx="70">
                  <c:v>32.579005084238858</c:v>
                </c:pt>
                <c:pt idx="71">
                  <c:v>32.778387000299077</c:v>
                </c:pt>
                <c:pt idx="72">
                  <c:v>33.087428970192398</c:v>
                </c:pt>
                <c:pt idx="73">
                  <c:v>33.226996311434547</c:v>
                </c:pt>
                <c:pt idx="74">
                  <c:v>33.496161898115837</c:v>
                </c:pt>
                <c:pt idx="75">
                  <c:v>33.70551290997907</c:v>
                </c:pt>
                <c:pt idx="76">
                  <c:v>33.894925730236267</c:v>
                </c:pt>
                <c:pt idx="77">
                  <c:v>34.184029508523579</c:v>
                </c:pt>
                <c:pt idx="78">
                  <c:v>34.413318711992822</c:v>
                </c:pt>
                <c:pt idx="79">
                  <c:v>34.662546107068096</c:v>
                </c:pt>
                <c:pt idx="80">
                  <c:v>34.921742597946363</c:v>
                </c:pt>
                <c:pt idx="81">
                  <c:v>35.180939088824644</c:v>
                </c:pt>
                <c:pt idx="82">
                  <c:v>35.350413717475824</c:v>
                </c:pt>
                <c:pt idx="83">
                  <c:v>35.649486591566145</c:v>
                </c:pt>
                <c:pt idx="84">
                  <c:v>35.948559465656466</c:v>
                </c:pt>
                <c:pt idx="85">
                  <c:v>36.157910477519692</c:v>
                </c:pt>
                <c:pt idx="86">
                  <c:v>36.227694148140763</c:v>
                </c:pt>
                <c:pt idx="87">
                  <c:v>36.626457980261193</c:v>
                </c:pt>
                <c:pt idx="88">
                  <c:v>36.825839896321398</c:v>
                </c:pt>
                <c:pt idx="89">
                  <c:v>37.085036387199679</c:v>
                </c:pt>
                <c:pt idx="90">
                  <c:v>37.304356494865914</c:v>
                </c:pt>
                <c:pt idx="91">
                  <c:v>37.493769315123117</c:v>
                </c:pt>
                <c:pt idx="92">
                  <c:v>37.713089422789352</c:v>
                </c:pt>
                <c:pt idx="93">
                  <c:v>38.062007775894728</c:v>
                </c:pt>
                <c:pt idx="94">
                  <c:v>38.39098793739408</c:v>
                </c:pt>
                <c:pt idx="95">
                  <c:v>38.600338949257299</c:v>
                </c:pt>
                <c:pt idx="96">
                  <c:v>38.919350014953643</c:v>
                </c:pt>
                <c:pt idx="97">
                  <c:v>39.158608314225901</c:v>
                </c:pt>
                <c:pt idx="98">
                  <c:v>39.377928421892136</c:v>
                </c:pt>
                <c:pt idx="99">
                  <c:v>39.706908583391481</c:v>
                </c:pt>
                <c:pt idx="100">
                  <c:v>40.045857840693849</c:v>
                </c:pt>
                <c:pt idx="101">
                  <c:v>40.344930714784169</c:v>
                </c:pt>
                <c:pt idx="102">
                  <c:v>40.494467151829326</c:v>
                </c:pt>
                <c:pt idx="103">
                  <c:v>40.85335460073771</c:v>
                </c:pt>
                <c:pt idx="104">
                  <c:v>41.152427474828038</c:v>
                </c:pt>
                <c:pt idx="105">
                  <c:v>41.551191306948461</c:v>
                </c:pt>
                <c:pt idx="106">
                  <c:v>41.710696839796633</c:v>
                </c:pt>
                <c:pt idx="107">
                  <c:v>41.939986043265876</c:v>
                </c:pt>
                <c:pt idx="108">
                  <c:v>42.179244342538134</c:v>
                </c:pt>
                <c:pt idx="109">
                  <c:v>42.558069983052533</c:v>
                </c:pt>
                <c:pt idx="110">
                  <c:v>42.857142857142861</c:v>
                </c:pt>
                <c:pt idx="111">
                  <c:v>43.126308443824144</c:v>
                </c:pt>
                <c:pt idx="112">
                  <c:v>43.37553583889941</c:v>
                </c:pt>
                <c:pt idx="113">
                  <c:v>43.644701425580699</c:v>
                </c:pt>
                <c:pt idx="114">
                  <c:v>44.053434353504137</c:v>
                </c:pt>
                <c:pt idx="115">
                  <c:v>44.342538131791443</c:v>
                </c:pt>
                <c:pt idx="116">
                  <c:v>44.72136377230585</c:v>
                </c:pt>
                <c:pt idx="117">
                  <c:v>44.930714784169076</c:v>
                </c:pt>
                <c:pt idx="118">
                  <c:v>45.199880370850366</c:v>
                </c:pt>
                <c:pt idx="119">
                  <c:v>45.578706011364766</c:v>
                </c:pt>
                <c:pt idx="120">
                  <c:v>45.788057023227992</c:v>
                </c:pt>
                <c:pt idx="121">
                  <c:v>46.107068088924336</c:v>
                </c:pt>
                <c:pt idx="122">
                  <c:v>46.376233675605626</c:v>
                </c:pt>
                <c:pt idx="123">
                  <c:v>46.655368358089916</c:v>
                </c:pt>
                <c:pt idx="124">
                  <c:v>47.103977669225401</c:v>
                </c:pt>
                <c:pt idx="125">
                  <c:v>47.512710597148832</c:v>
                </c:pt>
                <c:pt idx="126">
                  <c:v>47.831721662845176</c:v>
                </c:pt>
                <c:pt idx="127">
                  <c:v>48.190609111753567</c:v>
                </c:pt>
                <c:pt idx="128">
                  <c:v>48.529558369055927</c:v>
                </c:pt>
                <c:pt idx="129">
                  <c:v>48.828631243146241</c:v>
                </c:pt>
                <c:pt idx="130">
                  <c:v>49.137673213039577</c:v>
                </c:pt>
                <c:pt idx="131">
                  <c:v>49.436746087129904</c:v>
                </c:pt>
                <c:pt idx="132">
                  <c:v>49.745788057023226</c:v>
                </c:pt>
                <c:pt idx="133">
                  <c:v>50.06479912271957</c:v>
                </c:pt>
                <c:pt idx="134">
                  <c:v>50.353902901006876</c:v>
                </c:pt>
                <c:pt idx="135">
                  <c:v>50.742697637324298</c:v>
                </c:pt>
                <c:pt idx="136">
                  <c:v>51.191306948459783</c:v>
                </c:pt>
                <c:pt idx="137">
                  <c:v>51.380719768716979</c:v>
                </c:pt>
                <c:pt idx="138">
                  <c:v>51.839298175655472</c:v>
                </c:pt>
                <c:pt idx="139">
                  <c:v>52.158309241351809</c:v>
                </c:pt>
                <c:pt idx="140">
                  <c:v>52.596949456684271</c:v>
                </c:pt>
                <c:pt idx="141">
                  <c:v>52.896022330774592</c:v>
                </c:pt>
                <c:pt idx="142">
                  <c:v>53.264878875485991</c:v>
                </c:pt>
                <c:pt idx="143">
                  <c:v>53.623766324394374</c:v>
                </c:pt>
                <c:pt idx="144">
                  <c:v>53.902901006878679</c:v>
                </c:pt>
                <c:pt idx="145">
                  <c:v>54.281726647393079</c:v>
                </c:pt>
                <c:pt idx="146">
                  <c:v>54.700428671119525</c:v>
                </c:pt>
                <c:pt idx="147">
                  <c:v>55.009470641012861</c:v>
                </c:pt>
                <c:pt idx="148">
                  <c:v>55.567740005981456</c:v>
                </c:pt>
                <c:pt idx="149">
                  <c:v>55.926627454889847</c:v>
                </c:pt>
                <c:pt idx="150">
                  <c:v>56.225700328980153</c:v>
                </c:pt>
                <c:pt idx="151">
                  <c:v>56.504835011464458</c:v>
                </c:pt>
                <c:pt idx="152">
                  <c:v>56.953444322599942</c:v>
                </c:pt>
                <c:pt idx="153">
                  <c:v>57.282424484099295</c:v>
                </c:pt>
                <c:pt idx="154">
                  <c:v>57.731033795234765</c:v>
                </c:pt>
                <c:pt idx="155">
                  <c:v>58.19958129797628</c:v>
                </c:pt>
                <c:pt idx="156">
                  <c:v>58.498654172066587</c:v>
                </c:pt>
                <c:pt idx="157">
                  <c:v>58.977170770611096</c:v>
                </c:pt>
                <c:pt idx="158">
                  <c:v>59.216429069883361</c:v>
                </c:pt>
                <c:pt idx="159">
                  <c:v>59.73482205163991</c:v>
                </c:pt>
                <c:pt idx="160">
                  <c:v>60.183431362775394</c:v>
                </c:pt>
                <c:pt idx="161">
                  <c:v>60.49247333266873</c:v>
                </c:pt>
                <c:pt idx="162">
                  <c:v>60.841391685774106</c:v>
                </c:pt>
                <c:pt idx="163">
                  <c:v>61.359784667530647</c:v>
                </c:pt>
                <c:pt idx="164">
                  <c:v>61.947961319908288</c:v>
                </c:pt>
                <c:pt idx="165">
                  <c:v>62.286910577210641</c:v>
                </c:pt>
                <c:pt idx="166">
                  <c:v>62.675705313528063</c:v>
                </c:pt>
                <c:pt idx="167">
                  <c:v>63.034592762436446</c:v>
                </c:pt>
                <c:pt idx="168">
                  <c:v>63.373542019738807</c:v>
                </c:pt>
                <c:pt idx="169">
                  <c:v>63.812182235071276</c:v>
                </c:pt>
                <c:pt idx="170">
                  <c:v>64.36048250423687</c:v>
                </c:pt>
                <c:pt idx="171">
                  <c:v>64.6794935699332</c:v>
                </c:pt>
                <c:pt idx="172">
                  <c:v>65.008473731432545</c:v>
                </c:pt>
                <c:pt idx="173">
                  <c:v>65.327484797128903</c:v>
                </c:pt>
                <c:pt idx="174">
                  <c:v>65.955537832718562</c:v>
                </c:pt>
                <c:pt idx="175">
                  <c:v>66.354301664838999</c:v>
                </c:pt>
                <c:pt idx="176">
                  <c:v>66.812880071777485</c:v>
                </c:pt>
                <c:pt idx="177">
                  <c:v>67.381118532549095</c:v>
                </c:pt>
                <c:pt idx="178">
                  <c:v>67.740005981457486</c:v>
                </c:pt>
                <c:pt idx="179">
                  <c:v>68.258398963214034</c:v>
                </c:pt>
                <c:pt idx="180">
                  <c:v>68.667131891137473</c:v>
                </c:pt>
                <c:pt idx="181">
                  <c:v>69.055926627454895</c:v>
                </c:pt>
                <c:pt idx="182">
                  <c:v>69.454690459575318</c:v>
                </c:pt>
                <c:pt idx="183">
                  <c:v>69.943176153922835</c:v>
                </c:pt>
                <c:pt idx="184">
                  <c:v>70.401754560861335</c:v>
                </c:pt>
                <c:pt idx="185">
                  <c:v>70.940085734223899</c:v>
                </c:pt>
                <c:pt idx="186">
                  <c:v>71.358787757950353</c:v>
                </c:pt>
                <c:pt idx="187">
                  <c:v>71.887149835509916</c:v>
                </c:pt>
                <c:pt idx="188">
                  <c:v>72.256006380221322</c:v>
                </c:pt>
                <c:pt idx="189">
                  <c:v>72.704615691356793</c:v>
                </c:pt>
                <c:pt idx="190">
                  <c:v>73.312730535340449</c:v>
                </c:pt>
                <c:pt idx="191">
                  <c:v>73.831123517096998</c:v>
                </c:pt>
                <c:pt idx="192">
                  <c:v>74.160103678596343</c:v>
                </c:pt>
                <c:pt idx="193">
                  <c:v>74.55886751071678</c:v>
                </c:pt>
                <c:pt idx="194">
                  <c:v>75.117136875685361</c:v>
                </c:pt>
                <c:pt idx="195">
                  <c:v>75.535838899411829</c:v>
                </c:pt>
                <c:pt idx="196">
                  <c:v>76.034293689562347</c:v>
                </c:pt>
                <c:pt idx="197">
                  <c:v>76.433057521682784</c:v>
                </c:pt>
                <c:pt idx="198">
                  <c:v>76.991326886651379</c:v>
                </c:pt>
                <c:pt idx="199">
                  <c:v>77.539627155816973</c:v>
                </c:pt>
                <c:pt idx="200">
                  <c:v>78.018143754361475</c:v>
                </c:pt>
                <c:pt idx="201">
                  <c:v>78.516598544512021</c:v>
                </c:pt>
                <c:pt idx="202">
                  <c:v>78.905393280829429</c:v>
                </c:pt>
                <c:pt idx="203">
                  <c:v>79.433755358389007</c:v>
                </c:pt>
                <c:pt idx="204">
                  <c:v>79.982055627554587</c:v>
                </c:pt>
                <c:pt idx="205">
                  <c:v>80.580201375735214</c:v>
                </c:pt>
                <c:pt idx="206">
                  <c:v>80.859336058219526</c:v>
                </c:pt>
                <c:pt idx="207">
                  <c:v>81.397667231582105</c:v>
                </c:pt>
                <c:pt idx="208">
                  <c:v>81.926029309141668</c:v>
                </c:pt>
                <c:pt idx="209">
                  <c:v>82.414515003489186</c:v>
                </c:pt>
                <c:pt idx="210">
                  <c:v>82.942877081048749</c:v>
                </c:pt>
                <c:pt idx="211">
                  <c:v>83.421393679593265</c:v>
                </c:pt>
                <c:pt idx="212">
                  <c:v>83.800219320107672</c:v>
                </c:pt>
                <c:pt idx="213">
                  <c:v>84.298674110258204</c:v>
                </c:pt>
                <c:pt idx="214">
                  <c:v>85.066294487090019</c:v>
                </c:pt>
                <c:pt idx="215">
                  <c:v>85.475027415013443</c:v>
                </c:pt>
                <c:pt idx="216">
                  <c:v>86.142956833815163</c:v>
                </c:pt>
                <c:pt idx="217">
                  <c:v>86.561658857541616</c:v>
                </c:pt>
                <c:pt idx="218">
                  <c:v>86.810886252616882</c:v>
                </c:pt>
                <c:pt idx="219">
                  <c:v>87.289402851161398</c:v>
                </c:pt>
                <c:pt idx="220">
                  <c:v>87.877579503539025</c:v>
                </c:pt>
                <c:pt idx="221">
                  <c:v>88.356096102083541</c:v>
                </c:pt>
                <c:pt idx="222">
                  <c:v>89.12371647891537</c:v>
                </c:pt>
                <c:pt idx="223">
                  <c:v>89.482603927823746</c:v>
                </c:pt>
                <c:pt idx="224">
                  <c:v>90.080749676004373</c:v>
                </c:pt>
                <c:pt idx="225">
                  <c:v>90.718771807397076</c:v>
                </c:pt>
                <c:pt idx="226">
                  <c:v>91.287010268168672</c:v>
                </c:pt>
                <c:pt idx="227">
                  <c:v>91.725650483501155</c:v>
                </c:pt>
                <c:pt idx="228">
                  <c:v>92.194197986242656</c:v>
                </c:pt>
                <c:pt idx="229">
                  <c:v>92.872096500847363</c:v>
                </c:pt>
                <c:pt idx="230">
                  <c:v>93.280829428770801</c:v>
                </c:pt>
                <c:pt idx="231">
                  <c:v>93.878975176951457</c:v>
                </c:pt>
                <c:pt idx="232">
                  <c:v>94.197986242647787</c:v>
                </c:pt>
                <c:pt idx="233">
                  <c:v>94.696441032798319</c:v>
                </c:pt>
                <c:pt idx="234">
                  <c:v>95.314524972584977</c:v>
                </c:pt>
                <c:pt idx="235">
                  <c:v>95.743196092114445</c:v>
                </c:pt>
                <c:pt idx="236">
                  <c:v>96.311434552886055</c:v>
                </c:pt>
                <c:pt idx="237">
                  <c:v>96.76004386402154</c:v>
                </c:pt>
                <c:pt idx="238">
                  <c:v>97.238560462566042</c:v>
                </c:pt>
                <c:pt idx="239">
                  <c:v>97.896520785564746</c:v>
                </c:pt>
                <c:pt idx="240">
                  <c:v>98.305253713488185</c:v>
                </c:pt>
                <c:pt idx="241">
                  <c:v>98.903399461668812</c:v>
                </c:pt>
                <c:pt idx="242">
                  <c:v>99.282225102183233</c:v>
                </c:pt>
                <c:pt idx="243">
                  <c:v>99.322101485395265</c:v>
                </c:pt>
                <c:pt idx="244">
                  <c:v>99.631143455288594</c:v>
                </c:pt>
                <c:pt idx="245">
                  <c:v>99.970092712590969</c:v>
                </c:pt>
                <c:pt idx="246">
                  <c:v>100</c:v>
                </c:pt>
                <c:pt idx="247">
                  <c:v>99.710896221712687</c:v>
                </c:pt>
                <c:pt idx="248">
                  <c:v>99.322101485395265</c:v>
                </c:pt>
                <c:pt idx="249">
                  <c:v>98.365068288306247</c:v>
                </c:pt>
                <c:pt idx="250">
                  <c:v>96.86970391785465</c:v>
                </c:pt>
                <c:pt idx="251">
                  <c:v>94.516997308344131</c:v>
                </c:pt>
                <c:pt idx="252">
                  <c:v>91.267072076562656</c:v>
                </c:pt>
                <c:pt idx="253">
                  <c:v>85.943574917754944</c:v>
                </c:pt>
                <c:pt idx="254">
                  <c:v>78.436845778087928</c:v>
                </c:pt>
                <c:pt idx="255">
                  <c:v>68.547502741501347</c:v>
                </c:pt>
                <c:pt idx="256">
                  <c:v>58.698036088126806</c:v>
                </c:pt>
                <c:pt idx="257">
                  <c:v>53.693549995015452</c:v>
                </c:pt>
                <c:pt idx="258">
                  <c:v>50.503439338052033</c:v>
                </c:pt>
              </c:numCache>
            </c:numRef>
          </c:yVal>
          <c:smooth val="0"/>
          <c:extLst>
            <c:ext xmlns:c16="http://schemas.microsoft.com/office/drawing/2014/chart" uri="{C3380CC4-5D6E-409C-BE32-E72D297353CC}">
              <c16:uniqueId val="{00000001-5910-45A2-A627-B8B24F052276}"/>
            </c:ext>
          </c:extLst>
        </c:ser>
        <c:ser>
          <c:idx val="0"/>
          <c:order val="2"/>
          <c:tx>
            <c:v>DSP 110</c:v>
          </c:tx>
          <c:spPr>
            <a:ln w="12700" cap="rnd">
              <a:solidFill>
                <a:schemeClr val="accent1"/>
              </a:solidFill>
              <a:round/>
            </a:ln>
            <a:effectLst/>
          </c:spPr>
          <c:marker>
            <c:symbol val="none"/>
          </c:marker>
          <c:xVal>
            <c:numRef>
              <c:f>'7_Rendements DSP'!$C$19:$C$277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248.7</c:v>
                </c:pt>
                <c:pt idx="52">
                  <c:v>247.6</c:v>
                </c:pt>
                <c:pt idx="53">
                  <c:v>246.4</c:v>
                </c:pt>
                <c:pt idx="54">
                  <c:v>245.1</c:v>
                </c:pt>
                <c:pt idx="55">
                  <c:v>244</c:v>
                </c:pt>
                <c:pt idx="56">
                  <c:v>242.7</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188.6</c:v>
                </c:pt>
                <c:pt idx="102">
                  <c:v>187.4</c:v>
                </c:pt>
                <c:pt idx="103">
                  <c:v>186.2</c:v>
                </c:pt>
                <c:pt idx="104">
                  <c:v>185</c:v>
                </c:pt>
                <c:pt idx="105">
                  <c:v>183.8</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157.19999999999999</c:v>
                </c:pt>
                <c:pt idx="128">
                  <c:v>156.1</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121.2</c:v>
                </c:pt>
                <c:pt idx="158">
                  <c:v>120</c:v>
                </c:pt>
                <c:pt idx="159">
                  <c:v>118.8</c:v>
                </c:pt>
                <c:pt idx="160">
                  <c:v>117.6</c:v>
                </c:pt>
                <c:pt idx="161">
                  <c:v>116.3</c:v>
                </c:pt>
                <c:pt idx="162">
                  <c:v>115.2</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82.6</c:v>
                </c:pt>
                <c:pt idx="190">
                  <c:v>81.5</c:v>
                </c:pt>
                <c:pt idx="191">
                  <c:v>80.2</c:v>
                </c:pt>
                <c:pt idx="192">
                  <c:v>79</c:v>
                </c:pt>
                <c:pt idx="193">
                  <c:v>77.8</c:v>
                </c:pt>
                <c:pt idx="194">
                  <c:v>76.599999999999994</c:v>
                </c:pt>
                <c:pt idx="195">
                  <c:v>75.400000000000006</c:v>
                </c:pt>
                <c:pt idx="196">
                  <c:v>74.2</c:v>
                </c:pt>
                <c:pt idx="197">
                  <c:v>73</c:v>
                </c:pt>
                <c:pt idx="198">
                  <c:v>71.8</c:v>
                </c:pt>
                <c:pt idx="199">
                  <c:v>70.599999999999994</c:v>
                </c:pt>
                <c:pt idx="200">
                  <c:v>69.3</c:v>
                </c:pt>
                <c:pt idx="201">
                  <c:v>68.2</c:v>
                </c:pt>
                <c:pt idx="202">
                  <c:v>66.900000000000006</c:v>
                </c:pt>
                <c:pt idx="203">
                  <c:v>65.7</c:v>
                </c:pt>
                <c:pt idx="204">
                  <c:v>64.5</c:v>
                </c:pt>
                <c:pt idx="205">
                  <c:v>63.3</c:v>
                </c:pt>
                <c:pt idx="206">
                  <c:v>62.1</c:v>
                </c:pt>
                <c:pt idx="207">
                  <c:v>60.9</c:v>
                </c:pt>
                <c:pt idx="208">
                  <c:v>59.7</c:v>
                </c:pt>
                <c:pt idx="209">
                  <c:v>58.5</c:v>
                </c:pt>
                <c:pt idx="210">
                  <c:v>57.3</c:v>
                </c:pt>
                <c:pt idx="211">
                  <c:v>56</c:v>
                </c:pt>
                <c:pt idx="212">
                  <c:v>54.9</c:v>
                </c:pt>
                <c:pt idx="213">
                  <c:v>53.6</c:v>
                </c:pt>
                <c:pt idx="214">
                  <c:v>52.5</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5.3</c:v>
                </c:pt>
                <c:pt idx="254">
                  <c:v>4.0999999999999996</c:v>
                </c:pt>
                <c:pt idx="255">
                  <c:v>2.9</c:v>
                </c:pt>
                <c:pt idx="256">
                  <c:v>1.7</c:v>
                </c:pt>
                <c:pt idx="257">
                  <c:v>0.5</c:v>
                </c:pt>
                <c:pt idx="258">
                  <c:v>-0.5</c:v>
                </c:pt>
              </c:numCache>
            </c:numRef>
          </c:xVal>
          <c:yVal>
            <c:numRef>
              <c:f>'7_Rendements DSP'!$G$19:$G$277</c:f>
              <c:numCache>
                <c:formatCode>General</c:formatCode>
                <c:ptCount val="259"/>
                <c:pt idx="0">
                  <c:v>21.121790972137731</c:v>
                </c:pt>
                <c:pt idx="1">
                  <c:v>21.073123251003771</c:v>
                </c:pt>
                <c:pt idx="2">
                  <c:v>21.328628786957051</c:v>
                </c:pt>
                <c:pt idx="3">
                  <c:v>21.340795717240539</c:v>
                </c:pt>
                <c:pt idx="4">
                  <c:v>21.55980046234335</c:v>
                </c:pt>
                <c:pt idx="5">
                  <c:v>21.669302834894754</c:v>
                </c:pt>
                <c:pt idx="6">
                  <c:v>21.717970556028714</c:v>
                </c:pt>
                <c:pt idx="7">
                  <c:v>21.81530599829663</c:v>
                </c:pt>
                <c:pt idx="8">
                  <c:v>22.022143813115953</c:v>
                </c:pt>
                <c:pt idx="9">
                  <c:v>22.216814697651785</c:v>
                </c:pt>
                <c:pt idx="10">
                  <c:v>22.350650930770168</c:v>
                </c:pt>
                <c:pt idx="11">
                  <c:v>22.484487163888552</c:v>
                </c:pt>
                <c:pt idx="12">
                  <c:v>22.654824187857407</c:v>
                </c:pt>
                <c:pt idx="13">
                  <c:v>22.739992699841832</c:v>
                </c:pt>
                <c:pt idx="14">
                  <c:v>22.971164375228128</c:v>
                </c:pt>
                <c:pt idx="15">
                  <c:v>23.056332887212555</c:v>
                </c:pt>
                <c:pt idx="16">
                  <c:v>23.287504562598858</c:v>
                </c:pt>
                <c:pt idx="17">
                  <c:v>23.48217544713469</c:v>
                </c:pt>
                <c:pt idx="18">
                  <c:v>23.591677819686094</c:v>
                </c:pt>
                <c:pt idx="19">
                  <c:v>23.798515634505414</c:v>
                </c:pt>
                <c:pt idx="20">
                  <c:v>23.798515634505414</c:v>
                </c:pt>
                <c:pt idx="21">
                  <c:v>24.017520379608222</c:v>
                </c:pt>
                <c:pt idx="22">
                  <c:v>24.248692054994525</c:v>
                </c:pt>
                <c:pt idx="23">
                  <c:v>24.297359776128484</c:v>
                </c:pt>
                <c:pt idx="24">
                  <c:v>24.552865312081764</c:v>
                </c:pt>
                <c:pt idx="25">
                  <c:v>24.650200754349679</c:v>
                </c:pt>
                <c:pt idx="26">
                  <c:v>24.930040150869935</c:v>
                </c:pt>
                <c:pt idx="27">
                  <c:v>25.076043314271811</c:v>
                </c:pt>
                <c:pt idx="28">
                  <c:v>25.282881129091134</c:v>
                </c:pt>
                <c:pt idx="29">
                  <c:v>25.416717362209518</c:v>
                </c:pt>
                <c:pt idx="30">
                  <c:v>25.562720525611393</c:v>
                </c:pt>
                <c:pt idx="31">
                  <c:v>25.708723689013262</c:v>
                </c:pt>
                <c:pt idx="32">
                  <c:v>25.903394573549093</c:v>
                </c:pt>
                <c:pt idx="33">
                  <c:v>26.06156466723446</c:v>
                </c:pt>
                <c:pt idx="34">
                  <c:v>26.317070203187736</c:v>
                </c:pt>
                <c:pt idx="35">
                  <c:v>26.377904854605184</c:v>
                </c:pt>
                <c:pt idx="36">
                  <c:v>26.621243460274975</c:v>
                </c:pt>
                <c:pt idx="37">
                  <c:v>26.767246623676851</c:v>
                </c:pt>
                <c:pt idx="38">
                  <c:v>26.961917508212679</c:v>
                </c:pt>
                <c:pt idx="39">
                  <c:v>27.132254532181534</c:v>
                </c:pt>
                <c:pt idx="40">
                  <c:v>27.302591556150386</c:v>
                </c:pt>
                <c:pt idx="41">
                  <c:v>27.521596301253197</c:v>
                </c:pt>
                <c:pt idx="42">
                  <c:v>27.740601046356005</c:v>
                </c:pt>
                <c:pt idx="43">
                  <c:v>27.837936488623921</c:v>
                </c:pt>
                <c:pt idx="44">
                  <c:v>28.081275094293705</c:v>
                </c:pt>
                <c:pt idx="45">
                  <c:v>28.25161211826256</c:v>
                </c:pt>
                <c:pt idx="46">
                  <c:v>28.409782211947928</c:v>
                </c:pt>
                <c:pt idx="47">
                  <c:v>28.604453096483763</c:v>
                </c:pt>
                <c:pt idx="48">
                  <c:v>28.859958632437039</c:v>
                </c:pt>
                <c:pt idx="49">
                  <c:v>29.078963377539846</c:v>
                </c:pt>
                <c:pt idx="50">
                  <c:v>29.237133471225214</c:v>
                </c:pt>
                <c:pt idx="51">
                  <c:v>29.407470495194065</c:v>
                </c:pt>
                <c:pt idx="52">
                  <c:v>29.504805937461981</c:v>
                </c:pt>
                <c:pt idx="53">
                  <c:v>29.857646915683173</c:v>
                </c:pt>
                <c:pt idx="54">
                  <c:v>30.003650079085048</c:v>
                </c:pt>
                <c:pt idx="55">
                  <c:v>30.1739871030539</c:v>
                </c:pt>
                <c:pt idx="56">
                  <c:v>30.417325708723691</c:v>
                </c:pt>
                <c:pt idx="57">
                  <c:v>30.624163523543015</c:v>
                </c:pt>
                <c:pt idx="58">
                  <c:v>30.855335198929311</c:v>
                </c:pt>
                <c:pt idx="59">
                  <c:v>31.050006083465142</c:v>
                </c:pt>
                <c:pt idx="60">
                  <c:v>31.256843898284465</c:v>
                </c:pt>
                <c:pt idx="61">
                  <c:v>31.451514782820293</c:v>
                </c:pt>
                <c:pt idx="62">
                  <c:v>31.63401873707264</c:v>
                </c:pt>
                <c:pt idx="63">
                  <c:v>31.950358924443368</c:v>
                </c:pt>
                <c:pt idx="64">
                  <c:v>32.132862878695704</c:v>
                </c:pt>
                <c:pt idx="65">
                  <c:v>32.303199902664559</c:v>
                </c:pt>
                <c:pt idx="66">
                  <c:v>32.497870787200391</c:v>
                </c:pt>
                <c:pt idx="67">
                  <c:v>32.741209392870182</c:v>
                </c:pt>
                <c:pt idx="68">
                  <c:v>33.09405037109137</c:v>
                </c:pt>
                <c:pt idx="69">
                  <c:v>33.252220464776741</c:v>
                </c:pt>
                <c:pt idx="70">
                  <c:v>33.422557488745589</c:v>
                </c:pt>
                <c:pt idx="71">
                  <c:v>33.653729164131889</c:v>
                </c:pt>
                <c:pt idx="72">
                  <c:v>33.957902421219124</c:v>
                </c:pt>
                <c:pt idx="73">
                  <c:v>34.189074096605431</c:v>
                </c:pt>
                <c:pt idx="74">
                  <c:v>34.408078841708239</c:v>
                </c:pt>
                <c:pt idx="75">
                  <c:v>34.65141744737803</c:v>
                </c:pt>
                <c:pt idx="76">
                  <c:v>34.894756053047814</c:v>
                </c:pt>
                <c:pt idx="77">
                  <c:v>35.174595449568073</c:v>
                </c:pt>
                <c:pt idx="78">
                  <c:v>35.332765543253437</c:v>
                </c:pt>
                <c:pt idx="79">
                  <c:v>35.636938800340673</c:v>
                </c:pt>
                <c:pt idx="80">
                  <c:v>35.697773451758124</c:v>
                </c:pt>
                <c:pt idx="81">
                  <c:v>35.989779778561868</c:v>
                </c:pt>
                <c:pt idx="82">
                  <c:v>36.269619175082127</c:v>
                </c:pt>
                <c:pt idx="83">
                  <c:v>36.512957780751918</c:v>
                </c:pt>
                <c:pt idx="84">
                  <c:v>36.817131037839154</c:v>
                </c:pt>
                <c:pt idx="85">
                  <c:v>36.938800340674049</c:v>
                </c:pt>
                <c:pt idx="86">
                  <c:v>37.145638155493373</c:v>
                </c:pt>
                <c:pt idx="87">
                  <c:v>37.474145273147585</c:v>
                </c:pt>
                <c:pt idx="88">
                  <c:v>37.705316948533884</c:v>
                </c:pt>
                <c:pt idx="89">
                  <c:v>37.985156345054143</c:v>
                </c:pt>
                <c:pt idx="90">
                  <c:v>38.252828811290911</c:v>
                </c:pt>
                <c:pt idx="91">
                  <c:v>38.544835138094655</c:v>
                </c:pt>
                <c:pt idx="92">
                  <c:v>38.812507604331422</c:v>
                </c:pt>
                <c:pt idx="93">
                  <c:v>39.08018007056819</c:v>
                </c:pt>
                <c:pt idx="94">
                  <c:v>39.226183233970076</c:v>
                </c:pt>
                <c:pt idx="95">
                  <c:v>39.542523421340796</c:v>
                </c:pt>
                <c:pt idx="96">
                  <c:v>39.834529748144547</c:v>
                </c:pt>
                <c:pt idx="97">
                  <c:v>40.06570142353084</c:v>
                </c:pt>
                <c:pt idx="98">
                  <c:v>40.333373889767607</c:v>
                </c:pt>
                <c:pt idx="99">
                  <c:v>40.686214867988809</c:v>
                </c:pt>
                <c:pt idx="100">
                  <c:v>40.893052682808126</c:v>
                </c:pt>
                <c:pt idx="101">
                  <c:v>41.245893661029321</c:v>
                </c:pt>
                <c:pt idx="102">
                  <c:v>41.562233848400041</c:v>
                </c:pt>
                <c:pt idx="103">
                  <c:v>41.769071663219371</c:v>
                </c:pt>
                <c:pt idx="104">
                  <c:v>42.000243338605678</c:v>
                </c:pt>
                <c:pt idx="105">
                  <c:v>42.389585107677334</c:v>
                </c:pt>
                <c:pt idx="106">
                  <c:v>42.669424504197593</c:v>
                </c:pt>
                <c:pt idx="107">
                  <c:v>42.961430831001337</c:v>
                </c:pt>
                <c:pt idx="108">
                  <c:v>43.107433994403209</c:v>
                </c:pt>
                <c:pt idx="109">
                  <c:v>43.387273390923468</c:v>
                </c:pt>
                <c:pt idx="110">
                  <c:v>43.813115950845599</c:v>
                </c:pt>
                <c:pt idx="111">
                  <c:v>44.056454556515398</c:v>
                </c:pt>
                <c:pt idx="112">
                  <c:v>44.33629395303565</c:v>
                </c:pt>
                <c:pt idx="113">
                  <c:v>44.652634140406377</c:v>
                </c:pt>
                <c:pt idx="114">
                  <c:v>44.883805815792677</c:v>
                </c:pt>
                <c:pt idx="115">
                  <c:v>45.175812142596428</c:v>
                </c:pt>
                <c:pt idx="116">
                  <c:v>45.45565153911668</c:v>
                </c:pt>
                <c:pt idx="117">
                  <c:v>45.686823214502979</c:v>
                </c:pt>
                <c:pt idx="118">
                  <c:v>46.088331913858141</c:v>
                </c:pt>
                <c:pt idx="119">
                  <c:v>46.429005961795838</c:v>
                </c:pt>
                <c:pt idx="120">
                  <c:v>46.867015452001468</c:v>
                </c:pt>
                <c:pt idx="121">
                  <c:v>47.244190290789632</c:v>
                </c:pt>
                <c:pt idx="122">
                  <c:v>47.414527314758487</c:v>
                </c:pt>
                <c:pt idx="123">
                  <c:v>47.657865920428279</c:v>
                </c:pt>
                <c:pt idx="124">
                  <c:v>48.168876992334845</c:v>
                </c:pt>
                <c:pt idx="125">
                  <c:v>48.412215598004629</c:v>
                </c:pt>
                <c:pt idx="126">
                  <c:v>48.667721133957905</c:v>
                </c:pt>
                <c:pt idx="127">
                  <c:v>49.032729042462584</c:v>
                </c:pt>
                <c:pt idx="128">
                  <c:v>49.470738532668207</c:v>
                </c:pt>
                <c:pt idx="129">
                  <c:v>49.628908626353571</c:v>
                </c:pt>
                <c:pt idx="130">
                  <c:v>49.993916534858265</c:v>
                </c:pt>
                <c:pt idx="131">
                  <c:v>50.444092955347365</c:v>
                </c:pt>
                <c:pt idx="132">
                  <c:v>50.784767003285069</c:v>
                </c:pt>
                <c:pt idx="133">
                  <c:v>51.052439469521836</c:v>
                </c:pt>
                <c:pt idx="134">
                  <c:v>51.344445796325587</c:v>
                </c:pt>
                <c:pt idx="135">
                  <c:v>51.624285192845839</c:v>
                </c:pt>
                <c:pt idx="136">
                  <c:v>52.062294683051469</c:v>
                </c:pt>
                <c:pt idx="137">
                  <c:v>52.329967149288237</c:v>
                </c:pt>
                <c:pt idx="138">
                  <c:v>52.646307336658971</c:v>
                </c:pt>
                <c:pt idx="139">
                  <c:v>53.108650687431556</c:v>
                </c:pt>
                <c:pt idx="140">
                  <c:v>53.388490083951822</c:v>
                </c:pt>
                <c:pt idx="141">
                  <c:v>53.765664922739987</c:v>
                </c:pt>
                <c:pt idx="142">
                  <c:v>54.142839761528172</c:v>
                </c:pt>
                <c:pt idx="143">
                  <c:v>54.556515391166812</c:v>
                </c:pt>
                <c:pt idx="144">
                  <c:v>54.824187857403587</c:v>
                </c:pt>
                <c:pt idx="145">
                  <c:v>55.189195765908259</c:v>
                </c:pt>
                <c:pt idx="146">
                  <c:v>55.724540698381794</c:v>
                </c:pt>
                <c:pt idx="147">
                  <c:v>55.943545443484609</c:v>
                </c:pt>
                <c:pt idx="148">
                  <c:v>56.320720282272788</c:v>
                </c:pt>
                <c:pt idx="149">
                  <c:v>56.795230563328872</c:v>
                </c:pt>
                <c:pt idx="150">
                  <c:v>57.111570750699592</c:v>
                </c:pt>
                <c:pt idx="151">
                  <c:v>57.622581822606158</c:v>
                </c:pt>
                <c:pt idx="152">
                  <c:v>57.865920428275949</c:v>
                </c:pt>
                <c:pt idx="153">
                  <c:v>58.279596057914581</c:v>
                </c:pt>
                <c:pt idx="154">
                  <c:v>58.644603966419275</c:v>
                </c:pt>
                <c:pt idx="155">
                  <c:v>59.04611266577443</c:v>
                </c:pt>
                <c:pt idx="156">
                  <c:v>59.508456016547015</c:v>
                </c:pt>
                <c:pt idx="157">
                  <c:v>59.93429857646916</c:v>
                </c:pt>
                <c:pt idx="158">
                  <c:v>60.250638763839895</c:v>
                </c:pt>
                <c:pt idx="159">
                  <c:v>60.627813602628052</c:v>
                </c:pt>
                <c:pt idx="160">
                  <c:v>61.090156953400665</c:v>
                </c:pt>
                <c:pt idx="161">
                  <c:v>61.357829419637419</c:v>
                </c:pt>
                <c:pt idx="162">
                  <c:v>61.8566735612605</c:v>
                </c:pt>
                <c:pt idx="163">
                  <c:v>62.233848400048664</c:v>
                </c:pt>
                <c:pt idx="164">
                  <c:v>62.684024820537786</c:v>
                </c:pt>
                <c:pt idx="165">
                  <c:v>63.073366589609449</c:v>
                </c:pt>
                <c:pt idx="166">
                  <c:v>63.511376079815065</c:v>
                </c:pt>
                <c:pt idx="167">
                  <c:v>63.900717848886735</c:v>
                </c:pt>
                <c:pt idx="168">
                  <c:v>64.277892687674893</c:v>
                </c:pt>
                <c:pt idx="169">
                  <c:v>64.703735247597024</c:v>
                </c:pt>
                <c:pt idx="170">
                  <c:v>65.117410877235685</c:v>
                </c:pt>
                <c:pt idx="171">
                  <c:v>65.518919576590832</c:v>
                </c:pt>
                <c:pt idx="172">
                  <c:v>65.896094415378997</c:v>
                </c:pt>
                <c:pt idx="173">
                  <c:v>66.431439347852546</c:v>
                </c:pt>
                <c:pt idx="174">
                  <c:v>66.820781116924195</c:v>
                </c:pt>
                <c:pt idx="175">
                  <c:v>67.283124467696794</c:v>
                </c:pt>
                <c:pt idx="176">
                  <c:v>67.61163158535102</c:v>
                </c:pt>
                <c:pt idx="177">
                  <c:v>68.207811169242007</c:v>
                </c:pt>
                <c:pt idx="178">
                  <c:v>68.609319868597154</c:v>
                </c:pt>
                <c:pt idx="179">
                  <c:v>69.059496289086269</c:v>
                </c:pt>
                <c:pt idx="180">
                  <c:v>69.497505779291885</c:v>
                </c:pt>
                <c:pt idx="181">
                  <c:v>69.886847548363548</c:v>
                </c:pt>
                <c:pt idx="182">
                  <c:v>70.37352475970313</c:v>
                </c:pt>
                <c:pt idx="183">
                  <c:v>70.860201971042713</c:v>
                </c:pt>
                <c:pt idx="184">
                  <c:v>71.200876018980424</c:v>
                </c:pt>
                <c:pt idx="185">
                  <c:v>71.772721742304427</c:v>
                </c:pt>
                <c:pt idx="186">
                  <c:v>72.137729650809106</c:v>
                </c:pt>
                <c:pt idx="187">
                  <c:v>72.782576955834045</c:v>
                </c:pt>
                <c:pt idx="188">
                  <c:v>73.135417934055241</c:v>
                </c:pt>
                <c:pt idx="189">
                  <c:v>73.573427424260856</c:v>
                </c:pt>
                <c:pt idx="190">
                  <c:v>74.023603844749971</c:v>
                </c:pt>
                <c:pt idx="191">
                  <c:v>74.48594719552257</c:v>
                </c:pt>
                <c:pt idx="192">
                  <c:v>74.899622825161217</c:v>
                </c:pt>
                <c:pt idx="193">
                  <c:v>75.55663706046964</c:v>
                </c:pt>
                <c:pt idx="194">
                  <c:v>75.885144178123852</c:v>
                </c:pt>
                <c:pt idx="195">
                  <c:v>76.35965445917995</c:v>
                </c:pt>
                <c:pt idx="196">
                  <c:v>76.894999391653499</c:v>
                </c:pt>
                <c:pt idx="197">
                  <c:v>77.454678184694004</c:v>
                </c:pt>
                <c:pt idx="198">
                  <c:v>77.86835381433265</c:v>
                </c:pt>
                <c:pt idx="199">
                  <c:v>78.184694001703377</c:v>
                </c:pt>
                <c:pt idx="200">
                  <c:v>78.8538751672953</c:v>
                </c:pt>
                <c:pt idx="201">
                  <c:v>79.243216936366963</c:v>
                </c:pt>
                <c:pt idx="202">
                  <c:v>79.693393356856063</c:v>
                </c:pt>
                <c:pt idx="203">
                  <c:v>80.131402847061679</c:v>
                </c:pt>
                <c:pt idx="204">
                  <c:v>80.642413918968245</c:v>
                </c:pt>
                <c:pt idx="205">
                  <c:v>81.153424990874811</c:v>
                </c:pt>
                <c:pt idx="206">
                  <c:v>81.761771505049282</c:v>
                </c:pt>
                <c:pt idx="207">
                  <c:v>82.126779413553962</c:v>
                </c:pt>
                <c:pt idx="208">
                  <c:v>82.698625136877965</c:v>
                </c:pt>
                <c:pt idx="209">
                  <c:v>83.027132254532177</c:v>
                </c:pt>
                <c:pt idx="210">
                  <c:v>83.659812629273645</c:v>
                </c:pt>
                <c:pt idx="211">
                  <c:v>84.097822119479261</c:v>
                </c:pt>
                <c:pt idx="212">
                  <c:v>84.499330818834423</c:v>
                </c:pt>
                <c:pt idx="213">
                  <c:v>85.132011193575863</c:v>
                </c:pt>
                <c:pt idx="214">
                  <c:v>85.460518311230075</c:v>
                </c:pt>
                <c:pt idx="215">
                  <c:v>85.922861662002674</c:v>
                </c:pt>
                <c:pt idx="216">
                  <c:v>86.531208176177159</c:v>
                </c:pt>
                <c:pt idx="217">
                  <c:v>87.115220829784647</c:v>
                </c:pt>
                <c:pt idx="218">
                  <c:v>87.723567343959118</c:v>
                </c:pt>
                <c:pt idx="219">
                  <c:v>88.027740601046361</c:v>
                </c:pt>
                <c:pt idx="220">
                  <c:v>88.538751672952912</c:v>
                </c:pt>
                <c:pt idx="221">
                  <c:v>89.025428884292495</c:v>
                </c:pt>
                <c:pt idx="222">
                  <c:v>89.524273025915562</c:v>
                </c:pt>
                <c:pt idx="223">
                  <c:v>90.120452609806549</c:v>
                </c:pt>
                <c:pt idx="224">
                  <c:v>90.692298333130566</c:v>
                </c:pt>
                <c:pt idx="225">
                  <c:v>91.203309405037103</c:v>
                </c:pt>
                <c:pt idx="226">
                  <c:v>91.726487407227168</c:v>
                </c:pt>
                <c:pt idx="227">
                  <c:v>92.249665409417204</c:v>
                </c:pt>
                <c:pt idx="228">
                  <c:v>92.639007178488868</c:v>
                </c:pt>
                <c:pt idx="229">
                  <c:v>93.162185180678918</c:v>
                </c:pt>
                <c:pt idx="230">
                  <c:v>93.636695461735002</c:v>
                </c:pt>
                <c:pt idx="231">
                  <c:v>93.977369509672698</c:v>
                </c:pt>
                <c:pt idx="232">
                  <c:v>94.610049884414167</c:v>
                </c:pt>
                <c:pt idx="233">
                  <c:v>95.145394816887702</c:v>
                </c:pt>
                <c:pt idx="234">
                  <c:v>95.315731840856557</c:v>
                </c:pt>
                <c:pt idx="235">
                  <c:v>96.045747657865917</c:v>
                </c:pt>
                <c:pt idx="236">
                  <c:v>96.544591799488984</c:v>
                </c:pt>
                <c:pt idx="237">
                  <c:v>97.055602871395536</c:v>
                </c:pt>
                <c:pt idx="238">
                  <c:v>97.615281664436068</c:v>
                </c:pt>
                <c:pt idx="239">
                  <c:v>97.980289572940748</c:v>
                </c:pt>
                <c:pt idx="240">
                  <c:v>98.442632923713347</c:v>
                </c:pt>
                <c:pt idx="241">
                  <c:v>98.880642413918963</c:v>
                </c:pt>
                <c:pt idx="242">
                  <c:v>99.464655067526465</c:v>
                </c:pt>
                <c:pt idx="243">
                  <c:v>99.695826742912757</c:v>
                </c:pt>
                <c:pt idx="244">
                  <c:v>99.951332278866062</c:v>
                </c:pt>
                <c:pt idx="245">
                  <c:v>99.829662976031145</c:v>
                </c:pt>
                <c:pt idx="246">
                  <c:v>100</c:v>
                </c:pt>
                <c:pt idx="247">
                  <c:v>99.853996836598128</c:v>
                </c:pt>
                <c:pt idx="248">
                  <c:v>99.282151113274125</c:v>
                </c:pt>
                <c:pt idx="249">
                  <c:v>98.174960457476573</c:v>
                </c:pt>
                <c:pt idx="250">
                  <c:v>96.629760311473419</c:v>
                </c:pt>
                <c:pt idx="251">
                  <c:v>94.220708115342504</c:v>
                </c:pt>
                <c:pt idx="252">
                  <c:v>90.753132984548003</c:v>
                </c:pt>
                <c:pt idx="253">
                  <c:v>85.472685241513574</c:v>
                </c:pt>
                <c:pt idx="254">
                  <c:v>77.807519162915213</c:v>
                </c:pt>
                <c:pt idx="255">
                  <c:v>67.623798515634505</c:v>
                </c:pt>
                <c:pt idx="256">
                  <c:v>58.011923591677814</c:v>
                </c:pt>
                <c:pt idx="257">
                  <c:v>52.743642778926883</c:v>
                </c:pt>
                <c:pt idx="258">
                  <c:v>49.580240905219611</c:v>
                </c:pt>
              </c:numCache>
            </c:numRef>
          </c:yVal>
          <c:smooth val="0"/>
          <c:extLst>
            <c:ext xmlns:c16="http://schemas.microsoft.com/office/drawing/2014/chart" uri="{C3380CC4-5D6E-409C-BE32-E72D297353CC}">
              <c16:uniqueId val="{00000002-5910-45A2-A627-B8B24F052276}"/>
            </c:ext>
          </c:extLst>
        </c:ser>
        <c:dLbls>
          <c:showLegendKey val="0"/>
          <c:showVal val="0"/>
          <c:showCatName val="0"/>
          <c:showSerName val="0"/>
          <c:showPercent val="0"/>
          <c:showBubbleSize val="0"/>
        </c:dLbls>
        <c:axId val="363635087"/>
        <c:axId val="363636335"/>
      </c:scatterChart>
      <c:valAx>
        <c:axId val="363635087"/>
        <c:scaling>
          <c:orientation val="minMax"/>
          <c:max val="3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Profondeur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63636335"/>
        <c:crosses val="autoZero"/>
        <c:crossBetween val="midCat"/>
      </c:valAx>
      <c:valAx>
        <c:axId val="363636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Dose</a:t>
                </a:r>
                <a:r>
                  <a:rPr lang="fr-FR" sz="1050" b="1" baseline="0"/>
                  <a:t> relative (%)</a:t>
                </a:r>
                <a:endParaRPr lang="fr-FR" sz="1050"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6363508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CC13</c:v>
          </c:tx>
          <c:spPr>
            <a:ln w="12700" cap="rnd">
              <a:solidFill>
                <a:srgbClr val="009999"/>
              </a:solidFill>
              <a:round/>
            </a:ln>
            <a:effectLst/>
          </c:spPr>
          <c:marker>
            <c:symbol val="none"/>
          </c:marker>
          <c:xVal>
            <c:numRef>
              <c:f>'11_ rendement détecteur'!$L$297:$L$555</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'11_ rendement détecteur'!$P$297:$P$555</c:f>
              <c:numCache>
                <c:formatCode>General</c:formatCode>
                <c:ptCount val="259"/>
                <c:pt idx="0">
                  <c:v>19.091089501885293</c:v>
                </c:pt>
                <c:pt idx="1">
                  <c:v>20.579480055566577</c:v>
                </c:pt>
                <c:pt idx="2">
                  <c:v>20.668783488787458</c:v>
                </c:pt>
                <c:pt idx="3">
                  <c:v>20.857312958920421</c:v>
                </c:pt>
                <c:pt idx="4">
                  <c:v>20.986306806906128</c:v>
                </c:pt>
                <c:pt idx="5">
                  <c:v>21.184758880730307</c:v>
                </c:pt>
                <c:pt idx="6">
                  <c:v>21.293907521333601</c:v>
                </c:pt>
                <c:pt idx="7">
                  <c:v>21.452669180392935</c:v>
                </c:pt>
                <c:pt idx="8">
                  <c:v>21.561817820996229</c:v>
                </c:pt>
                <c:pt idx="9">
                  <c:v>21.661043857908314</c:v>
                </c:pt>
                <c:pt idx="10">
                  <c:v>21.909108950188529</c:v>
                </c:pt>
                <c:pt idx="11">
                  <c:v>22.008334987100614</c:v>
                </c:pt>
                <c:pt idx="12">
                  <c:v>22.167096646159955</c:v>
                </c:pt>
                <c:pt idx="13">
                  <c:v>22.345703512601705</c:v>
                </c:pt>
                <c:pt idx="14">
                  <c:v>22.464774756896212</c:v>
                </c:pt>
                <c:pt idx="15">
                  <c:v>22.603691208573132</c:v>
                </c:pt>
                <c:pt idx="16">
                  <c:v>22.772375471323674</c:v>
                </c:pt>
                <c:pt idx="17">
                  <c:v>22.891446715618176</c:v>
                </c:pt>
                <c:pt idx="18">
                  <c:v>23.109743996824765</c:v>
                </c:pt>
                <c:pt idx="19">
                  <c:v>23.268505655884102</c:v>
                </c:pt>
                <c:pt idx="20">
                  <c:v>23.347886485413774</c:v>
                </c:pt>
                <c:pt idx="21">
                  <c:v>23.516570748164316</c:v>
                </c:pt>
                <c:pt idx="22">
                  <c:v>23.744790633062117</c:v>
                </c:pt>
                <c:pt idx="23">
                  <c:v>23.824171462591785</c:v>
                </c:pt>
                <c:pt idx="24">
                  <c:v>24.062313951180787</c:v>
                </c:pt>
                <c:pt idx="25">
                  <c:v>24.201230402857711</c:v>
                </c:pt>
                <c:pt idx="26">
                  <c:v>24.27068862869617</c:v>
                </c:pt>
                <c:pt idx="27">
                  <c:v>24.488985909902759</c:v>
                </c:pt>
                <c:pt idx="28">
                  <c:v>24.667592776344513</c:v>
                </c:pt>
                <c:pt idx="29">
                  <c:v>24.82635443540385</c:v>
                </c:pt>
                <c:pt idx="30">
                  <c:v>25.024806509228021</c:v>
                </c:pt>
                <c:pt idx="31">
                  <c:v>25.124032546140107</c:v>
                </c:pt>
                <c:pt idx="32">
                  <c:v>25.342329827346692</c:v>
                </c:pt>
                <c:pt idx="33">
                  <c:v>25.461401071641198</c:v>
                </c:pt>
                <c:pt idx="34">
                  <c:v>25.640007938082952</c:v>
                </c:pt>
                <c:pt idx="35">
                  <c:v>25.848382615598332</c:v>
                </c:pt>
                <c:pt idx="36">
                  <c:v>26.096447707878546</c:v>
                </c:pt>
                <c:pt idx="37">
                  <c:v>26.215518952173049</c:v>
                </c:pt>
                <c:pt idx="38">
                  <c:v>26.324667592776347</c:v>
                </c:pt>
                <c:pt idx="39">
                  <c:v>26.542964873982932</c:v>
                </c:pt>
                <c:pt idx="40">
                  <c:v>26.76126215518952</c:v>
                </c:pt>
                <c:pt idx="41">
                  <c:v>26.840642984719192</c:v>
                </c:pt>
                <c:pt idx="42">
                  <c:v>27.128398491764237</c:v>
                </c:pt>
                <c:pt idx="43">
                  <c:v>27.257392339749948</c:v>
                </c:pt>
                <c:pt idx="44">
                  <c:v>27.435999206191703</c:v>
                </c:pt>
                <c:pt idx="45">
                  <c:v>27.634451280015877</c:v>
                </c:pt>
                <c:pt idx="46">
                  <c:v>27.82298075014884</c:v>
                </c:pt>
                <c:pt idx="47">
                  <c:v>27.971819805516969</c:v>
                </c:pt>
                <c:pt idx="48">
                  <c:v>28.229807501488391</c:v>
                </c:pt>
                <c:pt idx="49">
                  <c:v>28.418336971621354</c:v>
                </c:pt>
                <c:pt idx="50">
                  <c:v>28.596943838063112</c:v>
                </c:pt>
                <c:pt idx="51">
                  <c:v>28.83508632665211</c:v>
                </c:pt>
                <c:pt idx="52">
                  <c:v>28.964080174637825</c:v>
                </c:pt>
                <c:pt idx="53">
                  <c:v>29.202222663226827</c:v>
                </c:pt>
                <c:pt idx="54">
                  <c:v>29.420519944433416</c:v>
                </c:pt>
                <c:pt idx="55">
                  <c:v>29.66858503671363</c:v>
                </c:pt>
                <c:pt idx="56">
                  <c:v>29.797578884699345</c:v>
                </c:pt>
                <c:pt idx="57">
                  <c:v>30.005953562214721</c:v>
                </c:pt>
                <c:pt idx="58">
                  <c:v>30.085334391744396</c:v>
                </c:pt>
                <c:pt idx="59">
                  <c:v>30.333399484024611</c:v>
                </c:pt>
                <c:pt idx="60">
                  <c:v>30.591387179996026</c:v>
                </c:pt>
                <c:pt idx="61">
                  <c:v>30.769994046437787</c:v>
                </c:pt>
                <c:pt idx="62">
                  <c:v>30.928755705497124</c:v>
                </c:pt>
                <c:pt idx="63">
                  <c:v>31.186743401468547</c:v>
                </c:pt>
                <c:pt idx="64">
                  <c:v>31.276046834689421</c:v>
                </c:pt>
                <c:pt idx="65">
                  <c:v>31.573724945425681</c:v>
                </c:pt>
                <c:pt idx="66">
                  <c:v>31.871403056161935</c:v>
                </c:pt>
                <c:pt idx="67">
                  <c:v>32.079777733677318</c:v>
                </c:pt>
                <c:pt idx="68">
                  <c:v>32.248461996427864</c:v>
                </c:pt>
                <c:pt idx="69">
                  <c:v>32.496527088708078</c:v>
                </c:pt>
                <c:pt idx="70">
                  <c:v>32.714824369914666</c:v>
                </c:pt>
                <c:pt idx="71">
                  <c:v>32.952966858503672</c:v>
                </c:pt>
                <c:pt idx="72">
                  <c:v>33.191109347092677</c:v>
                </c:pt>
                <c:pt idx="73">
                  <c:v>33.37963881722564</c:v>
                </c:pt>
                <c:pt idx="74">
                  <c:v>33.647549116888271</c:v>
                </c:pt>
                <c:pt idx="75">
                  <c:v>33.836078587021234</c:v>
                </c:pt>
                <c:pt idx="76">
                  <c:v>34.044453264536614</c:v>
                </c:pt>
                <c:pt idx="77">
                  <c:v>34.381821790037705</c:v>
                </c:pt>
                <c:pt idx="78">
                  <c:v>34.510815638023416</c:v>
                </c:pt>
                <c:pt idx="79">
                  <c:v>34.748958126612429</c:v>
                </c:pt>
                <c:pt idx="80">
                  <c:v>34.967255407819017</c:v>
                </c:pt>
                <c:pt idx="81">
                  <c:v>35.17563008533439</c:v>
                </c:pt>
                <c:pt idx="82">
                  <c:v>35.512998610835481</c:v>
                </c:pt>
                <c:pt idx="83">
                  <c:v>35.681682873586027</c:v>
                </c:pt>
                <c:pt idx="84">
                  <c:v>35.93967056955745</c:v>
                </c:pt>
                <c:pt idx="85">
                  <c:v>36.157967850764038</c:v>
                </c:pt>
                <c:pt idx="86">
                  <c:v>36.544949394721172</c:v>
                </c:pt>
                <c:pt idx="87">
                  <c:v>36.713633657471725</c:v>
                </c:pt>
                <c:pt idx="88">
                  <c:v>36.90216312760468</c:v>
                </c:pt>
                <c:pt idx="89">
                  <c:v>37.17999603095852</c:v>
                </c:pt>
                <c:pt idx="90">
                  <c:v>37.477674141694784</c:v>
                </c:pt>
                <c:pt idx="91">
                  <c:v>37.735661837666207</c:v>
                </c:pt>
                <c:pt idx="92">
                  <c:v>37.973804326255213</c:v>
                </c:pt>
                <c:pt idx="93">
                  <c:v>38.251637229609045</c:v>
                </c:pt>
                <c:pt idx="94">
                  <c:v>38.489779718198051</c:v>
                </c:pt>
                <c:pt idx="95">
                  <c:v>38.797380432625523</c:v>
                </c:pt>
                <c:pt idx="96">
                  <c:v>38.946219487993652</c:v>
                </c:pt>
                <c:pt idx="97">
                  <c:v>39.333201031950779</c:v>
                </c:pt>
                <c:pt idx="98">
                  <c:v>39.620956538995834</c:v>
                </c:pt>
                <c:pt idx="99">
                  <c:v>39.839253820202423</c:v>
                </c:pt>
                <c:pt idx="100">
                  <c:v>40.20639015677714</c:v>
                </c:pt>
                <c:pt idx="101">
                  <c:v>40.414764834292512</c:v>
                </c:pt>
                <c:pt idx="102">
                  <c:v>40.712442945028776</c:v>
                </c:pt>
                <c:pt idx="103">
                  <c:v>40.96050803730899</c:v>
                </c:pt>
                <c:pt idx="104">
                  <c:v>41.178805318515579</c:v>
                </c:pt>
                <c:pt idx="105">
                  <c:v>41.545941655090289</c:v>
                </c:pt>
                <c:pt idx="106">
                  <c:v>41.813851954752927</c:v>
                </c:pt>
                <c:pt idx="107">
                  <c:v>42.051994443341933</c:v>
                </c:pt>
                <c:pt idx="108">
                  <c:v>42.329827346695772</c:v>
                </c:pt>
                <c:pt idx="109">
                  <c:v>42.617582853740828</c:v>
                </c:pt>
                <c:pt idx="110">
                  <c:v>42.964873982933113</c:v>
                </c:pt>
                <c:pt idx="111">
                  <c:v>43.222861678904543</c:v>
                </c:pt>
                <c:pt idx="112">
                  <c:v>43.609843222861684</c:v>
                </c:pt>
                <c:pt idx="113">
                  <c:v>43.838063107759474</c:v>
                </c:pt>
                <c:pt idx="114">
                  <c:v>44.076205596348487</c:v>
                </c:pt>
                <c:pt idx="115">
                  <c:v>44.473109743996822</c:v>
                </c:pt>
                <c:pt idx="116">
                  <c:v>44.741020043659461</c:v>
                </c:pt>
                <c:pt idx="117">
                  <c:v>45.028775550704509</c:v>
                </c:pt>
                <c:pt idx="118">
                  <c:v>45.435602302044053</c:v>
                </c:pt>
                <c:pt idx="119">
                  <c:v>45.663822186941857</c:v>
                </c:pt>
                <c:pt idx="120">
                  <c:v>45.901964675530856</c:v>
                </c:pt>
                <c:pt idx="121">
                  <c:v>46.298868823179198</c:v>
                </c:pt>
                <c:pt idx="122">
                  <c:v>46.606469537606664</c:v>
                </c:pt>
                <c:pt idx="123">
                  <c:v>46.854534629886878</c:v>
                </c:pt>
                <c:pt idx="124">
                  <c:v>47.241516173844019</c:v>
                </c:pt>
                <c:pt idx="125">
                  <c:v>47.618575114109944</c:v>
                </c:pt>
                <c:pt idx="126">
                  <c:v>47.906330621154993</c:v>
                </c:pt>
                <c:pt idx="127">
                  <c:v>48.174240920817617</c:v>
                </c:pt>
                <c:pt idx="128">
                  <c:v>48.541377257392341</c:v>
                </c:pt>
                <c:pt idx="129">
                  <c:v>48.868823179202217</c:v>
                </c:pt>
                <c:pt idx="130">
                  <c:v>49.235959515776941</c:v>
                </c:pt>
                <c:pt idx="131">
                  <c:v>49.642786267116492</c:v>
                </c:pt>
                <c:pt idx="132">
                  <c:v>49.831315737249454</c:v>
                </c:pt>
                <c:pt idx="133">
                  <c:v>50.06945822583846</c:v>
                </c:pt>
                <c:pt idx="134">
                  <c:v>50.476284977178011</c:v>
                </c:pt>
                <c:pt idx="135">
                  <c:v>50.853343917443937</c:v>
                </c:pt>
                <c:pt idx="136">
                  <c:v>51.190712442945028</c:v>
                </c:pt>
                <c:pt idx="137">
                  <c:v>51.567771383210946</c:v>
                </c:pt>
                <c:pt idx="138">
                  <c:v>51.924985116094454</c:v>
                </c:pt>
                <c:pt idx="139">
                  <c:v>52.311966660051603</c:v>
                </c:pt>
                <c:pt idx="140">
                  <c:v>52.599722167096644</c:v>
                </c:pt>
                <c:pt idx="141">
                  <c:v>52.986703711053771</c:v>
                </c:pt>
                <c:pt idx="142">
                  <c:v>53.244691407025201</c:v>
                </c:pt>
                <c:pt idx="143">
                  <c:v>53.631672950982335</c:v>
                </c:pt>
                <c:pt idx="144">
                  <c:v>54.00873189124826</c:v>
                </c:pt>
                <c:pt idx="145">
                  <c:v>54.326255209366934</c:v>
                </c:pt>
                <c:pt idx="146">
                  <c:v>54.713236753324068</c:v>
                </c:pt>
                <c:pt idx="147">
                  <c:v>55.060527882516375</c:v>
                </c:pt>
                <c:pt idx="148">
                  <c:v>55.417741615399883</c:v>
                </c:pt>
                <c:pt idx="149">
                  <c:v>55.814645763048219</c:v>
                </c:pt>
                <c:pt idx="150">
                  <c:v>56.27108553284382</c:v>
                </c:pt>
                <c:pt idx="151">
                  <c:v>56.578686247271278</c:v>
                </c:pt>
                <c:pt idx="152">
                  <c:v>56.945822583846009</c:v>
                </c:pt>
                <c:pt idx="153">
                  <c:v>57.422107561024006</c:v>
                </c:pt>
                <c:pt idx="154">
                  <c:v>57.779321293907515</c:v>
                </c:pt>
                <c:pt idx="155">
                  <c:v>58.11668981940862</c:v>
                </c:pt>
                <c:pt idx="156">
                  <c:v>58.672355626116293</c:v>
                </c:pt>
                <c:pt idx="157">
                  <c:v>59.019646755308585</c:v>
                </c:pt>
                <c:pt idx="158">
                  <c:v>59.386783091883309</c:v>
                </c:pt>
                <c:pt idx="159">
                  <c:v>59.773764635840443</c:v>
                </c:pt>
                <c:pt idx="160">
                  <c:v>60.130978368723952</c:v>
                </c:pt>
                <c:pt idx="161">
                  <c:v>60.408811272077799</c:v>
                </c:pt>
                <c:pt idx="162">
                  <c:v>60.795792816034933</c:v>
                </c:pt>
                <c:pt idx="163">
                  <c:v>61.311768207977771</c:v>
                </c:pt>
                <c:pt idx="164">
                  <c:v>61.609446318714035</c:v>
                </c:pt>
                <c:pt idx="165">
                  <c:v>62.055963484818413</c:v>
                </c:pt>
                <c:pt idx="166">
                  <c:v>62.522325858305216</c:v>
                </c:pt>
                <c:pt idx="167">
                  <c:v>63.018456042865644</c:v>
                </c:pt>
                <c:pt idx="168">
                  <c:v>63.524508831117274</c:v>
                </c:pt>
                <c:pt idx="169">
                  <c:v>64.010716411986508</c:v>
                </c:pt>
                <c:pt idx="170">
                  <c:v>64.308394522722764</c:v>
                </c:pt>
                <c:pt idx="171">
                  <c:v>64.675530859297481</c:v>
                </c:pt>
                <c:pt idx="172">
                  <c:v>65.151815836475492</c:v>
                </c:pt>
                <c:pt idx="173">
                  <c:v>65.608255606271086</c:v>
                </c:pt>
                <c:pt idx="174">
                  <c:v>66.044850168684263</c:v>
                </c:pt>
                <c:pt idx="175">
                  <c:v>66.282992657273269</c:v>
                </c:pt>
                <c:pt idx="176">
                  <c:v>66.709664615995251</c:v>
                </c:pt>
                <c:pt idx="177">
                  <c:v>67.21571740424686</c:v>
                </c:pt>
                <c:pt idx="178">
                  <c:v>67.533240722365548</c:v>
                </c:pt>
                <c:pt idx="179">
                  <c:v>67.860686644175431</c:v>
                </c:pt>
                <c:pt idx="180">
                  <c:v>68.436197658265527</c:v>
                </c:pt>
                <c:pt idx="181">
                  <c:v>69.071244294502876</c:v>
                </c:pt>
                <c:pt idx="182">
                  <c:v>69.398690216312758</c:v>
                </c:pt>
                <c:pt idx="183">
                  <c:v>69.954356023020438</c:v>
                </c:pt>
                <c:pt idx="184">
                  <c:v>70.500099226036909</c:v>
                </c:pt>
                <c:pt idx="185">
                  <c:v>70.986306806906143</c:v>
                </c:pt>
                <c:pt idx="186">
                  <c:v>71.383210954554471</c:v>
                </c:pt>
                <c:pt idx="187">
                  <c:v>71.889263742806122</c:v>
                </c:pt>
                <c:pt idx="188">
                  <c:v>72.345703512601702</c:v>
                </c:pt>
                <c:pt idx="189">
                  <c:v>72.802143282397296</c:v>
                </c:pt>
                <c:pt idx="190">
                  <c:v>73.248660448501681</c:v>
                </c:pt>
                <c:pt idx="191">
                  <c:v>73.744790633062109</c:v>
                </c:pt>
                <c:pt idx="192">
                  <c:v>74.102004365945632</c:v>
                </c:pt>
                <c:pt idx="193">
                  <c:v>74.677515380035729</c:v>
                </c:pt>
                <c:pt idx="194">
                  <c:v>75.104187338757683</c:v>
                </c:pt>
                <c:pt idx="195">
                  <c:v>75.352252431037897</c:v>
                </c:pt>
                <c:pt idx="196">
                  <c:v>75.828537408215908</c:v>
                </c:pt>
                <c:pt idx="197">
                  <c:v>76.304822385393933</c:v>
                </c:pt>
                <c:pt idx="198">
                  <c:v>76.939869021631281</c:v>
                </c:pt>
                <c:pt idx="199">
                  <c:v>77.495534828338947</c:v>
                </c:pt>
                <c:pt idx="200">
                  <c:v>78.110736257193878</c:v>
                </c:pt>
                <c:pt idx="201">
                  <c:v>78.428259575312566</c:v>
                </c:pt>
                <c:pt idx="202">
                  <c:v>78.974002778329037</c:v>
                </c:pt>
                <c:pt idx="203">
                  <c:v>79.450287755507034</c:v>
                </c:pt>
                <c:pt idx="204">
                  <c:v>79.956340543758671</c:v>
                </c:pt>
                <c:pt idx="205">
                  <c:v>80.422702917245488</c:v>
                </c:pt>
                <c:pt idx="206">
                  <c:v>81.067672157174044</c:v>
                </c:pt>
                <c:pt idx="207">
                  <c:v>81.385195475292718</c:v>
                </c:pt>
                <c:pt idx="208">
                  <c:v>81.831712641397104</c:v>
                </c:pt>
                <c:pt idx="209">
                  <c:v>82.526294899781703</c:v>
                </c:pt>
                <c:pt idx="210">
                  <c:v>83.131573724945426</c:v>
                </c:pt>
                <c:pt idx="211">
                  <c:v>83.399484024608057</c:v>
                </c:pt>
                <c:pt idx="212">
                  <c:v>83.875769001786068</c:v>
                </c:pt>
                <c:pt idx="213">
                  <c:v>84.292518356816828</c:v>
                </c:pt>
                <c:pt idx="214">
                  <c:v>84.96725540781901</c:v>
                </c:pt>
                <c:pt idx="215">
                  <c:v>85.542766421909107</c:v>
                </c:pt>
                <c:pt idx="216">
                  <c:v>86.058741813851952</c:v>
                </c:pt>
                <c:pt idx="217">
                  <c:v>86.386187735661835</c:v>
                </c:pt>
                <c:pt idx="218">
                  <c:v>86.892240523913472</c:v>
                </c:pt>
                <c:pt idx="219">
                  <c:v>87.487596745385986</c:v>
                </c:pt>
                <c:pt idx="220">
                  <c:v>87.824965270887091</c:v>
                </c:pt>
                <c:pt idx="221">
                  <c:v>88.390553681285965</c:v>
                </c:pt>
                <c:pt idx="222">
                  <c:v>88.727922206787056</c:v>
                </c:pt>
                <c:pt idx="223">
                  <c:v>89.283588013494736</c:v>
                </c:pt>
                <c:pt idx="224">
                  <c:v>89.958325064496918</c:v>
                </c:pt>
                <c:pt idx="225">
                  <c:v>90.633062115499115</c:v>
                </c:pt>
                <c:pt idx="226">
                  <c:v>90.920817622544149</c:v>
                </c:pt>
                <c:pt idx="227">
                  <c:v>91.377257392339743</c:v>
                </c:pt>
                <c:pt idx="228">
                  <c:v>91.903155387973811</c:v>
                </c:pt>
                <c:pt idx="229">
                  <c:v>92.478666402063908</c:v>
                </c:pt>
                <c:pt idx="230">
                  <c:v>93.133558245683673</c:v>
                </c:pt>
                <c:pt idx="231">
                  <c:v>93.718991863464979</c:v>
                </c:pt>
                <c:pt idx="232">
                  <c:v>94.175431633260558</c:v>
                </c:pt>
                <c:pt idx="233">
                  <c:v>94.592180988291332</c:v>
                </c:pt>
                <c:pt idx="234">
                  <c:v>95.237150228219889</c:v>
                </c:pt>
                <c:pt idx="235">
                  <c:v>95.505060527882506</c:v>
                </c:pt>
                <c:pt idx="236">
                  <c:v>96.0607263345902</c:v>
                </c:pt>
                <c:pt idx="237">
                  <c:v>96.566779122841822</c:v>
                </c:pt>
                <c:pt idx="238">
                  <c:v>97.251438777535228</c:v>
                </c:pt>
                <c:pt idx="239">
                  <c:v>97.568962095653902</c:v>
                </c:pt>
                <c:pt idx="240">
                  <c:v>98.233776542964861</c:v>
                </c:pt>
                <c:pt idx="241">
                  <c:v>98.511609446318715</c:v>
                </c:pt>
                <c:pt idx="242">
                  <c:v>99.057352649335186</c:v>
                </c:pt>
                <c:pt idx="243">
                  <c:v>99.216114308394523</c:v>
                </c:pt>
                <c:pt idx="244">
                  <c:v>99.960309585235166</c:v>
                </c:pt>
                <c:pt idx="245">
                  <c:v>99.801547926175829</c:v>
                </c:pt>
                <c:pt idx="246">
                  <c:v>100</c:v>
                </c:pt>
                <c:pt idx="247">
                  <c:v>99.761857511410994</c:v>
                </c:pt>
                <c:pt idx="248">
                  <c:v>99.265727326850566</c:v>
                </c:pt>
                <c:pt idx="249">
                  <c:v>98.253621750347293</c:v>
                </c:pt>
                <c:pt idx="250">
                  <c:v>97.033141496328639</c:v>
                </c:pt>
                <c:pt idx="251">
                  <c:v>94.592180988291332</c:v>
                </c:pt>
                <c:pt idx="252">
                  <c:v>91.248263544354032</c:v>
                </c:pt>
                <c:pt idx="253">
                  <c:v>86.217503472911289</c:v>
                </c:pt>
                <c:pt idx="254">
                  <c:v>79.102996626314749</c:v>
                </c:pt>
                <c:pt idx="255">
                  <c:v>68.882714824369913</c:v>
                </c:pt>
                <c:pt idx="256">
                  <c:v>59.347092677118475</c:v>
                </c:pt>
                <c:pt idx="257">
                  <c:v>53.879738043262549</c:v>
                </c:pt>
                <c:pt idx="258">
                  <c:v>50.585433617781305</c:v>
                </c:pt>
              </c:numCache>
            </c:numRef>
          </c:yVal>
          <c:smooth val="0"/>
          <c:extLst>
            <c:ext xmlns:c16="http://schemas.microsoft.com/office/drawing/2014/chart" uri="{C3380CC4-5D6E-409C-BE32-E72D297353CC}">
              <c16:uniqueId val="{00000000-49C1-4636-9518-66BDE3AD17B0}"/>
            </c:ext>
          </c:extLst>
        </c:ser>
        <c:ser>
          <c:idx val="1"/>
          <c:order val="1"/>
          <c:tx>
            <c:v>FC65-P</c:v>
          </c:tx>
          <c:spPr>
            <a:ln w="12700" cap="rnd">
              <a:solidFill>
                <a:schemeClr val="accent2"/>
              </a:solidFill>
              <a:round/>
            </a:ln>
            <a:effectLst/>
          </c:spPr>
          <c:marker>
            <c:symbol val="none"/>
          </c:marker>
          <c:xVal>
            <c:numRef>
              <c:f>'11_ rendement détecteur'!$C$297:$C$555</c:f>
              <c:numCache>
                <c:formatCode>General</c:formatCode>
                <c:ptCount val="259"/>
                <c:pt idx="0">
                  <c:v>310</c:v>
                </c:pt>
                <c:pt idx="1">
                  <c:v>309.10000000000002</c:v>
                </c:pt>
                <c:pt idx="2">
                  <c:v>307.60000000000002</c:v>
                </c:pt>
                <c:pt idx="3">
                  <c:v>306.5</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c:v>
                </c:pt>
                <c:pt idx="16">
                  <c:v>290.89999999999998</c:v>
                </c:pt>
                <c:pt idx="17">
                  <c:v>289.7</c:v>
                </c:pt>
                <c:pt idx="18">
                  <c:v>288.5</c:v>
                </c:pt>
                <c:pt idx="19">
                  <c:v>287.3</c:v>
                </c:pt>
                <c:pt idx="20">
                  <c:v>286</c:v>
                </c:pt>
                <c:pt idx="21">
                  <c:v>284.89999999999998</c:v>
                </c:pt>
                <c:pt idx="22">
                  <c:v>283.7</c:v>
                </c:pt>
                <c:pt idx="23">
                  <c:v>282.39999999999998</c:v>
                </c:pt>
                <c:pt idx="24">
                  <c:v>281.3</c:v>
                </c:pt>
                <c:pt idx="25">
                  <c:v>280</c:v>
                </c:pt>
                <c:pt idx="26">
                  <c:v>278.8</c:v>
                </c:pt>
                <c:pt idx="27">
                  <c:v>277.60000000000002</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246.3</c:v>
                </c:pt>
                <c:pt idx="54">
                  <c:v>245.1</c:v>
                </c:pt>
                <c:pt idx="55">
                  <c:v>243.9</c:v>
                </c:pt>
                <c:pt idx="56">
                  <c:v>242.8</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223.4</c:v>
                </c:pt>
                <c:pt idx="73">
                  <c:v>222.3</c:v>
                </c:pt>
                <c:pt idx="74">
                  <c:v>221.1</c:v>
                </c:pt>
                <c:pt idx="75">
                  <c:v>219.8</c:v>
                </c:pt>
                <c:pt idx="76">
                  <c:v>218.7</c:v>
                </c:pt>
                <c:pt idx="77">
                  <c:v>217.4</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195.7</c:v>
                </c:pt>
                <c:pt idx="96">
                  <c:v>194.5</c:v>
                </c:pt>
                <c:pt idx="97">
                  <c:v>193.3</c:v>
                </c:pt>
                <c:pt idx="98">
                  <c:v>192.1</c:v>
                </c:pt>
                <c:pt idx="99">
                  <c:v>191</c:v>
                </c:pt>
                <c:pt idx="100">
                  <c:v>189.7</c:v>
                </c:pt>
                <c:pt idx="101">
                  <c:v>188.6</c:v>
                </c:pt>
                <c:pt idx="102">
                  <c:v>187.3</c:v>
                </c:pt>
                <c:pt idx="103">
                  <c:v>186.1</c:v>
                </c:pt>
                <c:pt idx="104">
                  <c:v>185</c:v>
                </c:pt>
                <c:pt idx="105">
                  <c:v>183.7</c:v>
                </c:pt>
                <c:pt idx="106">
                  <c:v>182.5</c:v>
                </c:pt>
                <c:pt idx="107">
                  <c:v>181.3</c:v>
                </c:pt>
                <c:pt idx="108">
                  <c:v>180.1</c:v>
                </c:pt>
                <c:pt idx="109">
                  <c:v>179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153.69999999999999</c:v>
                </c:pt>
                <c:pt idx="131">
                  <c:v>152.5</c:v>
                </c:pt>
                <c:pt idx="132">
                  <c:v>151.19999999999999</c:v>
                </c:pt>
                <c:pt idx="133">
                  <c:v>150.1</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118.8</c:v>
                </c:pt>
                <c:pt idx="160">
                  <c:v>117.6</c:v>
                </c:pt>
                <c:pt idx="161">
                  <c:v>116.4</c:v>
                </c:pt>
                <c:pt idx="162">
                  <c:v>115.2</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87.4</c:v>
                </c:pt>
                <c:pt idx="186">
                  <c:v>86.3</c:v>
                </c:pt>
                <c:pt idx="187">
                  <c:v>85</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69.3</c:v>
                </c:pt>
                <c:pt idx="201">
                  <c:v>68.2</c:v>
                </c:pt>
                <c:pt idx="202">
                  <c:v>66.900000000000006</c:v>
                </c:pt>
                <c:pt idx="203">
                  <c:v>65.7</c:v>
                </c:pt>
                <c:pt idx="204">
                  <c:v>64.5</c:v>
                </c:pt>
                <c:pt idx="205">
                  <c:v>63.3</c:v>
                </c:pt>
                <c:pt idx="206">
                  <c:v>62.1</c:v>
                </c:pt>
                <c:pt idx="207">
                  <c:v>60.9</c:v>
                </c:pt>
                <c:pt idx="208">
                  <c:v>59.7</c:v>
                </c:pt>
                <c:pt idx="209">
                  <c:v>58.5</c:v>
                </c:pt>
                <c:pt idx="210">
                  <c:v>57.3</c:v>
                </c:pt>
                <c:pt idx="211">
                  <c:v>56.1</c:v>
                </c:pt>
                <c:pt idx="212">
                  <c:v>54.8</c:v>
                </c:pt>
                <c:pt idx="213">
                  <c:v>53.7</c:v>
                </c:pt>
                <c:pt idx="214">
                  <c:v>52.4</c:v>
                </c:pt>
                <c:pt idx="215">
                  <c:v>51.2</c:v>
                </c:pt>
                <c:pt idx="216">
                  <c:v>50</c:v>
                </c:pt>
                <c:pt idx="217">
                  <c:v>48.8</c:v>
                </c:pt>
                <c:pt idx="218">
                  <c:v>47.6</c:v>
                </c:pt>
                <c:pt idx="219">
                  <c:v>46.4</c:v>
                </c:pt>
                <c:pt idx="220">
                  <c:v>45.2</c:v>
                </c:pt>
                <c:pt idx="221">
                  <c:v>44</c:v>
                </c:pt>
                <c:pt idx="222">
                  <c:v>42.8</c:v>
                </c:pt>
                <c:pt idx="223">
                  <c:v>41.6</c:v>
                </c:pt>
                <c:pt idx="224">
                  <c:v>40.299999999999997</c:v>
                </c:pt>
                <c:pt idx="225">
                  <c:v>39.1</c:v>
                </c:pt>
                <c:pt idx="226">
                  <c:v>37.9</c:v>
                </c:pt>
                <c:pt idx="227">
                  <c:v>36.700000000000003</c:v>
                </c:pt>
                <c:pt idx="228">
                  <c:v>35.5</c:v>
                </c:pt>
                <c:pt idx="229">
                  <c:v>34.299999999999997</c:v>
                </c:pt>
                <c:pt idx="230">
                  <c:v>33.1</c:v>
                </c:pt>
                <c:pt idx="231">
                  <c:v>31.9</c:v>
                </c:pt>
                <c:pt idx="232">
                  <c:v>30.7</c:v>
                </c:pt>
                <c:pt idx="233">
                  <c:v>29.5</c:v>
                </c:pt>
                <c:pt idx="234">
                  <c:v>28.3</c:v>
                </c:pt>
                <c:pt idx="235">
                  <c:v>27</c:v>
                </c:pt>
                <c:pt idx="236">
                  <c:v>25.9</c:v>
                </c:pt>
                <c:pt idx="237">
                  <c:v>24.6</c:v>
                </c:pt>
                <c:pt idx="238">
                  <c:v>23.4</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6.5</c:v>
                </c:pt>
                <c:pt idx="253">
                  <c:v>5.4</c:v>
                </c:pt>
                <c:pt idx="254">
                  <c:v>4.2</c:v>
                </c:pt>
                <c:pt idx="255">
                  <c:v>2.9</c:v>
                </c:pt>
                <c:pt idx="256">
                  <c:v>1.7</c:v>
                </c:pt>
                <c:pt idx="257">
                  <c:v>0.5</c:v>
                </c:pt>
                <c:pt idx="258">
                  <c:v>-0.5</c:v>
                </c:pt>
              </c:numCache>
            </c:numRef>
          </c:xVal>
          <c:yVal>
            <c:numRef>
              <c:f>'11_ rendement détecteur'!$G$297:$G$555</c:f>
              <c:numCache>
                <c:formatCode>General</c:formatCode>
                <c:ptCount val="259"/>
                <c:pt idx="0">
                  <c:v>19.301348662392218</c:v>
                </c:pt>
                <c:pt idx="1">
                  <c:v>20.610214459429582</c:v>
                </c:pt>
                <c:pt idx="2">
                  <c:v>20.848994030510724</c:v>
                </c:pt>
                <c:pt idx="3">
                  <c:v>20.963961972142382</c:v>
                </c:pt>
                <c:pt idx="4">
                  <c:v>21.123148352863144</c:v>
                </c:pt>
                <c:pt idx="5">
                  <c:v>21.246959982312621</c:v>
                </c:pt>
                <c:pt idx="6">
                  <c:v>21.397302675215567</c:v>
                </c:pt>
                <c:pt idx="7">
                  <c:v>21.529957992482863</c:v>
                </c:pt>
                <c:pt idx="8">
                  <c:v>21.689144373203625</c:v>
                </c:pt>
                <c:pt idx="9">
                  <c:v>21.790846783108556</c:v>
                </c:pt>
                <c:pt idx="10">
                  <c:v>21.941189476011495</c:v>
                </c:pt>
                <c:pt idx="11">
                  <c:v>22.065001105460976</c:v>
                </c:pt>
                <c:pt idx="12">
                  <c:v>22.241874861817376</c:v>
                </c:pt>
                <c:pt idx="13">
                  <c:v>22.41874861817378</c:v>
                </c:pt>
                <c:pt idx="14">
                  <c:v>22.582356842803449</c:v>
                </c:pt>
                <c:pt idx="15">
                  <c:v>22.70616847225293</c:v>
                </c:pt>
                <c:pt idx="16">
                  <c:v>22.799027194340042</c:v>
                </c:pt>
                <c:pt idx="17">
                  <c:v>23.011275701967719</c:v>
                </c:pt>
                <c:pt idx="18">
                  <c:v>23.210258677868673</c:v>
                </c:pt>
                <c:pt idx="19">
                  <c:v>23.320804775591423</c:v>
                </c:pt>
                <c:pt idx="20">
                  <c:v>23.497678531947823</c:v>
                </c:pt>
                <c:pt idx="21">
                  <c:v>23.639177537032943</c:v>
                </c:pt>
                <c:pt idx="22">
                  <c:v>23.847004200751712</c:v>
                </c:pt>
                <c:pt idx="23">
                  <c:v>23.984081361927924</c:v>
                </c:pt>
                <c:pt idx="24">
                  <c:v>24.112314835286313</c:v>
                </c:pt>
                <c:pt idx="25">
                  <c:v>24.328985186822905</c:v>
                </c:pt>
                <c:pt idx="26">
                  <c:v>24.430687596727836</c:v>
                </c:pt>
                <c:pt idx="27">
                  <c:v>24.634092416537694</c:v>
                </c:pt>
                <c:pt idx="28">
                  <c:v>24.824231704620829</c:v>
                </c:pt>
                <c:pt idx="29">
                  <c:v>24.983418085341587</c:v>
                </c:pt>
                <c:pt idx="30">
                  <c:v>25.160291841697983</c:v>
                </c:pt>
                <c:pt idx="31">
                  <c:v>25.24872871987619</c:v>
                </c:pt>
                <c:pt idx="32">
                  <c:v>25.491930134866237</c:v>
                </c:pt>
                <c:pt idx="33">
                  <c:v>25.659960203404818</c:v>
                </c:pt>
                <c:pt idx="34">
                  <c:v>25.788193676763211</c:v>
                </c:pt>
                <c:pt idx="35">
                  <c:v>25.987176652664161</c:v>
                </c:pt>
                <c:pt idx="36">
                  <c:v>26.1375193455671</c:v>
                </c:pt>
                <c:pt idx="37">
                  <c:v>26.336502321468053</c:v>
                </c:pt>
                <c:pt idx="38">
                  <c:v>26.478001326553173</c:v>
                </c:pt>
                <c:pt idx="39">
                  <c:v>26.619500331638296</c:v>
                </c:pt>
                <c:pt idx="40">
                  <c:v>26.836170683174881</c:v>
                </c:pt>
                <c:pt idx="41">
                  <c:v>27.030731815166924</c:v>
                </c:pt>
                <c:pt idx="42">
                  <c:v>27.269511386248062</c:v>
                </c:pt>
                <c:pt idx="43">
                  <c:v>27.437541454786647</c:v>
                </c:pt>
                <c:pt idx="44">
                  <c:v>27.574618615962855</c:v>
                </c:pt>
                <c:pt idx="45">
                  <c:v>27.795710811408359</c:v>
                </c:pt>
                <c:pt idx="46">
                  <c:v>27.994693787309309</c:v>
                </c:pt>
                <c:pt idx="47">
                  <c:v>28.158302011938979</c:v>
                </c:pt>
                <c:pt idx="48">
                  <c:v>28.388237895202302</c:v>
                </c:pt>
                <c:pt idx="49">
                  <c:v>28.525315056378513</c:v>
                </c:pt>
                <c:pt idx="50">
                  <c:v>28.737563564006187</c:v>
                </c:pt>
                <c:pt idx="51">
                  <c:v>28.892328100818045</c:v>
                </c:pt>
                <c:pt idx="52">
                  <c:v>29.08688923281008</c:v>
                </c:pt>
                <c:pt idx="53">
                  <c:v>29.365465399071411</c:v>
                </c:pt>
                <c:pt idx="54">
                  <c:v>29.511386248065442</c:v>
                </c:pt>
                <c:pt idx="55">
                  <c:v>29.745743975237669</c:v>
                </c:pt>
                <c:pt idx="56">
                  <c:v>29.940305107229708</c:v>
                </c:pt>
                <c:pt idx="57">
                  <c:v>30.139288083130662</c:v>
                </c:pt>
                <c:pt idx="58">
                  <c:v>30.378067654211804</c:v>
                </c:pt>
                <c:pt idx="59">
                  <c:v>30.550519566659297</c:v>
                </c:pt>
                <c:pt idx="60">
                  <c:v>30.749502542560247</c:v>
                </c:pt>
                <c:pt idx="61">
                  <c:v>30.95732920627902</c:v>
                </c:pt>
                <c:pt idx="62">
                  <c:v>31.129781118726513</c:v>
                </c:pt>
                <c:pt idx="63">
                  <c:v>31.390669909352198</c:v>
                </c:pt>
                <c:pt idx="64">
                  <c:v>31.607340260888794</c:v>
                </c:pt>
                <c:pt idx="65">
                  <c:v>31.859385363696656</c:v>
                </c:pt>
                <c:pt idx="66">
                  <c:v>32.000884368781783</c:v>
                </c:pt>
                <c:pt idx="67">
                  <c:v>32.182179969047091</c:v>
                </c:pt>
                <c:pt idx="68">
                  <c:v>32.487287198761884</c:v>
                </c:pt>
                <c:pt idx="69">
                  <c:v>32.664160955118291</c:v>
                </c:pt>
                <c:pt idx="70">
                  <c:v>32.876409462745961</c:v>
                </c:pt>
                <c:pt idx="71">
                  <c:v>33.097501658191462</c:v>
                </c:pt>
                <c:pt idx="72">
                  <c:v>33.345124917090423</c:v>
                </c:pt>
                <c:pt idx="73">
                  <c:v>33.5971700198983</c:v>
                </c:pt>
                <c:pt idx="74">
                  <c:v>33.827105903161616</c:v>
                </c:pt>
                <c:pt idx="75">
                  <c:v>34.096838381605124</c:v>
                </c:pt>
                <c:pt idx="76">
                  <c:v>34.229493698872425</c:v>
                </c:pt>
                <c:pt idx="77">
                  <c:v>34.477116957771393</c:v>
                </c:pt>
                <c:pt idx="78">
                  <c:v>34.786646031395094</c:v>
                </c:pt>
                <c:pt idx="79">
                  <c:v>34.990050851204948</c:v>
                </c:pt>
                <c:pt idx="80">
                  <c:v>35.242095954012825</c:v>
                </c:pt>
                <c:pt idx="81">
                  <c:v>35.405704178642488</c:v>
                </c:pt>
                <c:pt idx="82">
                  <c:v>35.715233252266195</c:v>
                </c:pt>
                <c:pt idx="83">
                  <c:v>35.931903603802787</c:v>
                </c:pt>
                <c:pt idx="84">
                  <c:v>36.166261330975018</c:v>
                </c:pt>
                <c:pt idx="85">
                  <c:v>36.44483749723635</c:v>
                </c:pt>
                <c:pt idx="86">
                  <c:v>36.692460756135311</c:v>
                </c:pt>
                <c:pt idx="87">
                  <c:v>36.895865575945166</c:v>
                </c:pt>
                <c:pt idx="88">
                  <c:v>37.205394649568866</c:v>
                </c:pt>
                <c:pt idx="89">
                  <c:v>37.408799469378728</c:v>
                </c:pt>
                <c:pt idx="90">
                  <c:v>37.718328543002428</c:v>
                </c:pt>
                <c:pt idx="91">
                  <c:v>37.939420738447929</c:v>
                </c:pt>
                <c:pt idx="92">
                  <c:v>38.191465841255805</c:v>
                </c:pt>
                <c:pt idx="93">
                  <c:v>38.52752597833296</c:v>
                </c:pt>
                <c:pt idx="94">
                  <c:v>38.695556046871552</c:v>
                </c:pt>
                <c:pt idx="95">
                  <c:v>38.960866681406145</c:v>
                </c:pt>
                <c:pt idx="96">
                  <c:v>39.195224408578376</c:v>
                </c:pt>
                <c:pt idx="97">
                  <c:v>39.518019013928807</c:v>
                </c:pt>
                <c:pt idx="98">
                  <c:v>39.694892770285207</c:v>
                </c:pt>
                <c:pt idx="99">
                  <c:v>40.075171346451469</c:v>
                </c:pt>
                <c:pt idx="100">
                  <c:v>40.287419854079147</c:v>
                </c:pt>
                <c:pt idx="101">
                  <c:v>40.561574176431577</c:v>
                </c:pt>
                <c:pt idx="102">
                  <c:v>40.835728498783993</c:v>
                </c:pt>
                <c:pt idx="103">
                  <c:v>41.149679416316602</c:v>
                </c:pt>
                <c:pt idx="104">
                  <c:v>41.441521114304663</c:v>
                </c:pt>
                <c:pt idx="105">
                  <c:v>41.724519124474909</c:v>
                </c:pt>
                <c:pt idx="106">
                  <c:v>41.90139288083131</c:v>
                </c:pt>
                <c:pt idx="107">
                  <c:v>42.259562237453011</c:v>
                </c:pt>
                <c:pt idx="108">
                  <c:v>42.626575281892549</c:v>
                </c:pt>
                <c:pt idx="109">
                  <c:v>42.90515144815388</c:v>
                </c:pt>
                <c:pt idx="110">
                  <c:v>43.214680521777581</c:v>
                </c:pt>
                <c:pt idx="111">
                  <c:v>43.431350873314173</c:v>
                </c:pt>
                <c:pt idx="112">
                  <c:v>43.732036259120058</c:v>
                </c:pt>
                <c:pt idx="113">
                  <c:v>44.054830864470482</c:v>
                </c:pt>
                <c:pt idx="114">
                  <c:v>44.328985186822905</c:v>
                </c:pt>
                <c:pt idx="115">
                  <c:v>44.603139509175328</c:v>
                </c:pt>
                <c:pt idx="116">
                  <c:v>44.925934114525759</c:v>
                </c:pt>
                <c:pt idx="117">
                  <c:v>45.275259783329645</c:v>
                </c:pt>
                <c:pt idx="118">
                  <c:v>45.63342913995136</c:v>
                </c:pt>
                <c:pt idx="119">
                  <c:v>45.965067433119614</c:v>
                </c:pt>
                <c:pt idx="120">
                  <c:v>46.234799911563123</c:v>
                </c:pt>
                <c:pt idx="121">
                  <c:v>46.416095511828431</c:v>
                </c:pt>
                <c:pt idx="122">
                  <c:v>46.796374087994693</c:v>
                </c:pt>
                <c:pt idx="123">
                  <c:v>47.163387132434224</c:v>
                </c:pt>
                <c:pt idx="124">
                  <c:v>47.433119610877732</c:v>
                </c:pt>
                <c:pt idx="125">
                  <c:v>47.680742869776694</c:v>
                </c:pt>
                <c:pt idx="126">
                  <c:v>47.928366128675663</c:v>
                </c:pt>
                <c:pt idx="127">
                  <c:v>48.277691797479548</c:v>
                </c:pt>
                <c:pt idx="128">
                  <c:v>48.755250939641833</c:v>
                </c:pt>
                <c:pt idx="129">
                  <c:v>49.148795047534819</c:v>
                </c:pt>
                <c:pt idx="130">
                  <c:v>49.573292062790181</c:v>
                </c:pt>
                <c:pt idx="131">
                  <c:v>49.803227946053504</c:v>
                </c:pt>
                <c:pt idx="132">
                  <c:v>50.156975458766304</c:v>
                </c:pt>
                <c:pt idx="133">
                  <c:v>50.493035595843459</c:v>
                </c:pt>
                <c:pt idx="134">
                  <c:v>50.864470484191905</c:v>
                </c:pt>
                <c:pt idx="135">
                  <c:v>51.235905372540344</c:v>
                </c:pt>
                <c:pt idx="136">
                  <c:v>51.514481538801682</c:v>
                </c:pt>
                <c:pt idx="137">
                  <c:v>51.846119831969929</c:v>
                </c:pt>
                <c:pt idx="138">
                  <c:v>52.266195003316383</c:v>
                </c:pt>
                <c:pt idx="139">
                  <c:v>52.553614857395523</c:v>
                </c:pt>
                <c:pt idx="140">
                  <c:v>52.898518682290508</c:v>
                </c:pt>
                <c:pt idx="141">
                  <c:v>53.247844351094408</c:v>
                </c:pt>
                <c:pt idx="142">
                  <c:v>53.606013707716116</c:v>
                </c:pt>
                <c:pt idx="143">
                  <c:v>54.030510722971478</c:v>
                </c:pt>
                <c:pt idx="144">
                  <c:v>54.32235242095954</c:v>
                </c:pt>
                <c:pt idx="145">
                  <c:v>54.653990714127787</c:v>
                </c:pt>
                <c:pt idx="146">
                  <c:v>54.89277028520894</c:v>
                </c:pt>
                <c:pt idx="147">
                  <c:v>55.423391554278133</c:v>
                </c:pt>
                <c:pt idx="148">
                  <c:v>55.847888569533488</c:v>
                </c:pt>
                <c:pt idx="149">
                  <c:v>56.250276365244304</c:v>
                </c:pt>
                <c:pt idx="150">
                  <c:v>56.648242317046218</c:v>
                </c:pt>
                <c:pt idx="151">
                  <c:v>57.006411673667913</c:v>
                </c:pt>
                <c:pt idx="152">
                  <c:v>57.439752376741104</c:v>
                </c:pt>
                <c:pt idx="153">
                  <c:v>57.736015918638074</c:v>
                </c:pt>
                <c:pt idx="154">
                  <c:v>58.231262436435991</c:v>
                </c:pt>
                <c:pt idx="155">
                  <c:v>58.540791510059684</c:v>
                </c:pt>
                <c:pt idx="156">
                  <c:v>58.881273491045761</c:v>
                </c:pt>
                <c:pt idx="157">
                  <c:v>59.310192350210031</c:v>
                </c:pt>
                <c:pt idx="158">
                  <c:v>59.593190360380277</c:v>
                </c:pt>
                <c:pt idx="159">
                  <c:v>59.938094185275261</c:v>
                </c:pt>
                <c:pt idx="160">
                  <c:v>60.490824673889009</c:v>
                </c:pt>
                <c:pt idx="161">
                  <c:v>60.924165376962193</c:v>
                </c:pt>
                <c:pt idx="162">
                  <c:v>61.397302675215556</c:v>
                </c:pt>
                <c:pt idx="163">
                  <c:v>61.777581251381832</c:v>
                </c:pt>
                <c:pt idx="164">
                  <c:v>62.153437983639179</c:v>
                </c:pt>
                <c:pt idx="165">
                  <c:v>62.577934998894548</c:v>
                </c:pt>
                <c:pt idx="166">
                  <c:v>63.046650453239003</c:v>
                </c:pt>
                <c:pt idx="167">
                  <c:v>63.338492151227065</c:v>
                </c:pt>
                <c:pt idx="168">
                  <c:v>63.612646473579481</c:v>
                </c:pt>
                <c:pt idx="169">
                  <c:v>64.160955118284321</c:v>
                </c:pt>
                <c:pt idx="170">
                  <c:v>64.563342913995129</c:v>
                </c:pt>
                <c:pt idx="171">
                  <c:v>65.03648021224852</c:v>
                </c:pt>
                <c:pt idx="172">
                  <c:v>65.615741764315715</c:v>
                </c:pt>
                <c:pt idx="173">
                  <c:v>65.956223745301784</c:v>
                </c:pt>
                <c:pt idx="174">
                  <c:v>66.500110546097716</c:v>
                </c:pt>
                <c:pt idx="175">
                  <c:v>66.769843024541231</c:v>
                </c:pt>
                <c:pt idx="176">
                  <c:v>67.225292947158962</c:v>
                </c:pt>
                <c:pt idx="177">
                  <c:v>67.755914216228163</c:v>
                </c:pt>
                <c:pt idx="178">
                  <c:v>68.260004421843917</c:v>
                </c:pt>
                <c:pt idx="179">
                  <c:v>68.675657749281456</c:v>
                </c:pt>
                <c:pt idx="180">
                  <c:v>69.086889232810094</c:v>
                </c:pt>
                <c:pt idx="181">
                  <c:v>69.546760999336726</c:v>
                </c:pt>
                <c:pt idx="182">
                  <c:v>69.94472695113862</c:v>
                </c:pt>
                <c:pt idx="183">
                  <c:v>70.479770064116735</c:v>
                </c:pt>
                <c:pt idx="184">
                  <c:v>70.921954455007736</c:v>
                </c:pt>
                <c:pt idx="185">
                  <c:v>71.403935441078929</c:v>
                </c:pt>
                <c:pt idx="186">
                  <c:v>71.810745080698652</c:v>
                </c:pt>
                <c:pt idx="187">
                  <c:v>72.230820252045106</c:v>
                </c:pt>
                <c:pt idx="188">
                  <c:v>72.739332301569746</c:v>
                </c:pt>
                <c:pt idx="189">
                  <c:v>73.2478443510944</c:v>
                </c:pt>
                <c:pt idx="190">
                  <c:v>73.703294273712146</c:v>
                </c:pt>
                <c:pt idx="191">
                  <c:v>74.110103913331855</c:v>
                </c:pt>
                <c:pt idx="192">
                  <c:v>74.574397523767416</c:v>
                </c:pt>
                <c:pt idx="193">
                  <c:v>75.065222197656411</c:v>
                </c:pt>
                <c:pt idx="194">
                  <c:v>75.564890559363249</c:v>
                </c:pt>
                <c:pt idx="195">
                  <c:v>75.998231262436434</c:v>
                </c:pt>
                <c:pt idx="196">
                  <c:v>76.573070970594728</c:v>
                </c:pt>
                <c:pt idx="197">
                  <c:v>76.935662171125358</c:v>
                </c:pt>
                <c:pt idx="198">
                  <c:v>77.554720318372745</c:v>
                </c:pt>
                <c:pt idx="199">
                  <c:v>77.952686270174652</c:v>
                </c:pt>
                <c:pt idx="200">
                  <c:v>78.412558036701313</c:v>
                </c:pt>
                <c:pt idx="201">
                  <c:v>78.903382710590307</c:v>
                </c:pt>
                <c:pt idx="202">
                  <c:v>79.487066106566431</c:v>
                </c:pt>
                <c:pt idx="203">
                  <c:v>80.017687375635631</c:v>
                </c:pt>
                <c:pt idx="204">
                  <c:v>80.473137298253377</c:v>
                </c:pt>
                <c:pt idx="205">
                  <c:v>80.937430908688924</c:v>
                </c:pt>
                <c:pt idx="206">
                  <c:v>81.423833738669018</c:v>
                </c:pt>
                <c:pt idx="207">
                  <c:v>81.967720539464963</c:v>
                </c:pt>
                <c:pt idx="208">
                  <c:v>82.418748618173765</c:v>
                </c:pt>
                <c:pt idx="209">
                  <c:v>82.980322794605343</c:v>
                </c:pt>
                <c:pt idx="210">
                  <c:v>83.488834844129997</c:v>
                </c:pt>
                <c:pt idx="211">
                  <c:v>83.953128454565558</c:v>
                </c:pt>
                <c:pt idx="212">
                  <c:v>84.439531284545652</c:v>
                </c:pt>
                <c:pt idx="213">
                  <c:v>85.001105460977229</c:v>
                </c:pt>
                <c:pt idx="214">
                  <c:v>85.496351978775138</c:v>
                </c:pt>
                <c:pt idx="215">
                  <c:v>86.049082467388899</c:v>
                </c:pt>
                <c:pt idx="216">
                  <c:v>86.469157638735354</c:v>
                </c:pt>
                <c:pt idx="217">
                  <c:v>87.105903161618386</c:v>
                </c:pt>
                <c:pt idx="218">
                  <c:v>87.649789962414332</c:v>
                </c:pt>
                <c:pt idx="219">
                  <c:v>88.069865133760771</c:v>
                </c:pt>
                <c:pt idx="220">
                  <c:v>88.666814061463626</c:v>
                </c:pt>
                <c:pt idx="221">
                  <c:v>89.055936325447718</c:v>
                </c:pt>
                <c:pt idx="222">
                  <c:v>89.679416316604019</c:v>
                </c:pt>
                <c:pt idx="223">
                  <c:v>90.134866239221751</c:v>
                </c:pt>
                <c:pt idx="224">
                  <c:v>90.563785098386035</c:v>
                </c:pt>
                <c:pt idx="225">
                  <c:v>91.138624806544328</c:v>
                </c:pt>
                <c:pt idx="226">
                  <c:v>91.549856290072952</c:v>
                </c:pt>
                <c:pt idx="227">
                  <c:v>92.133539686049076</c:v>
                </c:pt>
                <c:pt idx="228">
                  <c:v>92.686270174662837</c:v>
                </c:pt>
                <c:pt idx="229">
                  <c:v>93.154985629007285</c:v>
                </c:pt>
                <c:pt idx="230">
                  <c:v>93.734247181074508</c:v>
                </c:pt>
                <c:pt idx="231">
                  <c:v>94.19411894760114</c:v>
                </c:pt>
                <c:pt idx="232">
                  <c:v>94.707052841034709</c:v>
                </c:pt>
                <c:pt idx="233">
                  <c:v>95.140393544107894</c:v>
                </c:pt>
                <c:pt idx="234">
                  <c:v>95.750608003537479</c:v>
                </c:pt>
                <c:pt idx="235">
                  <c:v>96.223745301790856</c:v>
                </c:pt>
                <c:pt idx="236">
                  <c:v>96.696882600044219</c:v>
                </c:pt>
                <c:pt idx="237">
                  <c:v>97.360159186380727</c:v>
                </c:pt>
                <c:pt idx="238">
                  <c:v>97.837718328543005</c:v>
                </c:pt>
                <c:pt idx="239">
                  <c:v>98.213575060800366</c:v>
                </c:pt>
                <c:pt idx="240">
                  <c:v>98.593853636966614</c:v>
                </c:pt>
                <c:pt idx="241">
                  <c:v>99.022772496130884</c:v>
                </c:pt>
                <c:pt idx="242">
                  <c:v>99.398629228388231</c:v>
                </c:pt>
                <c:pt idx="243">
                  <c:v>99.770064116736677</c:v>
                </c:pt>
                <c:pt idx="244">
                  <c:v>100</c:v>
                </c:pt>
                <c:pt idx="245">
                  <c:v>99.915984965730715</c:v>
                </c:pt>
                <c:pt idx="246">
                  <c:v>99.557815609108999</c:v>
                </c:pt>
                <c:pt idx="247">
                  <c:v>98.69997789078046</c:v>
                </c:pt>
                <c:pt idx="248">
                  <c:v>98.019013928808306</c:v>
                </c:pt>
                <c:pt idx="249">
                  <c:v>96.179526862701735</c:v>
                </c:pt>
                <c:pt idx="250">
                  <c:v>93.738669024983423</c:v>
                </c:pt>
                <c:pt idx="251">
                  <c:v>89.896086668140612</c:v>
                </c:pt>
                <c:pt idx="252">
                  <c:v>84.099049303559582</c:v>
                </c:pt>
                <c:pt idx="253">
                  <c:v>75.768295379173111</c:v>
                </c:pt>
                <c:pt idx="254">
                  <c:v>63.780676542118066</c:v>
                </c:pt>
                <c:pt idx="255">
                  <c:v>54.614194118947601</c:v>
                </c:pt>
                <c:pt idx="256">
                  <c:v>50.12160070749502</c:v>
                </c:pt>
                <c:pt idx="257">
                  <c:v>47.14127791288967</c:v>
                </c:pt>
                <c:pt idx="258">
                  <c:v>45.443289851868222</c:v>
                </c:pt>
              </c:numCache>
            </c:numRef>
          </c:yVal>
          <c:smooth val="0"/>
          <c:extLst>
            <c:ext xmlns:c16="http://schemas.microsoft.com/office/drawing/2014/chart" uri="{C3380CC4-5D6E-409C-BE32-E72D297353CC}">
              <c16:uniqueId val="{00000001-49C1-4636-9518-66BDE3AD17B0}"/>
            </c:ext>
          </c:extLst>
        </c:ser>
        <c:dLbls>
          <c:showLegendKey val="0"/>
          <c:showVal val="0"/>
          <c:showCatName val="0"/>
          <c:showSerName val="0"/>
          <c:showPercent val="0"/>
          <c:showBubbleSize val="0"/>
        </c:dLbls>
        <c:axId val="2073496975"/>
        <c:axId val="2073496143"/>
      </c:scatterChart>
      <c:valAx>
        <c:axId val="2073496975"/>
        <c:scaling>
          <c:orientation val="minMax"/>
          <c:max val="3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Profondeur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2073496143"/>
        <c:crosses val="autoZero"/>
        <c:crossBetween val="midCat"/>
      </c:valAx>
      <c:valAx>
        <c:axId val="2073496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Dose relative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207349697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818030187278"/>
          <c:y val="3.6294726420494104E-2"/>
          <c:w val="0.67391977046549134"/>
          <c:h val="0.74452016225244577"/>
        </c:manualLayout>
      </c:layout>
      <c:scatterChart>
        <c:scatterStyle val="lineMarker"/>
        <c:varyColors val="0"/>
        <c:ser>
          <c:idx val="0"/>
          <c:order val="0"/>
          <c:tx>
            <c:v>Rendement en profondeur</c:v>
          </c:tx>
          <c:spPr>
            <a:ln w="19050" cap="rnd">
              <a:solidFill>
                <a:srgbClr val="009999"/>
              </a:solidFill>
              <a:round/>
            </a:ln>
            <a:effectLst/>
          </c:spPr>
          <c:marker>
            <c:symbol val="none"/>
          </c:marker>
          <c:xVal>
            <c:numRef>
              <c:f>Feuil1!$C$21:$C$279</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Feuil1!$H$21:$H$279</c:f>
              <c:numCache>
                <c:formatCode>General</c:formatCode>
                <c:ptCount val="259"/>
                <c:pt idx="0">
                  <c:v>19.091089501885293</c:v>
                </c:pt>
                <c:pt idx="1">
                  <c:v>20.579480055566577</c:v>
                </c:pt>
                <c:pt idx="2">
                  <c:v>20.668783488787458</c:v>
                </c:pt>
                <c:pt idx="3">
                  <c:v>20.857312958920421</c:v>
                </c:pt>
                <c:pt idx="4">
                  <c:v>20.986306806906128</c:v>
                </c:pt>
                <c:pt idx="5">
                  <c:v>21.184758880730307</c:v>
                </c:pt>
                <c:pt idx="6">
                  <c:v>21.293907521333601</c:v>
                </c:pt>
                <c:pt idx="7">
                  <c:v>21.452669180392935</c:v>
                </c:pt>
                <c:pt idx="8">
                  <c:v>21.561817820996229</c:v>
                </c:pt>
                <c:pt idx="9">
                  <c:v>21.661043857908314</c:v>
                </c:pt>
                <c:pt idx="10">
                  <c:v>21.909108950188529</c:v>
                </c:pt>
                <c:pt idx="11">
                  <c:v>22.008334987100614</c:v>
                </c:pt>
                <c:pt idx="12">
                  <c:v>22.167096646159955</c:v>
                </c:pt>
                <c:pt idx="13">
                  <c:v>22.345703512601705</c:v>
                </c:pt>
                <c:pt idx="14">
                  <c:v>22.464774756896212</c:v>
                </c:pt>
                <c:pt idx="15">
                  <c:v>22.603691208573132</c:v>
                </c:pt>
                <c:pt idx="16">
                  <c:v>22.772375471323674</c:v>
                </c:pt>
                <c:pt idx="17">
                  <c:v>22.891446715618176</c:v>
                </c:pt>
                <c:pt idx="18">
                  <c:v>23.109743996824765</c:v>
                </c:pt>
                <c:pt idx="19">
                  <c:v>23.268505655884102</c:v>
                </c:pt>
                <c:pt idx="20">
                  <c:v>23.347886485413774</c:v>
                </c:pt>
                <c:pt idx="21">
                  <c:v>23.516570748164316</c:v>
                </c:pt>
                <c:pt idx="22">
                  <c:v>23.744790633062117</c:v>
                </c:pt>
                <c:pt idx="23">
                  <c:v>23.824171462591785</c:v>
                </c:pt>
                <c:pt idx="24">
                  <c:v>24.062313951180787</c:v>
                </c:pt>
                <c:pt idx="25">
                  <c:v>24.201230402857711</c:v>
                </c:pt>
                <c:pt idx="26">
                  <c:v>24.27068862869617</c:v>
                </c:pt>
                <c:pt idx="27">
                  <c:v>24.488985909902759</c:v>
                </c:pt>
                <c:pt idx="28">
                  <c:v>24.667592776344513</c:v>
                </c:pt>
                <c:pt idx="29">
                  <c:v>24.82635443540385</c:v>
                </c:pt>
                <c:pt idx="30">
                  <c:v>25.024806509228021</c:v>
                </c:pt>
                <c:pt idx="31">
                  <c:v>25.124032546140107</c:v>
                </c:pt>
                <c:pt idx="32">
                  <c:v>25.342329827346692</c:v>
                </c:pt>
                <c:pt idx="33">
                  <c:v>25.461401071641198</c:v>
                </c:pt>
                <c:pt idx="34">
                  <c:v>25.640007938082952</c:v>
                </c:pt>
                <c:pt idx="35">
                  <c:v>25.848382615598332</c:v>
                </c:pt>
                <c:pt idx="36">
                  <c:v>26.096447707878546</c:v>
                </c:pt>
                <c:pt idx="37">
                  <c:v>26.215518952173049</c:v>
                </c:pt>
                <c:pt idx="38">
                  <c:v>26.324667592776347</c:v>
                </c:pt>
                <c:pt idx="39">
                  <c:v>26.542964873982932</c:v>
                </c:pt>
                <c:pt idx="40">
                  <c:v>26.76126215518952</c:v>
                </c:pt>
                <c:pt idx="41">
                  <c:v>26.840642984719192</c:v>
                </c:pt>
                <c:pt idx="42">
                  <c:v>27.128398491764237</c:v>
                </c:pt>
                <c:pt idx="43">
                  <c:v>27.257392339749948</c:v>
                </c:pt>
                <c:pt idx="44">
                  <c:v>27.435999206191703</c:v>
                </c:pt>
                <c:pt idx="45">
                  <c:v>27.634451280015877</c:v>
                </c:pt>
                <c:pt idx="46">
                  <c:v>27.82298075014884</c:v>
                </c:pt>
                <c:pt idx="47">
                  <c:v>27.971819805516969</c:v>
                </c:pt>
                <c:pt idx="48">
                  <c:v>28.229807501488391</c:v>
                </c:pt>
                <c:pt idx="49">
                  <c:v>28.418336971621354</c:v>
                </c:pt>
                <c:pt idx="50">
                  <c:v>28.596943838063112</c:v>
                </c:pt>
                <c:pt idx="51">
                  <c:v>28.83508632665211</c:v>
                </c:pt>
                <c:pt idx="52">
                  <c:v>28.964080174637825</c:v>
                </c:pt>
                <c:pt idx="53">
                  <c:v>29.202222663226827</c:v>
                </c:pt>
                <c:pt idx="54">
                  <c:v>29.420519944433416</c:v>
                </c:pt>
                <c:pt idx="55">
                  <c:v>29.66858503671363</c:v>
                </c:pt>
                <c:pt idx="56">
                  <c:v>29.797578884699345</c:v>
                </c:pt>
                <c:pt idx="57">
                  <c:v>30.005953562214721</c:v>
                </c:pt>
                <c:pt idx="58">
                  <c:v>30.085334391744396</c:v>
                </c:pt>
                <c:pt idx="59">
                  <c:v>30.333399484024611</c:v>
                </c:pt>
                <c:pt idx="60">
                  <c:v>30.591387179996026</c:v>
                </c:pt>
                <c:pt idx="61">
                  <c:v>30.769994046437787</c:v>
                </c:pt>
                <c:pt idx="62">
                  <c:v>30.928755705497124</c:v>
                </c:pt>
                <c:pt idx="63">
                  <c:v>31.186743401468547</c:v>
                </c:pt>
                <c:pt idx="64">
                  <c:v>31.276046834689421</c:v>
                </c:pt>
                <c:pt idx="65">
                  <c:v>31.573724945425681</c:v>
                </c:pt>
                <c:pt idx="66">
                  <c:v>31.871403056161935</c:v>
                </c:pt>
                <c:pt idx="67">
                  <c:v>32.079777733677318</c:v>
                </c:pt>
                <c:pt idx="68">
                  <c:v>32.248461996427864</c:v>
                </c:pt>
                <c:pt idx="69">
                  <c:v>32.496527088708078</c:v>
                </c:pt>
                <c:pt idx="70">
                  <c:v>32.714824369914666</c:v>
                </c:pt>
                <c:pt idx="71">
                  <c:v>32.952966858503672</c:v>
                </c:pt>
                <c:pt idx="72">
                  <c:v>33.191109347092677</c:v>
                </c:pt>
                <c:pt idx="73">
                  <c:v>33.37963881722564</c:v>
                </c:pt>
                <c:pt idx="74">
                  <c:v>33.647549116888271</c:v>
                </c:pt>
                <c:pt idx="75">
                  <c:v>33.836078587021234</c:v>
                </c:pt>
                <c:pt idx="76">
                  <c:v>34.044453264536614</c:v>
                </c:pt>
                <c:pt idx="77">
                  <c:v>34.381821790037705</c:v>
                </c:pt>
                <c:pt idx="78">
                  <c:v>34.510815638023416</c:v>
                </c:pt>
                <c:pt idx="79">
                  <c:v>34.748958126612429</c:v>
                </c:pt>
                <c:pt idx="80">
                  <c:v>34.967255407819017</c:v>
                </c:pt>
                <c:pt idx="81">
                  <c:v>35.17563008533439</c:v>
                </c:pt>
                <c:pt idx="82">
                  <c:v>35.512998610835481</c:v>
                </c:pt>
                <c:pt idx="83">
                  <c:v>35.681682873586027</c:v>
                </c:pt>
                <c:pt idx="84">
                  <c:v>35.93967056955745</c:v>
                </c:pt>
                <c:pt idx="85">
                  <c:v>36.157967850764038</c:v>
                </c:pt>
                <c:pt idx="86">
                  <c:v>36.544949394721172</c:v>
                </c:pt>
                <c:pt idx="87">
                  <c:v>36.713633657471725</c:v>
                </c:pt>
                <c:pt idx="88">
                  <c:v>36.90216312760468</c:v>
                </c:pt>
                <c:pt idx="89">
                  <c:v>37.17999603095852</c:v>
                </c:pt>
                <c:pt idx="90">
                  <c:v>37.477674141694784</c:v>
                </c:pt>
                <c:pt idx="91">
                  <c:v>37.735661837666207</c:v>
                </c:pt>
                <c:pt idx="92">
                  <c:v>37.973804326255213</c:v>
                </c:pt>
                <c:pt idx="93">
                  <c:v>38.251637229609045</c:v>
                </c:pt>
                <c:pt idx="94">
                  <c:v>38.489779718198051</c:v>
                </c:pt>
                <c:pt idx="95">
                  <c:v>38.797380432625523</c:v>
                </c:pt>
                <c:pt idx="96">
                  <c:v>38.946219487993652</c:v>
                </c:pt>
                <c:pt idx="97">
                  <c:v>39.333201031950779</c:v>
                </c:pt>
                <c:pt idx="98">
                  <c:v>39.620956538995834</c:v>
                </c:pt>
                <c:pt idx="99">
                  <c:v>39.839253820202423</c:v>
                </c:pt>
                <c:pt idx="100">
                  <c:v>40.20639015677714</c:v>
                </c:pt>
                <c:pt idx="101">
                  <c:v>40.414764834292512</c:v>
                </c:pt>
                <c:pt idx="102">
                  <c:v>40.712442945028776</c:v>
                </c:pt>
                <c:pt idx="103">
                  <c:v>40.96050803730899</c:v>
                </c:pt>
                <c:pt idx="104">
                  <c:v>41.178805318515579</c:v>
                </c:pt>
                <c:pt idx="105">
                  <c:v>41.545941655090289</c:v>
                </c:pt>
                <c:pt idx="106">
                  <c:v>41.813851954752927</c:v>
                </c:pt>
                <c:pt idx="107">
                  <c:v>42.051994443341933</c:v>
                </c:pt>
                <c:pt idx="108">
                  <c:v>42.329827346695772</c:v>
                </c:pt>
                <c:pt idx="109">
                  <c:v>42.617582853740828</c:v>
                </c:pt>
                <c:pt idx="110">
                  <c:v>42.964873982933113</c:v>
                </c:pt>
                <c:pt idx="111">
                  <c:v>43.222861678904543</c:v>
                </c:pt>
                <c:pt idx="112">
                  <c:v>43.609843222861684</c:v>
                </c:pt>
                <c:pt idx="113">
                  <c:v>43.838063107759474</c:v>
                </c:pt>
                <c:pt idx="114">
                  <c:v>44.076205596348487</c:v>
                </c:pt>
                <c:pt idx="115">
                  <c:v>44.473109743996822</c:v>
                </c:pt>
                <c:pt idx="116">
                  <c:v>44.741020043659461</c:v>
                </c:pt>
                <c:pt idx="117">
                  <c:v>45.028775550704509</c:v>
                </c:pt>
                <c:pt idx="118">
                  <c:v>45.435602302044053</c:v>
                </c:pt>
                <c:pt idx="119">
                  <c:v>45.663822186941857</c:v>
                </c:pt>
                <c:pt idx="120">
                  <c:v>45.901964675530856</c:v>
                </c:pt>
                <c:pt idx="121">
                  <c:v>46.298868823179198</c:v>
                </c:pt>
                <c:pt idx="122">
                  <c:v>46.606469537606664</c:v>
                </c:pt>
                <c:pt idx="123">
                  <c:v>46.854534629886878</c:v>
                </c:pt>
                <c:pt idx="124">
                  <c:v>47.241516173844019</c:v>
                </c:pt>
                <c:pt idx="125">
                  <c:v>47.618575114109944</c:v>
                </c:pt>
                <c:pt idx="126">
                  <c:v>47.906330621154993</c:v>
                </c:pt>
                <c:pt idx="127">
                  <c:v>48.174240920817617</c:v>
                </c:pt>
                <c:pt idx="128">
                  <c:v>48.541377257392341</c:v>
                </c:pt>
                <c:pt idx="129">
                  <c:v>48.868823179202217</c:v>
                </c:pt>
                <c:pt idx="130">
                  <c:v>49.235959515776941</c:v>
                </c:pt>
                <c:pt idx="131">
                  <c:v>49.642786267116492</c:v>
                </c:pt>
                <c:pt idx="132">
                  <c:v>49.831315737249454</c:v>
                </c:pt>
                <c:pt idx="133">
                  <c:v>50.06945822583846</c:v>
                </c:pt>
                <c:pt idx="134">
                  <c:v>50.476284977178011</c:v>
                </c:pt>
                <c:pt idx="135">
                  <c:v>50.853343917443937</c:v>
                </c:pt>
                <c:pt idx="136">
                  <c:v>51.190712442945028</c:v>
                </c:pt>
                <c:pt idx="137">
                  <c:v>51.567771383210946</c:v>
                </c:pt>
                <c:pt idx="138">
                  <c:v>51.924985116094454</c:v>
                </c:pt>
                <c:pt idx="139">
                  <c:v>52.311966660051603</c:v>
                </c:pt>
                <c:pt idx="140">
                  <c:v>52.599722167096644</c:v>
                </c:pt>
                <c:pt idx="141">
                  <c:v>52.986703711053771</c:v>
                </c:pt>
                <c:pt idx="142">
                  <c:v>53.244691407025201</c:v>
                </c:pt>
                <c:pt idx="143">
                  <c:v>53.631672950982335</c:v>
                </c:pt>
                <c:pt idx="144">
                  <c:v>54.00873189124826</c:v>
                </c:pt>
                <c:pt idx="145">
                  <c:v>54.326255209366934</c:v>
                </c:pt>
                <c:pt idx="146">
                  <c:v>54.713236753324068</c:v>
                </c:pt>
                <c:pt idx="147">
                  <c:v>55.060527882516375</c:v>
                </c:pt>
                <c:pt idx="148">
                  <c:v>55.417741615399883</c:v>
                </c:pt>
                <c:pt idx="149">
                  <c:v>55.814645763048219</c:v>
                </c:pt>
                <c:pt idx="150">
                  <c:v>56.27108553284382</c:v>
                </c:pt>
                <c:pt idx="151">
                  <c:v>56.578686247271278</c:v>
                </c:pt>
                <c:pt idx="152">
                  <c:v>56.945822583846009</c:v>
                </c:pt>
                <c:pt idx="153">
                  <c:v>57.422107561024006</c:v>
                </c:pt>
                <c:pt idx="154">
                  <c:v>57.779321293907515</c:v>
                </c:pt>
                <c:pt idx="155">
                  <c:v>58.11668981940862</c:v>
                </c:pt>
                <c:pt idx="156">
                  <c:v>58.672355626116293</c:v>
                </c:pt>
                <c:pt idx="157">
                  <c:v>59.019646755308585</c:v>
                </c:pt>
                <c:pt idx="158">
                  <c:v>59.386783091883309</c:v>
                </c:pt>
                <c:pt idx="159">
                  <c:v>59.773764635840443</c:v>
                </c:pt>
                <c:pt idx="160">
                  <c:v>60.130978368723952</c:v>
                </c:pt>
                <c:pt idx="161">
                  <c:v>60.408811272077799</c:v>
                </c:pt>
                <c:pt idx="162">
                  <c:v>60.795792816034933</c:v>
                </c:pt>
                <c:pt idx="163">
                  <c:v>61.311768207977771</c:v>
                </c:pt>
                <c:pt idx="164">
                  <c:v>61.609446318714035</c:v>
                </c:pt>
                <c:pt idx="165">
                  <c:v>62.055963484818413</c:v>
                </c:pt>
                <c:pt idx="166">
                  <c:v>62.522325858305216</c:v>
                </c:pt>
                <c:pt idx="167">
                  <c:v>63.018456042865644</c:v>
                </c:pt>
                <c:pt idx="168">
                  <c:v>63.524508831117274</c:v>
                </c:pt>
                <c:pt idx="169">
                  <c:v>64.010716411986508</c:v>
                </c:pt>
                <c:pt idx="170">
                  <c:v>64.308394522722764</c:v>
                </c:pt>
                <c:pt idx="171">
                  <c:v>64.675530859297481</c:v>
                </c:pt>
                <c:pt idx="172">
                  <c:v>65.151815836475492</c:v>
                </c:pt>
                <c:pt idx="173">
                  <c:v>65.608255606271086</c:v>
                </c:pt>
                <c:pt idx="174">
                  <c:v>66.044850168684263</c:v>
                </c:pt>
                <c:pt idx="175">
                  <c:v>66.282992657273269</c:v>
                </c:pt>
                <c:pt idx="176">
                  <c:v>66.709664615995251</c:v>
                </c:pt>
                <c:pt idx="177">
                  <c:v>67.21571740424686</c:v>
                </c:pt>
                <c:pt idx="178">
                  <c:v>67.533240722365548</c:v>
                </c:pt>
                <c:pt idx="179">
                  <c:v>67.860686644175431</c:v>
                </c:pt>
                <c:pt idx="180">
                  <c:v>68.436197658265527</c:v>
                </c:pt>
                <c:pt idx="181">
                  <c:v>69.071244294502876</c:v>
                </c:pt>
                <c:pt idx="182">
                  <c:v>69.398690216312758</c:v>
                </c:pt>
                <c:pt idx="183">
                  <c:v>69.954356023020438</c:v>
                </c:pt>
                <c:pt idx="184">
                  <c:v>70.500099226036909</c:v>
                </c:pt>
                <c:pt idx="185">
                  <c:v>70.986306806906143</c:v>
                </c:pt>
                <c:pt idx="186">
                  <c:v>71.383210954554471</c:v>
                </c:pt>
                <c:pt idx="187">
                  <c:v>71.889263742806122</c:v>
                </c:pt>
                <c:pt idx="188">
                  <c:v>72.345703512601702</c:v>
                </c:pt>
                <c:pt idx="189">
                  <c:v>72.802143282397296</c:v>
                </c:pt>
                <c:pt idx="190">
                  <c:v>73.248660448501681</c:v>
                </c:pt>
                <c:pt idx="191">
                  <c:v>73.744790633062109</c:v>
                </c:pt>
                <c:pt idx="192">
                  <c:v>74.102004365945632</c:v>
                </c:pt>
                <c:pt idx="193">
                  <c:v>74.677515380035729</c:v>
                </c:pt>
                <c:pt idx="194">
                  <c:v>75.104187338757683</c:v>
                </c:pt>
                <c:pt idx="195">
                  <c:v>75.352252431037897</c:v>
                </c:pt>
                <c:pt idx="196">
                  <c:v>75.828537408215908</c:v>
                </c:pt>
                <c:pt idx="197">
                  <c:v>76.304822385393933</c:v>
                </c:pt>
                <c:pt idx="198">
                  <c:v>76.939869021631281</c:v>
                </c:pt>
                <c:pt idx="199">
                  <c:v>77.495534828338947</c:v>
                </c:pt>
                <c:pt idx="200">
                  <c:v>78.110736257193878</c:v>
                </c:pt>
                <c:pt idx="201">
                  <c:v>78.428259575312566</c:v>
                </c:pt>
                <c:pt idx="202">
                  <c:v>78.974002778329037</c:v>
                </c:pt>
                <c:pt idx="203">
                  <c:v>79.450287755507034</c:v>
                </c:pt>
                <c:pt idx="204">
                  <c:v>79.956340543758671</c:v>
                </c:pt>
                <c:pt idx="205">
                  <c:v>80.422702917245488</c:v>
                </c:pt>
                <c:pt idx="206">
                  <c:v>81.067672157174044</c:v>
                </c:pt>
                <c:pt idx="207">
                  <c:v>81.385195475292718</c:v>
                </c:pt>
                <c:pt idx="208">
                  <c:v>81.831712641397104</c:v>
                </c:pt>
                <c:pt idx="209">
                  <c:v>82.526294899781703</c:v>
                </c:pt>
                <c:pt idx="210">
                  <c:v>83.131573724945426</c:v>
                </c:pt>
                <c:pt idx="211">
                  <c:v>83.399484024608057</c:v>
                </c:pt>
                <c:pt idx="212">
                  <c:v>83.875769001786068</c:v>
                </c:pt>
                <c:pt idx="213">
                  <c:v>84.292518356816828</c:v>
                </c:pt>
                <c:pt idx="214">
                  <c:v>84.96725540781901</c:v>
                </c:pt>
                <c:pt idx="215">
                  <c:v>85.542766421909107</c:v>
                </c:pt>
                <c:pt idx="216">
                  <c:v>86.058741813851952</c:v>
                </c:pt>
                <c:pt idx="217">
                  <c:v>86.386187735661835</c:v>
                </c:pt>
                <c:pt idx="218">
                  <c:v>86.892240523913472</c:v>
                </c:pt>
                <c:pt idx="219">
                  <c:v>87.487596745385986</c:v>
                </c:pt>
                <c:pt idx="220">
                  <c:v>87.824965270887091</c:v>
                </c:pt>
                <c:pt idx="221">
                  <c:v>88.390553681285965</c:v>
                </c:pt>
                <c:pt idx="222">
                  <c:v>88.727922206787056</c:v>
                </c:pt>
                <c:pt idx="223">
                  <c:v>89.283588013494736</c:v>
                </c:pt>
                <c:pt idx="224">
                  <c:v>89.958325064496918</c:v>
                </c:pt>
                <c:pt idx="225">
                  <c:v>90.633062115499115</c:v>
                </c:pt>
                <c:pt idx="226">
                  <c:v>90.920817622544149</c:v>
                </c:pt>
                <c:pt idx="227">
                  <c:v>91.377257392339743</c:v>
                </c:pt>
                <c:pt idx="228">
                  <c:v>91.903155387973811</c:v>
                </c:pt>
                <c:pt idx="229">
                  <c:v>92.478666402063908</c:v>
                </c:pt>
                <c:pt idx="230">
                  <c:v>93.133558245683673</c:v>
                </c:pt>
                <c:pt idx="231">
                  <c:v>93.718991863464979</c:v>
                </c:pt>
                <c:pt idx="232">
                  <c:v>94.175431633260558</c:v>
                </c:pt>
                <c:pt idx="233">
                  <c:v>94.592180988291332</c:v>
                </c:pt>
                <c:pt idx="234">
                  <c:v>95.237150228219889</c:v>
                </c:pt>
                <c:pt idx="235">
                  <c:v>95.505060527882506</c:v>
                </c:pt>
                <c:pt idx="236">
                  <c:v>96.0607263345902</c:v>
                </c:pt>
                <c:pt idx="237">
                  <c:v>96.566779122841822</c:v>
                </c:pt>
                <c:pt idx="238">
                  <c:v>97.251438777535228</c:v>
                </c:pt>
                <c:pt idx="239">
                  <c:v>97.568962095653902</c:v>
                </c:pt>
                <c:pt idx="240">
                  <c:v>98.233776542964861</c:v>
                </c:pt>
                <c:pt idx="241">
                  <c:v>98.511609446318715</c:v>
                </c:pt>
                <c:pt idx="242">
                  <c:v>99.057352649335186</c:v>
                </c:pt>
                <c:pt idx="243">
                  <c:v>99.216114308394523</c:v>
                </c:pt>
                <c:pt idx="244">
                  <c:v>99.960309585235166</c:v>
                </c:pt>
                <c:pt idx="245">
                  <c:v>99.801547926175829</c:v>
                </c:pt>
                <c:pt idx="246">
                  <c:v>100</c:v>
                </c:pt>
                <c:pt idx="247">
                  <c:v>99.761857511410994</c:v>
                </c:pt>
                <c:pt idx="248">
                  <c:v>99.265727326850566</c:v>
                </c:pt>
                <c:pt idx="249">
                  <c:v>98.253621750347293</c:v>
                </c:pt>
                <c:pt idx="250">
                  <c:v>97.033141496328639</c:v>
                </c:pt>
                <c:pt idx="251">
                  <c:v>94.592180988291332</c:v>
                </c:pt>
                <c:pt idx="252">
                  <c:v>91.248263544354032</c:v>
                </c:pt>
                <c:pt idx="253">
                  <c:v>86.217503472911289</c:v>
                </c:pt>
                <c:pt idx="254">
                  <c:v>79.102996626314749</c:v>
                </c:pt>
                <c:pt idx="255">
                  <c:v>68.882714824369913</c:v>
                </c:pt>
                <c:pt idx="256">
                  <c:v>59.347092677118475</c:v>
                </c:pt>
                <c:pt idx="257">
                  <c:v>53.879738043262549</c:v>
                </c:pt>
                <c:pt idx="258">
                  <c:v>50.585433617781305</c:v>
                </c:pt>
              </c:numCache>
            </c:numRef>
          </c:yVal>
          <c:smooth val="0"/>
          <c:extLst>
            <c:ext xmlns:c16="http://schemas.microsoft.com/office/drawing/2014/chart" uri="{C3380CC4-5D6E-409C-BE32-E72D297353CC}">
              <c16:uniqueId val="{00000000-396F-4A8E-A926-BD8CB125F64A}"/>
            </c:ext>
          </c:extLst>
        </c:ser>
        <c:ser>
          <c:idx val="1"/>
          <c:order val="1"/>
          <c:tx>
            <c:v>RTM</c:v>
          </c:tx>
          <c:spPr>
            <a:ln w="19050" cap="rnd">
              <a:solidFill>
                <a:schemeClr val="accent2"/>
              </a:solidFill>
              <a:round/>
            </a:ln>
            <a:effectLst/>
          </c:spPr>
          <c:marker>
            <c:symbol val="none"/>
          </c:marker>
          <c:xVal>
            <c:numRef>
              <c:f>Feuil1!$C$21:$C$279</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Feuil1!$I$21:$I$279</c:f>
              <c:numCache>
                <c:formatCode>General</c:formatCode>
                <c:ptCount val="259"/>
                <c:pt idx="0">
                  <c:v>1.4904127632508697</c:v>
                </c:pt>
                <c:pt idx="1">
                  <c:v>1.5057490003605027</c:v>
                </c:pt>
                <c:pt idx="2">
                  <c:v>1.5220062930145899</c:v>
                </c:pt>
                <c:pt idx="3">
                  <c:v>1.5457811732360618</c:v>
                </c:pt>
                <c:pt idx="4">
                  <c:v>1.5646498653080827</c:v>
                </c:pt>
                <c:pt idx="5">
                  <c:v>1.5874409452441007</c:v>
                </c:pt>
                <c:pt idx="6">
                  <c:v>1.6074617324619405</c:v>
                </c:pt>
                <c:pt idx="7">
                  <c:v>1.6269356523980938</c:v>
                </c:pt>
                <c:pt idx="8">
                  <c:v>1.6435637567859585</c:v>
                </c:pt>
                <c:pt idx="9">
                  <c:v>1.6634317231965772</c:v>
                </c:pt>
                <c:pt idx="10">
                  <c:v>1.6958601063753174</c:v>
                </c:pt>
                <c:pt idx="11">
                  <c:v>1.7100131060666945</c:v>
                </c:pt>
                <c:pt idx="12">
                  <c:v>1.7352449140265145</c:v>
                </c:pt>
                <c:pt idx="13">
                  <c:v>1.7568222961994679</c:v>
                </c:pt>
                <c:pt idx="14">
                  <c:v>1.7762585493618972</c:v>
                </c:pt>
                <c:pt idx="15">
                  <c:v>1.8038572143923939</c:v>
                </c:pt>
                <c:pt idx="16">
                  <c:v>1.8269582436164968</c:v>
                </c:pt>
                <c:pt idx="17">
                  <c:v>1.8478934417144661</c:v>
                </c:pt>
                <c:pt idx="18">
                  <c:v>1.8747264580942464</c:v>
                </c:pt>
                <c:pt idx="19">
                  <c:v>1.9010415175997859</c:v>
                </c:pt>
                <c:pt idx="20">
                  <c:v>1.9219036414392159</c:v>
                </c:pt>
                <c:pt idx="21">
                  <c:v>1.9438151311825691</c:v>
                </c:pt>
                <c:pt idx="22">
                  <c:v>1.9742727903370763</c:v>
                </c:pt>
                <c:pt idx="23">
                  <c:v>1.9967135522792425</c:v>
                </c:pt>
                <c:pt idx="24">
                  <c:v>2.0263507827151526</c:v>
                </c:pt>
                <c:pt idx="25">
                  <c:v>2.0516439651106739</c:v>
                </c:pt>
                <c:pt idx="26">
                  <c:v>2.0725706336866208</c:v>
                </c:pt>
                <c:pt idx="27">
                  <c:v>2.1009534830853358</c:v>
                </c:pt>
                <c:pt idx="28">
                  <c:v>2.1344872209710721</c:v>
                </c:pt>
                <c:pt idx="29">
                  <c:v>2.1577214666927964</c:v>
                </c:pt>
                <c:pt idx="30">
                  <c:v>2.1925800172127041</c:v>
                </c:pt>
                <c:pt idx="31">
                  <c:v>2.2172807281991238</c:v>
                </c:pt>
                <c:pt idx="32">
                  <c:v>2.2475707872585722</c:v>
                </c:pt>
                <c:pt idx="33">
                  <c:v>2.2782074651204405</c:v>
                </c:pt>
                <c:pt idx="34">
                  <c:v>2.309195612447521</c:v>
                </c:pt>
                <c:pt idx="35">
                  <c:v>2.3387334930546047</c:v>
                </c:pt>
                <c:pt idx="36">
                  <c:v>2.3713368774617041</c:v>
                </c:pt>
                <c:pt idx="37">
                  <c:v>2.3988272241316007</c:v>
                </c:pt>
                <c:pt idx="38">
                  <c:v>2.4284713904817052</c:v>
                </c:pt>
                <c:pt idx="39">
                  <c:v>2.4677292965395399</c:v>
                </c:pt>
                <c:pt idx="40">
                  <c:v>2.5009205473549212</c:v>
                </c:pt>
                <c:pt idx="41">
                  <c:v>2.5260417765583245</c:v>
                </c:pt>
                <c:pt idx="42">
                  <c:v>2.5684717296906867</c:v>
                </c:pt>
                <c:pt idx="43">
                  <c:v>2.5961762441654317</c:v>
                </c:pt>
                <c:pt idx="44">
                  <c:v>2.6318659809798395</c:v>
                </c:pt>
                <c:pt idx="45">
                  <c:v>2.6728050423851935</c:v>
                </c:pt>
                <c:pt idx="46">
                  <c:v>2.707436078637075</c:v>
                </c:pt>
                <c:pt idx="47">
                  <c:v>2.7434548595293937</c:v>
                </c:pt>
                <c:pt idx="48">
                  <c:v>2.7828575420427675</c:v>
                </c:pt>
                <c:pt idx="49">
                  <c:v>2.8227356186799981</c:v>
                </c:pt>
                <c:pt idx="50">
                  <c:v>2.8581029149715906</c:v>
                </c:pt>
                <c:pt idx="51">
                  <c:v>2.9019351060543661</c:v>
                </c:pt>
                <c:pt idx="52">
                  <c:v>2.9392181611099404</c:v>
                </c:pt>
                <c:pt idx="53">
                  <c:v>2.9871441159144396</c:v>
                </c:pt>
                <c:pt idx="54">
                  <c:v>3.0250997708100389</c:v>
                </c:pt>
                <c:pt idx="55">
                  <c:v>3.0713555084931707</c:v>
                </c:pt>
                <c:pt idx="56">
                  <c:v>3.1061594971458582</c:v>
                </c:pt>
                <c:pt idx="57">
                  <c:v>3.1513567791144572</c:v>
                </c:pt>
                <c:pt idx="58">
                  <c:v>3.1775928959569093</c:v>
                </c:pt>
                <c:pt idx="59">
                  <c:v>3.2288467895267376</c:v>
                </c:pt>
                <c:pt idx="60">
                  <c:v>3.2818213454888951</c:v>
                </c:pt>
                <c:pt idx="61">
                  <c:v>3.3225213342804918</c:v>
                </c:pt>
                <c:pt idx="62">
                  <c:v>3.3680679862291729</c:v>
                </c:pt>
                <c:pt idx="63">
                  <c:v>3.4185627273374397</c:v>
                </c:pt>
                <c:pt idx="64">
                  <c:v>3.4564684886560761</c:v>
                </c:pt>
                <c:pt idx="65">
                  <c:v>3.5081604104311994</c:v>
                </c:pt>
                <c:pt idx="66">
                  <c:v>3.5683431804373686</c:v>
                </c:pt>
                <c:pt idx="67">
                  <c:v>3.616916782526268</c:v>
                </c:pt>
                <c:pt idx="68">
                  <c:v>3.6683765519201725</c:v>
                </c:pt>
                <c:pt idx="69">
                  <c:v>3.7204954906906083</c:v>
                </c:pt>
                <c:pt idx="70">
                  <c:v>3.7721322062327833</c:v>
                </c:pt>
                <c:pt idx="71">
                  <c:v>3.8255923651785353</c:v>
                </c:pt>
                <c:pt idx="72">
                  <c:v>3.8855881613374881</c:v>
                </c:pt>
                <c:pt idx="73">
                  <c:v>3.9335038748769131</c:v>
                </c:pt>
                <c:pt idx="74">
                  <c:v>3.9997722991761235</c:v>
                </c:pt>
                <c:pt idx="75">
                  <c:v>4.0464531362532616</c:v>
                </c:pt>
                <c:pt idx="76">
                  <c:v>4.1096719691858317</c:v>
                </c:pt>
                <c:pt idx="77">
                  <c:v>4.1746041976433208</c:v>
                </c:pt>
                <c:pt idx="78">
                  <c:v>4.2310248872453249</c:v>
                </c:pt>
                <c:pt idx="79">
                  <c:v>4.2855146329689369</c:v>
                </c:pt>
                <c:pt idx="80">
                  <c:v>4.3456850580677555</c:v>
                </c:pt>
                <c:pt idx="81">
                  <c:v>4.4141662180184138</c:v>
                </c:pt>
                <c:pt idx="82">
                  <c:v>4.4898837199496793</c:v>
                </c:pt>
                <c:pt idx="83">
                  <c:v>4.5463016213095555</c:v>
                </c:pt>
                <c:pt idx="84">
                  <c:v>4.6098683442147692</c:v>
                </c:pt>
                <c:pt idx="85">
                  <c:v>4.6755813320108963</c:v>
                </c:pt>
                <c:pt idx="86">
                  <c:v>4.7486907131211087</c:v>
                </c:pt>
                <c:pt idx="87">
                  <c:v>4.8280535028491629</c:v>
                </c:pt>
                <c:pt idx="88">
                  <c:v>4.8847275486001687</c:v>
                </c:pt>
                <c:pt idx="89">
                  <c:v>4.9581394251940907</c:v>
                </c:pt>
                <c:pt idx="90">
                  <c:v>5.0365960320799079</c:v>
                </c:pt>
                <c:pt idx="91">
                  <c:v>5.1188575858973104</c:v>
                </c:pt>
                <c:pt idx="92">
                  <c:v>5.1899963873798232</c:v>
                </c:pt>
                <c:pt idx="93">
                  <c:v>5.2662439477529173</c:v>
                </c:pt>
                <c:pt idx="94">
                  <c:v>5.3518779664434462</c:v>
                </c:pt>
                <c:pt idx="95">
                  <c:v>5.4247497493529941</c:v>
                </c:pt>
                <c:pt idx="96">
                  <c:v>5.4887668621706265</c:v>
                </c:pt>
                <c:pt idx="97">
                  <c:v>5.5920215943847555</c:v>
                </c:pt>
                <c:pt idx="98">
                  <c:v>5.6853284871762559</c:v>
                </c:pt>
                <c:pt idx="99">
                  <c:v>5.7669857301655032</c:v>
                </c:pt>
                <c:pt idx="100">
                  <c:v>5.8585430576753499</c:v>
                </c:pt>
                <c:pt idx="101">
                  <c:v>5.9496742860457124</c:v>
                </c:pt>
                <c:pt idx="102">
                  <c:v>6.0367747298388004</c:v>
                </c:pt>
                <c:pt idx="103">
                  <c:v>6.1246399181783397</c:v>
                </c:pt>
                <c:pt idx="104">
                  <c:v>6.2155287593503177</c:v>
                </c:pt>
                <c:pt idx="105">
                  <c:v>6.3122992817676264</c:v>
                </c:pt>
                <c:pt idx="106">
                  <c:v>6.4181576235588071</c:v>
                </c:pt>
                <c:pt idx="107">
                  <c:v>6.5085905853315129</c:v>
                </c:pt>
                <c:pt idx="108">
                  <c:v>6.6081372841098158</c:v>
                </c:pt>
                <c:pt idx="109">
                  <c:v>6.7138780485509084</c:v>
                </c:pt>
                <c:pt idx="110">
                  <c:v>6.8243763414202556</c:v>
                </c:pt>
                <c:pt idx="111">
                  <c:v>6.9285434879906935</c:v>
                </c:pt>
                <c:pt idx="112">
                  <c:v>7.0439561101630161</c:v>
                </c:pt>
                <c:pt idx="113">
                  <c:v>7.141589420616115</c:v>
                </c:pt>
                <c:pt idx="114">
                  <c:v>7.2488844712105189</c:v>
                </c:pt>
                <c:pt idx="115">
                  <c:v>7.3743722461930759</c:v>
                </c:pt>
                <c:pt idx="116">
                  <c:v>7.4984626165263402</c:v>
                </c:pt>
                <c:pt idx="117">
                  <c:v>7.6025480451636609</c:v>
                </c:pt>
                <c:pt idx="118">
                  <c:v>7.7286242996319672</c:v>
                </c:pt>
                <c:pt idx="119">
                  <c:v>7.8497964589178588</c:v>
                </c:pt>
                <c:pt idx="120">
                  <c:v>7.9676487516602998</c:v>
                </c:pt>
                <c:pt idx="121">
                  <c:v>8.1196891093303538</c:v>
                </c:pt>
                <c:pt idx="122">
                  <c:v>8.2406123444369168</c:v>
                </c:pt>
                <c:pt idx="123">
                  <c:v>8.3742743462029861</c:v>
                </c:pt>
                <c:pt idx="124">
                  <c:v>8.4989539864460948</c:v>
                </c:pt>
                <c:pt idx="125">
                  <c:v>8.6714193091949561</c:v>
                </c:pt>
                <c:pt idx="126">
                  <c:v>8.7832922450424284</c:v>
                </c:pt>
                <c:pt idx="127">
                  <c:v>8.9283181013666209</c:v>
                </c:pt>
                <c:pt idx="128">
                  <c:v>9.0682169554457417</c:v>
                </c:pt>
                <c:pt idx="129">
                  <c:v>9.2235513716825217</c:v>
                </c:pt>
                <c:pt idx="130">
                  <c:v>9.3871332074848421</c:v>
                </c:pt>
                <c:pt idx="131">
                  <c:v>9.5246120976941082</c:v>
                </c:pt>
                <c:pt idx="132">
                  <c:v>9.6759278626007195</c:v>
                </c:pt>
                <c:pt idx="133">
                  <c:v>9.8218876441515661</c:v>
                </c:pt>
                <c:pt idx="134">
                  <c:v>9.9919588172621783</c:v>
                </c:pt>
                <c:pt idx="135">
                  <c:v>10.148909908149081</c:v>
                </c:pt>
                <c:pt idx="136">
                  <c:v>10.306437007451906</c:v>
                </c:pt>
                <c:pt idx="137">
                  <c:v>10.503194083168705</c:v>
                </c:pt>
                <c:pt idx="138">
                  <c:v>10.686894528283966</c:v>
                </c:pt>
                <c:pt idx="139">
                  <c:v>10.888248435571072</c:v>
                </c:pt>
                <c:pt idx="140">
                  <c:v>11.046977729169349</c:v>
                </c:pt>
                <c:pt idx="141">
                  <c:v>11.212575191104516</c:v>
                </c:pt>
                <c:pt idx="142">
                  <c:v>11.406604807728932</c:v>
                </c:pt>
                <c:pt idx="143">
                  <c:v>11.586709921394668</c:v>
                </c:pt>
                <c:pt idx="144">
                  <c:v>11.81134016963475</c:v>
                </c:pt>
                <c:pt idx="145">
                  <c:v>12.00028703348835</c:v>
                </c:pt>
                <c:pt idx="146">
                  <c:v>12.19249389823629</c:v>
                </c:pt>
                <c:pt idx="147">
                  <c:v>12.394780174817519</c:v>
                </c:pt>
                <c:pt idx="148">
                  <c:v>12.620578929854281</c:v>
                </c:pt>
                <c:pt idx="149">
                  <c:v>12.835323610698754</c:v>
                </c:pt>
                <c:pt idx="150">
                  <c:v>13.088192040166902</c:v>
                </c:pt>
                <c:pt idx="151">
                  <c:v>13.277572390512693</c:v>
                </c:pt>
                <c:pt idx="152">
                  <c:v>13.510767930815851</c:v>
                </c:pt>
                <c:pt idx="153">
                  <c:v>13.752784315468514</c:v>
                </c:pt>
                <c:pt idx="154">
                  <c:v>14.014140318046717</c:v>
                </c:pt>
                <c:pt idx="155">
                  <c:v>14.250746819060639</c:v>
                </c:pt>
                <c:pt idx="156">
                  <c:v>14.538694055843868</c:v>
                </c:pt>
                <c:pt idx="157">
                  <c:v>14.787025675793833</c:v>
                </c:pt>
                <c:pt idx="158">
                  <c:v>15.04751632904312</c:v>
                </c:pt>
                <c:pt idx="159">
                  <c:v>15.317964869106692</c:v>
                </c:pt>
                <c:pt idx="160">
                  <c:v>15.590896318395748</c:v>
                </c:pt>
                <c:pt idx="161">
                  <c:v>15.832351773786129</c:v>
                </c:pt>
                <c:pt idx="162">
                  <c:v>16.099392014587977</c:v>
                </c:pt>
                <c:pt idx="163">
                  <c:v>16.398182583274618</c:v>
                </c:pt>
                <c:pt idx="164">
                  <c:v>16.678373963530237</c:v>
                </c:pt>
                <c:pt idx="165">
                  <c:v>16.991234445720853</c:v>
                </c:pt>
                <c:pt idx="166">
                  <c:v>17.304637928982189</c:v>
                </c:pt>
                <c:pt idx="167">
                  <c:v>17.626935119005612</c:v>
                </c:pt>
                <c:pt idx="168">
                  <c:v>17.989505769557802</c:v>
                </c:pt>
                <c:pt idx="169">
                  <c:v>18.279160544555751</c:v>
                </c:pt>
                <c:pt idx="170">
                  <c:v>18.643897437331844</c:v>
                </c:pt>
                <c:pt idx="171">
                  <c:v>19.03459706466078</c:v>
                </c:pt>
                <c:pt idx="172">
                  <c:v>19.333276242483546</c:v>
                </c:pt>
                <c:pt idx="173">
                  <c:v>19.69582099452775</c:v>
                </c:pt>
                <c:pt idx="174">
                  <c:v>20.114272627108296</c:v>
                </c:pt>
                <c:pt idx="175">
                  <c:v>20.418450168891695</c:v>
                </c:pt>
                <c:pt idx="176">
                  <c:v>20.79387050067589</c:v>
                </c:pt>
                <c:pt idx="177">
                  <c:v>21.173798624298083</c:v>
                </c:pt>
                <c:pt idx="178">
                  <c:v>21.612252001438495</c:v>
                </c:pt>
                <c:pt idx="179">
                  <c:v>21.99268628554923</c:v>
                </c:pt>
                <c:pt idx="180">
                  <c:v>22.413335867274046</c:v>
                </c:pt>
                <c:pt idx="181">
                  <c:v>22.843400050626748</c:v>
                </c:pt>
                <c:pt idx="182">
                  <c:v>23.29472749560513</c:v>
                </c:pt>
                <c:pt idx="183">
                  <c:v>23.77453238223546</c:v>
                </c:pt>
                <c:pt idx="184">
                  <c:v>24.225920775534444</c:v>
                </c:pt>
                <c:pt idx="185">
                  <c:v>24.753143080900049</c:v>
                </c:pt>
                <c:pt idx="186">
                  <c:v>25.246117952643505</c:v>
                </c:pt>
                <c:pt idx="187">
                  <c:v>25.703375099129595</c:v>
                </c:pt>
                <c:pt idx="188">
                  <c:v>26.199430040984002</c:v>
                </c:pt>
                <c:pt idx="189">
                  <c:v>26.746706006829584</c:v>
                </c:pt>
                <c:pt idx="190">
                  <c:v>27.272759287205073</c:v>
                </c:pt>
                <c:pt idx="191">
                  <c:v>27.799197513441793</c:v>
                </c:pt>
                <c:pt idx="192">
                  <c:v>28.322076348122138</c:v>
                </c:pt>
                <c:pt idx="193">
                  <c:v>28.906892720318073</c:v>
                </c:pt>
                <c:pt idx="194">
                  <c:v>29.454050560876809</c:v>
                </c:pt>
                <c:pt idx="195">
                  <c:v>29.985692627109856</c:v>
                </c:pt>
                <c:pt idx="196">
                  <c:v>30.657146977147505</c:v>
                </c:pt>
                <c:pt idx="197">
                  <c:v>31.289405450670372</c:v>
                </c:pt>
                <c:pt idx="198">
                  <c:v>31.97248371861977</c:v>
                </c:pt>
                <c:pt idx="199">
                  <c:v>32.634529642425726</c:v>
                </c:pt>
                <c:pt idx="200">
                  <c:v>33.282323439718944</c:v>
                </c:pt>
                <c:pt idx="201">
                  <c:v>33.936696125595958</c:v>
                </c:pt>
                <c:pt idx="202">
                  <c:v>34.703132157454355</c:v>
                </c:pt>
                <c:pt idx="203">
                  <c:v>35.412546985234812</c:v>
                </c:pt>
                <c:pt idx="204">
                  <c:v>36.116440284643367</c:v>
                </c:pt>
                <c:pt idx="205">
                  <c:v>36.965723927300985</c:v>
                </c:pt>
                <c:pt idx="206">
                  <c:v>37.808434428065397</c:v>
                </c:pt>
                <c:pt idx="207">
                  <c:v>38.487820869159947</c:v>
                </c:pt>
                <c:pt idx="208">
                  <c:v>39.386315914092087</c:v>
                </c:pt>
                <c:pt idx="209">
                  <c:v>40.178375765570621</c:v>
                </c:pt>
                <c:pt idx="210">
                  <c:v>41.157525782277339</c:v>
                </c:pt>
                <c:pt idx="211">
                  <c:v>41.933905383662228</c:v>
                </c:pt>
                <c:pt idx="212">
                  <c:v>42.846922361067577</c:v>
                </c:pt>
                <c:pt idx="213">
                  <c:v>43.778278529589471</c:v>
                </c:pt>
                <c:pt idx="214">
                  <c:v>44.796976821095335</c:v>
                </c:pt>
                <c:pt idx="215">
                  <c:v>45.69814912070008</c:v>
                </c:pt>
                <c:pt idx="216">
                  <c:v>46.829147446457995</c:v>
                </c:pt>
                <c:pt idx="217">
                  <c:v>47.819555177045487</c:v>
                </c:pt>
                <c:pt idx="218">
                  <c:v>48.841726853193364</c:v>
                </c:pt>
                <c:pt idx="219">
                  <c:v>49.874000933658749</c:v>
                </c:pt>
                <c:pt idx="220">
                  <c:v>51.044115346638478</c:v>
                </c:pt>
                <c:pt idx="221">
                  <c:v>52.205172251745338</c:v>
                </c:pt>
                <c:pt idx="222">
                  <c:v>53.32022252322448</c:v>
                </c:pt>
                <c:pt idx="223">
                  <c:v>54.581656164649047</c:v>
                </c:pt>
                <c:pt idx="224">
                  <c:v>55.828962002691327</c:v>
                </c:pt>
                <c:pt idx="225">
                  <c:v>57.244076354134855</c:v>
                </c:pt>
                <c:pt idx="226">
                  <c:v>58.449367298032094</c:v>
                </c:pt>
                <c:pt idx="227">
                  <c:v>59.919855225252284</c:v>
                </c:pt>
                <c:pt idx="228">
                  <c:v>61.252383341842254</c:v>
                </c:pt>
                <c:pt idx="229">
                  <c:v>62.677442488104596</c:v>
                </c:pt>
                <c:pt idx="230">
                  <c:v>64.220126951823588</c:v>
                </c:pt>
                <c:pt idx="231">
                  <c:v>65.935400283403695</c:v>
                </c:pt>
                <c:pt idx="232">
                  <c:v>67.524096634562426</c:v>
                </c:pt>
                <c:pt idx="233">
                  <c:v>69.065798074849496</c:v>
                </c:pt>
                <c:pt idx="234">
                  <c:v>70.817132313232079</c:v>
                </c:pt>
                <c:pt idx="235">
                  <c:v>72.418141782282788</c:v>
                </c:pt>
                <c:pt idx="236">
                  <c:v>74.20653455460797</c:v>
                </c:pt>
                <c:pt idx="237">
                  <c:v>75.995616347275245</c:v>
                </c:pt>
                <c:pt idx="238">
                  <c:v>77.992951751548361</c:v>
                </c:pt>
                <c:pt idx="239">
                  <c:v>80.005356834241297</c:v>
                </c:pt>
                <c:pt idx="240">
                  <c:v>82.074263914247283</c:v>
                </c:pt>
                <c:pt idx="241">
                  <c:v>84.206122874497552</c:v>
                </c:pt>
                <c:pt idx="242">
                  <c:v>86.40578408571379</c:v>
                </c:pt>
                <c:pt idx="243">
                  <c:v>88.110192526744839</c:v>
                </c:pt>
                <c:pt idx="244">
                  <c:v>90.383365062624108</c:v>
                </c:pt>
                <c:pt idx="245">
                  <c:v>92.307218400326406</c:v>
                </c:pt>
                <c:pt idx="246">
                  <c:v>94.453132655356811</c:v>
                </c:pt>
                <c:pt idx="247">
                  <c:v>96.486719557849923</c:v>
                </c:pt>
                <c:pt idx="248">
                  <c:v>97.91616059408689</c:v>
                </c:pt>
                <c:pt idx="249">
                  <c:v>98.891718537228428</c:v>
                </c:pt>
                <c:pt idx="250">
                  <c:v>100</c:v>
                </c:pt>
                <c:pt idx="251">
                  <c:v>99.638554577518178</c:v>
                </c:pt>
                <c:pt idx="252">
                  <c:v>98.25574734616751</c:v>
                </c:pt>
                <c:pt idx="253">
                  <c:v>95.032881142956711</c:v>
                </c:pt>
                <c:pt idx="254">
                  <c:v>89.223494192963813</c:v>
                </c:pt>
                <c:pt idx="255">
                  <c:v>79.506776014521265</c:v>
                </c:pt>
                <c:pt idx="256">
                  <c:v>70.268708040987534</c:v>
                </c:pt>
                <c:pt idx="257">
                  <c:v>65.17758193193967</c:v>
                </c:pt>
                <c:pt idx="258">
                  <c:v>62.586059743303544</c:v>
                </c:pt>
              </c:numCache>
            </c:numRef>
          </c:yVal>
          <c:smooth val="0"/>
          <c:extLst>
            <c:ext xmlns:c16="http://schemas.microsoft.com/office/drawing/2014/chart" uri="{C3380CC4-5D6E-409C-BE32-E72D297353CC}">
              <c16:uniqueId val="{00000001-396F-4A8E-A926-BD8CB125F64A}"/>
            </c:ext>
          </c:extLst>
        </c:ser>
        <c:dLbls>
          <c:showLegendKey val="0"/>
          <c:showVal val="0"/>
          <c:showCatName val="0"/>
          <c:showSerName val="0"/>
          <c:showPercent val="0"/>
          <c:showBubbleSize val="0"/>
        </c:dLbls>
        <c:axId val="88779248"/>
        <c:axId val="88776336"/>
      </c:scatterChart>
      <c:valAx>
        <c:axId val="88779248"/>
        <c:scaling>
          <c:orientation val="minMax"/>
          <c:max val="3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100" b="1"/>
                  <a:t>Profondeur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8776336"/>
        <c:crosses val="autoZero"/>
        <c:crossBetween val="midCat"/>
      </c:valAx>
      <c:valAx>
        <c:axId val="88776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100" b="1"/>
                  <a:t>Dose relative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8779248"/>
        <c:crosses val="autoZero"/>
        <c:crossBetween val="midCat"/>
      </c:valAx>
      <c:spPr>
        <a:noFill/>
        <a:ln>
          <a:noFill/>
        </a:ln>
        <a:effectLst/>
      </c:spPr>
    </c:plotArea>
    <c:legend>
      <c:legendPos val="r"/>
      <c:layout>
        <c:manualLayout>
          <c:xMode val="edge"/>
          <c:yMode val="edge"/>
          <c:x val="0.79035760267113897"/>
          <c:y val="0.33979145788594606"/>
          <c:w val="0.20668757049316108"/>
          <c:h val="0.272762109281794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X6</c:v>
          </c:tx>
          <c:spPr>
            <a:ln w="12700" cap="rnd">
              <a:solidFill>
                <a:srgbClr val="009999"/>
              </a:solidFill>
              <a:round/>
            </a:ln>
            <a:effectLst/>
          </c:spPr>
          <c:marker>
            <c:symbol val="none"/>
          </c:marker>
          <c:xVal>
            <c:numRef>
              <c:f>'2_Profils énergie'!$A$577:$A$743</c:f>
              <c:numCache>
                <c:formatCode>General</c:formatCode>
                <c:ptCount val="167"/>
                <c:pt idx="0">
                  <c:v>-100</c:v>
                </c:pt>
                <c:pt idx="1">
                  <c:v>-99.1</c:v>
                </c:pt>
                <c:pt idx="2">
                  <c:v>-97.7</c:v>
                </c:pt>
                <c:pt idx="3">
                  <c:v>-96.6</c:v>
                </c:pt>
                <c:pt idx="4">
                  <c:v>-95.4</c:v>
                </c:pt>
                <c:pt idx="5">
                  <c:v>-94.1</c:v>
                </c:pt>
                <c:pt idx="6">
                  <c:v>-93</c:v>
                </c:pt>
                <c:pt idx="7">
                  <c:v>-91.8</c:v>
                </c:pt>
                <c:pt idx="8">
                  <c:v>-90.6</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-1.4</c:v>
                </c:pt>
                <c:pt idx="83">
                  <c:v>-0.3</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29.8</c:v>
                </c:pt>
                <c:pt idx="109">
                  <c:v>31</c:v>
                </c:pt>
                <c:pt idx="110">
                  <c:v>32.299999999999997</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78.099999999999994</c:v>
                </c:pt>
                <c:pt idx="149">
                  <c:v>79.3</c:v>
                </c:pt>
                <c:pt idx="150">
                  <c:v>80.5</c:v>
                </c:pt>
                <c:pt idx="151">
                  <c:v>81.7</c:v>
                </c:pt>
                <c:pt idx="152">
                  <c:v>82.9</c:v>
                </c:pt>
                <c:pt idx="153">
                  <c:v>84.1</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'2_Profils énergie'!$G$577:$G$743</c:f>
              <c:numCache>
                <c:formatCode>General</c:formatCode>
                <c:ptCount val="167"/>
                <c:pt idx="0">
                  <c:v>3.6214605067064087</c:v>
                </c:pt>
                <c:pt idx="1">
                  <c:v>4.4411326378539497</c:v>
                </c:pt>
                <c:pt idx="2">
                  <c:v>4.5156482861400891</c:v>
                </c:pt>
                <c:pt idx="3">
                  <c:v>4.7093889716840547</c:v>
                </c:pt>
                <c:pt idx="4">
                  <c:v>4.8286140089418783</c:v>
                </c:pt>
                <c:pt idx="5">
                  <c:v>4.9478390461997019</c:v>
                </c:pt>
                <c:pt idx="6">
                  <c:v>5.1117734724292108</c:v>
                </c:pt>
                <c:pt idx="7">
                  <c:v>5.3204172876304021</c:v>
                </c:pt>
                <c:pt idx="8">
                  <c:v>5.4843517138599109</c:v>
                </c:pt>
                <c:pt idx="9">
                  <c:v>5.6035767511177355</c:v>
                </c:pt>
                <c:pt idx="10">
                  <c:v>5.8420268256333836</c:v>
                </c:pt>
                <c:pt idx="11">
                  <c:v>5.9910581222056631</c:v>
                </c:pt>
                <c:pt idx="12">
                  <c:v>6.2295081967213122</c:v>
                </c:pt>
                <c:pt idx="13">
                  <c:v>6.4381520119225044</c:v>
                </c:pt>
                <c:pt idx="14">
                  <c:v>6.6020864381520123</c:v>
                </c:pt>
                <c:pt idx="15">
                  <c:v>6.8852459016393448</c:v>
                </c:pt>
                <c:pt idx="16">
                  <c:v>7.0342771982116243</c:v>
                </c:pt>
                <c:pt idx="17">
                  <c:v>7.3323397913561852</c:v>
                </c:pt>
                <c:pt idx="18">
                  <c:v>7.5856929955290617</c:v>
                </c:pt>
                <c:pt idx="19">
                  <c:v>7.8241430700447108</c:v>
                </c:pt>
                <c:pt idx="20">
                  <c:v>8.1222056631892698</c:v>
                </c:pt>
                <c:pt idx="21">
                  <c:v>8.4202682563338307</c:v>
                </c:pt>
                <c:pt idx="22">
                  <c:v>8.6438152011922504</c:v>
                </c:pt>
                <c:pt idx="23">
                  <c:v>9.0312965722801781</c:v>
                </c:pt>
                <c:pt idx="24">
                  <c:v>9.4336810730253369</c:v>
                </c:pt>
                <c:pt idx="25">
                  <c:v>9.7466467958271235</c:v>
                </c:pt>
                <c:pt idx="26">
                  <c:v>10.253353204172877</c:v>
                </c:pt>
                <c:pt idx="27">
                  <c:v>10.640834575260804</c:v>
                </c:pt>
                <c:pt idx="28">
                  <c:v>11.162444113263787</c:v>
                </c:pt>
                <c:pt idx="29">
                  <c:v>11.803278688524591</c:v>
                </c:pt>
                <c:pt idx="30">
                  <c:v>12.578241430700448</c:v>
                </c:pt>
                <c:pt idx="31">
                  <c:v>13.636363636363638</c:v>
                </c:pt>
                <c:pt idx="32">
                  <c:v>15.335320417287631</c:v>
                </c:pt>
                <c:pt idx="33">
                  <c:v>18.181818181818183</c:v>
                </c:pt>
                <c:pt idx="34">
                  <c:v>22.801788375558871</c:v>
                </c:pt>
                <c:pt idx="35">
                  <c:v>29.955290611028317</c:v>
                </c:pt>
                <c:pt idx="36">
                  <c:v>39.239940387481369</c:v>
                </c:pt>
                <c:pt idx="37">
                  <c:v>50.551415797317446</c:v>
                </c:pt>
                <c:pt idx="38">
                  <c:v>62.906110283159464</c:v>
                </c:pt>
                <c:pt idx="39">
                  <c:v>74.277198211624452</c:v>
                </c:pt>
                <c:pt idx="40">
                  <c:v>83.412816691505213</c:v>
                </c:pt>
                <c:pt idx="41">
                  <c:v>89.001490312965728</c:v>
                </c:pt>
                <c:pt idx="42">
                  <c:v>92.205663189269742</c:v>
                </c:pt>
                <c:pt idx="43">
                  <c:v>94.068554396423252</c:v>
                </c:pt>
                <c:pt idx="44">
                  <c:v>95.05216095380031</c:v>
                </c:pt>
                <c:pt idx="45">
                  <c:v>95.692995529061093</c:v>
                </c:pt>
                <c:pt idx="46">
                  <c:v>96.035767511177355</c:v>
                </c:pt>
                <c:pt idx="47">
                  <c:v>96.318926974664677</c:v>
                </c:pt>
                <c:pt idx="48">
                  <c:v>96.825633383010441</c:v>
                </c:pt>
                <c:pt idx="49">
                  <c:v>97.049180327868868</c:v>
                </c:pt>
                <c:pt idx="50">
                  <c:v>97.377049180327873</c:v>
                </c:pt>
                <c:pt idx="51">
                  <c:v>97.347242921013404</c:v>
                </c:pt>
                <c:pt idx="52">
                  <c:v>97.526080476900162</c:v>
                </c:pt>
                <c:pt idx="53">
                  <c:v>97.958271236959774</c:v>
                </c:pt>
                <c:pt idx="54">
                  <c:v>98.286140089418794</c:v>
                </c:pt>
                <c:pt idx="55">
                  <c:v>98.554396423248875</c:v>
                </c:pt>
                <c:pt idx="56">
                  <c:v>98.584202682563358</c:v>
                </c:pt>
                <c:pt idx="57">
                  <c:v>98.897168405365136</c:v>
                </c:pt>
                <c:pt idx="58">
                  <c:v>99.150521609538018</c:v>
                </c:pt>
                <c:pt idx="59">
                  <c:v>99.210134128166914</c:v>
                </c:pt>
                <c:pt idx="60">
                  <c:v>99.463487332339795</c:v>
                </c:pt>
                <c:pt idx="61">
                  <c:v>99.582712369597616</c:v>
                </c:pt>
                <c:pt idx="62">
                  <c:v>99.418777943368113</c:v>
                </c:pt>
                <c:pt idx="63">
                  <c:v>99.791356184798801</c:v>
                </c:pt>
                <c:pt idx="64">
                  <c:v>99.746646795827147</c:v>
                </c:pt>
                <c:pt idx="65">
                  <c:v>99.791356184798801</c:v>
                </c:pt>
                <c:pt idx="66">
                  <c:v>99.82116244411327</c:v>
                </c:pt>
                <c:pt idx="67">
                  <c:v>99.850968703427739</c:v>
                </c:pt>
                <c:pt idx="68">
                  <c:v>99.970193740685559</c:v>
                </c:pt>
                <c:pt idx="69">
                  <c:v>99.910581222056649</c:v>
                </c:pt>
                <c:pt idx="70">
                  <c:v>99.836065573770497</c:v>
                </c:pt>
                <c:pt idx="71">
                  <c:v>100</c:v>
                </c:pt>
                <c:pt idx="72">
                  <c:v>99.82116244411327</c:v>
                </c:pt>
                <c:pt idx="73">
                  <c:v>99.746646795827147</c:v>
                </c:pt>
                <c:pt idx="74">
                  <c:v>99.836065573770497</c:v>
                </c:pt>
                <c:pt idx="75">
                  <c:v>99.687034277198222</c:v>
                </c:pt>
                <c:pt idx="76">
                  <c:v>99.836065573770497</c:v>
                </c:pt>
                <c:pt idx="77">
                  <c:v>99.687034277198222</c:v>
                </c:pt>
                <c:pt idx="78">
                  <c:v>99.552906110283175</c:v>
                </c:pt>
                <c:pt idx="79">
                  <c:v>99.82116244411327</c:v>
                </c:pt>
                <c:pt idx="80">
                  <c:v>99.597615499254857</c:v>
                </c:pt>
                <c:pt idx="81">
                  <c:v>99.418777943368113</c:v>
                </c:pt>
                <c:pt idx="82">
                  <c:v>99.329359165424762</c:v>
                </c:pt>
                <c:pt idx="83">
                  <c:v>99.284649776453065</c:v>
                </c:pt>
                <c:pt idx="84">
                  <c:v>99.374068554396445</c:v>
                </c:pt>
                <c:pt idx="85">
                  <c:v>99.374068554396445</c:v>
                </c:pt>
                <c:pt idx="86">
                  <c:v>99.150521609538018</c:v>
                </c:pt>
                <c:pt idx="87">
                  <c:v>99.07600596125188</c:v>
                </c:pt>
                <c:pt idx="88">
                  <c:v>99.284649776453065</c:v>
                </c:pt>
                <c:pt idx="89">
                  <c:v>99.046199701937411</c:v>
                </c:pt>
                <c:pt idx="90">
                  <c:v>99.31445603576752</c:v>
                </c:pt>
                <c:pt idx="91">
                  <c:v>99.329359165424762</c:v>
                </c:pt>
                <c:pt idx="92">
                  <c:v>99.135618479880776</c:v>
                </c:pt>
                <c:pt idx="93">
                  <c:v>99.225037257824141</c:v>
                </c:pt>
                <c:pt idx="94">
                  <c:v>99.225037257824141</c:v>
                </c:pt>
                <c:pt idx="95">
                  <c:v>99.180327868852459</c:v>
                </c:pt>
                <c:pt idx="96">
                  <c:v>99.135618479880776</c:v>
                </c:pt>
                <c:pt idx="97">
                  <c:v>99.105812220566321</c:v>
                </c:pt>
                <c:pt idx="98">
                  <c:v>99.016393442622956</c:v>
                </c:pt>
                <c:pt idx="99">
                  <c:v>99.120715350223563</c:v>
                </c:pt>
                <c:pt idx="100">
                  <c:v>98.897168405365136</c:v>
                </c:pt>
                <c:pt idx="101">
                  <c:v>98.777943368107316</c:v>
                </c:pt>
                <c:pt idx="102">
                  <c:v>98.509687034277192</c:v>
                </c:pt>
                <c:pt idx="103">
                  <c:v>98.375558867362173</c:v>
                </c:pt>
                <c:pt idx="104">
                  <c:v>98.34575260804769</c:v>
                </c:pt>
                <c:pt idx="105">
                  <c:v>98.435171385991055</c:v>
                </c:pt>
                <c:pt idx="106">
                  <c:v>98.13710879284649</c:v>
                </c:pt>
                <c:pt idx="107">
                  <c:v>97.988077496274229</c:v>
                </c:pt>
                <c:pt idx="108">
                  <c:v>97.809239940387485</c:v>
                </c:pt>
                <c:pt idx="109">
                  <c:v>97.526080476900162</c:v>
                </c:pt>
                <c:pt idx="110">
                  <c:v>97.287630402384508</c:v>
                </c:pt>
                <c:pt idx="111">
                  <c:v>97.198211624441143</c:v>
                </c:pt>
                <c:pt idx="112">
                  <c:v>96.885245901639365</c:v>
                </c:pt>
                <c:pt idx="113">
                  <c:v>96.542473919523104</c:v>
                </c:pt>
                <c:pt idx="114">
                  <c:v>96.438152011922512</c:v>
                </c:pt>
                <c:pt idx="115">
                  <c:v>96.289120715350236</c:v>
                </c:pt>
                <c:pt idx="116">
                  <c:v>95.901639344262293</c:v>
                </c:pt>
                <c:pt idx="117">
                  <c:v>95.648286140089439</c:v>
                </c:pt>
                <c:pt idx="118">
                  <c:v>95.156482861400903</c:v>
                </c:pt>
                <c:pt idx="119">
                  <c:v>94.932935916542476</c:v>
                </c:pt>
                <c:pt idx="120">
                  <c:v>94.426229508196727</c:v>
                </c:pt>
                <c:pt idx="121">
                  <c:v>93.666169895678095</c:v>
                </c:pt>
                <c:pt idx="122">
                  <c:v>92.876304023845009</c:v>
                </c:pt>
                <c:pt idx="123">
                  <c:v>91.356184798807746</c:v>
                </c:pt>
                <c:pt idx="124">
                  <c:v>89.090909090909093</c:v>
                </c:pt>
                <c:pt idx="125">
                  <c:v>84.798807749627429</c:v>
                </c:pt>
                <c:pt idx="126">
                  <c:v>78.464977645305524</c:v>
                </c:pt>
                <c:pt idx="127">
                  <c:v>70.11922503725782</c:v>
                </c:pt>
                <c:pt idx="128">
                  <c:v>59.135618479880783</c:v>
                </c:pt>
                <c:pt idx="129">
                  <c:v>47.123695976154998</c:v>
                </c:pt>
                <c:pt idx="130">
                  <c:v>35.752608047690018</c:v>
                </c:pt>
                <c:pt idx="131">
                  <c:v>26.289120715350229</c:v>
                </c:pt>
                <c:pt idx="132">
                  <c:v>19.791356184798808</c:v>
                </c:pt>
                <c:pt idx="133">
                  <c:v>16.199701937406854</c:v>
                </c:pt>
                <c:pt idx="134">
                  <c:v>14.143070044709392</c:v>
                </c:pt>
                <c:pt idx="135">
                  <c:v>12.906110283159464</c:v>
                </c:pt>
                <c:pt idx="136">
                  <c:v>11.967213114754099</c:v>
                </c:pt>
                <c:pt idx="137">
                  <c:v>11.266766020864381</c:v>
                </c:pt>
                <c:pt idx="138">
                  <c:v>10.715350223546945</c:v>
                </c:pt>
                <c:pt idx="139">
                  <c:v>10.223546944858422</c:v>
                </c:pt>
                <c:pt idx="140">
                  <c:v>9.7466467958271235</c:v>
                </c:pt>
                <c:pt idx="141">
                  <c:v>9.4932935916542469</c:v>
                </c:pt>
                <c:pt idx="142">
                  <c:v>9.0312965722801781</c:v>
                </c:pt>
                <c:pt idx="143">
                  <c:v>8.7332339791356191</c:v>
                </c:pt>
                <c:pt idx="144">
                  <c:v>8.4202682563338307</c:v>
                </c:pt>
                <c:pt idx="145">
                  <c:v>8.1669150521609559</c:v>
                </c:pt>
                <c:pt idx="146">
                  <c:v>7.8688524590163942</c:v>
                </c:pt>
                <c:pt idx="147">
                  <c:v>7.5707898658718342</c:v>
                </c:pt>
                <c:pt idx="148">
                  <c:v>7.2727272727272734</c:v>
                </c:pt>
                <c:pt idx="149">
                  <c:v>7.1385991058122213</c:v>
                </c:pt>
                <c:pt idx="150">
                  <c:v>6.8107302533532046</c:v>
                </c:pt>
                <c:pt idx="151">
                  <c:v>6.5722801788375573</c:v>
                </c:pt>
                <c:pt idx="152">
                  <c:v>6.3487332339791358</c:v>
                </c:pt>
                <c:pt idx="153">
                  <c:v>6.2295081967213122</c:v>
                </c:pt>
                <c:pt idx="154">
                  <c:v>6.0208643815201199</c:v>
                </c:pt>
                <c:pt idx="155">
                  <c:v>5.8420268256333836</c:v>
                </c:pt>
                <c:pt idx="156">
                  <c:v>5.7228017883755591</c:v>
                </c:pt>
                <c:pt idx="157">
                  <c:v>5.4694485842026834</c:v>
                </c:pt>
                <c:pt idx="158">
                  <c:v>5.2309985096870344</c:v>
                </c:pt>
                <c:pt idx="159">
                  <c:v>5.1117734724292108</c:v>
                </c:pt>
                <c:pt idx="160">
                  <c:v>4.9776453055141587</c:v>
                </c:pt>
                <c:pt idx="161">
                  <c:v>4.8435171385991067</c:v>
                </c:pt>
                <c:pt idx="162">
                  <c:v>4.7391952309985097</c:v>
                </c:pt>
                <c:pt idx="163">
                  <c:v>4.5305514157973183</c:v>
                </c:pt>
                <c:pt idx="164">
                  <c:v>4.3666169895678095</c:v>
                </c:pt>
                <c:pt idx="165">
                  <c:v>4.3666169895678095</c:v>
                </c:pt>
                <c:pt idx="166">
                  <c:v>4.1877794336810732</c:v>
                </c:pt>
              </c:numCache>
            </c:numRef>
          </c:yVal>
          <c:smooth val="0"/>
          <c:extLst>
            <c:ext xmlns:c16="http://schemas.microsoft.com/office/drawing/2014/chart" uri="{C3380CC4-5D6E-409C-BE32-E72D297353CC}">
              <c16:uniqueId val="{00000000-BDB0-4652-9D68-82BC340FD4D3}"/>
            </c:ext>
          </c:extLst>
        </c:ser>
        <c:ser>
          <c:idx val="2"/>
          <c:order val="1"/>
          <c:tx>
            <c:v>X6 (TB)</c:v>
          </c:tx>
          <c:spPr>
            <a:ln w="12700" cap="rnd">
              <a:solidFill>
                <a:schemeClr val="accent2"/>
              </a:solidFill>
              <a:round/>
            </a:ln>
            <a:effectLst/>
          </c:spPr>
          <c:marker>
            <c:symbol val="none"/>
          </c:marker>
          <c:xVal>
            <c:numRef>
              <c:f>'2_Profils énergie'!$O$19:$O$276</c:f>
              <c:numCache>
                <c:formatCode>General</c:formatCode>
                <c:ptCount val="258"/>
                <c:pt idx="0">
                  <c:v>-155</c:v>
                </c:pt>
                <c:pt idx="1">
                  <c:v>-154.1</c:v>
                </c:pt>
                <c:pt idx="2">
                  <c:v>-152.6</c:v>
                </c:pt>
                <c:pt idx="3">
                  <c:v>-151.5</c:v>
                </c:pt>
                <c:pt idx="4">
                  <c:v>-150.4</c:v>
                </c:pt>
                <c:pt idx="5">
                  <c:v>-149.1</c:v>
                </c:pt>
                <c:pt idx="6">
                  <c:v>-147.9</c:v>
                </c:pt>
                <c:pt idx="7">
                  <c:v>-146.69999999999999</c:v>
                </c:pt>
                <c:pt idx="8">
                  <c:v>-145.5</c:v>
                </c:pt>
                <c:pt idx="9">
                  <c:v>-144.30000000000001</c:v>
                </c:pt>
                <c:pt idx="10">
                  <c:v>-143.1</c:v>
                </c:pt>
                <c:pt idx="11">
                  <c:v>-141.9</c:v>
                </c:pt>
                <c:pt idx="12">
                  <c:v>-140.69999999999999</c:v>
                </c:pt>
                <c:pt idx="13">
                  <c:v>-139.5</c:v>
                </c:pt>
                <c:pt idx="14">
                  <c:v>-138.30000000000001</c:v>
                </c:pt>
                <c:pt idx="15">
                  <c:v>-137.1</c:v>
                </c:pt>
                <c:pt idx="16">
                  <c:v>-135.9</c:v>
                </c:pt>
                <c:pt idx="17">
                  <c:v>-134.69999999999999</c:v>
                </c:pt>
                <c:pt idx="18">
                  <c:v>-133.5</c:v>
                </c:pt>
                <c:pt idx="19">
                  <c:v>-132.30000000000001</c:v>
                </c:pt>
                <c:pt idx="20">
                  <c:v>-131.1</c:v>
                </c:pt>
                <c:pt idx="21">
                  <c:v>-129.9</c:v>
                </c:pt>
                <c:pt idx="22">
                  <c:v>-128.69999999999999</c:v>
                </c:pt>
                <c:pt idx="23">
                  <c:v>-127.5</c:v>
                </c:pt>
                <c:pt idx="24">
                  <c:v>-126.3</c:v>
                </c:pt>
                <c:pt idx="25">
                  <c:v>-125.1</c:v>
                </c:pt>
                <c:pt idx="26">
                  <c:v>-123.9</c:v>
                </c:pt>
                <c:pt idx="27">
                  <c:v>-122.7</c:v>
                </c:pt>
                <c:pt idx="28">
                  <c:v>-121.5</c:v>
                </c:pt>
                <c:pt idx="29">
                  <c:v>-120.3</c:v>
                </c:pt>
                <c:pt idx="30">
                  <c:v>-119.1</c:v>
                </c:pt>
                <c:pt idx="31">
                  <c:v>-117.8</c:v>
                </c:pt>
                <c:pt idx="32">
                  <c:v>-116.7</c:v>
                </c:pt>
                <c:pt idx="33">
                  <c:v>-115.4</c:v>
                </c:pt>
                <c:pt idx="34">
                  <c:v>-114.2</c:v>
                </c:pt>
                <c:pt idx="35">
                  <c:v>-113</c:v>
                </c:pt>
                <c:pt idx="36">
                  <c:v>-111.8</c:v>
                </c:pt>
                <c:pt idx="37">
                  <c:v>-110.6</c:v>
                </c:pt>
                <c:pt idx="38">
                  <c:v>-109.4</c:v>
                </c:pt>
                <c:pt idx="39">
                  <c:v>-108.2</c:v>
                </c:pt>
                <c:pt idx="40">
                  <c:v>-107</c:v>
                </c:pt>
                <c:pt idx="41">
                  <c:v>-105.8</c:v>
                </c:pt>
                <c:pt idx="42">
                  <c:v>-104.6</c:v>
                </c:pt>
                <c:pt idx="43">
                  <c:v>-103.4</c:v>
                </c:pt>
                <c:pt idx="44">
                  <c:v>-102.2</c:v>
                </c:pt>
                <c:pt idx="45">
                  <c:v>-101</c:v>
                </c:pt>
                <c:pt idx="46">
                  <c:v>-99.8</c:v>
                </c:pt>
                <c:pt idx="47">
                  <c:v>-98.6</c:v>
                </c:pt>
                <c:pt idx="48">
                  <c:v>-97.4</c:v>
                </c:pt>
                <c:pt idx="49">
                  <c:v>-96.2</c:v>
                </c:pt>
                <c:pt idx="50">
                  <c:v>-95</c:v>
                </c:pt>
                <c:pt idx="51">
                  <c:v>-93.8</c:v>
                </c:pt>
                <c:pt idx="52">
                  <c:v>-92.6</c:v>
                </c:pt>
                <c:pt idx="53">
                  <c:v>-91.3</c:v>
                </c:pt>
                <c:pt idx="54">
                  <c:v>-90.2</c:v>
                </c:pt>
                <c:pt idx="55">
                  <c:v>-89</c:v>
                </c:pt>
                <c:pt idx="56">
                  <c:v>-87.7</c:v>
                </c:pt>
                <c:pt idx="57">
                  <c:v>-86.6</c:v>
                </c:pt>
                <c:pt idx="58">
                  <c:v>-85.3</c:v>
                </c:pt>
                <c:pt idx="59">
                  <c:v>-84.1</c:v>
                </c:pt>
                <c:pt idx="60">
                  <c:v>-82.9</c:v>
                </c:pt>
                <c:pt idx="61">
                  <c:v>-81.7</c:v>
                </c:pt>
                <c:pt idx="62">
                  <c:v>-80.5</c:v>
                </c:pt>
                <c:pt idx="63">
                  <c:v>-79.3</c:v>
                </c:pt>
                <c:pt idx="64">
                  <c:v>-78.099999999999994</c:v>
                </c:pt>
                <c:pt idx="65">
                  <c:v>-76.900000000000006</c:v>
                </c:pt>
                <c:pt idx="66">
                  <c:v>-75.7</c:v>
                </c:pt>
                <c:pt idx="67">
                  <c:v>-74.5</c:v>
                </c:pt>
                <c:pt idx="68">
                  <c:v>-73.3</c:v>
                </c:pt>
                <c:pt idx="69">
                  <c:v>-72.099999999999994</c:v>
                </c:pt>
                <c:pt idx="70">
                  <c:v>-70.900000000000006</c:v>
                </c:pt>
                <c:pt idx="71">
                  <c:v>-69.7</c:v>
                </c:pt>
                <c:pt idx="72">
                  <c:v>-68.5</c:v>
                </c:pt>
                <c:pt idx="73">
                  <c:v>-67.3</c:v>
                </c:pt>
                <c:pt idx="74">
                  <c:v>-66.099999999999994</c:v>
                </c:pt>
                <c:pt idx="75">
                  <c:v>-64.900000000000006</c:v>
                </c:pt>
                <c:pt idx="76">
                  <c:v>-63.7</c:v>
                </c:pt>
                <c:pt idx="77">
                  <c:v>-62.5</c:v>
                </c:pt>
                <c:pt idx="78">
                  <c:v>-61.3</c:v>
                </c:pt>
                <c:pt idx="79">
                  <c:v>-60.1</c:v>
                </c:pt>
                <c:pt idx="80">
                  <c:v>-58.9</c:v>
                </c:pt>
                <c:pt idx="81">
                  <c:v>-57.6</c:v>
                </c:pt>
                <c:pt idx="82">
                  <c:v>-56.4</c:v>
                </c:pt>
                <c:pt idx="83">
                  <c:v>-55.2</c:v>
                </c:pt>
                <c:pt idx="84">
                  <c:v>-54</c:v>
                </c:pt>
                <c:pt idx="85">
                  <c:v>-52.8</c:v>
                </c:pt>
                <c:pt idx="86">
                  <c:v>-51.6</c:v>
                </c:pt>
                <c:pt idx="87">
                  <c:v>-50.4</c:v>
                </c:pt>
                <c:pt idx="88">
                  <c:v>-49.2</c:v>
                </c:pt>
                <c:pt idx="89">
                  <c:v>-48</c:v>
                </c:pt>
                <c:pt idx="90">
                  <c:v>-46.8</c:v>
                </c:pt>
                <c:pt idx="91">
                  <c:v>-45.6</c:v>
                </c:pt>
                <c:pt idx="92">
                  <c:v>-44.4</c:v>
                </c:pt>
                <c:pt idx="93">
                  <c:v>-43.2</c:v>
                </c:pt>
                <c:pt idx="94">
                  <c:v>-42</c:v>
                </c:pt>
                <c:pt idx="95">
                  <c:v>-40.799999999999997</c:v>
                </c:pt>
                <c:pt idx="96">
                  <c:v>-39.6</c:v>
                </c:pt>
                <c:pt idx="97">
                  <c:v>-38.4</c:v>
                </c:pt>
                <c:pt idx="98">
                  <c:v>-37.200000000000003</c:v>
                </c:pt>
                <c:pt idx="99">
                  <c:v>-36</c:v>
                </c:pt>
                <c:pt idx="100">
                  <c:v>-34.799999999999997</c:v>
                </c:pt>
                <c:pt idx="101">
                  <c:v>-33.6</c:v>
                </c:pt>
                <c:pt idx="102">
                  <c:v>-32.4</c:v>
                </c:pt>
                <c:pt idx="103">
                  <c:v>-31.2</c:v>
                </c:pt>
                <c:pt idx="104">
                  <c:v>-30</c:v>
                </c:pt>
                <c:pt idx="105">
                  <c:v>-28.8</c:v>
                </c:pt>
                <c:pt idx="106">
                  <c:v>-27.6</c:v>
                </c:pt>
                <c:pt idx="107">
                  <c:v>-26.4</c:v>
                </c:pt>
                <c:pt idx="108">
                  <c:v>-25.1</c:v>
                </c:pt>
                <c:pt idx="109">
                  <c:v>-24</c:v>
                </c:pt>
                <c:pt idx="110">
                  <c:v>-22.8</c:v>
                </c:pt>
                <c:pt idx="111">
                  <c:v>-21.6</c:v>
                </c:pt>
                <c:pt idx="112">
                  <c:v>-20.399999999999999</c:v>
                </c:pt>
                <c:pt idx="113">
                  <c:v>-19.100000000000001</c:v>
                </c:pt>
                <c:pt idx="114">
                  <c:v>-18</c:v>
                </c:pt>
                <c:pt idx="115">
                  <c:v>-16.7</c:v>
                </c:pt>
                <c:pt idx="116">
                  <c:v>-15.5</c:v>
                </c:pt>
                <c:pt idx="117">
                  <c:v>-14.3</c:v>
                </c:pt>
                <c:pt idx="118">
                  <c:v>-13.1</c:v>
                </c:pt>
                <c:pt idx="119">
                  <c:v>-11.9</c:v>
                </c:pt>
                <c:pt idx="120">
                  <c:v>-10.7</c:v>
                </c:pt>
                <c:pt idx="121">
                  <c:v>-9.5</c:v>
                </c:pt>
                <c:pt idx="122">
                  <c:v>-8.3000000000000007</c:v>
                </c:pt>
                <c:pt idx="123">
                  <c:v>-7.1</c:v>
                </c:pt>
                <c:pt idx="124">
                  <c:v>-5.9</c:v>
                </c:pt>
                <c:pt idx="125">
                  <c:v>-4.7</c:v>
                </c:pt>
                <c:pt idx="126">
                  <c:v>-3.5</c:v>
                </c:pt>
                <c:pt idx="127">
                  <c:v>-2.2999999999999998</c:v>
                </c:pt>
                <c:pt idx="128">
                  <c:v>-1.1000000000000001</c:v>
                </c:pt>
                <c:pt idx="129">
                  <c:v>0.1</c:v>
                </c:pt>
                <c:pt idx="130">
                  <c:v>1.3</c:v>
                </c:pt>
                <c:pt idx="131">
                  <c:v>2.5</c:v>
                </c:pt>
                <c:pt idx="132">
                  <c:v>3.7</c:v>
                </c:pt>
                <c:pt idx="133">
                  <c:v>4.9000000000000004</c:v>
                </c:pt>
                <c:pt idx="134">
                  <c:v>6.1</c:v>
                </c:pt>
                <c:pt idx="135">
                  <c:v>7.3</c:v>
                </c:pt>
                <c:pt idx="136">
                  <c:v>8.5</c:v>
                </c:pt>
                <c:pt idx="137">
                  <c:v>9.6999999999999993</c:v>
                </c:pt>
                <c:pt idx="138">
                  <c:v>10.9</c:v>
                </c:pt>
                <c:pt idx="139">
                  <c:v>12.1</c:v>
                </c:pt>
                <c:pt idx="140">
                  <c:v>13.3</c:v>
                </c:pt>
                <c:pt idx="141">
                  <c:v>14.5</c:v>
                </c:pt>
                <c:pt idx="142">
                  <c:v>15.7</c:v>
                </c:pt>
                <c:pt idx="143">
                  <c:v>16.899999999999999</c:v>
                </c:pt>
                <c:pt idx="144">
                  <c:v>18.100000000000001</c:v>
                </c:pt>
                <c:pt idx="145">
                  <c:v>19.3</c:v>
                </c:pt>
                <c:pt idx="146">
                  <c:v>20.5</c:v>
                </c:pt>
                <c:pt idx="147">
                  <c:v>21.7</c:v>
                </c:pt>
                <c:pt idx="148">
                  <c:v>22.9</c:v>
                </c:pt>
                <c:pt idx="149">
                  <c:v>24.1</c:v>
                </c:pt>
                <c:pt idx="150">
                  <c:v>25.4</c:v>
                </c:pt>
                <c:pt idx="151">
                  <c:v>26.6</c:v>
                </c:pt>
                <c:pt idx="152">
                  <c:v>27.7</c:v>
                </c:pt>
                <c:pt idx="153">
                  <c:v>29</c:v>
                </c:pt>
                <c:pt idx="154">
                  <c:v>30.2</c:v>
                </c:pt>
                <c:pt idx="155">
                  <c:v>31.4</c:v>
                </c:pt>
                <c:pt idx="156">
                  <c:v>32.6</c:v>
                </c:pt>
                <c:pt idx="157">
                  <c:v>33.700000000000003</c:v>
                </c:pt>
                <c:pt idx="158">
                  <c:v>35</c:v>
                </c:pt>
                <c:pt idx="159">
                  <c:v>36.200000000000003</c:v>
                </c:pt>
                <c:pt idx="160">
                  <c:v>37.4</c:v>
                </c:pt>
                <c:pt idx="161">
                  <c:v>38.6</c:v>
                </c:pt>
                <c:pt idx="162">
                  <c:v>39.799999999999997</c:v>
                </c:pt>
                <c:pt idx="163">
                  <c:v>41</c:v>
                </c:pt>
                <c:pt idx="164">
                  <c:v>42.2</c:v>
                </c:pt>
                <c:pt idx="165">
                  <c:v>43.4</c:v>
                </c:pt>
                <c:pt idx="166">
                  <c:v>44.6</c:v>
                </c:pt>
                <c:pt idx="167">
                  <c:v>45.8</c:v>
                </c:pt>
                <c:pt idx="168">
                  <c:v>47</c:v>
                </c:pt>
                <c:pt idx="169">
                  <c:v>48.2</c:v>
                </c:pt>
                <c:pt idx="170">
                  <c:v>49.4</c:v>
                </c:pt>
                <c:pt idx="171">
                  <c:v>50.6</c:v>
                </c:pt>
                <c:pt idx="172">
                  <c:v>51.8</c:v>
                </c:pt>
                <c:pt idx="173">
                  <c:v>53</c:v>
                </c:pt>
                <c:pt idx="174">
                  <c:v>54.2</c:v>
                </c:pt>
                <c:pt idx="175">
                  <c:v>55.4</c:v>
                </c:pt>
                <c:pt idx="176">
                  <c:v>56.6</c:v>
                </c:pt>
                <c:pt idx="177">
                  <c:v>57.8</c:v>
                </c:pt>
                <c:pt idx="178">
                  <c:v>59.1</c:v>
                </c:pt>
                <c:pt idx="179">
                  <c:v>60.3</c:v>
                </c:pt>
                <c:pt idx="180">
                  <c:v>61.5</c:v>
                </c:pt>
                <c:pt idx="181">
                  <c:v>62.7</c:v>
                </c:pt>
                <c:pt idx="182">
                  <c:v>63.9</c:v>
                </c:pt>
                <c:pt idx="183">
                  <c:v>65.099999999999994</c:v>
                </c:pt>
                <c:pt idx="184">
                  <c:v>66.3</c:v>
                </c:pt>
                <c:pt idx="185">
                  <c:v>67.5</c:v>
                </c:pt>
                <c:pt idx="186">
                  <c:v>68.7</c:v>
                </c:pt>
                <c:pt idx="187">
                  <c:v>69.900000000000006</c:v>
                </c:pt>
                <c:pt idx="188">
                  <c:v>71.099999999999994</c:v>
                </c:pt>
                <c:pt idx="189">
                  <c:v>72.3</c:v>
                </c:pt>
                <c:pt idx="190">
                  <c:v>73.5</c:v>
                </c:pt>
                <c:pt idx="191">
                  <c:v>74.7</c:v>
                </c:pt>
                <c:pt idx="192">
                  <c:v>75.900000000000006</c:v>
                </c:pt>
                <c:pt idx="193">
                  <c:v>77.099999999999994</c:v>
                </c:pt>
                <c:pt idx="194">
                  <c:v>78.3</c:v>
                </c:pt>
                <c:pt idx="195">
                  <c:v>79.5</c:v>
                </c:pt>
                <c:pt idx="196">
                  <c:v>80.7</c:v>
                </c:pt>
                <c:pt idx="197">
                  <c:v>81.900000000000006</c:v>
                </c:pt>
                <c:pt idx="198">
                  <c:v>83.1</c:v>
                </c:pt>
                <c:pt idx="199">
                  <c:v>84.3</c:v>
                </c:pt>
                <c:pt idx="200">
                  <c:v>85.5</c:v>
                </c:pt>
                <c:pt idx="201">
                  <c:v>86.7</c:v>
                </c:pt>
                <c:pt idx="202">
                  <c:v>87.9</c:v>
                </c:pt>
                <c:pt idx="203">
                  <c:v>89.1</c:v>
                </c:pt>
                <c:pt idx="204">
                  <c:v>90.3</c:v>
                </c:pt>
                <c:pt idx="205">
                  <c:v>91.5</c:v>
                </c:pt>
                <c:pt idx="206">
                  <c:v>92.7</c:v>
                </c:pt>
                <c:pt idx="207">
                  <c:v>93.9</c:v>
                </c:pt>
                <c:pt idx="208">
                  <c:v>95.2</c:v>
                </c:pt>
                <c:pt idx="209">
                  <c:v>96.4</c:v>
                </c:pt>
                <c:pt idx="210">
                  <c:v>97.6</c:v>
                </c:pt>
                <c:pt idx="211">
                  <c:v>98.8</c:v>
                </c:pt>
                <c:pt idx="212">
                  <c:v>100</c:v>
                </c:pt>
                <c:pt idx="213">
                  <c:v>101.2</c:v>
                </c:pt>
                <c:pt idx="214">
                  <c:v>102.4</c:v>
                </c:pt>
                <c:pt idx="215">
                  <c:v>103.6</c:v>
                </c:pt>
                <c:pt idx="216">
                  <c:v>104.8</c:v>
                </c:pt>
                <c:pt idx="217">
                  <c:v>106</c:v>
                </c:pt>
                <c:pt idx="218">
                  <c:v>107.2</c:v>
                </c:pt>
                <c:pt idx="219">
                  <c:v>108.4</c:v>
                </c:pt>
                <c:pt idx="220">
                  <c:v>109.6</c:v>
                </c:pt>
                <c:pt idx="221">
                  <c:v>110.8</c:v>
                </c:pt>
                <c:pt idx="222">
                  <c:v>112</c:v>
                </c:pt>
                <c:pt idx="223">
                  <c:v>113.2</c:v>
                </c:pt>
                <c:pt idx="224">
                  <c:v>114.4</c:v>
                </c:pt>
                <c:pt idx="225">
                  <c:v>115.6</c:v>
                </c:pt>
                <c:pt idx="226">
                  <c:v>116.8</c:v>
                </c:pt>
                <c:pt idx="227">
                  <c:v>118</c:v>
                </c:pt>
                <c:pt idx="228">
                  <c:v>119.3</c:v>
                </c:pt>
                <c:pt idx="229">
                  <c:v>120.4</c:v>
                </c:pt>
                <c:pt idx="230">
                  <c:v>121.7</c:v>
                </c:pt>
                <c:pt idx="231">
                  <c:v>122.8</c:v>
                </c:pt>
                <c:pt idx="232">
                  <c:v>124.1</c:v>
                </c:pt>
                <c:pt idx="233">
                  <c:v>125.3</c:v>
                </c:pt>
                <c:pt idx="234">
                  <c:v>126.5</c:v>
                </c:pt>
                <c:pt idx="235">
                  <c:v>127.7</c:v>
                </c:pt>
                <c:pt idx="236">
                  <c:v>128.9</c:v>
                </c:pt>
                <c:pt idx="237">
                  <c:v>130.1</c:v>
                </c:pt>
                <c:pt idx="238">
                  <c:v>131.30000000000001</c:v>
                </c:pt>
                <c:pt idx="239">
                  <c:v>132.5</c:v>
                </c:pt>
                <c:pt idx="240">
                  <c:v>133.69999999999999</c:v>
                </c:pt>
                <c:pt idx="241">
                  <c:v>134.9</c:v>
                </c:pt>
                <c:pt idx="242">
                  <c:v>136.1</c:v>
                </c:pt>
                <c:pt idx="243">
                  <c:v>137.30000000000001</c:v>
                </c:pt>
                <c:pt idx="244">
                  <c:v>138.5</c:v>
                </c:pt>
                <c:pt idx="245">
                  <c:v>139.69999999999999</c:v>
                </c:pt>
                <c:pt idx="246">
                  <c:v>140.9</c:v>
                </c:pt>
                <c:pt idx="247">
                  <c:v>142.1</c:v>
                </c:pt>
                <c:pt idx="248">
                  <c:v>143.30000000000001</c:v>
                </c:pt>
                <c:pt idx="249">
                  <c:v>144.5</c:v>
                </c:pt>
                <c:pt idx="250">
                  <c:v>145.69999999999999</c:v>
                </c:pt>
                <c:pt idx="251">
                  <c:v>146.9</c:v>
                </c:pt>
                <c:pt idx="252">
                  <c:v>148.1</c:v>
                </c:pt>
                <c:pt idx="253">
                  <c:v>149.4</c:v>
                </c:pt>
                <c:pt idx="254">
                  <c:v>150.6</c:v>
                </c:pt>
                <c:pt idx="255">
                  <c:v>151.80000000000001</c:v>
                </c:pt>
                <c:pt idx="256">
                  <c:v>153</c:v>
                </c:pt>
                <c:pt idx="257">
                  <c:v>155</c:v>
                </c:pt>
              </c:numCache>
            </c:numRef>
          </c:xVal>
          <c:yVal>
            <c:numRef>
              <c:f>'2_Profils énergie'!$U$19:$U$276</c:f>
              <c:numCache>
                <c:formatCode>General</c:formatCode>
                <c:ptCount val="258"/>
                <c:pt idx="0">
                  <c:v>1.9953939893396759</c:v>
                </c:pt>
                <c:pt idx="1">
                  <c:v>2.1402242625385282</c:v>
                </c:pt>
                <c:pt idx="2">
                  <c:v>2.2016241389228299</c:v>
                </c:pt>
                <c:pt idx="3">
                  <c:v>2.197136440316668</c:v>
                </c:pt>
                <c:pt idx="4">
                  <c:v>2.2583323304006901</c:v>
                </c:pt>
                <c:pt idx="5">
                  <c:v>2.3089209328701488</c:v>
                </c:pt>
                <c:pt idx="6">
                  <c:v>2.303209316462306</c:v>
                </c:pt>
                <c:pt idx="7">
                  <c:v>2.3501261655267234</c:v>
                </c:pt>
                <c:pt idx="8">
                  <c:v>2.421725356925029</c:v>
                </c:pt>
                <c:pt idx="9">
                  <c:v>2.4702740963916865</c:v>
                </c:pt>
                <c:pt idx="10">
                  <c:v>2.4692541648902862</c:v>
                </c:pt>
                <c:pt idx="11">
                  <c:v>2.4831252333093312</c:v>
                </c:pt>
                <c:pt idx="12">
                  <c:v>2.533917822079069</c:v>
                </c:pt>
                <c:pt idx="13">
                  <c:v>2.5559483425093168</c:v>
                </c:pt>
                <c:pt idx="14">
                  <c:v>2.5583961781126781</c:v>
                </c:pt>
                <c:pt idx="15">
                  <c:v>2.6681408076633573</c:v>
                </c:pt>
                <c:pt idx="16">
                  <c:v>2.6820118760824023</c:v>
                </c:pt>
                <c:pt idx="17">
                  <c:v>2.7026144924106901</c:v>
                </c:pt>
                <c:pt idx="18">
                  <c:v>2.7642183550952715</c:v>
                </c:pt>
                <c:pt idx="19">
                  <c:v>2.7825771221204785</c:v>
                </c:pt>
                <c:pt idx="20">
                  <c:v>2.8841622996599545</c:v>
                </c:pt>
                <c:pt idx="21">
                  <c:v>2.9094566008946838</c:v>
                </c:pt>
                <c:pt idx="22">
                  <c:v>2.9692245868767451</c:v>
                </c:pt>
                <c:pt idx="23">
                  <c:v>3.0889645451411485</c:v>
                </c:pt>
                <c:pt idx="24">
                  <c:v>3.1171146545797983</c:v>
                </c:pt>
                <c:pt idx="25">
                  <c:v>3.1058954080643941</c:v>
                </c:pt>
                <c:pt idx="26">
                  <c:v>3.1813703391680215</c:v>
                </c:pt>
                <c:pt idx="27">
                  <c:v>3.2996823933304635</c:v>
                </c:pt>
                <c:pt idx="28">
                  <c:v>3.284587407109739</c:v>
                </c:pt>
                <c:pt idx="29">
                  <c:v>3.4020835160710603</c:v>
                </c:pt>
                <c:pt idx="30">
                  <c:v>3.4018795297707807</c:v>
                </c:pt>
                <c:pt idx="31">
                  <c:v>3.4830660772822499</c:v>
                </c:pt>
                <c:pt idx="32">
                  <c:v>3.5799595699152844</c:v>
                </c:pt>
                <c:pt idx="33">
                  <c:v>3.6387076243959453</c:v>
                </c:pt>
                <c:pt idx="34">
                  <c:v>3.7780302674872352</c:v>
                </c:pt>
                <c:pt idx="35">
                  <c:v>3.8553410752933837</c:v>
                </c:pt>
                <c:pt idx="36">
                  <c:v>3.863704513604866</c:v>
                </c:pt>
                <c:pt idx="37">
                  <c:v>3.9842604170703892</c:v>
                </c:pt>
                <c:pt idx="38">
                  <c:v>4.0660589234826992</c:v>
                </c:pt>
                <c:pt idx="39">
                  <c:v>4.1515291833000498</c:v>
                </c:pt>
                <c:pt idx="40">
                  <c:v>4.3118624153201868</c:v>
                </c:pt>
                <c:pt idx="41">
                  <c:v>4.3938649080327767</c:v>
                </c:pt>
                <c:pt idx="42">
                  <c:v>4.4589365378221197</c:v>
                </c:pt>
                <c:pt idx="43">
                  <c:v>4.6027468795195707</c:v>
                </c:pt>
                <c:pt idx="44">
                  <c:v>4.7339100705996584</c:v>
                </c:pt>
                <c:pt idx="45">
                  <c:v>4.8169324948136483</c:v>
                </c:pt>
                <c:pt idx="46">
                  <c:v>4.9323887407721703</c:v>
                </c:pt>
                <c:pt idx="47">
                  <c:v>5.0317300690085647</c:v>
                </c:pt>
                <c:pt idx="48">
                  <c:v>5.1528979313749295</c:v>
                </c:pt>
                <c:pt idx="49">
                  <c:v>5.2793694375485742</c:v>
                </c:pt>
                <c:pt idx="50">
                  <c:v>5.4023731766174583</c:v>
                </c:pt>
                <c:pt idx="51">
                  <c:v>5.5790253126600025</c:v>
                </c:pt>
                <c:pt idx="52">
                  <c:v>5.7232436269580136</c:v>
                </c:pt>
                <c:pt idx="53">
                  <c:v>5.9492604476683342</c:v>
                </c:pt>
                <c:pt idx="54">
                  <c:v>6.1036780769803505</c:v>
                </c:pt>
                <c:pt idx="55">
                  <c:v>6.218930336638592</c:v>
                </c:pt>
                <c:pt idx="56">
                  <c:v>6.3533573085231598</c:v>
                </c:pt>
                <c:pt idx="57">
                  <c:v>6.6332265125074201</c:v>
                </c:pt>
                <c:pt idx="58">
                  <c:v>6.8064108814452036</c:v>
                </c:pt>
                <c:pt idx="59">
                  <c:v>7.0214124419403987</c:v>
                </c:pt>
                <c:pt idx="60">
                  <c:v>7.2641561392736866</c:v>
                </c:pt>
                <c:pt idx="61">
                  <c:v>7.4267332205969039</c:v>
                </c:pt>
                <c:pt idx="62">
                  <c:v>7.6653971919245905</c:v>
                </c:pt>
                <c:pt idx="63">
                  <c:v>7.932415258991206</c:v>
                </c:pt>
                <c:pt idx="64">
                  <c:v>8.1847463124376567</c:v>
                </c:pt>
                <c:pt idx="65">
                  <c:v>8.428305954972064</c:v>
                </c:pt>
                <c:pt idx="66">
                  <c:v>8.6938961179367205</c:v>
                </c:pt>
                <c:pt idx="67">
                  <c:v>8.9790689657282616</c:v>
                </c:pt>
                <c:pt idx="68">
                  <c:v>9.2487388546985176</c:v>
                </c:pt>
                <c:pt idx="69">
                  <c:v>9.6332530307264559</c:v>
                </c:pt>
                <c:pt idx="70">
                  <c:v>9.9188338511185599</c:v>
                </c:pt>
                <c:pt idx="71">
                  <c:v>10.260102931487122</c:v>
                </c:pt>
                <c:pt idx="72">
                  <c:v>10.714992381111683</c:v>
                </c:pt>
                <c:pt idx="73">
                  <c:v>11.152950967813002</c:v>
                </c:pt>
                <c:pt idx="74">
                  <c:v>11.769601553559664</c:v>
                </c:pt>
                <c:pt idx="75">
                  <c:v>12.46172707040995</c:v>
                </c:pt>
                <c:pt idx="76">
                  <c:v>13.411283298213691</c:v>
                </c:pt>
                <c:pt idx="77">
                  <c:v>14.898547413555704</c:v>
                </c:pt>
                <c:pt idx="78">
                  <c:v>17.22725501755302</c:v>
                </c:pt>
                <c:pt idx="79">
                  <c:v>21.146035832233508</c:v>
                </c:pt>
                <c:pt idx="80">
                  <c:v>27.099376005907445</c:v>
                </c:pt>
                <c:pt idx="81">
                  <c:v>35.354497591941723</c:v>
                </c:pt>
                <c:pt idx="82">
                  <c:v>45.414489962854091</c:v>
                </c:pt>
                <c:pt idx="83">
                  <c:v>57.265482050225515</c:v>
                </c:pt>
                <c:pt idx="84">
                  <c:v>68.769901413421081</c:v>
                </c:pt>
                <c:pt idx="85">
                  <c:v>78.594493593810228</c:v>
                </c:pt>
                <c:pt idx="86">
                  <c:v>85.817444500427371</c:v>
                </c:pt>
                <c:pt idx="87">
                  <c:v>89.720314383686002</c:v>
                </c:pt>
                <c:pt idx="88">
                  <c:v>91.911535221294542</c:v>
                </c:pt>
                <c:pt idx="89">
                  <c:v>93.526698746912146</c:v>
                </c:pt>
                <c:pt idx="90">
                  <c:v>94.617821467110261</c:v>
                </c:pt>
                <c:pt idx="91">
                  <c:v>94.924208890130942</c:v>
                </c:pt>
                <c:pt idx="92">
                  <c:v>95.499450256920753</c:v>
                </c:pt>
                <c:pt idx="93">
                  <c:v>96.033690377354262</c:v>
                </c:pt>
                <c:pt idx="94">
                  <c:v>96.22380560921529</c:v>
                </c:pt>
                <c:pt idx="95">
                  <c:v>96.452474251829244</c:v>
                </c:pt>
                <c:pt idx="96">
                  <c:v>96.911443427459403</c:v>
                </c:pt>
                <c:pt idx="97">
                  <c:v>97.240269343510889</c:v>
                </c:pt>
                <c:pt idx="98">
                  <c:v>97.407538109740543</c:v>
                </c:pt>
                <c:pt idx="99">
                  <c:v>97.534009615914186</c:v>
                </c:pt>
                <c:pt idx="100">
                  <c:v>97.881194298990877</c:v>
                </c:pt>
                <c:pt idx="101">
                  <c:v>98.112310777208194</c:v>
                </c:pt>
                <c:pt idx="102">
                  <c:v>98.185133886408181</c:v>
                </c:pt>
                <c:pt idx="103">
                  <c:v>98.449296145270893</c:v>
                </c:pt>
                <c:pt idx="104">
                  <c:v>98.636555568927989</c:v>
                </c:pt>
                <c:pt idx="105">
                  <c:v>98.792197116041692</c:v>
                </c:pt>
                <c:pt idx="106">
                  <c:v>99.072270306326232</c:v>
                </c:pt>
                <c:pt idx="107">
                  <c:v>99.155904689441059</c:v>
                </c:pt>
                <c:pt idx="108">
                  <c:v>99.222200237032069</c:v>
                </c:pt>
                <c:pt idx="109">
                  <c:v>99.369886318434851</c:v>
                </c:pt>
                <c:pt idx="110">
                  <c:v>99.431898153719985</c:v>
                </c:pt>
                <c:pt idx="111">
                  <c:v>99.510636865628115</c:v>
                </c:pt>
                <c:pt idx="112">
                  <c:v>99.822327932456062</c:v>
                </c:pt>
                <c:pt idx="113">
                  <c:v>99.738897535641499</c:v>
                </c:pt>
                <c:pt idx="114">
                  <c:v>99.809680781838694</c:v>
                </c:pt>
                <c:pt idx="115">
                  <c:v>99.772963247788269</c:v>
                </c:pt>
                <c:pt idx="116">
                  <c:v>99.77867486419612</c:v>
                </c:pt>
                <c:pt idx="117">
                  <c:v>99.659750851132827</c:v>
                </c:pt>
                <c:pt idx="118">
                  <c:v>99.94125194551934</c:v>
                </c:pt>
                <c:pt idx="119">
                  <c:v>99.79519775451881</c:v>
                </c:pt>
                <c:pt idx="120">
                  <c:v>99.94125194551934</c:v>
                </c:pt>
                <c:pt idx="121">
                  <c:v>99.940639986618507</c:v>
                </c:pt>
                <c:pt idx="122">
                  <c:v>99.807436932535623</c:v>
                </c:pt>
                <c:pt idx="123">
                  <c:v>99.991024602787675</c:v>
                </c:pt>
                <c:pt idx="124">
                  <c:v>99.9663422604538</c:v>
                </c:pt>
                <c:pt idx="125">
                  <c:v>99.862717219911517</c:v>
                </c:pt>
                <c:pt idx="126">
                  <c:v>99.806213014733942</c:v>
                </c:pt>
                <c:pt idx="127">
                  <c:v>99.849458110393314</c:v>
                </c:pt>
                <c:pt idx="128">
                  <c:v>99.872100589724397</c:v>
                </c:pt>
                <c:pt idx="129">
                  <c:v>99.721558700117711</c:v>
                </c:pt>
                <c:pt idx="130">
                  <c:v>99.778266891595564</c:v>
                </c:pt>
                <c:pt idx="131">
                  <c:v>99.780510740898634</c:v>
                </c:pt>
                <c:pt idx="132">
                  <c:v>99.705647768695854</c:v>
                </c:pt>
                <c:pt idx="133">
                  <c:v>100</c:v>
                </c:pt>
                <c:pt idx="134">
                  <c:v>99.763375891675111</c:v>
                </c:pt>
                <c:pt idx="135">
                  <c:v>99.920445342890773</c:v>
                </c:pt>
                <c:pt idx="136">
                  <c:v>99.728086261726673</c:v>
                </c:pt>
                <c:pt idx="137">
                  <c:v>99.766435686179321</c:v>
                </c:pt>
                <c:pt idx="138">
                  <c:v>99.880056055435318</c:v>
                </c:pt>
                <c:pt idx="139">
                  <c:v>99.726862343924978</c:v>
                </c:pt>
                <c:pt idx="140">
                  <c:v>99.779694795697509</c:v>
                </c:pt>
                <c:pt idx="141">
                  <c:v>99.798461535323284</c:v>
                </c:pt>
                <c:pt idx="142">
                  <c:v>99.662810645637052</c:v>
                </c:pt>
                <c:pt idx="143">
                  <c:v>99.716459042610708</c:v>
                </c:pt>
                <c:pt idx="144">
                  <c:v>99.649755522419113</c:v>
                </c:pt>
                <c:pt idx="145">
                  <c:v>99.715439111109305</c:v>
                </c:pt>
                <c:pt idx="146">
                  <c:v>99.594067262442664</c:v>
                </c:pt>
                <c:pt idx="147">
                  <c:v>99.507169098523349</c:v>
                </c:pt>
                <c:pt idx="148">
                  <c:v>99.447197126240994</c:v>
                </c:pt>
                <c:pt idx="149">
                  <c:v>99.430062277017484</c:v>
                </c:pt>
                <c:pt idx="150">
                  <c:v>99.080225772037139</c:v>
                </c:pt>
                <c:pt idx="151">
                  <c:v>99.028821224366581</c:v>
                </c:pt>
                <c:pt idx="152">
                  <c:v>98.804640280358768</c:v>
                </c:pt>
                <c:pt idx="153">
                  <c:v>98.82544688298735</c:v>
                </c:pt>
                <c:pt idx="154">
                  <c:v>98.526810939377313</c:v>
                </c:pt>
                <c:pt idx="155">
                  <c:v>98.37157736486418</c:v>
                </c:pt>
                <c:pt idx="156">
                  <c:v>98.181054160402581</c:v>
                </c:pt>
                <c:pt idx="157">
                  <c:v>97.916891901539898</c:v>
                </c:pt>
                <c:pt idx="158">
                  <c:v>97.727388628579703</c:v>
                </c:pt>
                <c:pt idx="159">
                  <c:v>97.450783205399915</c:v>
                </c:pt>
                <c:pt idx="160">
                  <c:v>97.140316056373663</c:v>
                </c:pt>
                <c:pt idx="161">
                  <c:v>97.001197399582637</c:v>
                </c:pt>
                <c:pt idx="162">
                  <c:v>96.681142894443212</c:v>
                </c:pt>
                <c:pt idx="163">
                  <c:v>96.3537448824937</c:v>
                </c:pt>
                <c:pt idx="164">
                  <c:v>96.108145376956486</c:v>
                </c:pt>
                <c:pt idx="165">
                  <c:v>95.519848886948751</c:v>
                </c:pt>
                <c:pt idx="166">
                  <c:v>95.269761682805381</c:v>
                </c:pt>
                <c:pt idx="167">
                  <c:v>94.566620905739967</c:v>
                </c:pt>
                <c:pt idx="168">
                  <c:v>93.577083363081343</c:v>
                </c:pt>
                <c:pt idx="169">
                  <c:v>92.153462973426699</c:v>
                </c:pt>
                <c:pt idx="170">
                  <c:v>89.994471971262413</c:v>
                </c:pt>
                <c:pt idx="171">
                  <c:v>86.011843444594263</c:v>
                </c:pt>
                <c:pt idx="172">
                  <c:v>80.167023982669321</c:v>
                </c:pt>
                <c:pt idx="173">
                  <c:v>72.182184244506146</c:v>
                </c:pt>
                <c:pt idx="174">
                  <c:v>61.934116504735549</c:v>
                </c:pt>
                <c:pt idx="175">
                  <c:v>50.353610251535507</c:v>
                </c:pt>
                <c:pt idx="176">
                  <c:v>38.751685436806063</c:v>
                </c:pt>
                <c:pt idx="177">
                  <c:v>29.036429913367019</c:v>
                </c:pt>
                <c:pt idx="178">
                  <c:v>21.767786075487169</c:v>
                </c:pt>
                <c:pt idx="179">
                  <c:v>17.63889937151821</c:v>
                </c:pt>
                <c:pt idx="180">
                  <c:v>15.180252494242485</c:v>
                </c:pt>
                <c:pt idx="181">
                  <c:v>13.676873461178349</c:v>
                </c:pt>
                <c:pt idx="182">
                  <c:v>12.739556411391412</c:v>
                </c:pt>
                <c:pt idx="183">
                  <c:v>11.881998005013983</c:v>
                </c:pt>
                <c:pt idx="184">
                  <c:v>11.198643899075739</c:v>
                </c:pt>
                <c:pt idx="185">
                  <c:v>10.86614622961922</c:v>
                </c:pt>
                <c:pt idx="186">
                  <c:v>10.463069300265794</c:v>
                </c:pt>
                <c:pt idx="187">
                  <c:v>10.024498754663638</c:v>
                </c:pt>
                <c:pt idx="188">
                  <c:v>9.6146902774009693</c:v>
                </c:pt>
                <c:pt idx="189">
                  <c:v>9.275461060035207</c:v>
                </c:pt>
                <c:pt idx="190">
                  <c:v>9.0837139377719396</c:v>
                </c:pt>
                <c:pt idx="191">
                  <c:v>8.7067472548543634</c:v>
                </c:pt>
                <c:pt idx="192">
                  <c:v>8.5021489956734495</c:v>
                </c:pt>
                <c:pt idx="193">
                  <c:v>8.2722564352578072</c:v>
                </c:pt>
                <c:pt idx="194">
                  <c:v>8.0333884776298419</c:v>
                </c:pt>
                <c:pt idx="195">
                  <c:v>7.7675943283649076</c:v>
                </c:pt>
                <c:pt idx="196">
                  <c:v>7.6019574525374871</c:v>
                </c:pt>
                <c:pt idx="197">
                  <c:v>7.3504423442921576</c:v>
                </c:pt>
                <c:pt idx="198">
                  <c:v>7.1417643591056432</c:v>
                </c:pt>
                <c:pt idx="199">
                  <c:v>6.8880054015572316</c:v>
                </c:pt>
                <c:pt idx="200">
                  <c:v>6.6693320876569926</c:v>
                </c:pt>
                <c:pt idx="201">
                  <c:v>6.4818686776996053</c:v>
                </c:pt>
                <c:pt idx="202">
                  <c:v>6.3254111853847901</c:v>
                </c:pt>
                <c:pt idx="203">
                  <c:v>6.1811928710867781</c:v>
                </c:pt>
                <c:pt idx="204">
                  <c:v>5.9727188722005433</c:v>
                </c:pt>
                <c:pt idx="205">
                  <c:v>5.877661256270029</c:v>
                </c:pt>
                <c:pt idx="206">
                  <c:v>5.7020290517288856</c:v>
                </c:pt>
                <c:pt idx="207">
                  <c:v>5.556178847028634</c:v>
                </c:pt>
                <c:pt idx="208">
                  <c:v>5.396865546509896</c:v>
                </c:pt>
                <c:pt idx="209">
                  <c:v>5.2769216019452134</c:v>
                </c:pt>
                <c:pt idx="210">
                  <c:v>5.1082249316135924</c:v>
                </c:pt>
                <c:pt idx="211">
                  <c:v>5.077219013971022</c:v>
                </c:pt>
                <c:pt idx="212">
                  <c:v>4.919333617554245</c:v>
                </c:pt>
                <c:pt idx="213">
                  <c:v>4.926881110664608</c:v>
                </c:pt>
                <c:pt idx="214">
                  <c:v>4.7467612075173022</c:v>
                </c:pt>
                <c:pt idx="215">
                  <c:v>4.5413470031352698</c:v>
                </c:pt>
                <c:pt idx="216">
                  <c:v>4.5409390305347097</c:v>
                </c:pt>
                <c:pt idx="217">
                  <c:v>4.3769340451095307</c:v>
                </c:pt>
                <c:pt idx="218">
                  <c:v>4.3324650316484741</c:v>
                </c:pt>
                <c:pt idx="219">
                  <c:v>4.2000779227667078</c:v>
                </c:pt>
                <c:pt idx="220">
                  <c:v>4.1947742789594251</c:v>
                </c:pt>
                <c:pt idx="221">
                  <c:v>4.1082840876406745</c:v>
                </c:pt>
                <c:pt idx="222">
                  <c:v>3.9573342254334198</c:v>
                </c:pt>
                <c:pt idx="223">
                  <c:v>3.8914466504429561</c:v>
                </c:pt>
                <c:pt idx="224">
                  <c:v>3.8347384589650959</c:v>
                </c:pt>
                <c:pt idx="225">
                  <c:v>3.7439645553404635</c:v>
                </c:pt>
                <c:pt idx="226">
                  <c:v>3.6911321035679241</c:v>
                </c:pt>
                <c:pt idx="227">
                  <c:v>3.6272843915802615</c:v>
                </c:pt>
                <c:pt idx="228">
                  <c:v>3.4844939813842104</c:v>
                </c:pt>
                <c:pt idx="229">
                  <c:v>3.4532840774413591</c:v>
                </c:pt>
                <c:pt idx="230">
                  <c:v>3.3347680369786366</c:v>
                </c:pt>
                <c:pt idx="231">
                  <c:v>3.3180411603556705</c:v>
                </c:pt>
                <c:pt idx="232">
                  <c:v>3.239098462147282</c:v>
                </c:pt>
                <c:pt idx="233">
                  <c:v>3.2146201061136734</c:v>
                </c:pt>
                <c:pt idx="234">
                  <c:v>3.1958533664879067</c:v>
                </c:pt>
                <c:pt idx="235">
                  <c:v>3.1109950655713958</c:v>
                </c:pt>
                <c:pt idx="236">
                  <c:v>3.0681579425125807</c:v>
                </c:pt>
                <c:pt idx="237">
                  <c:v>3.0789692164274247</c:v>
                </c:pt>
                <c:pt idx="238">
                  <c:v>3.0045142168251977</c:v>
                </c:pt>
                <c:pt idx="239">
                  <c:v>2.9616770937663826</c:v>
                </c:pt>
                <c:pt idx="240">
                  <c:v>2.9015011351837612</c:v>
                </c:pt>
                <c:pt idx="241">
                  <c:v>2.8982373543792801</c:v>
                </c:pt>
                <c:pt idx="242">
                  <c:v>2.8690673134392295</c:v>
                </c:pt>
                <c:pt idx="243">
                  <c:v>2.7611585605910713</c:v>
                </c:pt>
                <c:pt idx="244">
                  <c:v>2.7521831633787475</c:v>
                </c:pt>
                <c:pt idx="245">
                  <c:v>2.6922111910964057</c:v>
                </c:pt>
                <c:pt idx="246">
                  <c:v>2.6760962733742804</c:v>
                </c:pt>
                <c:pt idx="247">
                  <c:v>2.6151043695905383</c:v>
                </c:pt>
                <c:pt idx="248">
                  <c:v>2.5896060820555293</c:v>
                </c:pt>
                <c:pt idx="249">
                  <c:v>2.5514606439031553</c:v>
                </c:pt>
                <c:pt idx="250">
                  <c:v>2.5375895754841107</c:v>
                </c:pt>
                <c:pt idx="251">
                  <c:v>2.4619106580802033</c:v>
                </c:pt>
                <c:pt idx="252">
                  <c:v>2.4510993841653592</c:v>
                </c:pt>
                <c:pt idx="253">
                  <c:v>2.4768016580006487</c:v>
                </c:pt>
                <c:pt idx="254">
                  <c:v>2.4502834389642394</c:v>
                </c:pt>
                <c:pt idx="255">
                  <c:v>2.3034133027625865</c:v>
                </c:pt>
                <c:pt idx="256">
                  <c:v>2.2968857411536243</c:v>
                </c:pt>
                <c:pt idx="257">
                  <c:v>2.2891342617429813</c:v>
                </c:pt>
              </c:numCache>
            </c:numRef>
          </c:yVal>
          <c:smooth val="0"/>
          <c:extLst>
            <c:ext xmlns:c16="http://schemas.microsoft.com/office/drawing/2014/chart" uri="{C3380CC4-5D6E-409C-BE32-E72D297353CC}">
              <c16:uniqueId val="{00000001-BDB0-4652-9D68-82BC340FD4D3}"/>
            </c:ext>
          </c:extLst>
        </c:ser>
        <c:ser>
          <c:idx val="3"/>
          <c:order val="2"/>
          <c:tx>
            <c:v>X6 FFF</c:v>
          </c:tx>
          <c:spPr>
            <a:ln w="12700" cap="rnd">
              <a:solidFill>
                <a:schemeClr val="accent1"/>
              </a:solidFill>
              <a:round/>
            </a:ln>
            <a:effectLst/>
          </c:spPr>
          <c:marker>
            <c:symbol val="none"/>
          </c:marker>
          <c:xVal>
            <c:numRef>
              <c:f>'2_Profils énergie'!$O$297:$O$554</c:f>
              <c:numCache>
                <c:formatCode>General</c:formatCode>
                <c:ptCount val="258"/>
                <c:pt idx="0">
                  <c:v>154.6</c:v>
                </c:pt>
                <c:pt idx="1">
                  <c:v>153.4</c:v>
                </c:pt>
                <c:pt idx="2">
                  <c:v>152.30000000000001</c:v>
                </c:pt>
                <c:pt idx="3">
                  <c:v>151.19999999999999</c:v>
                </c:pt>
                <c:pt idx="4">
                  <c:v>149.9</c:v>
                </c:pt>
                <c:pt idx="5">
                  <c:v>148.69999999999999</c:v>
                </c:pt>
                <c:pt idx="6">
                  <c:v>147.5</c:v>
                </c:pt>
                <c:pt idx="7">
                  <c:v>146.30000000000001</c:v>
                </c:pt>
                <c:pt idx="8">
                  <c:v>145.1</c:v>
                </c:pt>
                <c:pt idx="9">
                  <c:v>143.9</c:v>
                </c:pt>
                <c:pt idx="10">
                  <c:v>142.69999999999999</c:v>
                </c:pt>
                <c:pt idx="11">
                  <c:v>141.5</c:v>
                </c:pt>
                <c:pt idx="12">
                  <c:v>140.30000000000001</c:v>
                </c:pt>
                <c:pt idx="13">
                  <c:v>139.1</c:v>
                </c:pt>
                <c:pt idx="14">
                  <c:v>137.9</c:v>
                </c:pt>
                <c:pt idx="15">
                  <c:v>136.69999999999999</c:v>
                </c:pt>
                <c:pt idx="16">
                  <c:v>135.5</c:v>
                </c:pt>
                <c:pt idx="17">
                  <c:v>134.19999999999999</c:v>
                </c:pt>
                <c:pt idx="18">
                  <c:v>133</c:v>
                </c:pt>
                <c:pt idx="19">
                  <c:v>131.80000000000001</c:v>
                </c:pt>
                <c:pt idx="20">
                  <c:v>130.6</c:v>
                </c:pt>
                <c:pt idx="21">
                  <c:v>129.4</c:v>
                </c:pt>
                <c:pt idx="22">
                  <c:v>128.19999999999999</c:v>
                </c:pt>
                <c:pt idx="23">
                  <c:v>127</c:v>
                </c:pt>
                <c:pt idx="24">
                  <c:v>125.8</c:v>
                </c:pt>
                <c:pt idx="25">
                  <c:v>124.6</c:v>
                </c:pt>
                <c:pt idx="26">
                  <c:v>123.4</c:v>
                </c:pt>
                <c:pt idx="27">
                  <c:v>122.2</c:v>
                </c:pt>
                <c:pt idx="28">
                  <c:v>121</c:v>
                </c:pt>
                <c:pt idx="29">
                  <c:v>119.8</c:v>
                </c:pt>
                <c:pt idx="30">
                  <c:v>118.6</c:v>
                </c:pt>
                <c:pt idx="31">
                  <c:v>117.4</c:v>
                </c:pt>
                <c:pt idx="32">
                  <c:v>116.2</c:v>
                </c:pt>
                <c:pt idx="33">
                  <c:v>115</c:v>
                </c:pt>
                <c:pt idx="34">
                  <c:v>113.8</c:v>
                </c:pt>
                <c:pt idx="35">
                  <c:v>112.6</c:v>
                </c:pt>
                <c:pt idx="36">
                  <c:v>111.4</c:v>
                </c:pt>
                <c:pt idx="37">
                  <c:v>110.2</c:v>
                </c:pt>
                <c:pt idx="38">
                  <c:v>109</c:v>
                </c:pt>
                <c:pt idx="39">
                  <c:v>107.8</c:v>
                </c:pt>
                <c:pt idx="40">
                  <c:v>106.6</c:v>
                </c:pt>
                <c:pt idx="41">
                  <c:v>105.3</c:v>
                </c:pt>
                <c:pt idx="42">
                  <c:v>104.2</c:v>
                </c:pt>
                <c:pt idx="43">
                  <c:v>103</c:v>
                </c:pt>
                <c:pt idx="44">
                  <c:v>101.8</c:v>
                </c:pt>
                <c:pt idx="45">
                  <c:v>100.6</c:v>
                </c:pt>
                <c:pt idx="46">
                  <c:v>99.3</c:v>
                </c:pt>
                <c:pt idx="47">
                  <c:v>98.2</c:v>
                </c:pt>
                <c:pt idx="48">
                  <c:v>96.9</c:v>
                </c:pt>
                <c:pt idx="49">
                  <c:v>95.8</c:v>
                </c:pt>
                <c:pt idx="50">
                  <c:v>94.6</c:v>
                </c:pt>
                <c:pt idx="51">
                  <c:v>93.3</c:v>
                </c:pt>
                <c:pt idx="52">
                  <c:v>92.2</c:v>
                </c:pt>
                <c:pt idx="53">
                  <c:v>90.9</c:v>
                </c:pt>
                <c:pt idx="54">
                  <c:v>89.7</c:v>
                </c:pt>
                <c:pt idx="55">
                  <c:v>88.5</c:v>
                </c:pt>
                <c:pt idx="56">
                  <c:v>87.3</c:v>
                </c:pt>
                <c:pt idx="57">
                  <c:v>86.1</c:v>
                </c:pt>
                <c:pt idx="58">
                  <c:v>84.9</c:v>
                </c:pt>
                <c:pt idx="59">
                  <c:v>83.7</c:v>
                </c:pt>
                <c:pt idx="60">
                  <c:v>82.5</c:v>
                </c:pt>
                <c:pt idx="61">
                  <c:v>81.3</c:v>
                </c:pt>
                <c:pt idx="62">
                  <c:v>80.099999999999994</c:v>
                </c:pt>
                <c:pt idx="63">
                  <c:v>78.900000000000006</c:v>
                </c:pt>
                <c:pt idx="64">
                  <c:v>77.7</c:v>
                </c:pt>
                <c:pt idx="65">
                  <c:v>76.5</c:v>
                </c:pt>
                <c:pt idx="66">
                  <c:v>75.3</c:v>
                </c:pt>
                <c:pt idx="67">
                  <c:v>74.099999999999994</c:v>
                </c:pt>
                <c:pt idx="68">
                  <c:v>72.900000000000006</c:v>
                </c:pt>
                <c:pt idx="69">
                  <c:v>71.7</c:v>
                </c:pt>
                <c:pt idx="70">
                  <c:v>70.5</c:v>
                </c:pt>
                <c:pt idx="71">
                  <c:v>69.2</c:v>
                </c:pt>
                <c:pt idx="72">
                  <c:v>68.099999999999994</c:v>
                </c:pt>
                <c:pt idx="73">
                  <c:v>66.8</c:v>
                </c:pt>
                <c:pt idx="74">
                  <c:v>65.7</c:v>
                </c:pt>
                <c:pt idx="75">
                  <c:v>64.5</c:v>
                </c:pt>
                <c:pt idx="76">
                  <c:v>63.2</c:v>
                </c:pt>
                <c:pt idx="77">
                  <c:v>62.1</c:v>
                </c:pt>
                <c:pt idx="78">
                  <c:v>60.8</c:v>
                </c:pt>
                <c:pt idx="79">
                  <c:v>59.6</c:v>
                </c:pt>
                <c:pt idx="80">
                  <c:v>58.4</c:v>
                </c:pt>
                <c:pt idx="81">
                  <c:v>57.2</c:v>
                </c:pt>
                <c:pt idx="82">
                  <c:v>56</c:v>
                </c:pt>
                <c:pt idx="83">
                  <c:v>54.8</c:v>
                </c:pt>
                <c:pt idx="84">
                  <c:v>53.6</c:v>
                </c:pt>
                <c:pt idx="85">
                  <c:v>52.4</c:v>
                </c:pt>
                <c:pt idx="86">
                  <c:v>51.1</c:v>
                </c:pt>
                <c:pt idx="87">
                  <c:v>50</c:v>
                </c:pt>
                <c:pt idx="88">
                  <c:v>48.8</c:v>
                </c:pt>
                <c:pt idx="89">
                  <c:v>47.6</c:v>
                </c:pt>
                <c:pt idx="90">
                  <c:v>46.4</c:v>
                </c:pt>
                <c:pt idx="91">
                  <c:v>45.2</c:v>
                </c:pt>
                <c:pt idx="92">
                  <c:v>44</c:v>
                </c:pt>
                <c:pt idx="93">
                  <c:v>42.7</c:v>
                </c:pt>
                <c:pt idx="94">
                  <c:v>41.6</c:v>
                </c:pt>
                <c:pt idx="95">
                  <c:v>40.4</c:v>
                </c:pt>
                <c:pt idx="96">
                  <c:v>39.1</c:v>
                </c:pt>
                <c:pt idx="97">
                  <c:v>38</c:v>
                </c:pt>
                <c:pt idx="98">
                  <c:v>36.700000000000003</c:v>
                </c:pt>
                <c:pt idx="99">
                  <c:v>35.6</c:v>
                </c:pt>
                <c:pt idx="100">
                  <c:v>34.4</c:v>
                </c:pt>
                <c:pt idx="101">
                  <c:v>33.1</c:v>
                </c:pt>
                <c:pt idx="102">
                  <c:v>32</c:v>
                </c:pt>
                <c:pt idx="103">
                  <c:v>30.7</c:v>
                </c:pt>
                <c:pt idx="104">
                  <c:v>29.6</c:v>
                </c:pt>
                <c:pt idx="105">
                  <c:v>28.3</c:v>
                </c:pt>
                <c:pt idx="106">
                  <c:v>27.2</c:v>
                </c:pt>
                <c:pt idx="107">
                  <c:v>26</c:v>
                </c:pt>
                <c:pt idx="108">
                  <c:v>24.7</c:v>
                </c:pt>
                <c:pt idx="109">
                  <c:v>23.6</c:v>
                </c:pt>
                <c:pt idx="110">
                  <c:v>22.3</c:v>
                </c:pt>
                <c:pt idx="111">
                  <c:v>21.1</c:v>
                </c:pt>
                <c:pt idx="112">
                  <c:v>20</c:v>
                </c:pt>
                <c:pt idx="113">
                  <c:v>18.7</c:v>
                </c:pt>
                <c:pt idx="114">
                  <c:v>17.5</c:v>
                </c:pt>
                <c:pt idx="115">
                  <c:v>16.3</c:v>
                </c:pt>
                <c:pt idx="116">
                  <c:v>15.1</c:v>
                </c:pt>
                <c:pt idx="117">
                  <c:v>14</c:v>
                </c:pt>
                <c:pt idx="118">
                  <c:v>12.7</c:v>
                </c:pt>
                <c:pt idx="119">
                  <c:v>11.5</c:v>
                </c:pt>
                <c:pt idx="120">
                  <c:v>10.3</c:v>
                </c:pt>
                <c:pt idx="121">
                  <c:v>9.1</c:v>
                </c:pt>
                <c:pt idx="122">
                  <c:v>7.9</c:v>
                </c:pt>
                <c:pt idx="123">
                  <c:v>6.7</c:v>
                </c:pt>
                <c:pt idx="124">
                  <c:v>5.5</c:v>
                </c:pt>
                <c:pt idx="125">
                  <c:v>4.3</c:v>
                </c:pt>
                <c:pt idx="126">
                  <c:v>3.1</c:v>
                </c:pt>
                <c:pt idx="127">
                  <c:v>1.9</c:v>
                </c:pt>
                <c:pt idx="128">
                  <c:v>0.7</c:v>
                </c:pt>
                <c:pt idx="129">
                  <c:v>-0.5</c:v>
                </c:pt>
                <c:pt idx="130">
                  <c:v>-1.7</c:v>
                </c:pt>
                <c:pt idx="131">
                  <c:v>-2.9</c:v>
                </c:pt>
                <c:pt idx="132">
                  <c:v>-4.0999999999999996</c:v>
                </c:pt>
                <c:pt idx="133">
                  <c:v>-5.4</c:v>
                </c:pt>
                <c:pt idx="134">
                  <c:v>-6.5</c:v>
                </c:pt>
                <c:pt idx="135">
                  <c:v>-7.8</c:v>
                </c:pt>
                <c:pt idx="136">
                  <c:v>-9</c:v>
                </c:pt>
                <c:pt idx="137">
                  <c:v>-10.199999999999999</c:v>
                </c:pt>
                <c:pt idx="138">
                  <c:v>-11.4</c:v>
                </c:pt>
                <c:pt idx="139">
                  <c:v>-12.6</c:v>
                </c:pt>
                <c:pt idx="140">
                  <c:v>-13.8</c:v>
                </c:pt>
                <c:pt idx="141">
                  <c:v>-15</c:v>
                </c:pt>
                <c:pt idx="142">
                  <c:v>-16.2</c:v>
                </c:pt>
                <c:pt idx="143">
                  <c:v>-17.399999999999999</c:v>
                </c:pt>
                <c:pt idx="144">
                  <c:v>-18.600000000000001</c:v>
                </c:pt>
                <c:pt idx="145">
                  <c:v>-19.8</c:v>
                </c:pt>
                <c:pt idx="146">
                  <c:v>-21</c:v>
                </c:pt>
                <c:pt idx="147">
                  <c:v>-22.2</c:v>
                </c:pt>
                <c:pt idx="148">
                  <c:v>-23.4</c:v>
                </c:pt>
                <c:pt idx="149">
                  <c:v>-24.6</c:v>
                </c:pt>
                <c:pt idx="150">
                  <c:v>-25.8</c:v>
                </c:pt>
                <c:pt idx="151">
                  <c:v>-27.1</c:v>
                </c:pt>
                <c:pt idx="152">
                  <c:v>-28.2</c:v>
                </c:pt>
                <c:pt idx="153">
                  <c:v>-29.5</c:v>
                </c:pt>
                <c:pt idx="154">
                  <c:v>-30.6</c:v>
                </c:pt>
                <c:pt idx="155">
                  <c:v>-31.9</c:v>
                </c:pt>
                <c:pt idx="156">
                  <c:v>-33.1</c:v>
                </c:pt>
                <c:pt idx="157">
                  <c:v>-34.200000000000003</c:v>
                </c:pt>
                <c:pt idx="158">
                  <c:v>-35.5</c:v>
                </c:pt>
                <c:pt idx="159">
                  <c:v>-36.6</c:v>
                </c:pt>
                <c:pt idx="160">
                  <c:v>-37.9</c:v>
                </c:pt>
                <c:pt idx="161">
                  <c:v>-39.1</c:v>
                </c:pt>
                <c:pt idx="162">
                  <c:v>-40.200000000000003</c:v>
                </c:pt>
                <c:pt idx="163">
                  <c:v>-41.5</c:v>
                </c:pt>
                <c:pt idx="164">
                  <c:v>-42.6</c:v>
                </c:pt>
                <c:pt idx="165">
                  <c:v>-43.9</c:v>
                </c:pt>
                <c:pt idx="166">
                  <c:v>-45.1</c:v>
                </c:pt>
                <c:pt idx="167">
                  <c:v>-46.3</c:v>
                </c:pt>
                <c:pt idx="168">
                  <c:v>-47.5</c:v>
                </c:pt>
                <c:pt idx="169">
                  <c:v>-48.7</c:v>
                </c:pt>
                <c:pt idx="170">
                  <c:v>-49.9</c:v>
                </c:pt>
                <c:pt idx="171">
                  <c:v>-51.1</c:v>
                </c:pt>
                <c:pt idx="172">
                  <c:v>-52.3</c:v>
                </c:pt>
                <c:pt idx="173">
                  <c:v>-53.5</c:v>
                </c:pt>
                <c:pt idx="174">
                  <c:v>-54.7</c:v>
                </c:pt>
                <c:pt idx="175">
                  <c:v>-55.9</c:v>
                </c:pt>
                <c:pt idx="176">
                  <c:v>-57.1</c:v>
                </c:pt>
                <c:pt idx="177">
                  <c:v>-58.3</c:v>
                </c:pt>
                <c:pt idx="178">
                  <c:v>-59.6</c:v>
                </c:pt>
                <c:pt idx="179">
                  <c:v>-60.7</c:v>
                </c:pt>
                <c:pt idx="180">
                  <c:v>-62</c:v>
                </c:pt>
                <c:pt idx="181">
                  <c:v>-63.1</c:v>
                </c:pt>
                <c:pt idx="182">
                  <c:v>-64.3</c:v>
                </c:pt>
                <c:pt idx="183">
                  <c:v>-65.599999999999994</c:v>
                </c:pt>
                <c:pt idx="184">
                  <c:v>-66.7</c:v>
                </c:pt>
                <c:pt idx="185">
                  <c:v>-68</c:v>
                </c:pt>
                <c:pt idx="186">
                  <c:v>-69.2</c:v>
                </c:pt>
                <c:pt idx="187">
                  <c:v>-70.400000000000006</c:v>
                </c:pt>
                <c:pt idx="188">
                  <c:v>-71.599999999999994</c:v>
                </c:pt>
                <c:pt idx="189">
                  <c:v>-72.8</c:v>
                </c:pt>
                <c:pt idx="190">
                  <c:v>-74</c:v>
                </c:pt>
                <c:pt idx="191">
                  <c:v>-75.2</c:v>
                </c:pt>
                <c:pt idx="192">
                  <c:v>-76.400000000000006</c:v>
                </c:pt>
                <c:pt idx="193">
                  <c:v>-77.599999999999994</c:v>
                </c:pt>
                <c:pt idx="194">
                  <c:v>-78.8</c:v>
                </c:pt>
                <c:pt idx="195">
                  <c:v>-80</c:v>
                </c:pt>
                <c:pt idx="196">
                  <c:v>-81.2</c:v>
                </c:pt>
                <c:pt idx="197">
                  <c:v>-82.4</c:v>
                </c:pt>
                <c:pt idx="198">
                  <c:v>-83.6</c:v>
                </c:pt>
                <c:pt idx="199">
                  <c:v>-84.8</c:v>
                </c:pt>
                <c:pt idx="200">
                  <c:v>-86.1</c:v>
                </c:pt>
                <c:pt idx="201">
                  <c:v>-87.2</c:v>
                </c:pt>
                <c:pt idx="202">
                  <c:v>-88.4</c:v>
                </c:pt>
                <c:pt idx="203">
                  <c:v>-89.7</c:v>
                </c:pt>
                <c:pt idx="204">
                  <c:v>-90.8</c:v>
                </c:pt>
                <c:pt idx="205">
                  <c:v>-92.1</c:v>
                </c:pt>
                <c:pt idx="206">
                  <c:v>-93.2</c:v>
                </c:pt>
                <c:pt idx="207">
                  <c:v>-94.4</c:v>
                </c:pt>
                <c:pt idx="208">
                  <c:v>-95.7</c:v>
                </c:pt>
                <c:pt idx="209">
                  <c:v>-96.8</c:v>
                </c:pt>
                <c:pt idx="210">
                  <c:v>-98.1</c:v>
                </c:pt>
                <c:pt idx="211">
                  <c:v>-99.3</c:v>
                </c:pt>
                <c:pt idx="212">
                  <c:v>-100.5</c:v>
                </c:pt>
                <c:pt idx="213">
                  <c:v>-101.7</c:v>
                </c:pt>
                <c:pt idx="214">
                  <c:v>-102.9</c:v>
                </c:pt>
                <c:pt idx="215">
                  <c:v>-104.1</c:v>
                </c:pt>
                <c:pt idx="216">
                  <c:v>-105.3</c:v>
                </c:pt>
                <c:pt idx="217">
                  <c:v>-106.5</c:v>
                </c:pt>
                <c:pt idx="218">
                  <c:v>-107.7</c:v>
                </c:pt>
                <c:pt idx="219">
                  <c:v>-108.9</c:v>
                </c:pt>
                <c:pt idx="220">
                  <c:v>-110.1</c:v>
                </c:pt>
                <c:pt idx="221">
                  <c:v>-111.3</c:v>
                </c:pt>
                <c:pt idx="222">
                  <c:v>-112.5</c:v>
                </c:pt>
                <c:pt idx="223">
                  <c:v>-113.7</c:v>
                </c:pt>
                <c:pt idx="224">
                  <c:v>-114.9</c:v>
                </c:pt>
                <c:pt idx="225">
                  <c:v>-116.1</c:v>
                </c:pt>
                <c:pt idx="226">
                  <c:v>-117.3</c:v>
                </c:pt>
                <c:pt idx="227">
                  <c:v>-118.5</c:v>
                </c:pt>
                <c:pt idx="228">
                  <c:v>-119.7</c:v>
                </c:pt>
                <c:pt idx="229">
                  <c:v>-120.9</c:v>
                </c:pt>
                <c:pt idx="230">
                  <c:v>-122.1</c:v>
                </c:pt>
                <c:pt idx="231">
                  <c:v>-123.3</c:v>
                </c:pt>
                <c:pt idx="232">
                  <c:v>-124.5</c:v>
                </c:pt>
                <c:pt idx="233">
                  <c:v>-125.7</c:v>
                </c:pt>
                <c:pt idx="234">
                  <c:v>-126.9</c:v>
                </c:pt>
                <c:pt idx="235">
                  <c:v>-128.1</c:v>
                </c:pt>
                <c:pt idx="236">
                  <c:v>-129.30000000000001</c:v>
                </c:pt>
                <c:pt idx="237">
                  <c:v>-130.5</c:v>
                </c:pt>
                <c:pt idx="238">
                  <c:v>-131.80000000000001</c:v>
                </c:pt>
                <c:pt idx="239">
                  <c:v>-132.9</c:v>
                </c:pt>
                <c:pt idx="240">
                  <c:v>-134.1</c:v>
                </c:pt>
                <c:pt idx="241">
                  <c:v>-135.30000000000001</c:v>
                </c:pt>
                <c:pt idx="242">
                  <c:v>-136.5</c:v>
                </c:pt>
                <c:pt idx="243">
                  <c:v>-137.80000000000001</c:v>
                </c:pt>
                <c:pt idx="244">
                  <c:v>-138.9</c:v>
                </c:pt>
                <c:pt idx="245">
                  <c:v>-140.1</c:v>
                </c:pt>
                <c:pt idx="246">
                  <c:v>-141.30000000000001</c:v>
                </c:pt>
                <c:pt idx="247">
                  <c:v>-142.5</c:v>
                </c:pt>
                <c:pt idx="248">
                  <c:v>-143.80000000000001</c:v>
                </c:pt>
                <c:pt idx="249">
                  <c:v>-144.9</c:v>
                </c:pt>
                <c:pt idx="250">
                  <c:v>-146.19999999999999</c:v>
                </c:pt>
                <c:pt idx="251">
                  <c:v>-147.30000000000001</c:v>
                </c:pt>
                <c:pt idx="252">
                  <c:v>-148.5</c:v>
                </c:pt>
                <c:pt idx="253">
                  <c:v>-149.80000000000001</c:v>
                </c:pt>
                <c:pt idx="254">
                  <c:v>-150.9</c:v>
                </c:pt>
                <c:pt idx="255">
                  <c:v>-152.19999999999999</c:v>
                </c:pt>
                <c:pt idx="256">
                  <c:v>-153.30000000000001</c:v>
                </c:pt>
                <c:pt idx="257">
                  <c:v>-155</c:v>
                </c:pt>
              </c:numCache>
            </c:numRef>
          </c:xVal>
          <c:yVal>
            <c:numRef>
              <c:f>'2_Profils énergie'!$U$297:$U$554</c:f>
              <c:numCache>
                <c:formatCode>General</c:formatCode>
                <c:ptCount val="258"/>
                <c:pt idx="0">
                  <c:v>1.9489003944290566</c:v>
                </c:pt>
                <c:pt idx="1">
                  <c:v>1.9935550487897975</c:v>
                </c:pt>
                <c:pt idx="2">
                  <c:v>1.9840735810830652</c:v>
                </c:pt>
                <c:pt idx="3">
                  <c:v>2.0197973045716577</c:v>
                </c:pt>
                <c:pt idx="4">
                  <c:v>2.0473241463008818</c:v>
                </c:pt>
                <c:pt idx="5">
                  <c:v>2.0608428841279007</c:v>
                </c:pt>
                <c:pt idx="6">
                  <c:v>2.1024390005187277</c:v>
                </c:pt>
                <c:pt idx="7">
                  <c:v>2.1182822272028812</c:v>
                </c:pt>
                <c:pt idx="8">
                  <c:v>2.1367557965411605</c:v>
                </c:pt>
                <c:pt idx="9">
                  <c:v>2.1792694743229619</c:v>
                </c:pt>
                <c:pt idx="10">
                  <c:v>2.214320319458174</c:v>
                </c:pt>
                <c:pt idx="11">
                  <c:v>2.230285887661124</c:v>
                </c:pt>
                <c:pt idx="12">
                  <c:v>2.2527967271196889</c:v>
                </c:pt>
                <c:pt idx="13">
                  <c:v>2.3065046538713752</c:v>
                </c:pt>
                <c:pt idx="14">
                  <c:v>2.326691004472806</c:v>
                </c:pt>
                <c:pt idx="15">
                  <c:v>2.3433906217885347</c:v>
                </c:pt>
                <c:pt idx="16">
                  <c:v>2.399178354359762</c:v>
                </c:pt>
                <c:pt idx="17">
                  <c:v>2.4041331858710224</c:v>
                </c:pt>
                <c:pt idx="18">
                  <c:v>2.4466468636528242</c:v>
                </c:pt>
                <c:pt idx="19">
                  <c:v>2.5064718663443375</c:v>
                </c:pt>
                <c:pt idx="20">
                  <c:v>2.5319189022540201</c:v>
                </c:pt>
                <c:pt idx="21">
                  <c:v>2.5862385365996889</c:v>
                </c:pt>
                <c:pt idx="22">
                  <c:v>2.6292415804566764</c:v>
                </c:pt>
                <c:pt idx="23">
                  <c:v>2.6592152525618316</c:v>
                </c:pt>
                <c:pt idx="24">
                  <c:v>2.7140854237420844</c:v>
                </c:pt>
                <c:pt idx="25">
                  <c:v>2.7526841729223963</c:v>
                </c:pt>
                <c:pt idx="26">
                  <c:v>2.8331237215311287</c:v>
                </c:pt>
                <c:pt idx="27">
                  <c:v>2.8571026592152524</c:v>
                </c:pt>
                <c:pt idx="28">
                  <c:v>2.9049381930647038</c:v>
                </c:pt>
                <c:pt idx="29">
                  <c:v>2.9722871991622051</c:v>
                </c:pt>
                <c:pt idx="30">
                  <c:v>3.0043406770869017</c:v>
                </c:pt>
                <c:pt idx="31">
                  <c:v>3.0566416763724269</c:v>
                </c:pt>
                <c:pt idx="32">
                  <c:v>3.0954851085903323</c:v>
                </c:pt>
                <c:pt idx="33">
                  <c:v>3.1860178324997803</c:v>
                </c:pt>
                <c:pt idx="34">
                  <c:v>3.2390528808980843</c:v>
                </c:pt>
                <c:pt idx="35">
                  <c:v>3.2980826637174201</c:v>
                </c:pt>
                <c:pt idx="36">
                  <c:v>3.3772376263787889</c:v>
                </c:pt>
                <c:pt idx="37">
                  <c:v>3.4264800876943999</c:v>
                </c:pt>
                <c:pt idx="38">
                  <c:v>3.4836135769723899</c:v>
                </c:pt>
                <c:pt idx="39">
                  <c:v>3.5778777172051321</c:v>
                </c:pt>
                <c:pt idx="40">
                  <c:v>3.6235722744756442</c:v>
                </c:pt>
                <c:pt idx="41">
                  <c:v>3.751847356933828</c:v>
                </c:pt>
                <c:pt idx="42">
                  <c:v>3.8050047468509289</c:v>
                </c:pt>
                <c:pt idx="43">
                  <c:v>3.9009816683468235</c:v>
                </c:pt>
                <c:pt idx="44">
                  <c:v>4.0025862997073594</c:v>
                </c:pt>
                <c:pt idx="45">
                  <c:v>4.0901828271656893</c:v>
                </c:pt>
                <c:pt idx="46">
                  <c:v>4.1736809137443354</c:v>
                </c:pt>
                <c:pt idx="47">
                  <c:v>4.2811579380071052</c:v>
                </c:pt>
                <c:pt idx="48">
                  <c:v>4.3915099879615944</c:v>
                </c:pt>
                <c:pt idx="49">
                  <c:v>4.5019843794348802</c:v>
                </c:pt>
                <c:pt idx="50">
                  <c:v>4.5975942763743847</c:v>
                </c:pt>
                <c:pt idx="51">
                  <c:v>4.7384093645092147</c:v>
                </c:pt>
                <c:pt idx="52">
                  <c:v>4.8512082448396345</c:v>
                </c:pt>
                <c:pt idx="53">
                  <c:v>5.0192443209066973</c:v>
                </c:pt>
                <c:pt idx="54">
                  <c:v>5.1584077985377741</c:v>
                </c:pt>
                <c:pt idx="55">
                  <c:v>5.2850924412516029</c:v>
                </c:pt>
                <c:pt idx="56">
                  <c:v>5.4610195452810428</c:v>
                </c:pt>
                <c:pt idx="57">
                  <c:v>5.6045873175887957</c:v>
                </c:pt>
                <c:pt idx="58">
                  <c:v>5.7637536335431081</c:v>
                </c:pt>
                <c:pt idx="59">
                  <c:v>5.9677581161363573</c:v>
                </c:pt>
                <c:pt idx="60">
                  <c:v>6.1195839409628761</c:v>
                </c:pt>
                <c:pt idx="61">
                  <c:v>6.3420008221350059</c:v>
                </c:pt>
                <c:pt idx="62">
                  <c:v>6.5346887142395742</c:v>
                </c:pt>
                <c:pt idx="63">
                  <c:v>6.7438315406222777</c:v>
                </c:pt>
                <c:pt idx="64">
                  <c:v>6.9820916484785611</c:v>
                </c:pt>
                <c:pt idx="65">
                  <c:v>7.252344063500141</c:v>
                </c:pt>
                <c:pt idx="66">
                  <c:v>7.4333483405596397</c:v>
                </c:pt>
                <c:pt idx="67">
                  <c:v>7.7124705156939699</c:v>
                </c:pt>
                <c:pt idx="68">
                  <c:v>8.0212605091364644</c:v>
                </c:pt>
                <c:pt idx="69">
                  <c:v>8.2835607254362706</c:v>
                </c:pt>
                <c:pt idx="70">
                  <c:v>8.5939411586231191</c:v>
                </c:pt>
                <c:pt idx="71">
                  <c:v>8.9478751725015417</c:v>
                </c:pt>
                <c:pt idx="72">
                  <c:v>9.299423526763432</c:v>
                </c:pt>
                <c:pt idx="73">
                  <c:v>9.7794304757616981</c:v>
                </c:pt>
                <c:pt idx="74">
                  <c:v>10.289105243068128</c:v>
                </c:pt>
                <c:pt idx="75">
                  <c:v>10.941307879772543</c:v>
                </c:pt>
                <c:pt idx="76">
                  <c:v>11.773169036829691</c:v>
                </c:pt>
                <c:pt idx="77">
                  <c:v>13.066808256584419</c:v>
                </c:pt>
                <c:pt idx="78">
                  <c:v>15.0823236079982</c:v>
                </c:pt>
                <c:pt idx="79">
                  <c:v>18.717212472962526</c:v>
                </c:pt>
                <c:pt idx="80">
                  <c:v>24.715433627279225</c:v>
                </c:pt>
                <c:pt idx="81">
                  <c:v>34.085815234944647</c:v>
                </c:pt>
                <c:pt idx="82">
                  <c:v>43.865184539946952</c:v>
                </c:pt>
                <c:pt idx="83">
                  <c:v>54.901062413749223</c:v>
                </c:pt>
                <c:pt idx="84">
                  <c:v>64.328577510692639</c:v>
                </c:pt>
                <c:pt idx="85">
                  <c:v>71.893687666996172</c:v>
                </c:pt>
                <c:pt idx="86">
                  <c:v>77.734210603584117</c:v>
                </c:pt>
                <c:pt idx="87">
                  <c:v>81.327197498360633</c:v>
                </c:pt>
                <c:pt idx="88">
                  <c:v>84.001032562418644</c:v>
                </c:pt>
                <c:pt idx="89">
                  <c:v>85.260783181466721</c:v>
                </c:pt>
                <c:pt idx="90">
                  <c:v>86.610515987589679</c:v>
                </c:pt>
                <c:pt idx="91">
                  <c:v>87.44188777857164</c:v>
                </c:pt>
                <c:pt idx="92">
                  <c:v>88.267387176651368</c:v>
                </c:pt>
                <c:pt idx="93">
                  <c:v>89.097780235482958</c:v>
                </c:pt>
                <c:pt idx="94">
                  <c:v>89.542002290233242</c:v>
                </c:pt>
                <c:pt idx="95">
                  <c:v>90.405366388380486</c:v>
                </c:pt>
                <c:pt idx="96">
                  <c:v>90.921158231626748</c:v>
                </c:pt>
                <c:pt idx="97">
                  <c:v>91.196426648918987</c:v>
                </c:pt>
                <c:pt idx="98">
                  <c:v>91.948154111164399</c:v>
                </c:pt>
                <c:pt idx="99">
                  <c:v>92.421738130425851</c:v>
                </c:pt>
                <c:pt idx="100">
                  <c:v>92.846874908243862</c:v>
                </c:pt>
                <c:pt idx="101">
                  <c:v>93.226011274994377</c:v>
                </c:pt>
                <c:pt idx="102">
                  <c:v>94.095492449081462</c:v>
                </c:pt>
                <c:pt idx="103">
                  <c:v>94.207679621817903</c:v>
                </c:pt>
                <c:pt idx="104">
                  <c:v>94.676553492605677</c:v>
                </c:pt>
                <c:pt idx="105">
                  <c:v>95.098692903213177</c:v>
                </c:pt>
                <c:pt idx="106">
                  <c:v>95.449751891399885</c:v>
                </c:pt>
                <c:pt idx="107">
                  <c:v>95.575090777406942</c:v>
                </c:pt>
                <c:pt idx="108">
                  <c:v>96.103544967848649</c:v>
                </c:pt>
                <c:pt idx="109">
                  <c:v>96.509168273418609</c:v>
                </c:pt>
                <c:pt idx="110">
                  <c:v>96.857596918951188</c:v>
                </c:pt>
                <c:pt idx="111">
                  <c:v>97.13311001928102</c:v>
                </c:pt>
                <c:pt idx="112">
                  <c:v>97.282427842972211</c:v>
                </c:pt>
                <c:pt idx="113">
                  <c:v>97.55194620888102</c:v>
                </c:pt>
                <c:pt idx="114">
                  <c:v>98.147565893142016</c:v>
                </c:pt>
                <c:pt idx="115">
                  <c:v>97.867281473579126</c:v>
                </c:pt>
                <c:pt idx="116">
                  <c:v>98.490795024125745</c:v>
                </c:pt>
                <c:pt idx="117">
                  <c:v>98.742145674493258</c:v>
                </c:pt>
                <c:pt idx="118">
                  <c:v>98.74514304170377</c:v>
                </c:pt>
                <c:pt idx="119">
                  <c:v>98.834941716500438</c:v>
                </c:pt>
                <c:pt idx="120">
                  <c:v>99.03601000264257</c:v>
                </c:pt>
                <c:pt idx="121">
                  <c:v>99.107763303416746</c:v>
                </c:pt>
                <c:pt idx="122">
                  <c:v>99.394837677272861</c:v>
                </c:pt>
                <c:pt idx="123">
                  <c:v>99.422303348242679</c:v>
                </c:pt>
                <c:pt idx="124">
                  <c:v>99.43851359948323</c:v>
                </c:pt>
                <c:pt idx="125">
                  <c:v>99.555716774490321</c:v>
                </c:pt>
                <c:pt idx="126">
                  <c:v>99.715739481076199</c:v>
                </c:pt>
                <c:pt idx="127">
                  <c:v>100</c:v>
                </c:pt>
                <c:pt idx="128">
                  <c:v>99.813735037632242</c:v>
                </c:pt>
                <c:pt idx="129">
                  <c:v>99.389087625889417</c:v>
                </c:pt>
                <c:pt idx="130">
                  <c:v>99.778072484903063</c:v>
                </c:pt>
                <c:pt idx="131">
                  <c:v>99.793365174752623</c:v>
                </c:pt>
                <c:pt idx="132">
                  <c:v>99.940236168067884</c:v>
                </c:pt>
                <c:pt idx="133">
                  <c:v>99.626369001595336</c:v>
                </c:pt>
                <c:pt idx="134">
                  <c:v>99.293294216671725</c:v>
                </c:pt>
                <c:pt idx="135">
                  <c:v>99.592847425445086</c:v>
                </c:pt>
                <c:pt idx="136">
                  <c:v>99.390005187280394</c:v>
                </c:pt>
                <c:pt idx="137">
                  <c:v>99.423343251152446</c:v>
                </c:pt>
                <c:pt idx="138">
                  <c:v>99.162021767003026</c:v>
                </c:pt>
                <c:pt idx="139">
                  <c:v>98.956793869221798</c:v>
                </c:pt>
                <c:pt idx="140">
                  <c:v>98.82209585702681</c:v>
                </c:pt>
                <c:pt idx="141">
                  <c:v>98.759885194718763</c:v>
                </c:pt>
                <c:pt idx="142">
                  <c:v>98.100525579164739</c:v>
                </c:pt>
                <c:pt idx="143">
                  <c:v>98.303796012645222</c:v>
                </c:pt>
                <c:pt idx="144">
                  <c:v>97.659117379346796</c:v>
                </c:pt>
                <c:pt idx="145">
                  <c:v>97.656915232008444</c:v>
                </c:pt>
                <c:pt idx="146">
                  <c:v>97.546624352813367</c:v>
                </c:pt>
                <c:pt idx="147">
                  <c:v>97.127421138656985</c:v>
                </c:pt>
                <c:pt idx="148">
                  <c:v>96.891791373454822</c:v>
                </c:pt>
                <c:pt idx="149">
                  <c:v>96.326084190539575</c:v>
                </c:pt>
                <c:pt idx="150">
                  <c:v>96.130215418946293</c:v>
                </c:pt>
                <c:pt idx="151">
                  <c:v>95.909817172834309</c:v>
                </c:pt>
                <c:pt idx="152">
                  <c:v>95.663849549293843</c:v>
                </c:pt>
                <c:pt idx="153">
                  <c:v>94.946500053830263</c:v>
                </c:pt>
                <c:pt idx="154">
                  <c:v>94.462333493192915</c:v>
                </c:pt>
                <c:pt idx="155">
                  <c:v>94.22694841102836</c:v>
                </c:pt>
                <c:pt idx="156">
                  <c:v>93.687850508451348</c:v>
                </c:pt>
                <c:pt idx="157">
                  <c:v>93.476627876249111</c:v>
                </c:pt>
                <c:pt idx="158">
                  <c:v>92.721719534514989</c:v>
                </c:pt>
                <c:pt idx="159">
                  <c:v>92.259390934982818</c:v>
                </c:pt>
                <c:pt idx="160">
                  <c:v>91.78911013672888</c:v>
                </c:pt>
                <c:pt idx="161">
                  <c:v>91.239735546572959</c:v>
                </c:pt>
                <c:pt idx="162">
                  <c:v>90.691951396161414</c:v>
                </c:pt>
                <c:pt idx="163">
                  <c:v>90.025862997073574</c:v>
                </c:pt>
                <c:pt idx="164">
                  <c:v>89.542430485549019</c:v>
                </c:pt>
                <c:pt idx="165">
                  <c:v>88.915369030957308</c:v>
                </c:pt>
                <c:pt idx="166">
                  <c:v>87.977743630900534</c:v>
                </c:pt>
                <c:pt idx="167">
                  <c:v>86.911170270032187</c:v>
                </c:pt>
                <c:pt idx="168">
                  <c:v>86.144578313253007</c:v>
                </c:pt>
                <c:pt idx="169">
                  <c:v>84.369953412349645</c:v>
                </c:pt>
                <c:pt idx="170">
                  <c:v>82.436529220048342</c:v>
                </c:pt>
                <c:pt idx="171">
                  <c:v>78.35711244653676</c:v>
                </c:pt>
                <c:pt idx="172">
                  <c:v>72.546196157497576</c:v>
                </c:pt>
                <c:pt idx="173">
                  <c:v>62.984961780509529</c:v>
                </c:pt>
                <c:pt idx="174">
                  <c:v>52.919680346079687</c:v>
                </c:pt>
                <c:pt idx="175">
                  <c:v>41.824222152623491</c:v>
                </c:pt>
                <c:pt idx="176">
                  <c:v>32.260663286778311</c:v>
                </c:pt>
                <c:pt idx="177">
                  <c:v>25.034377966781829</c:v>
                </c:pt>
                <c:pt idx="178">
                  <c:v>19.046066475487656</c:v>
                </c:pt>
                <c:pt idx="179">
                  <c:v>15.59205954606403</c:v>
                </c:pt>
                <c:pt idx="180">
                  <c:v>13.329475497440615</c:v>
                </c:pt>
                <c:pt idx="181">
                  <c:v>11.962737220204946</c:v>
                </c:pt>
                <c:pt idx="182">
                  <c:v>11.066707936539007</c:v>
                </c:pt>
                <c:pt idx="183">
                  <c:v>10.392544997210614</c:v>
                </c:pt>
                <c:pt idx="184">
                  <c:v>9.8634179284155312</c:v>
                </c:pt>
                <c:pt idx="185">
                  <c:v>9.3586979926203604</c:v>
                </c:pt>
                <c:pt idx="186">
                  <c:v>8.9946708034412222</c:v>
                </c:pt>
                <c:pt idx="187">
                  <c:v>8.6470373777808227</c:v>
                </c:pt>
                <c:pt idx="188">
                  <c:v>8.3183057167744892</c:v>
                </c:pt>
                <c:pt idx="189">
                  <c:v>8.0152046039560343</c:v>
                </c:pt>
                <c:pt idx="190">
                  <c:v>7.7098401730398445</c:v>
                </c:pt>
                <c:pt idx="191">
                  <c:v>7.4787982147925565</c:v>
                </c:pt>
                <c:pt idx="192">
                  <c:v>7.2081787752145869</c:v>
                </c:pt>
                <c:pt idx="193">
                  <c:v>6.9786660859522565</c:v>
                </c:pt>
                <c:pt idx="194">
                  <c:v>6.7221770917952881</c:v>
                </c:pt>
                <c:pt idx="195">
                  <c:v>6.5401329118260216</c:v>
                </c:pt>
                <c:pt idx="196">
                  <c:v>6.2700640090826347</c:v>
                </c:pt>
                <c:pt idx="197">
                  <c:v>6.1020279330155711</c:v>
                </c:pt>
                <c:pt idx="198">
                  <c:v>5.9368668826402269</c:v>
                </c:pt>
                <c:pt idx="199">
                  <c:v>5.7552508979867483</c:v>
                </c:pt>
                <c:pt idx="200">
                  <c:v>5.5306930402356782</c:v>
                </c:pt>
                <c:pt idx="201">
                  <c:v>5.3682846740332568</c:v>
                </c:pt>
                <c:pt idx="202">
                  <c:v>5.2266131952668511</c:v>
                </c:pt>
                <c:pt idx="203">
                  <c:v>5.07839644524483</c:v>
                </c:pt>
                <c:pt idx="204">
                  <c:v>4.9277328648468774</c:v>
                </c:pt>
                <c:pt idx="205">
                  <c:v>4.8093674454112145</c:v>
                </c:pt>
                <c:pt idx="206">
                  <c:v>4.6392515635246099</c:v>
                </c:pt>
                <c:pt idx="207">
                  <c:v>4.5240670235776577</c:v>
                </c:pt>
                <c:pt idx="208">
                  <c:v>4.4083319467961202</c:v>
                </c:pt>
                <c:pt idx="209">
                  <c:v>4.3028123868340948</c:v>
                </c:pt>
                <c:pt idx="210">
                  <c:v>4.1630372016090353</c:v>
                </c:pt>
                <c:pt idx="211">
                  <c:v>4.0680390122635135</c:v>
                </c:pt>
                <c:pt idx="212">
                  <c:v>3.9746312626623466</c:v>
                </c:pt>
                <c:pt idx="213">
                  <c:v>3.875901656993531</c:v>
                </c:pt>
                <c:pt idx="214">
                  <c:v>3.7738076595578081</c:v>
                </c:pt>
                <c:pt idx="215">
                  <c:v>3.6892084993099941</c:v>
                </c:pt>
                <c:pt idx="216">
                  <c:v>3.6404554040695682</c:v>
                </c:pt>
                <c:pt idx="217">
                  <c:v>3.5401353586563968</c:v>
                </c:pt>
                <c:pt idx="218">
                  <c:v>3.4559032229649711</c:v>
                </c:pt>
                <c:pt idx="219">
                  <c:v>3.3866579233261231</c:v>
                </c:pt>
                <c:pt idx="220">
                  <c:v>3.2993060789053863</c:v>
                </c:pt>
                <c:pt idx="221">
                  <c:v>3.2322629266048759</c:v>
                </c:pt>
                <c:pt idx="222">
                  <c:v>3.1630176269660284</c:v>
                </c:pt>
                <c:pt idx="223">
                  <c:v>3.1019080383271511</c:v>
                </c:pt>
                <c:pt idx="224">
                  <c:v>3.0384127900717406</c:v>
                </c:pt>
                <c:pt idx="225">
                  <c:v>2.9752845663727205</c:v>
                </c:pt>
                <c:pt idx="226">
                  <c:v>2.9338719622600884</c:v>
                </c:pt>
                <c:pt idx="227">
                  <c:v>2.8539829504859404</c:v>
                </c:pt>
                <c:pt idx="228">
                  <c:v>2.7977670225989253</c:v>
                </c:pt>
                <c:pt idx="229">
                  <c:v>2.7651630078396447</c:v>
                </c:pt>
                <c:pt idx="230">
                  <c:v>2.7043592729977588</c:v>
                </c:pt>
                <c:pt idx="231">
                  <c:v>2.6772606265843226</c:v>
                </c:pt>
                <c:pt idx="232">
                  <c:v>2.5998184451861062</c:v>
                </c:pt>
                <c:pt idx="233">
                  <c:v>2.5665415520734438</c:v>
                </c:pt>
                <c:pt idx="234">
                  <c:v>2.4953387881338513</c:v>
                </c:pt>
                <c:pt idx="235">
                  <c:v>2.4753971205700136</c:v>
                </c:pt>
                <c:pt idx="236">
                  <c:v>2.4443223747956893</c:v>
                </c:pt>
                <c:pt idx="237">
                  <c:v>2.4111678232018243</c:v>
                </c:pt>
                <c:pt idx="238">
                  <c:v>2.332257543578049</c:v>
                </c:pt>
                <c:pt idx="239">
                  <c:v>2.3306671038336937</c:v>
                </c:pt>
                <c:pt idx="240">
                  <c:v>2.2737171268338994</c:v>
                </c:pt>
                <c:pt idx="241">
                  <c:v>2.2497993599091739</c:v>
                </c:pt>
                <c:pt idx="242">
                  <c:v>2.2108335861724724</c:v>
                </c:pt>
                <c:pt idx="243">
                  <c:v>2.1760885948342517</c:v>
                </c:pt>
                <c:pt idx="244">
                  <c:v>2.1295988176915621</c:v>
                </c:pt>
                <c:pt idx="245">
                  <c:v>2.1173646658119072</c:v>
                </c:pt>
                <c:pt idx="246">
                  <c:v>2.0991357795112213</c:v>
                </c:pt>
                <c:pt idx="247">
                  <c:v>2.0610263964060955</c:v>
                </c:pt>
                <c:pt idx="248">
                  <c:v>2.030502187466356</c:v>
                </c:pt>
                <c:pt idx="249">
                  <c:v>1.9972864651130924</c:v>
                </c:pt>
                <c:pt idx="250">
                  <c:v>1.953855225940317</c:v>
                </c:pt>
                <c:pt idx="251">
                  <c:v>1.9429056600080257</c:v>
                </c:pt>
                <c:pt idx="252">
                  <c:v>1.9033281786773413</c:v>
                </c:pt>
                <c:pt idx="253">
                  <c:v>1.8901152946473141</c:v>
                </c:pt>
                <c:pt idx="254">
                  <c:v>1.8862615368052227</c:v>
                </c:pt>
                <c:pt idx="255">
                  <c:v>1.8334711714445107</c:v>
                </c:pt>
                <c:pt idx="256">
                  <c:v>1.8479074706625034</c:v>
                </c:pt>
                <c:pt idx="257">
                  <c:v>1.8087581846476075</c:v>
                </c:pt>
              </c:numCache>
            </c:numRef>
          </c:yVal>
          <c:smooth val="0"/>
          <c:extLst>
            <c:ext xmlns:c16="http://schemas.microsoft.com/office/drawing/2014/chart" uri="{C3380CC4-5D6E-409C-BE32-E72D297353CC}">
              <c16:uniqueId val="{00000002-BDB0-4652-9D68-82BC340FD4D3}"/>
            </c:ext>
          </c:extLst>
        </c:ser>
        <c:ser>
          <c:idx val="1"/>
          <c:order val="3"/>
          <c:tx>
            <c:v>X23</c:v>
          </c:tx>
          <c:spPr>
            <a:ln w="12700" cap="rnd">
              <a:solidFill>
                <a:srgbClr val="FF0066"/>
              </a:solidFill>
              <a:round/>
            </a:ln>
            <a:effectLst/>
          </c:spPr>
          <c:marker>
            <c:symbol val="none"/>
          </c:marker>
          <c:xVal>
            <c:numRef>
              <c:f>'2_Profils énergie'!$A$764:$A$930</c:f>
              <c:numCache>
                <c:formatCode>General</c:formatCode>
                <c:ptCount val="167"/>
                <c:pt idx="0">
                  <c:v>-100</c:v>
                </c:pt>
                <c:pt idx="1">
                  <c:v>-99.1</c:v>
                </c:pt>
                <c:pt idx="2">
                  <c:v>-97.6</c:v>
                </c:pt>
                <c:pt idx="3">
                  <c:v>-96.6</c:v>
                </c:pt>
                <c:pt idx="4">
                  <c:v>-95.4</c:v>
                </c:pt>
                <c:pt idx="5">
                  <c:v>-94.1</c:v>
                </c:pt>
                <c:pt idx="6">
                  <c:v>-93</c:v>
                </c:pt>
                <c:pt idx="7">
                  <c:v>-91.8</c:v>
                </c:pt>
                <c:pt idx="8">
                  <c:v>-90.5</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-61.6</c:v>
                </c:pt>
                <c:pt idx="33">
                  <c:v>-60.4</c:v>
                </c:pt>
                <c:pt idx="34">
                  <c:v>-59.2</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-1.4</c:v>
                </c:pt>
                <c:pt idx="83">
                  <c:v>-0.3</c:v>
                </c:pt>
                <c:pt idx="84">
                  <c:v>0.9</c:v>
                </c:pt>
                <c:pt idx="85">
                  <c:v>2.1</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28.6</c:v>
                </c:pt>
                <c:pt idx="108">
                  <c:v>29.8</c:v>
                </c:pt>
                <c:pt idx="109">
                  <c:v>31</c:v>
                </c:pt>
                <c:pt idx="110">
                  <c:v>32.200000000000003</c:v>
                </c:pt>
                <c:pt idx="111">
                  <c:v>33.4</c:v>
                </c:pt>
                <c:pt idx="112">
                  <c:v>34.6</c:v>
                </c:pt>
                <c:pt idx="113">
                  <c:v>35.799999999999997</c:v>
                </c:pt>
                <c:pt idx="114">
                  <c:v>37</c:v>
                </c:pt>
                <c:pt idx="115">
                  <c:v>38.200000000000003</c:v>
                </c:pt>
                <c:pt idx="116">
                  <c:v>39.4</c:v>
                </c:pt>
                <c:pt idx="117">
                  <c:v>40.6</c:v>
                </c:pt>
                <c:pt idx="118">
                  <c:v>41.8</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57.5</c:v>
                </c:pt>
                <c:pt idx="132">
                  <c:v>58.7</c:v>
                </c:pt>
                <c:pt idx="133">
                  <c:v>59.9</c:v>
                </c:pt>
                <c:pt idx="134">
                  <c:v>61.1</c:v>
                </c:pt>
                <c:pt idx="135">
                  <c:v>62.3</c:v>
                </c:pt>
                <c:pt idx="136">
                  <c:v>63.5</c:v>
                </c:pt>
                <c:pt idx="137">
                  <c:v>64.7</c:v>
                </c:pt>
                <c:pt idx="138">
                  <c:v>65.900000000000006</c:v>
                </c:pt>
                <c:pt idx="139">
                  <c:v>67.099999999999994</c:v>
                </c:pt>
                <c:pt idx="140">
                  <c:v>68.3</c:v>
                </c:pt>
                <c:pt idx="141">
                  <c:v>69.5</c:v>
                </c:pt>
                <c:pt idx="142">
                  <c:v>70.8</c:v>
                </c:pt>
                <c:pt idx="143">
                  <c:v>72</c:v>
                </c:pt>
                <c:pt idx="144">
                  <c:v>73.2</c:v>
                </c:pt>
                <c:pt idx="145">
                  <c:v>74.3</c:v>
                </c:pt>
                <c:pt idx="146">
                  <c:v>75.5</c:v>
                </c:pt>
                <c:pt idx="147">
                  <c:v>76.8</c:v>
                </c:pt>
                <c:pt idx="148">
                  <c:v>78</c:v>
                </c:pt>
                <c:pt idx="149">
                  <c:v>79.2</c:v>
                </c:pt>
                <c:pt idx="150">
                  <c:v>80.400000000000006</c:v>
                </c:pt>
                <c:pt idx="151">
                  <c:v>81.599999999999994</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97.2</c:v>
                </c:pt>
                <c:pt idx="165">
                  <c:v>98.4</c:v>
                </c:pt>
                <c:pt idx="166">
                  <c:v>100</c:v>
                </c:pt>
              </c:numCache>
            </c:numRef>
          </c:xVal>
          <c:yVal>
            <c:numRef>
              <c:f>'2_Profils énergie'!$G$764:$G$930</c:f>
              <c:numCache>
                <c:formatCode>General</c:formatCode>
                <c:ptCount val="167"/>
                <c:pt idx="0">
                  <c:v>2.6793326026062605</c:v>
                </c:pt>
                <c:pt idx="1">
                  <c:v>2.9350870783095848</c:v>
                </c:pt>
                <c:pt idx="2">
                  <c:v>3.1177688466691023</c:v>
                </c:pt>
                <c:pt idx="3">
                  <c:v>3.1786627694556082</c:v>
                </c:pt>
                <c:pt idx="4">
                  <c:v>3.2760930459140178</c:v>
                </c:pt>
                <c:pt idx="5">
                  <c:v>3.4222384606016321</c:v>
                </c:pt>
                <c:pt idx="6">
                  <c:v>3.544026306174644</c:v>
                </c:pt>
                <c:pt idx="7">
                  <c:v>3.6658141517476555</c:v>
                </c:pt>
                <c:pt idx="8">
                  <c:v>3.8606747046644747</c:v>
                </c:pt>
                <c:pt idx="9">
                  <c:v>3.9215686274509802</c:v>
                </c:pt>
                <c:pt idx="10">
                  <c:v>4.0555352575812931</c:v>
                </c:pt>
                <c:pt idx="11">
                  <c:v>4.2138594568262082</c:v>
                </c:pt>
                <c:pt idx="12">
                  <c:v>4.3356473023992201</c:v>
                </c:pt>
                <c:pt idx="13">
                  <c:v>4.5426866398733408</c:v>
                </c:pt>
                <c:pt idx="14">
                  <c:v>4.6766532700036532</c:v>
                </c:pt>
                <c:pt idx="15">
                  <c:v>4.8593350383631719</c:v>
                </c:pt>
                <c:pt idx="16">
                  <c:v>5.1150895140664971</c:v>
                </c:pt>
                <c:pt idx="17">
                  <c:v>5.3343076360979174</c:v>
                </c:pt>
                <c:pt idx="18">
                  <c:v>5.4926318353428325</c:v>
                </c:pt>
                <c:pt idx="19">
                  <c:v>5.7483863110461577</c:v>
                </c:pt>
                <c:pt idx="20">
                  <c:v>6.0163195713067843</c:v>
                </c:pt>
                <c:pt idx="21">
                  <c:v>6.2598952624528064</c:v>
                </c:pt>
                <c:pt idx="22">
                  <c:v>6.6739739374010485</c:v>
                </c:pt>
                <c:pt idx="23">
                  <c:v>7.1367677505784934</c:v>
                </c:pt>
                <c:pt idx="24">
                  <c:v>7.5508464255267329</c:v>
                </c:pt>
                <c:pt idx="25">
                  <c:v>8.1841432225063926</c:v>
                </c:pt>
                <c:pt idx="26">
                  <c:v>8.7565460966995499</c:v>
                </c:pt>
                <c:pt idx="27">
                  <c:v>9.4872731701376214</c:v>
                </c:pt>
                <c:pt idx="28">
                  <c:v>10.485933503836318</c:v>
                </c:pt>
                <c:pt idx="29">
                  <c:v>11.703811959566435</c:v>
                </c:pt>
                <c:pt idx="30">
                  <c:v>13.128729752770674</c:v>
                </c:pt>
                <c:pt idx="31">
                  <c:v>14.833759590792839</c:v>
                </c:pt>
                <c:pt idx="32">
                  <c:v>17.379125563268786</c:v>
                </c:pt>
                <c:pt idx="33">
                  <c:v>20.716112531969312</c:v>
                </c:pt>
                <c:pt idx="34">
                  <c:v>25.392765801972967</c:v>
                </c:pt>
                <c:pt idx="35">
                  <c:v>31.920594324686398</c:v>
                </c:pt>
                <c:pt idx="36">
                  <c:v>40.591888929484838</c:v>
                </c:pt>
                <c:pt idx="37">
                  <c:v>51.236146632566069</c:v>
                </c:pt>
                <c:pt idx="38">
                  <c:v>62.428449640725859</c:v>
                </c:pt>
                <c:pt idx="39">
                  <c:v>72.536840823285843</c:v>
                </c:pt>
                <c:pt idx="40">
                  <c:v>80.343441724515898</c:v>
                </c:pt>
                <c:pt idx="41">
                  <c:v>85.348922177566678</c:v>
                </c:pt>
                <c:pt idx="42">
                  <c:v>88.892948483741321</c:v>
                </c:pt>
                <c:pt idx="43">
                  <c:v>91.608817440019479</c:v>
                </c:pt>
                <c:pt idx="44">
                  <c:v>93.252953355255144</c:v>
                </c:pt>
                <c:pt idx="45">
                  <c:v>94.446474241870661</c:v>
                </c:pt>
                <c:pt idx="46">
                  <c:v>95.773961758616494</c:v>
                </c:pt>
                <c:pt idx="47">
                  <c:v>96.44379490926805</c:v>
                </c:pt>
                <c:pt idx="48">
                  <c:v>97.271952259164536</c:v>
                </c:pt>
                <c:pt idx="49">
                  <c:v>97.673852149555472</c:v>
                </c:pt>
                <c:pt idx="50">
                  <c:v>98.075752039946423</c:v>
                </c:pt>
                <c:pt idx="51">
                  <c:v>98.648154914139567</c:v>
                </c:pt>
                <c:pt idx="52">
                  <c:v>98.830836682499097</c:v>
                </c:pt>
                <c:pt idx="53">
                  <c:v>99.098769942759731</c:v>
                </c:pt>
                <c:pt idx="54">
                  <c:v>99.464133479478761</c:v>
                </c:pt>
                <c:pt idx="55">
                  <c:v>99.427597125806841</c:v>
                </c:pt>
                <c:pt idx="56">
                  <c:v>99.269272926561939</c:v>
                </c:pt>
                <c:pt idx="57">
                  <c:v>99.585921325051757</c:v>
                </c:pt>
                <c:pt idx="58">
                  <c:v>99.732066739739381</c:v>
                </c:pt>
                <c:pt idx="59">
                  <c:v>99.768603093411272</c:v>
                </c:pt>
                <c:pt idx="60">
                  <c:v>99.45195469492144</c:v>
                </c:pt>
                <c:pt idx="61">
                  <c:v>100</c:v>
                </c:pt>
                <c:pt idx="62">
                  <c:v>99.342345633905722</c:v>
                </c:pt>
                <c:pt idx="63">
                  <c:v>99.61027889416637</c:v>
                </c:pt>
                <c:pt idx="64">
                  <c:v>99.232736572890033</c:v>
                </c:pt>
                <c:pt idx="65">
                  <c:v>99.464133479478761</c:v>
                </c:pt>
                <c:pt idx="66">
                  <c:v>99.476312264036054</c:v>
                </c:pt>
                <c:pt idx="67">
                  <c:v>99.098769942759731</c:v>
                </c:pt>
                <c:pt idx="68">
                  <c:v>99.415418341249534</c:v>
                </c:pt>
                <c:pt idx="69">
                  <c:v>99.293630495676538</c:v>
                </c:pt>
                <c:pt idx="70">
                  <c:v>99.135306296431622</c:v>
                </c:pt>
                <c:pt idx="71">
                  <c:v>99.20837900377542</c:v>
                </c:pt>
                <c:pt idx="72">
                  <c:v>99.062233589087811</c:v>
                </c:pt>
                <c:pt idx="73">
                  <c:v>99.269272926561939</c:v>
                </c:pt>
                <c:pt idx="74">
                  <c:v>99.317988064791123</c:v>
                </c:pt>
                <c:pt idx="75">
                  <c:v>99.257094142004632</c:v>
                </c:pt>
                <c:pt idx="76">
                  <c:v>98.843015467056389</c:v>
                </c:pt>
                <c:pt idx="77">
                  <c:v>99.050054804530504</c:v>
                </c:pt>
                <c:pt idx="78">
                  <c:v>98.660333698696874</c:v>
                </c:pt>
                <c:pt idx="79">
                  <c:v>99.074412373645103</c:v>
                </c:pt>
                <c:pt idx="80">
                  <c:v>98.538545853123864</c:v>
                </c:pt>
                <c:pt idx="81">
                  <c:v>98.9404457435148</c:v>
                </c:pt>
                <c:pt idx="82">
                  <c:v>98.502009499451944</c:v>
                </c:pt>
                <c:pt idx="83">
                  <c:v>98.9648033126294</c:v>
                </c:pt>
                <c:pt idx="84">
                  <c:v>98.526367068566572</c:v>
                </c:pt>
                <c:pt idx="85">
                  <c:v>98.782121544269884</c:v>
                </c:pt>
                <c:pt idx="86">
                  <c:v>98.428936792108132</c:v>
                </c:pt>
                <c:pt idx="87">
                  <c:v>98.891730605285602</c:v>
                </c:pt>
                <c:pt idx="88">
                  <c:v>98.526367068566572</c:v>
                </c:pt>
                <c:pt idx="89">
                  <c:v>98.855194251613682</c:v>
                </c:pt>
                <c:pt idx="90">
                  <c:v>98.428936792108132</c:v>
                </c:pt>
                <c:pt idx="91">
                  <c:v>99.110948727317009</c:v>
                </c:pt>
                <c:pt idx="92">
                  <c:v>98.587260991353062</c:v>
                </c:pt>
                <c:pt idx="93">
                  <c:v>98.952624528072093</c:v>
                </c:pt>
                <c:pt idx="94">
                  <c:v>98.709048836926073</c:v>
                </c:pt>
                <c:pt idx="95">
                  <c:v>98.575082206795756</c:v>
                </c:pt>
                <c:pt idx="96">
                  <c:v>98.928266958957494</c:v>
                </c:pt>
                <c:pt idx="97">
                  <c:v>98.258433808305938</c:v>
                </c:pt>
                <c:pt idx="98">
                  <c:v>98.782121544269884</c:v>
                </c:pt>
                <c:pt idx="99">
                  <c:v>98.246255023748631</c:v>
                </c:pt>
                <c:pt idx="100">
                  <c:v>98.672512483254167</c:v>
                </c:pt>
                <c:pt idx="101">
                  <c:v>98.855194251613682</c:v>
                </c:pt>
                <c:pt idx="102">
                  <c:v>98.27061259286323</c:v>
                </c:pt>
                <c:pt idx="103">
                  <c:v>98.587260991353062</c:v>
                </c:pt>
                <c:pt idx="104">
                  <c:v>98.587260991353062</c:v>
                </c:pt>
                <c:pt idx="105">
                  <c:v>98.355864084764349</c:v>
                </c:pt>
                <c:pt idx="106">
                  <c:v>98.69687005236878</c:v>
                </c:pt>
                <c:pt idx="107">
                  <c:v>98.441115576665453</c:v>
                </c:pt>
                <c:pt idx="108">
                  <c:v>98.538545853123864</c:v>
                </c:pt>
                <c:pt idx="109">
                  <c:v>98.502009499451944</c:v>
                </c:pt>
                <c:pt idx="110">
                  <c:v>98.721227621483379</c:v>
                </c:pt>
                <c:pt idx="111">
                  <c:v>98.587260991353062</c:v>
                </c:pt>
                <c:pt idx="112">
                  <c:v>98.136645962732914</c:v>
                </c:pt>
                <c:pt idx="113">
                  <c:v>98.392400438436255</c:v>
                </c:pt>
                <c:pt idx="114">
                  <c:v>97.844355133357695</c:v>
                </c:pt>
                <c:pt idx="115">
                  <c:v>97.722567287784685</c:v>
                </c:pt>
                <c:pt idx="116">
                  <c:v>96.906588722445491</c:v>
                </c:pt>
                <c:pt idx="117">
                  <c:v>96.675191815856778</c:v>
                </c:pt>
                <c:pt idx="118">
                  <c:v>96.05407380343442</c:v>
                </c:pt>
                <c:pt idx="119">
                  <c:v>95.749604189501895</c:v>
                </c:pt>
                <c:pt idx="120">
                  <c:v>94.093289489708937</c:v>
                </c:pt>
                <c:pt idx="121">
                  <c:v>93.021556448666416</c:v>
                </c:pt>
                <c:pt idx="122">
                  <c:v>91.681890147363305</c:v>
                </c:pt>
                <c:pt idx="123">
                  <c:v>89.477530142491773</c:v>
                </c:pt>
                <c:pt idx="124">
                  <c:v>86.773839970770922</c:v>
                </c:pt>
                <c:pt idx="125">
                  <c:v>82.279868469126782</c:v>
                </c:pt>
                <c:pt idx="126">
                  <c:v>76.835951772013161</c:v>
                </c:pt>
                <c:pt idx="127">
                  <c:v>69.260747777371819</c:v>
                </c:pt>
                <c:pt idx="128">
                  <c:v>59.797832176348798</c:v>
                </c:pt>
                <c:pt idx="129">
                  <c:v>48.702959444647426</c:v>
                </c:pt>
                <c:pt idx="130">
                  <c:v>38.436244062842526</c:v>
                </c:pt>
                <c:pt idx="131">
                  <c:v>29.423943490439651</c:v>
                </c:pt>
                <c:pt idx="132">
                  <c:v>22.932651321398122</c:v>
                </c:pt>
                <c:pt idx="133">
                  <c:v>18.889294848374131</c:v>
                </c:pt>
                <c:pt idx="134">
                  <c:v>15.942028985507244</c:v>
                </c:pt>
                <c:pt idx="135">
                  <c:v>13.786384118864939</c:v>
                </c:pt>
                <c:pt idx="136">
                  <c:v>12.215320910973086</c:v>
                </c:pt>
                <c:pt idx="137">
                  <c:v>10.900012178784557</c:v>
                </c:pt>
                <c:pt idx="138">
                  <c:v>9.7917427840701485</c:v>
                </c:pt>
                <c:pt idx="139">
                  <c:v>9.0244793569601764</c:v>
                </c:pt>
                <c:pt idx="140">
                  <c:v>8.3424674217513086</c:v>
                </c:pt>
                <c:pt idx="141">
                  <c:v>7.7822433321154545</c:v>
                </c:pt>
                <c:pt idx="142">
                  <c:v>7.1854828888076971</c:v>
                </c:pt>
                <c:pt idx="143">
                  <c:v>6.7957617829740595</c:v>
                </c:pt>
                <c:pt idx="144">
                  <c:v>6.4547558153696256</c:v>
                </c:pt>
                <c:pt idx="145">
                  <c:v>6.0772134940932903</c:v>
                </c:pt>
                <c:pt idx="146">
                  <c:v>5.7849226647180609</c:v>
                </c:pt>
                <c:pt idx="147">
                  <c:v>5.4926318353428325</c:v>
                </c:pt>
                <c:pt idx="148">
                  <c:v>5.2977712824260133</c:v>
                </c:pt>
                <c:pt idx="149">
                  <c:v>5.0907319449518935</c:v>
                </c:pt>
                <c:pt idx="150">
                  <c:v>4.8593350383631719</c:v>
                </c:pt>
                <c:pt idx="151">
                  <c:v>4.7253684082328586</c:v>
                </c:pt>
                <c:pt idx="152">
                  <c:v>4.4939715016441362</c:v>
                </c:pt>
                <c:pt idx="153">
                  <c:v>4.3356473023992201</c:v>
                </c:pt>
                <c:pt idx="154">
                  <c:v>4.2260382413835105</c:v>
                </c:pt>
                <c:pt idx="155">
                  <c:v>4.0433564730239926</c:v>
                </c:pt>
                <c:pt idx="156">
                  <c:v>3.9581049811228839</c:v>
                </c:pt>
                <c:pt idx="157">
                  <c:v>3.7754232127633665</c:v>
                </c:pt>
                <c:pt idx="158">
                  <c:v>3.6414565826330536</c:v>
                </c:pt>
                <c:pt idx="159">
                  <c:v>3.5318475216173431</c:v>
                </c:pt>
                <c:pt idx="160">
                  <c:v>3.3857021069297284</c:v>
                </c:pt>
                <c:pt idx="161">
                  <c:v>3.3004506150286201</c:v>
                </c:pt>
                <c:pt idx="162">
                  <c:v>3.1908415540129096</c:v>
                </c:pt>
                <c:pt idx="163">
                  <c:v>3.0812324929971986</c:v>
                </c:pt>
                <c:pt idx="164">
                  <c:v>2.9594446474241871</c:v>
                </c:pt>
                <c:pt idx="165">
                  <c:v>2.9229082937522834</c:v>
                </c:pt>
                <c:pt idx="166">
                  <c:v>2.740226525392766</c:v>
                </c:pt>
              </c:numCache>
            </c:numRef>
          </c:yVal>
          <c:smooth val="0"/>
          <c:extLst>
            <c:ext xmlns:c16="http://schemas.microsoft.com/office/drawing/2014/chart" uri="{C3380CC4-5D6E-409C-BE32-E72D297353CC}">
              <c16:uniqueId val="{00000003-BDB0-4652-9D68-82BC340FD4D3}"/>
            </c:ext>
          </c:extLst>
        </c:ser>
        <c:dLbls>
          <c:showLegendKey val="0"/>
          <c:showVal val="0"/>
          <c:showCatName val="0"/>
          <c:showSerName val="0"/>
          <c:showPercent val="0"/>
          <c:showBubbleSize val="0"/>
        </c:dLbls>
        <c:axId val="458360575"/>
        <c:axId val="458351423"/>
      </c:scatterChart>
      <c:valAx>
        <c:axId val="4583605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458351423"/>
        <c:crosses val="autoZero"/>
        <c:crossBetween val="midCat"/>
      </c:valAx>
      <c:valAx>
        <c:axId val="4583514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45836057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2"/>
          <c:order val="0"/>
          <c:tx>
            <c:v>5 x 5</c:v>
          </c:tx>
          <c:spPr>
            <a:ln w="12700" cap="rnd">
              <a:solidFill>
                <a:srgbClr val="009999"/>
              </a:solidFill>
              <a:round/>
            </a:ln>
            <a:effectLst/>
          </c:spPr>
          <c:marker>
            <c:symbol val="none"/>
          </c:marker>
          <c:xVal>
            <c:numRef>
              <c:f>'9_Profils taille de champ'!$A$509:$A$642</c:f>
              <c:numCache>
                <c:formatCode>General</c:formatCode>
                <c:ptCount val="134"/>
                <c:pt idx="0">
                  <c:v>-80</c:v>
                </c:pt>
                <c:pt idx="1">
                  <c:v>-79.099999999999994</c:v>
                </c:pt>
                <c:pt idx="2">
                  <c:v>-77.599999999999994</c:v>
                </c:pt>
                <c:pt idx="3">
                  <c:v>-76.5</c:v>
                </c:pt>
                <c:pt idx="4">
                  <c:v>-75.3</c:v>
                </c:pt>
                <c:pt idx="5">
                  <c:v>-74</c:v>
                </c:pt>
                <c:pt idx="6">
                  <c:v>-72.8</c:v>
                </c:pt>
                <c:pt idx="7">
                  <c:v>-71.599999999999994</c:v>
                </c:pt>
                <c:pt idx="8">
                  <c:v>-70.400000000000006</c:v>
                </c:pt>
                <c:pt idx="9">
                  <c:v>-69.2</c:v>
                </c:pt>
                <c:pt idx="10">
                  <c:v>-68</c:v>
                </c:pt>
                <c:pt idx="11">
                  <c:v>-66.8</c:v>
                </c:pt>
                <c:pt idx="12">
                  <c:v>-65.599999999999994</c:v>
                </c:pt>
                <c:pt idx="13">
                  <c:v>-64.400000000000006</c:v>
                </c:pt>
                <c:pt idx="14">
                  <c:v>-63.2</c:v>
                </c:pt>
                <c:pt idx="15">
                  <c:v>-62</c:v>
                </c:pt>
                <c:pt idx="16">
                  <c:v>-60.8</c:v>
                </c:pt>
                <c:pt idx="17">
                  <c:v>-59.6</c:v>
                </c:pt>
                <c:pt idx="18">
                  <c:v>-58.4</c:v>
                </c:pt>
                <c:pt idx="19">
                  <c:v>-57.2</c:v>
                </c:pt>
                <c:pt idx="20">
                  <c:v>-56</c:v>
                </c:pt>
                <c:pt idx="21">
                  <c:v>-54.8</c:v>
                </c:pt>
                <c:pt idx="22">
                  <c:v>-53.6</c:v>
                </c:pt>
                <c:pt idx="23">
                  <c:v>-52.4</c:v>
                </c:pt>
                <c:pt idx="24">
                  <c:v>-51.2</c:v>
                </c:pt>
                <c:pt idx="25">
                  <c:v>-50</c:v>
                </c:pt>
                <c:pt idx="26">
                  <c:v>-48.8</c:v>
                </c:pt>
                <c:pt idx="27">
                  <c:v>-47.5</c:v>
                </c:pt>
                <c:pt idx="28">
                  <c:v>-46.3</c:v>
                </c:pt>
                <c:pt idx="29">
                  <c:v>-45.2</c:v>
                </c:pt>
                <c:pt idx="30">
                  <c:v>-43.9</c:v>
                </c:pt>
                <c:pt idx="31">
                  <c:v>-42.7</c:v>
                </c:pt>
                <c:pt idx="32">
                  <c:v>-41.5</c:v>
                </c:pt>
                <c:pt idx="33">
                  <c:v>-40.299999999999997</c:v>
                </c:pt>
                <c:pt idx="34">
                  <c:v>-39.1</c:v>
                </c:pt>
                <c:pt idx="35">
                  <c:v>-37.9</c:v>
                </c:pt>
                <c:pt idx="36">
                  <c:v>-36.700000000000003</c:v>
                </c:pt>
                <c:pt idx="37">
                  <c:v>-35.5</c:v>
                </c:pt>
                <c:pt idx="38">
                  <c:v>-34.299999999999997</c:v>
                </c:pt>
                <c:pt idx="39">
                  <c:v>-33.1</c:v>
                </c:pt>
                <c:pt idx="40">
                  <c:v>-31.9</c:v>
                </c:pt>
                <c:pt idx="41">
                  <c:v>-30.7</c:v>
                </c:pt>
                <c:pt idx="42">
                  <c:v>-29.5</c:v>
                </c:pt>
                <c:pt idx="43">
                  <c:v>-28.3</c:v>
                </c:pt>
                <c:pt idx="44">
                  <c:v>-27.1</c:v>
                </c:pt>
                <c:pt idx="45">
                  <c:v>-25.9</c:v>
                </c:pt>
                <c:pt idx="46">
                  <c:v>-24.7</c:v>
                </c:pt>
                <c:pt idx="47">
                  <c:v>-23.5</c:v>
                </c:pt>
                <c:pt idx="48">
                  <c:v>-22.3</c:v>
                </c:pt>
                <c:pt idx="49">
                  <c:v>-21.1</c:v>
                </c:pt>
                <c:pt idx="50">
                  <c:v>-19.899999999999999</c:v>
                </c:pt>
                <c:pt idx="51">
                  <c:v>-18.7</c:v>
                </c:pt>
                <c:pt idx="52">
                  <c:v>-17.5</c:v>
                </c:pt>
                <c:pt idx="53">
                  <c:v>-16.3</c:v>
                </c:pt>
                <c:pt idx="54">
                  <c:v>-15.1</c:v>
                </c:pt>
                <c:pt idx="55">
                  <c:v>-13.9</c:v>
                </c:pt>
                <c:pt idx="56">
                  <c:v>-12.7</c:v>
                </c:pt>
                <c:pt idx="57">
                  <c:v>-11.5</c:v>
                </c:pt>
                <c:pt idx="58">
                  <c:v>-10.199999999999999</c:v>
                </c:pt>
                <c:pt idx="59">
                  <c:v>-9.1</c:v>
                </c:pt>
                <c:pt idx="60">
                  <c:v>-7.8</c:v>
                </c:pt>
                <c:pt idx="61">
                  <c:v>-6.6</c:v>
                </c:pt>
                <c:pt idx="62">
                  <c:v>-5.5</c:v>
                </c:pt>
                <c:pt idx="63">
                  <c:v>-4.2</c:v>
                </c:pt>
                <c:pt idx="64">
                  <c:v>-3</c:v>
                </c:pt>
                <c:pt idx="65">
                  <c:v>-1.8</c:v>
                </c:pt>
                <c:pt idx="66">
                  <c:v>-0.6</c:v>
                </c:pt>
                <c:pt idx="67">
                  <c:v>0.6</c:v>
                </c:pt>
                <c:pt idx="68">
                  <c:v>1.8</c:v>
                </c:pt>
                <c:pt idx="69">
                  <c:v>3</c:v>
                </c:pt>
                <c:pt idx="70">
                  <c:v>4.2</c:v>
                </c:pt>
                <c:pt idx="71">
                  <c:v>5.4</c:v>
                </c:pt>
                <c:pt idx="72">
                  <c:v>6.6</c:v>
                </c:pt>
                <c:pt idx="73">
                  <c:v>7.8</c:v>
                </c:pt>
                <c:pt idx="74">
                  <c:v>9</c:v>
                </c:pt>
                <c:pt idx="75">
                  <c:v>10.199999999999999</c:v>
                </c:pt>
                <c:pt idx="76">
                  <c:v>11.4</c:v>
                </c:pt>
                <c:pt idx="77">
                  <c:v>12.6</c:v>
                </c:pt>
                <c:pt idx="78">
                  <c:v>13.8</c:v>
                </c:pt>
                <c:pt idx="79">
                  <c:v>15</c:v>
                </c:pt>
                <c:pt idx="80">
                  <c:v>16.2</c:v>
                </c:pt>
                <c:pt idx="81">
                  <c:v>17.399999999999999</c:v>
                </c:pt>
                <c:pt idx="82">
                  <c:v>18.7</c:v>
                </c:pt>
                <c:pt idx="83">
                  <c:v>19.8</c:v>
                </c:pt>
                <c:pt idx="84">
                  <c:v>21.1</c:v>
                </c:pt>
                <c:pt idx="85">
                  <c:v>22.3</c:v>
                </c:pt>
                <c:pt idx="86">
                  <c:v>23.5</c:v>
                </c:pt>
                <c:pt idx="87">
                  <c:v>24.7</c:v>
                </c:pt>
                <c:pt idx="88">
                  <c:v>25.9</c:v>
                </c:pt>
                <c:pt idx="89">
                  <c:v>27.1</c:v>
                </c:pt>
                <c:pt idx="90">
                  <c:v>28.3</c:v>
                </c:pt>
                <c:pt idx="91">
                  <c:v>29.5</c:v>
                </c:pt>
                <c:pt idx="92">
                  <c:v>30.7</c:v>
                </c:pt>
                <c:pt idx="93">
                  <c:v>31.9</c:v>
                </c:pt>
                <c:pt idx="94">
                  <c:v>33.1</c:v>
                </c:pt>
                <c:pt idx="95">
                  <c:v>34.299999999999997</c:v>
                </c:pt>
                <c:pt idx="96">
                  <c:v>35.5</c:v>
                </c:pt>
                <c:pt idx="97">
                  <c:v>36.700000000000003</c:v>
                </c:pt>
                <c:pt idx="98">
                  <c:v>37.9</c:v>
                </c:pt>
                <c:pt idx="99">
                  <c:v>39.1</c:v>
                </c:pt>
                <c:pt idx="100">
                  <c:v>40.299999999999997</c:v>
                </c:pt>
                <c:pt idx="101">
                  <c:v>41.5</c:v>
                </c:pt>
                <c:pt idx="102">
                  <c:v>42.7</c:v>
                </c:pt>
                <c:pt idx="103">
                  <c:v>43.9</c:v>
                </c:pt>
                <c:pt idx="104">
                  <c:v>45.1</c:v>
                </c:pt>
                <c:pt idx="105">
                  <c:v>46.3</c:v>
                </c:pt>
                <c:pt idx="106">
                  <c:v>47.5</c:v>
                </c:pt>
                <c:pt idx="107">
                  <c:v>48.7</c:v>
                </c:pt>
                <c:pt idx="108">
                  <c:v>49.9</c:v>
                </c:pt>
                <c:pt idx="109">
                  <c:v>51.1</c:v>
                </c:pt>
                <c:pt idx="110">
                  <c:v>52.3</c:v>
                </c:pt>
                <c:pt idx="111">
                  <c:v>53.5</c:v>
                </c:pt>
                <c:pt idx="112">
                  <c:v>54.7</c:v>
                </c:pt>
                <c:pt idx="113">
                  <c:v>55.9</c:v>
                </c:pt>
                <c:pt idx="114">
                  <c:v>57.1</c:v>
                </c:pt>
                <c:pt idx="115">
                  <c:v>58.4</c:v>
                </c:pt>
                <c:pt idx="116">
                  <c:v>59.5</c:v>
                </c:pt>
                <c:pt idx="117">
                  <c:v>60.7</c:v>
                </c:pt>
                <c:pt idx="118">
                  <c:v>62</c:v>
                </c:pt>
                <c:pt idx="119">
                  <c:v>63.2</c:v>
                </c:pt>
                <c:pt idx="120">
                  <c:v>64.400000000000006</c:v>
                </c:pt>
                <c:pt idx="121">
                  <c:v>65.599999999999994</c:v>
                </c:pt>
                <c:pt idx="122">
                  <c:v>66.8</c:v>
                </c:pt>
                <c:pt idx="123">
                  <c:v>68</c:v>
                </c:pt>
                <c:pt idx="124">
                  <c:v>69.2</c:v>
                </c:pt>
                <c:pt idx="125">
                  <c:v>70.400000000000006</c:v>
                </c:pt>
                <c:pt idx="126">
                  <c:v>71.599999999999994</c:v>
                </c:pt>
                <c:pt idx="127">
                  <c:v>72.8</c:v>
                </c:pt>
                <c:pt idx="128">
                  <c:v>74</c:v>
                </c:pt>
                <c:pt idx="129">
                  <c:v>75.2</c:v>
                </c:pt>
                <c:pt idx="130">
                  <c:v>76.400000000000006</c:v>
                </c:pt>
                <c:pt idx="131">
                  <c:v>77.599999999999994</c:v>
                </c:pt>
                <c:pt idx="132">
                  <c:v>78.8</c:v>
                </c:pt>
                <c:pt idx="133">
                  <c:v>80</c:v>
                </c:pt>
              </c:numCache>
            </c:numRef>
          </c:xVal>
          <c:yVal>
            <c:numRef>
              <c:f>'9_Profils taille de champ'!$G$509:$G$642</c:f>
              <c:numCache>
                <c:formatCode>General</c:formatCode>
                <c:ptCount val="134"/>
                <c:pt idx="0">
                  <c:v>0.86396747416567843</c:v>
                </c:pt>
                <c:pt idx="1">
                  <c:v>1.0333728612569879</c:v>
                </c:pt>
                <c:pt idx="2">
                  <c:v>1.0841944773843808</c:v>
                </c:pt>
                <c:pt idx="3">
                  <c:v>1.1180755548026426</c:v>
                </c:pt>
                <c:pt idx="4">
                  <c:v>1.2535998644756903</c:v>
                </c:pt>
                <c:pt idx="5">
                  <c:v>1.3044214806030832</c:v>
                </c:pt>
                <c:pt idx="6">
                  <c:v>1.3213620193122142</c:v>
                </c:pt>
                <c:pt idx="7">
                  <c:v>1.5077079451126547</c:v>
                </c:pt>
                <c:pt idx="8">
                  <c:v>1.5246484838217855</c:v>
                </c:pt>
                <c:pt idx="9">
                  <c:v>1.60935117736744</c:v>
                </c:pt>
                <c:pt idx="10">
                  <c:v>1.710994409622226</c:v>
                </c:pt>
                <c:pt idx="11">
                  <c:v>1.7618160257496189</c:v>
                </c:pt>
                <c:pt idx="12">
                  <c:v>1.8803997967135357</c:v>
                </c:pt>
                <c:pt idx="13">
                  <c:v>1.9312214128409282</c:v>
                </c:pt>
                <c:pt idx="14">
                  <c:v>2.1006267999322379</c:v>
                </c:pt>
                <c:pt idx="15">
                  <c:v>2.2192105708961547</c:v>
                </c:pt>
                <c:pt idx="16">
                  <c:v>2.3886159579874637</c:v>
                </c:pt>
                <c:pt idx="17">
                  <c:v>2.5241402676605116</c:v>
                </c:pt>
                <c:pt idx="18">
                  <c:v>2.5919024224970353</c:v>
                </c:pt>
                <c:pt idx="19">
                  <c:v>2.8121294257157379</c:v>
                </c:pt>
                <c:pt idx="20">
                  <c:v>2.9476537353887853</c:v>
                </c:pt>
                <c:pt idx="21">
                  <c:v>3.1509401998983568</c:v>
                </c:pt>
                <c:pt idx="22">
                  <c:v>3.3034050482805353</c:v>
                </c:pt>
                <c:pt idx="23">
                  <c:v>3.4219888192444521</c:v>
                </c:pt>
                <c:pt idx="24">
                  <c:v>3.5913942063357616</c:v>
                </c:pt>
                <c:pt idx="25">
                  <c:v>3.7946806708453331</c:v>
                </c:pt>
                <c:pt idx="26">
                  <c:v>4.0149076740640357</c:v>
                </c:pt>
                <c:pt idx="27">
                  <c:v>4.3028968321192611</c:v>
                </c:pt>
                <c:pt idx="28">
                  <c:v>4.5739454514653568</c:v>
                </c:pt>
                <c:pt idx="29">
                  <c:v>4.7433508385566654</c:v>
                </c:pt>
                <c:pt idx="30">
                  <c:v>5.0482805353210232</c:v>
                </c:pt>
                <c:pt idx="31">
                  <c:v>5.3870913095036421</c:v>
                </c:pt>
                <c:pt idx="32">
                  <c:v>5.6411993901406063</c:v>
                </c:pt>
                <c:pt idx="33">
                  <c:v>6.0477723191597494</c:v>
                </c:pt>
                <c:pt idx="34">
                  <c:v>6.4712857868880231</c:v>
                </c:pt>
                <c:pt idx="35">
                  <c:v>7.0642046417076054</c:v>
                </c:pt>
                <c:pt idx="36">
                  <c:v>7.8095883449093684</c:v>
                </c:pt>
                <c:pt idx="37">
                  <c:v>8.8260206674572252</c:v>
                </c:pt>
                <c:pt idx="38">
                  <c:v>10.503133999661189</c:v>
                </c:pt>
                <c:pt idx="39">
                  <c:v>13.416906657631714</c:v>
                </c:pt>
                <c:pt idx="40">
                  <c:v>18.36354396069795</c:v>
                </c:pt>
                <c:pt idx="41">
                  <c:v>25.834321531424699</c:v>
                </c:pt>
                <c:pt idx="42">
                  <c:v>35.727596137557171</c:v>
                </c:pt>
                <c:pt idx="43">
                  <c:v>48.077248856513634</c:v>
                </c:pt>
                <c:pt idx="44">
                  <c:v>61.443333898017961</c:v>
                </c:pt>
                <c:pt idx="45">
                  <c:v>74.18261900728443</c:v>
                </c:pt>
                <c:pt idx="46">
                  <c:v>84.533288158563437</c:v>
                </c:pt>
                <c:pt idx="47">
                  <c:v>90.885990174487546</c:v>
                </c:pt>
                <c:pt idx="48">
                  <c:v>94.511265458241567</c:v>
                </c:pt>
                <c:pt idx="49">
                  <c:v>96.510249025919023</c:v>
                </c:pt>
                <c:pt idx="50">
                  <c:v>97.543621887176002</c:v>
                </c:pt>
                <c:pt idx="51">
                  <c:v>98.187362358122982</c:v>
                </c:pt>
                <c:pt idx="52">
                  <c:v>98.678637980687796</c:v>
                </c:pt>
                <c:pt idx="53">
                  <c:v>99.034389293579537</c:v>
                </c:pt>
                <c:pt idx="54">
                  <c:v>99.186854141961717</c:v>
                </c:pt>
                <c:pt idx="55">
                  <c:v>99.678129764526517</c:v>
                </c:pt>
                <c:pt idx="56">
                  <c:v>99.661189225817381</c:v>
                </c:pt>
                <c:pt idx="57">
                  <c:v>99.813654074199562</c:v>
                </c:pt>
                <c:pt idx="58">
                  <c:v>99.881416229036077</c:v>
                </c:pt>
                <c:pt idx="59">
                  <c:v>99.932237845163471</c:v>
                </c:pt>
                <c:pt idx="60">
                  <c:v>99.796713535490426</c:v>
                </c:pt>
                <c:pt idx="61">
                  <c:v>99.796713535490426</c:v>
                </c:pt>
                <c:pt idx="62">
                  <c:v>99.762832458072168</c:v>
                </c:pt>
                <c:pt idx="63">
                  <c:v>99.695070303235639</c:v>
                </c:pt>
                <c:pt idx="64">
                  <c:v>99.796713535490426</c:v>
                </c:pt>
                <c:pt idx="65">
                  <c:v>99.728951380653896</c:v>
                </c:pt>
                <c:pt idx="66">
                  <c:v>100</c:v>
                </c:pt>
                <c:pt idx="67">
                  <c:v>99.661189225817381</c:v>
                </c:pt>
                <c:pt idx="68">
                  <c:v>99.542605454853458</c:v>
                </c:pt>
                <c:pt idx="69">
                  <c:v>99.728951380653896</c:v>
                </c:pt>
                <c:pt idx="70">
                  <c:v>99.542605454853458</c:v>
                </c:pt>
                <c:pt idx="71">
                  <c:v>99.440962222598685</c:v>
                </c:pt>
                <c:pt idx="72">
                  <c:v>99.220735219379975</c:v>
                </c:pt>
                <c:pt idx="73">
                  <c:v>99.186854141961717</c:v>
                </c:pt>
                <c:pt idx="74">
                  <c:v>99.271556835507369</c:v>
                </c:pt>
                <c:pt idx="75">
                  <c:v>99.08521090970693</c:v>
                </c:pt>
                <c:pt idx="76">
                  <c:v>98.848043367779098</c:v>
                </c:pt>
                <c:pt idx="77">
                  <c:v>98.72945959681519</c:v>
                </c:pt>
                <c:pt idx="78">
                  <c:v>98.526173132305601</c:v>
                </c:pt>
                <c:pt idx="79">
                  <c:v>98.017956971031666</c:v>
                </c:pt>
                <c:pt idx="80">
                  <c:v>97.74690835168559</c:v>
                </c:pt>
                <c:pt idx="81">
                  <c:v>97.425038116212093</c:v>
                </c:pt>
                <c:pt idx="82">
                  <c:v>96.696594951719462</c:v>
                </c:pt>
                <c:pt idx="83">
                  <c:v>95.629341013044225</c:v>
                </c:pt>
                <c:pt idx="84">
                  <c:v>93.952227680840252</c:v>
                </c:pt>
                <c:pt idx="85">
                  <c:v>90.953752329324061</c:v>
                </c:pt>
                <c:pt idx="86">
                  <c:v>85.617482635947823</c:v>
                </c:pt>
                <c:pt idx="87">
                  <c:v>78.265288836184993</c:v>
                </c:pt>
                <c:pt idx="88">
                  <c:v>68.151787226833804</c:v>
                </c:pt>
                <c:pt idx="89">
                  <c:v>55.886837201423013</c:v>
                </c:pt>
                <c:pt idx="90">
                  <c:v>43.113671014738266</c:v>
                </c:pt>
                <c:pt idx="91">
                  <c:v>30.916483144163987</c:v>
                </c:pt>
                <c:pt idx="92">
                  <c:v>21.175673386413688</c:v>
                </c:pt>
                <c:pt idx="93">
                  <c:v>14.518041673725223</c:v>
                </c:pt>
                <c:pt idx="94">
                  <c:v>11.180755548026426</c:v>
                </c:pt>
                <c:pt idx="95">
                  <c:v>9.2834152126037619</c:v>
                </c:pt>
                <c:pt idx="96">
                  <c:v>8.0636964255463326</c:v>
                </c:pt>
                <c:pt idx="97">
                  <c:v>7.1827884126715231</c:v>
                </c:pt>
                <c:pt idx="98">
                  <c:v>6.4035236320514981</c:v>
                </c:pt>
                <c:pt idx="99">
                  <c:v>5.9800101643232253</c:v>
                </c:pt>
                <c:pt idx="100">
                  <c:v>5.6242588514314757</c:v>
                </c:pt>
                <c:pt idx="101">
                  <c:v>5.2854480772488568</c:v>
                </c:pt>
                <c:pt idx="102">
                  <c:v>5.0482805353210232</c:v>
                </c:pt>
                <c:pt idx="103">
                  <c:v>4.7264102998475357</c:v>
                </c:pt>
                <c:pt idx="104">
                  <c:v>4.3875995256649158</c:v>
                </c:pt>
                <c:pt idx="105">
                  <c:v>4.1504319837370831</c:v>
                </c:pt>
                <c:pt idx="106">
                  <c:v>3.9302049805183801</c:v>
                </c:pt>
                <c:pt idx="107">
                  <c:v>3.6760968998814163</c:v>
                </c:pt>
                <c:pt idx="108">
                  <c:v>3.5066915127901064</c:v>
                </c:pt>
                <c:pt idx="109">
                  <c:v>3.2864645095714038</c:v>
                </c:pt>
                <c:pt idx="110">
                  <c:v>3.2017618160257491</c:v>
                </c:pt>
                <c:pt idx="111">
                  <c:v>2.9815348128070474</c:v>
                </c:pt>
                <c:pt idx="112">
                  <c:v>2.8121294257157379</c:v>
                </c:pt>
                <c:pt idx="113">
                  <c:v>2.7443672708792142</c:v>
                </c:pt>
                <c:pt idx="114">
                  <c:v>2.5241402676605116</c:v>
                </c:pt>
                <c:pt idx="115">
                  <c:v>2.4055564966965948</c:v>
                </c:pt>
                <c:pt idx="116">
                  <c:v>2.3039132644418094</c:v>
                </c:pt>
                <c:pt idx="117">
                  <c:v>2.2022700321870237</c:v>
                </c:pt>
                <c:pt idx="118">
                  <c:v>2.1345078773504995</c:v>
                </c:pt>
                <c:pt idx="119">
                  <c:v>1.9989835676774519</c:v>
                </c:pt>
                <c:pt idx="120">
                  <c:v>1.8973403354226666</c:v>
                </c:pt>
                <c:pt idx="121">
                  <c:v>1.77875656445875</c:v>
                </c:pt>
                <c:pt idx="122">
                  <c:v>1.7279349483313569</c:v>
                </c:pt>
                <c:pt idx="123">
                  <c:v>1.5924106386583092</c:v>
                </c:pt>
                <c:pt idx="124">
                  <c:v>1.5924106386583092</c:v>
                </c:pt>
                <c:pt idx="125">
                  <c:v>1.4568863289852618</c:v>
                </c:pt>
                <c:pt idx="126">
                  <c:v>1.3383025580213452</c:v>
                </c:pt>
                <c:pt idx="127">
                  <c:v>1.2874809418939523</c:v>
                </c:pt>
                <c:pt idx="128">
                  <c:v>1.2366593257665592</c:v>
                </c:pt>
                <c:pt idx="129">
                  <c:v>1.2027782483482974</c:v>
                </c:pt>
                <c:pt idx="130">
                  <c:v>1.1180755548026426</c:v>
                </c:pt>
                <c:pt idx="131">
                  <c:v>1.0841944773843808</c:v>
                </c:pt>
                <c:pt idx="132">
                  <c:v>1.0333728612569879</c:v>
                </c:pt>
                <c:pt idx="133">
                  <c:v>0.91478909029307132</c:v>
                </c:pt>
              </c:numCache>
            </c:numRef>
          </c:yVal>
          <c:smooth val="0"/>
          <c:extLst>
            <c:ext xmlns:c16="http://schemas.microsoft.com/office/drawing/2014/chart" uri="{C3380CC4-5D6E-409C-BE32-E72D297353CC}">
              <c16:uniqueId val="{00000000-84DE-452C-B80F-9E4485FFE677}"/>
            </c:ext>
          </c:extLst>
        </c:ser>
        <c:ser>
          <c:idx val="3"/>
          <c:order val="1"/>
          <c:tx>
            <c:v>10 x 10</c:v>
          </c:tx>
          <c:spPr>
            <a:ln w="12700" cap="rnd">
              <a:solidFill>
                <a:schemeClr val="accent2"/>
              </a:solidFill>
              <a:round/>
            </a:ln>
            <a:effectLst/>
          </c:spPr>
          <c:marker>
            <c:symbol val="none"/>
          </c:marker>
          <c:xVal>
            <c:numRef>
              <c:f>'9_Profils taille de champ'!$A$663:$A$829</c:f>
              <c:numCache>
                <c:formatCode>General</c:formatCode>
                <c:ptCount val="167"/>
                <c:pt idx="0">
                  <c:v>100</c:v>
                </c:pt>
                <c:pt idx="1">
                  <c:v>99.1</c:v>
                </c:pt>
                <c:pt idx="2">
                  <c:v>97.6</c:v>
                </c:pt>
                <c:pt idx="3">
                  <c:v>96.5</c:v>
                </c:pt>
                <c:pt idx="4">
                  <c:v>95.4</c:v>
                </c:pt>
                <c:pt idx="5">
                  <c:v>94.1</c:v>
                </c:pt>
                <c:pt idx="6">
                  <c:v>92.9</c:v>
                </c:pt>
                <c:pt idx="7">
                  <c:v>91.8</c:v>
                </c:pt>
                <c:pt idx="8">
                  <c:v>90.5</c:v>
                </c:pt>
                <c:pt idx="9">
                  <c:v>89.3</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c:v>
                </c:pt>
                <c:pt idx="26">
                  <c:v>68.900000000000006</c:v>
                </c:pt>
                <c:pt idx="27">
                  <c:v>67.7</c:v>
                </c:pt>
                <c:pt idx="28">
                  <c:v>66.400000000000006</c:v>
                </c:pt>
                <c:pt idx="29">
                  <c:v>65.3</c:v>
                </c:pt>
                <c:pt idx="30">
                  <c:v>64</c:v>
                </c:pt>
                <c:pt idx="31">
                  <c:v>62.8</c:v>
                </c:pt>
                <c:pt idx="32">
                  <c:v>61.6</c:v>
                </c:pt>
                <c:pt idx="33">
                  <c:v>60.4</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42.3</c:v>
                </c:pt>
                <c:pt idx="49">
                  <c:v>41.2</c:v>
                </c:pt>
                <c:pt idx="50">
                  <c:v>39.9</c:v>
                </c:pt>
                <c:pt idx="51">
                  <c:v>38.799999999999997</c:v>
                </c:pt>
                <c:pt idx="52">
                  <c:v>37.5</c:v>
                </c:pt>
                <c:pt idx="53">
                  <c:v>36.299999999999997</c:v>
                </c:pt>
                <c:pt idx="54">
                  <c:v>35.1</c:v>
                </c:pt>
                <c:pt idx="55">
                  <c:v>33.9</c:v>
                </c:pt>
                <c:pt idx="56">
                  <c:v>32.799999999999997</c:v>
                </c:pt>
                <c:pt idx="57">
                  <c:v>31.5</c:v>
                </c:pt>
                <c:pt idx="58">
                  <c:v>30.3</c:v>
                </c:pt>
                <c:pt idx="59">
                  <c:v>29.1</c:v>
                </c:pt>
                <c:pt idx="60">
                  <c:v>27.9</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1.5</c:v>
                </c:pt>
                <c:pt idx="83">
                  <c:v>0.3</c:v>
                </c:pt>
                <c:pt idx="84">
                  <c:v>-0.9</c:v>
                </c:pt>
                <c:pt idx="85">
                  <c:v>-2.1</c:v>
                </c:pt>
                <c:pt idx="86">
                  <c:v>-3.3</c:v>
                </c:pt>
                <c:pt idx="87">
                  <c:v>-4.5</c:v>
                </c:pt>
                <c:pt idx="88">
                  <c:v>-5.8</c:v>
                </c:pt>
                <c:pt idx="89">
                  <c:v>-6.9</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-28.6</c:v>
                </c:pt>
                <c:pt idx="108">
                  <c:v>-29.8</c:v>
                </c:pt>
                <c:pt idx="109">
                  <c:v>-31</c:v>
                </c:pt>
                <c:pt idx="110">
                  <c:v>-32.200000000000003</c:v>
                </c:pt>
                <c:pt idx="111">
                  <c:v>-33.4</c:v>
                </c:pt>
                <c:pt idx="112">
                  <c:v>-34.6</c:v>
                </c:pt>
                <c:pt idx="113">
                  <c:v>-35.9</c:v>
                </c:pt>
                <c:pt idx="114">
                  <c:v>-37</c:v>
                </c:pt>
                <c:pt idx="115">
                  <c:v>-38.200000000000003</c:v>
                </c:pt>
                <c:pt idx="116">
                  <c:v>-39.4</c:v>
                </c:pt>
                <c:pt idx="117">
                  <c:v>-40.6</c:v>
                </c:pt>
                <c:pt idx="118">
                  <c:v>-41.8</c:v>
                </c:pt>
                <c:pt idx="119">
                  <c:v>-43</c:v>
                </c:pt>
                <c:pt idx="120">
                  <c:v>-44.3</c:v>
                </c:pt>
                <c:pt idx="121">
                  <c:v>-45.4</c:v>
                </c:pt>
                <c:pt idx="122">
                  <c:v>-46.6</c:v>
                </c:pt>
                <c:pt idx="123">
                  <c:v>-47.9</c:v>
                </c:pt>
                <c:pt idx="124">
                  <c:v>-49</c:v>
                </c:pt>
                <c:pt idx="125">
                  <c:v>-50.3</c:v>
                </c:pt>
                <c:pt idx="126">
                  <c:v>-51.5</c:v>
                </c:pt>
                <c:pt idx="127">
                  <c:v>-52.7</c:v>
                </c:pt>
                <c:pt idx="128">
                  <c:v>-53.9</c:v>
                </c:pt>
                <c:pt idx="129">
                  <c:v>-55.1</c:v>
                </c:pt>
                <c:pt idx="130">
                  <c:v>-56.3</c:v>
                </c:pt>
                <c:pt idx="131">
                  <c:v>-57.5</c:v>
                </c:pt>
                <c:pt idx="132">
                  <c:v>-58.7</c:v>
                </c:pt>
                <c:pt idx="133">
                  <c:v>-59.9</c:v>
                </c:pt>
                <c:pt idx="134">
                  <c:v>-61.1</c:v>
                </c:pt>
                <c:pt idx="135">
                  <c:v>-62.3</c:v>
                </c:pt>
                <c:pt idx="136">
                  <c:v>-63.5</c:v>
                </c:pt>
                <c:pt idx="137">
                  <c:v>-64.7</c:v>
                </c:pt>
                <c:pt idx="138">
                  <c:v>-65.900000000000006</c:v>
                </c:pt>
                <c:pt idx="139">
                  <c:v>-67.099999999999994</c:v>
                </c:pt>
                <c:pt idx="140">
                  <c:v>-68.3</c:v>
                </c:pt>
                <c:pt idx="141">
                  <c:v>-69.5</c:v>
                </c:pt>
                <c:pt idx="142">
                  <c:v>-70.7</c:v>
                </c:pt>
                <c:pt idx="143">
                  <c:v>-71.900000000000006</c:v>
                </c:pt>
                <c:pt idx="144">
                  <c:v>-73.2</c:v>
                </c:pt>
                <c:pt idx="145">
                  <c:v>-74.400000000000006</c:v>
                </c:pt>
                <c:pt idx="146">
                  <c:v>-75.599999999999994</c:v>
                </c:pt>
                <c:pt idx="147">
                  <c:v>-76.8</c:v>
                </c:pt>
                <c:pt idx="148">
                  <c:v>-77.900000000000006</c:v>
                </c:pt>
                <c:pt idx="149">
                  <c:v>-79.2</c:v>
                </c:pt>
                <c:pt idx="150">
                  <c:v>-80.400000000000006</c:v>
                </c:pt>
                <c:pt idx="151">
                  <c:v>-81.5</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-97.2</c:v>
                </c:pt>
                <c:pt idx="165">
                  <c:v>-98.4</c:v>
                </c:pt>
                <c:pt idx="166">
                  <c:v>-100</c:v>
                </c:pt>
              </c:numCache>
            </c:numRef>
          </c:xVal>
          <c:yVal>
            <c:numRef>
              <c:f>'9_Profils taille de champ'!$G$663:$G$829</c:f>
              <c:numCache>
                <c:formatCode>General</c:formatCode>
                <c:ptCount val="167"/>
                <c:pt idx="0">
                  <c:v>3.7586103623839469</c:v>
                </c:pt>
                <c:pt idx="1">
                  <c:v>3.8185085354896673</c:v>
                </c:pt>
                <c:pt idx="2">
                  <c:v>4.0131775980832582</c:v>
                </c:pt>
                <c:pt idx="3">
                  <c:v>4.1179994010182686</c:v>
                </c:pt>
                <c:pt idx="4">
                  <c:v>4.2827193770589993</c:v>
                </c:pt>
                <c:pt idx="5">
                  <c:v>4.4324648098232995</c:v>
                </c:pt>
                <c:pt idx="6">
                  <c:v>4.5971847858640311</c:v>
                </c:pt>
                <c:pt idx="7">
                  <c:v>4.7619047619047628</c:v>
                </c:pt>
                <c:pt idx="8">
                  <c:v>4.8966756513926324</c:v>
                </c:pt>
                <c:pt idx="9">
                  <c:v>5.1063192572626539</c:v>
                </c:pt>
                <c:pt idx="10">
                  <c:v>5.2410901467505235</c:v>
                </c:pt>
                <c:pt idx="11">
                  <c:v>5.4207846660676848</c:v>
                </c:pt>
                <c:pt idx="12">
                  <c:v>5.645402815214136</c:v>
                </c:pt>
                <c:pt idx="13">
                  <c:v>5.7502246181491463</c:v>
                </c:pt>
                <c:pt idx="14">
                  <c:v>6.0347409404013179</c:v>
                </c:pt>
                <c:pt idx="15">
                  <c:v>6.1994609164420478</c:v>
                </c:pt>
                <c:pt idx="16">
                  <c:v>6.498951781970649</c:v>
                </c:pt>
                <c:pt idx="17">
                  <c:v>6.7385444743935308</c:v>
                </c:pt>
                <c:pt idx="18">
                  <c:v>6.9931117100928422</c:v>
                </c:pt>
                <c:pt idx="19">
                  <c:v>7.2476789457921535</c:v>
                </c:pt>
                <c:pt idx="20">
                  <c:v>7.5321952680443252</c:v>
                </c:pt>
                <c:pt idx="21">
                  <c:v>7.7867625037436357</c:v>
                </c:pt>
                <c:pt idx="22">
                  <c:v>8.0113806528900859</c:v>
                </c:pt>
                <c:pt idx="23">
                  <c:v>8.3857442348008373</c:v>
                </c:pt>
                <c:pt idx="24">
                  <c:v>8.7002096436058682</c:v>
                </c:pt>
                <c:pt idx="25">
                  <c:v>9.0895477687930519</c:v>
                </c:pt>
                <c:pt idx="26">
                  <c:v>9.4489368074273727</c:v>
                </c:pt>
                <c:pt idx="27">
                  <c:v>9.8382749326145564</c:v>
                </c:pt>
                <c:pt idx="28">
                  <c:v>10.407307577118898</c:v>
                </c:pt>
                <c:pt idx="29">
                  <c:v>10.961365678346811</c:v>
                </c:pt>
                <c:pt idx="30">
                  <c:v>11.695118298891884</c:v>
                </c:pt>
                <c:pt idx="31">
                  <c:v>12.518718179095536</c:v>
                </c:pt>
                <c:pt idx="32">
                  <c:v>13.746630727762801</c:v>
                </c:pt>
                <c:pt idx="33">
                  <c:v>15.858041329739441</c:v>
                </c:pt>
                <c:pt idx="34">
                  <c:v>19.31716082659479</c:v>
                </c:pt>
                <c:pt idx="35">
                  <c:v>25.80113806528901</c:v>
                </c:pt>
                <c:pt idx="36">
                  <c:v>35.265049415992813</c:v>
                </c:pt>
                <c:pt idx="37">
                  <c:v>46.331236897274636</c:v>
                </c:pt>
                <c:pt idx="38">
                  <c:v>58.834980533093741</c:v>
                </c:pt>
                <c:pt idx="39">
                  <c:v>69.287211740041926</c:v>
                </c:pt>
                <c:pt idx="40">
                  <c:v>78.107217729859229</c:v>
                </c:pt>
                <c:pt idx="41">
                  <c:v>84.830787660976341</c:v>
                </c:pt>
                <c:pt idx="42">
                  <c:v>88.784067085953879</c:v>
                </c:pt>
                <c:pt idx="43">
                  <c:v>91.359688529499849</c:v>
                </c:pt>
                <c:pt idx="44">
                  <c:v>92.961964660077868</c:v>
                </c:pt>
                <c:pt idx="45">
                  <c:v>93.815513626834374</c:v>
                </c:pt>
                <c:pt idx="46">
                  <c:v>94.294699011680137</c:v>
                </c:pt>
                <c:pt idx="47">
                  <c:v>94.833782569631623</c:v>
                </c:pt>
                <c:pt idx="48">
                  <c:v>94.968553459119505</c:v>
                </c:pt>
                <c:pt idx="49">
                  <c:v>95.627433363282421</c:v>
                </c:pt>
                <c:pt idx="50">
                  <c:v>95.956873315363879</c:v>
                </c:pt>
                <c:pt idx="51">
                  <c:v>96.046720575022462</c:v>
                </c:pt>
                <c:pt idx="52">
                  <c:v>96.421084156933219</c:v>
                </c:pt>
                <c:pt idx="53">
                  <c:v>96.615753219526795</c:v>
                </c:pt>
                <c:pt idx="54">
                  <c:v>96.945193171608253</c:v>
                </c:pt>
                <c:pt idx="55">
                  <c:v>97.214734950584003</c:v>
                </c:pt>
                <c:pt idx="56">
                  <c:v>97.454327643006891</c:v>
                </c:pt>
                <c:pt idx="57">
                  <c:v>97.693920335429766</c:v>
                </c:pt>
                <c:pt idx="58">
                  <c:v>97.888589398023356</c:v>
                </c:pt>
                <c:pt idx="59">
                  <c:v>97.858640311470495</c:v>
                </c:pt>
                <c:pt idx="60">
                  <c:v>98.36777478286912</c:v>
                </c:pt>
                <c:pt idx="61">
                  <c:v>98.427672955974842</c:v>
                </c:pt>
                <c:pt idx="62">
                  <c:v>98.532494758909849</c:v>
                </c:pt>
                <c:pt idx="63">
                  <c:v>98.697214734950578</c:v>
                </c:pt>
                <c:pt idx="64">
                  <c:v>98.861934710991306</c:v>
                </c:pt>
                <c:pt idx="65">
                  <c:v>99.011680143755626</c:v>
                </c:pt>
                <c:pt idx="66">
                  <c:v>98.891883797544182</c:v>
                </c:pt>
                <c:pt idx="67">
                  <c:v>99.116501946690619</c:v>
                </c:pt>
                <c:pt idx="68">
                  <c:v>98.996705600479189</c:v>
                </c:pt>
                <c:pt idx="69">
                  <c:v>99.161425576519918</c:v>
                </c:pt>
                <c:pt idx="70">
                  <c:v>99.22132374962564</c:v>
                </c:pt>
                <c:pt idx="71">
                  <c:v>99.34112009583707</c:v>
                </c:pt>
                <c:pt idx="72">
                  <c:v>99.565738244983521</c:v>
                </c:pt>
                <c:pt idx="73">
                  <c:v>99.565738244983521</c:v>
                </c:pt>
                <c:pt idx="74">
                  <c:v>99.311171009284209</c:v>
                </c:pt>
                <c:pt idx="75">
                  <c:v>99.22132374962564</c:v>
                </c:pt>
                <c:pt idx="76">
                  <c:v>99.236298292902063</c:v>
                </c:pt>
                <c:pt idx="77">
                  <c:v>99.131476489967056</c:v>
                </c:pt>
                <c:pt idx="78">
                  <c:v>99.116501946690619</c:v>
                </c:pt>
                <c:pt idx="79">
                  <c:v>98.876909254267744</c:v>
                </c:pt>
                <c:pt idx="80">
                  <c:v>99.026654687032035</c:v>
                </c:pt>
                <c:pt idx="81">
                  <c:v>99.206349206349216</c:v>
                </c:pt>
                <c:pt idx="82">
                  <c:v>99.356094639113508</c:v>
                </c:pt>
                <c:pt idx="83">
                  <c:v>99.386043725666369</c:v>
                </c:pt>
                <c:pt idx="84">
                  <c:v>99.236298292902063</c:v>
                </c:pt>
                <c:pt idx="85">
                  <c:v>99.311171009284209</c:v>
                </c:pt>
                <c:pt idx="86">
                  <c:v>99.685534591194951</c:v>
                </c:pt>
                <c:pt idx="87">
                  <c:v>99.490865528601375</c:v>
                </c:pt>
                <c:pt idx="88">
                  <c:v>99.640610961365681</c:v>
                </c:pt>
                <c:pt idx="89">
                  <c:v>99.670560047918542</c:v>
                </c:pt>
                <c:pt idx="90">
                  <c:v>99.580712788259959</c:v>
                </c:pt>
                <c:pt idx="91">
                  <c:v>99.910152740341417</c:v>
                </c:pt>
                <c:pt idx="92">
                  <c:v>99.670560047918542</c:v>
                </c:pt>
                <c:pt idx="93">
                  <c:v>99.820305480682833</c:v>
                </c:pt>
                <c:pt idx="94">
                  <c:v>100</c:v>
                </c:pt>
                <c:pt idx="95">
                  <c:v>99.745432764300688</c:v>
                </c:pt>
                <c:pt idx="96">
                  <c:v>99.820305480682833</c:v>
                </c:pt>
                <c:pt idx="97">
                  <c:v>100</c:v>
                </c:pt>
                <c:pt idx="98">
                  <c:v>99.80533093740641</c:v>
                </c:pt>
                <c:pt idx="99">
                  <c:v>99.925127283617854</c:v>
                </c:pt>
                <c:pt idx="100">
                  <c:v>99.760407307577125</c:v>
                </c:pt>
                <c:pt idx="101">
                  <c:v>99.985025456723562</c:v>
                </c:pt>
                <c:pt idx="102">
                  <c:v>99.835280023959271</c:v>
                </c:pt>
                <c:pt idx="103">
                  <c:v>99.460916442048514</c:v>
                </c:pt>
                <c:pt idx="104">
                  <c:v>99.640610961365681</c:v>
                </c:pt>
                <c:pt idx="105">
                  <c:v>99.386043725666369</c:v>
                </c:pt>
                <c:pt idx="106">
                  <c:v>99.34112009583707</c:v>
                </c:pt>
                <c:pt idx="107">
                  <c:v>99.236298292902063</c:v>
                </c:pt>
                <c:pt idx="108">
                  <c:v>98.891883797544182</c:v>
                </c:pt>
                <c:pt idx="109">
                  <c:v>98.742138364779876</c:v>
                </c:pt>
                <c:pt idx="110">
                  <c:v>98.817011081162022</c:v>
                </c:pt>
                <c:pt idx="111">
                  <c:v>98.457622042527703</c:v>
                </c:pt>
                <c:pt idx="112">
                  <c:v>98.442647499251265</c:v>
                </c:pt>
                <c:pt idx="113">
                  <c:v>98.038334830787647</c:v>
                </c:pt>
                <c:pt idx="114">
                  <c:v>97.828691224917634</c:v>
                </c:pt>
                <c:pt idx="115">
                  <c:v>97.648996705600467</c:v>
                </c:pt>
                <c:pt idx="116">
                  <c:v>97.3045822102426</c:v>
                </c:pt>
                <c:pt idx="117">
                  <c:v>97.259658580413301</c:v>
                </c:pt>
                <c:pt idx="118">
                  <c:v>96.675651392632517</c:v>
                </c:pt>
                <c:pt idx="119">
                  <c:v>96.585804132973934</c:v>
                </c:pt>
                <c:pt idx="120">
                  <c:v>96.361185983827482</c:v>
                </c:pt>
                <c:pt idx="121">
                  <c:v>95.747229709493851</c:v>
                </c:pt>
                <c:pt idx="122">
                  <c:v>95.13327343516022</c:v>
                </c:pt>
                <c:pt idx="123">
                  <c:v>94.189877208745131</c:v>
                </c:pt>
                <c:pt idx="124">
                  <c:v>92.961964660077868</c:v>
                </c:pt>
                <c:pt idx="125">
                  <c:v>90.685834082060495</c:v>
                </c:pt>
                <c:pt idx="126">
                  <c:v>86.208445642407909</c:v>
                </c:pt>
                <c:pt idx="127">
                  <c:v>78.69122491764</c:v>
                </c:pt>
                <c:pt idx="128">
                  <c:v>67.640011979634622</c:v>
                </c:pt>
                <c:pt idx="129">
                  <c:v>55.810122791254869</c:v>
                </c:pt>
                <c:pt idx="130">
                  <c:v>43.770589997005096</c:v>
                </c:pt>
                <c:pt idx="131">
                  <c:v>33.528002395926926</c:v>
                </c:pt>
                <c:pt idx="132">
                  <c:v>25.456723569931118</c:v>
                </c:pt>
                <c:pt idx="133">
                  <c:v>19.616651692123387</c:v>
                </c:pt>
                <c:pt idx="134">
                  <c:v>16.127583108715182</c:v>
                </c:pt>
                <c:pt idx="135">
                  <c:v>13.911350703803532</c:v>
                </c:pt>
                <c:pt idx="136">
                  <c:v>12.713387241689128</c:v>
                </c:pt>
                <c:pt idx="137">
                  <c:v>11.844863731656185</c:v>
                </c:pt>
                <c:pt idx="138">
                  <c:v>11.05121293800539</c:v>
                </c:pt>
                <c:pt idx="139">
                  <c:v>10.482180293501047</c:v>
                </c:pt>
                <c:pt idx="140">
                  <c:v>10.062893081761006</c:v>
                </c:pt>
                <c:pt idx="141">
                  <c:v>9.5537586103623831</c:v>
                </c:pt>
                <c:pt idx="142">
                  <c:v>9.1644204851752029</c:v>
                </c:pt>
                <c:pt idx="143">
                  <c:v>8.8349805330937414</c:v>
                </c:pt>
                <c:pt idx="144">
                  <c:v>8.5205151242887087</c:v>
                </c:pt>
                <c:pt idx="145">
                  <c:v>8.1910751722072472</c:v>
                </c:pt>
                <c:pt idx="146">
                  <c:v>7.8766097634022163</c:v>
                </c:pt>
                <c:pt idx="147">
                  <c:v>7.6070679844264744</c:v>
                </c:pt>
                <c:pt idx="148">
                  <c:v>7.3375262054507342</c:v>
                </c:pt>
                <c:pt idx="149">
                  <c:v>6.9781371668164116</c:v>
                </c:pt>
                <c:pt idx="150">
                  <c:v>6.7834681042228215</c:v>
                </c:pt>
                <c:pt idx="151">
                  <c:v>6.5887990416292315</c:v>
                </c:pt>
                <c:pt idx="152">
                  <c:v>6.3941299790356387</c:v>
                </c:pt>
                <c:pt idx="153">
                  <c:v>6.1245882000598977</c:v>
                </c:pt>
                <c:pt idx="154">
                  <c:v>5.8550464210841566</c:v>
                </c:pt>
                <c:pt idx="155">
                  <c:v>5.765199161425576</c:v>
                </c:pt>
                <c:pt idx="156">
                  <c:v>5.4657082958969747</c:v>
                </c:pt>
                <c:pt idx="157">
                  <c:v>5.3159628631326745</c:v>
                </c:pt>
                <c:pt idx="158">
                  <c:v>5.1212938005390836</c:v>
                </c:pt>
                <c:pt idx="159">
                  <c:v>5.0014974543276427</c:v>
                </c:pt>
                <c:pt idx="160">
                  <c:v>4.8218029350104823</c:v>
                </c:pt>
                <c:pt idx="161">
                  <c:v>4.7469302186283313</c:v>
                </c:pt>
                <c:pt idx="162">
                  <c:v>4.5223120694818801</c:v>
                </c:pt>
                <c:pt idx="163">
                  <c:v>4.4324648098232995</c:v>
                </c:pt>
                <c:pt idx="164">
                  <c:v>4.2377957472297094</c:v>
                </c:pt>
                <c:pt idx="165">
                  <c:v>4.1179994010182686</c:v>
                </c:pt>
                <c:pt idx="166">
                  <c:v>3.9233303384246785</c:v>
                </c:pt>
              </c:numCache>
            </c:numRef>
          </c:yVal>
          <c:smooth val="0"/>
          <c:extLst>
            <c:ext xmlns:c16="http://schemas.microsoft.com/office/drawing/2014/chart" uri="{C3380CC4-5D6E-409C-BE32-E72D297353CC}">
              <c16:uniqueId val="{00000001-84DE-452C-B80F-9E4485FFE677}"/>
            </c:ext>
          </c:extLst>
        </c:ser>
        <c:ser>
          <c:idx val="1"/>
          <c:order val="2"/>
          <c:tx>
            <c:v>15 x 15</c:v>
          </c:tx>
          <c:spPr>
            <a:ln w="12700" cap="rnd">
              <a:solidFill>
                <a:schemeClr val="accent1"/>
              </a:solidFill>
              <a:round/>
            </a:ln>
            <a:effectLst/>
          </c:spPr>
          <c:marker>
            <c:symbol val="none"/>
          </c:marker>
          <c:xVal>
            <c:numRef>
              <c:f>'9_Profils taille de champ'!$A$289:$A$488</c:f>
              <c:numCache>
                <c:formatCode>General</c:formatCode>
                <c:ptCount val="200"/>
                <c:pt idx="0">
                  <c:v>120</c:v>
                </c:pt>
                <c:pt idx="1">
                  <c:v>119</c:v>
                </c:pt>
                <c:pt idx="2">
                  <c:v>117.5</c:v>
                </c:pt>
                <c:pt idx="3">
                  <c:v>116.5</c:v>
                </c:pt>
                <c:pt idx="4">
                  <c:v>115.2</c:v>
                </c:pt>
                <c:pt idx="5">
                  <c:v>114</c:v>
                </c:pt>
                <c:pt idx="6">
                  <c:v>112.8</c:v>
                </c:pt>
                <c:pt idx="7">
                  <c:v>111.6</c:v>
                </c:pt>
                <c:pt idx="8">
                  <c:v>110.4</c:v>
                </c:pt>
                <c:pt idx="9">
                  <c:v>109.2</c:v>
                </c:pt>
                <c:pt idx="10">
                  <c:v>108</c:v>
                </c:pt>
                <c:pt idx="11">
                  <c:v>106.8</c:v>
                </c:pt>
                <c:pt idx="12">
                  <c:v>105.6</c:v>
                </c:pt>
                <c:pt idx="13">
                  <c:v>104.4</c:v>
                </c:pt>
                <c:pt idx="14">
                  <c:v>103.2</c:v>
                </c:pt>
                <c:pt idx="15">
                  <c:v>102</c:v>
                </c:pt>
                <c:pt idx="16">
                  <c:v>100.8</c:v>
                </c:pt>
                <c:pt idx="17">
                  <c:v>99.6</c:v>
                </c:pt>
                <c:pt idx="18">
                  <c:v>98.4</c:v>
                </c:pt>
                <c:pt idx="19">
                  <c:v>97.2</c:v>
                </c:pt>
                <c:pt idx="20">
                  <c:v>96</c:v>
                </c:pt>
                <c:pt idx="21">
                  <c:v>94.8</c:v>
                </c:pt>
                <c:pt idx="22">
                  <c:v>93.6</c:v>
                </c:pt>
                <c:pt idx="23">
                  <c:v>92.4</c:v>
                </c:pt>
                <c:pt idx="24">
                  <c:v>91.1</c:v>
                </c:pt>
                <c:pt idx="25">
                  <c:v>90</c:v>
                </c:pt>
                <c:pt idx="26">
                  <c:v>88.8</c:v>
                </c:pt>
                <c:pt idx="27">
                  <c:v>87.5</c:v>
                </c:pt>
                <c:pt idx="28">
                  <c:v>86.4</c:v>
                </c:pt>
                <c:pt idx="29">
                  <c:v>85.1</c:v>
                </c:pt>
                <c:pt idx="30">
                  <c:v>83.9</c:v>
                </c:pt>
                <c:pt idx="31">
                  <c:v>82.8</c:v>
                </c:pt>
                <c:pt idx="32">
                  <c:v>81.5</c:v>
                </c:pt>
                <c:pt idx="33">
                  <c:v>80.400000000000006</c:v>
                </c:pt>
                <c:pt idx="34">
                  <c:v>79.099999999999994</c:v>
                </c:pt>
                <c:pt idx="35">
                  <c:v>77.900000000000006</c:v>
                </c:pt>
                <c:pt idx="36">
                  <c:v>76.8</c:v>
                </c:pt>
                <c:pt idx="37">
                  <c:v>75.5</c:v>
                </c:pt>
                <c:pt idx="38">
                  <c:v>74.400000000000006</c:v>
                </c:pt>
                <c:pt idx="39">
                  <c:v>73.099999999999994</c:v>
                </c:pt>
                <c:pt idx="40">
                  <c:v>71.900000000000006</c:v>
                </c:pt>
                <c:pt idx="41">
                  <c:v>70.7</c:v>
                </c:pt>
                <c:pt idx="42">
                  <c:v>69.5</c:v>
                </c:pt>
                <c:pt idx="43">
                  <c:v>68.3</c:v>
                </c:pt>
                <c:pt idx="44">
                  <c:v>67.099999999999994</c:v>
                </c:pt>
                <c:pt idx="45">
                  <c:v>65.900000000000006</c:v>
                </c:pt>
                <c:pt idx="46">
                  <c:v>64.7</c:v>
                </c:pt>
                <c:pt idx="47">
                  <c:v>63.5</c:v>
                </c:pt>
                <c:pt idx="48">
                  <c:v>62.3</c:v>
                </c:pt>
                <c:pt idx="49">
                  <c:v>61.1</c:v>
                </c:pt>
                <c:pt idx="50">
                  <c:v>59.9</c:v>
                </c:pt>
                <c:pt idx="51">
                  <c:v>58.7</c:v>
                </c:pt>
                <c:pt idx="52">
                  <c:v>57.5</c:v>
                </c:pt>
                <c:pt idx="53">
                  <c:v>56.3</c:v>
                </c:pt>
                <c:pt idx="54">
                  <c:v>55.1</c:v>
                </c:pt>
                <c:pt idx="55">
                  <c:v>53.9</c:v>
                </c:pt>
                <c:pt idx="56">
                  <c:v>52.7</c:v>
                </c:pt>
                <c:pt idx="57">
                  <c:v>51.5</c:v>
                </c:pt>
                <c:pt idx="58">
                  <c:v>50.3</c:v>
                </c:pt>
                <c:pt idx="59">
                  <c:v>49.1</c:v>
                </c:pt>
                <c:pt idx="60">
                  <c:v>47.9</c:v>
                </c:pt>
                <c:pt idx="61">
                  <c:v>46.7</c:v>
                </c:pt>
                <c:pt idx="62">
                  <c:v>45.4</c:v>
                </c:pt>
                <c:pt idx="63">
                  <c:v>44.3</c:v>
                </c:pt>
                <c:pt idx="64">
                  <c:v>43</c:v>
                </c:pt>
                <c:pt idx="65">
                  <c:v>41.9</c:v>
                </c:pt>
                <c:pt idx="66">
                  <c:v>40.700000000000003</c:v>
                </c:pt>
                <c:pt idx="67">
                  <c:v>39.4</c:v>
                </c:pt>
                <c:pt idx="68">
                  <c:v>38.299999999999997</c:v>
                </c:pt>
                <c:pt idx="69">
                  <c:v>37</c:v>
                </c:pt>
                <c:pt idx="70">
                  <c:v>35.799999999999997</c:v>
                </c:pt>
                <c:pt idx="71">
                  <c:v>34.6</c:v>
                </c:pt>
                <c:pt idx="72">
                  <c:v>33.4</c:v>
                </c:pt>
                <c:pt idx="73">
                  <c:v>32.299999999999997</c:v>
                </c:pt>
                <c:pt idx="74">
                  <c:v>31</c:v>
                </c:pt>
                <c:pt idx="75">
                  <c:v>29.8</c:v>
                </c:pt>
                <c:pt idx="76">
                  <c:v>28.6</c:v>
                </c:pt>
                <c:pt idx="77">
                  <c:v>27.4</c:v>
                </c:pt>
                <c:pt idx="78">
                  <c:v>26.2</c:v>
                </c:pt>
                <c:pt idx="79">
                  <c:v>25</c:v>
                </c:pt>
                <c:pt idx="80">
                  <c:v>23.8</c:v>
                </c:pt>
                <c:pt idx="81">
                  <c:v>22.6</c:v>
                </c:pt>
                <c:pt idx="82">
                  <c:v>21.4</c:v>
                </c:pt>
                <c:pt idx="83">
                  <c:v>20.2</c:v>
                </c:pt>
                <c:pt idx="84">
                  <c:v>19</c:v>
                </c:pt>
                <c:pt idx="85">
                  <c:v>17.8</c:v>
                </c:pt>
                <c:pt idx="86">
                  <c:v>16.600000000000001</c:v>
                </c:pt>
                <c:pt idx="87">
                  <c:v>15.3</c:v>
                </c:pt>
                <c:pt idx="88">
                  <c:v>14.2</c:v>
                </c:pt>
                <c:pt idx="89">
                  <c:v>13</c:v>
                </c:pt>
                <c:pt idx="90">
                  <c:v>11.8</c:v>
                </c:pt>
                <c:pt idx="91">
                  <c:v>10.6</c:v>
                </c:pt>
                <c:pt idx="92">
                  <c:v>9.3000000000000007</c:v>
                </c:pt>
                <c:pt idx="93">
                  <c:v>8.1999999999999993</c:v>
                </c:pt>
                <c:pt idx="94">
                  <c:v>6.9</c:v>
                </c:pt>
                <c:pt idx="95">
                  <c:v>5.8</c:v>
                </c:pt>
                <c:pt idx="96">
                  <c:v>4.5</c:v>
                </c:pt>
                <c:pt idx="97">
                  <c:v>3.3</c:v>
                </c:pt>
                <c:pt idx="98">
                  <c:v>2.2000000000000002</c:v>
                </c:pt>
                <c:pt idx="99">
                  <c:v>0.9</c:v>
                </c:pt>
                <c:pt idx="100">
                  <c:v>-0.2</c:v>
                </c:pt>
                <c:pt idx="101">
                  <c:v>-1.5</c:v>
                </c:pt>
                <c:pt idx="102">
                  <c:v>-2.7</c:v>
                </c:pt>
                <c:pt idx="103">
                  <c:v>-3.8</c:v>
                </c:pt>
                <c:pt idx="104">
                  <c:v>-5.0999999999999996</c:v>
                </c:pt>
                <c:pt idx="105">
                  <c:v>-6.2</c:v>
                </c:pt>
                <c:pt idx="106">
                  <c:v>-7.5</c:v>
                </c:pt>
                <c:pt idx="107">
                  <c:v>-8.6999999999999993</c:v>
                </c:pt>
                <c:pt idx="108">
                  <c:v>-9.9</c:v>
                </c:pt>
                <c:pt idx="109">
                  <c:v>-11.1</c:v>
                </c:pt>
                <c:pt idx="110">
                  <c:v>-12.3</c:v>
                </c:pt>
                <c:pt idx="111">
                  <c:v>-13.5</c:v>
                </c:pt>
                <c:pt idx="112">
                  <c:v>-14.7</c:v>
                </c:pt>
                <c:pt idx="113">
                  <c:v>-15.9</c:v>
                </c:pt>
                <c:pt idx="114">
                  <c:v>-17.100000000000001</c:v>
                </c:pt>
                <c:pt idx="115">
                  <c:v>-18.3</c:v>
                </c:pt>
                <c:pt idx="116">
                  <c:v>-19.5</c:v>
                </c:pt>
                <c:pt idx="117">
                  <c:v>-20.8</c:v>
                </c:pt>
                <c:pt idx="118">
                  <c:v>-21.9</c:v>
                </c:pt>
                <c:pt idx="119">
                  <c:v>-23.2</c:v>
                </c:pt>
                <c:pt idx="120">
                  <c:v>-24.3</c:v>
                </c:pt>
                <c:pt idx="121">
                  <c:v>-25.5</c:v>
                </c:pt>
                <c:pt idx="122">
                  <c:v>-26.8</c:v>
                </c:pt>
                <c:pt idx="123">
                  <c:v>-27.9</c:v>
                </c:pt>
                <c:pt idx="124">
                  <c:v>-29.2</c:v>
                </c:pt>
                <c:pt idx="125">
                  <c:v>-30.4</c:v>
                </c:pt>
                <c:pt idx="126">
                  <c:v>-31.6</c:v>
                </c:pt>
                <c:pt idx="127">
                  <c:v>-32.799999999999997</c:v>
                </c:pt>
                <c:pt idx="128">
                  <c:v>-34</c:v>
                </c:pt>
                <c:pt idx="129">
                  <c:v>-35.200000000000003</c:v>
                </c:pt>
                <c:pt idx="130">
                  <c:v>-36.4</c:v>
                </c:pt>
                <c:pt idx="131">
                  <c:v>-37.6</c:v>
                </c:pt>
                <c:pt idx="132">
                  <c:v>-38.799999999999997</c:v>
                </c:pt>
                <c:pt idx="133">
                  <c:v>-40</c:v>
                </c:pt>
                <c:pt idx="134">
                  <c:v>-41.2</c:v>
                </c:pt>
                <c:pt idx="135">
                  <c:v>-42.4</c:v>
                </c:pt>
                <c:pt idx="136">
                  <c:v>-43.6</c:v>
                </c:pt>
                <c:pt idx="137">
                  <c:v>-44.8</c:v>
                </c:pt>
                <c:pt idx="138">
                  <c:v>-46</c:v>
                </c:pt>
                <c:pt idx="139">
                  <c:v>-47.3</c:v>
                </c:pt>
                <c:pt idx="140">
                  <c:v>-48.4</c:v>
                </c:pt>
                <c:pt idx="141">
                  <c:v>-49.6</c:v>
                </c:pt>
                <c:pt idx="142">
                  <c:v>-50.9</c:v>
                </c:pt>
                <c:pt idx="143">
                  <c:v>-52</c:v>
                </c:pt>
                <c:pt idx="144">
                  <c:v>-53.3</c:v>
                </c:pt>
                <c:pt idx="145">
                  <c:v>-54.4</c:v>
                </c:pt>
                <c:pt idx="146">
                  <c:v>-55.6</c:v>
                </c:pt>
                <c:pt idx="147">
                  <c:v>-56.9</c:v>
                </c:pt>
                <c:pt idx="148">
                  <c:v>-58</c:v>
                </c:pt>
                <c:pt idx="149">
                  <c:v>-59.3</c:v>
                </c:pt>
                <c:pt idx="150">
                  <c:v>-60.5</c:v>
                </c:pt>
                <c:pt idx="151">
                  <c:v>-61.7</c:v>
                </c:pt>
                <c:pt idx="152">
                  <c:v>-62.9</c:v>
                </c:pt>
                <c:pt idx="153">
                  <c:v>-64.099999999999994</c:v>
                </c:pt>
                <c:pt idx="154">
                  <c:v>-65.3</c:v>
                </c:pt>
                <c:pt idx="155">
                  <c:v>-66.5</c:v>
                </c:pt>
                <c:pt idx="156">
                  <c:v>-67.7</c:v>
                </c:pt>
                <c:pt idx="157">
                  <c:v>-68.900000000000006</c:v>
                </c:pt>
                <c:pt idx="158">
                  <c:v>-70.099999999999994</c:v>
                </c:pt>
                <c:pt idx="159">
                  <c:v>-71.3</c:v>
                </c:pt>
                <c:pt idx="160">
                  <c:v>-72.5</c:v>
                </c:pt>
                <c:pt idx="161">
                  <c:v>-73.7</c:v>
                </c:pt>
                <c:pt idx="162">
                  <c:v>-75</c:v>
                </c:pt>
                <c:pt idx="163">
                  <c:v>-76.099999999999994</c:v>
                </c:pt>
                <c:pt idx="164">
                  <c:v>-77.400000000000006</c:v>
                </c:pt>
                <c:pt idx="165">
                  <c:v>-78.599999999999994</c:v>
                </c:pt>
                <c:pt idx="166">
                  <c:v>-79.8</c:v>
                </c:pt>
                <c:pt idx="167">
                  <c:v>-81</c:v>
                </c:pt>
                <c:pt idx="168">
                  <c:v>-82.2</c:v>
                </c:pt>
                <c:pt idx="169">
                  <c:v>-83.4</c:v>
                </c:pt>
                <c:pt idx="170">
                  <c:v>-84.6</c:v>
                </c:pt>
                <c:pt idx="171">
                  <c:v>-85.8</c:v>
                </c:pt>
                <c:pt idx="172">
                  <c:v>-87</c:v>
                </c:pt>
                <c:pt idx="173">
                  <c:v>-88.2</c:v>
                </c:pt>
                <c:pt idx="174">
                  <c:v>-89.4</c:v>
                </c:pt>
                <c:pt idx="175">
                  <c:v>-90.6</c:v>
                </c:pt>
                <c:pt idx="176">
                  <c:v>-91.8</c:v>
                </c:pt>
                <c:pt idx="177">
                  <c:v>-93</c:v>
                </c:pt>
                <c:pt idx="178">
                  <c:v>-94.2</c:v>
                </c:pt>
                <c:pt idx="179">
                  <c:v>-95.4</c:v>
                </c:pt>
                <c:pt idx="180">
                  <c:v>-96.6</c:v>
                </c:pt>
                <c:pt idx="181">
                  <c:v>-97.8</c:v>
                </c:pt>
                <c:pt idx="182">
                  <c:v>-99</c:v>
                </c:pt>
                <c:pt idx="183">
                  <c:v>-100.2</c:v>
                </c:pt>
                <c:pt idx="184">
                  <c:v>-101.5</c:v>
                </c:pt>
                <c:pt idx="185">
                  <c:v>-102.6</c:v>
                </c:pt>
                <c:pt idx="186">
                  <c:v>-103.8</c:v>
                </c:pt>
                <c:pt idx="187">
                  <c:v>-105.1</c:v>
                </c:pt>
                <c:pt idx="188">
                  <c:v>-106.2</c:v>
                </c:pt>
                <c:pt idx="189">
                  <c:v>-107.5</c:v>
                </c:pt>
                <c:pt idx="190">
                  <c:v>-108.6</c:v>
                </c:pt>
                <c:pt idx="191">
                  <c:v>-109.9</c:v>
                </c:pt>
                <c:pt idx="192">
                  <c:v>-111</c:v>
                </c:pt>
                <c:pt idx="193">
                  <c:v>-112.2</c:v>
                </c:pt>
                <c:pt idx="194">
                  <c:v>-113.5</c:v>
                </c:pt>
                <c:pt idx="195">
                  <c:v>-114.6</c:v>
                </c:pt>
                <c:pt idx="196">
                  <c:v>-115.9</c:v>
                </c:pt>
                <c:pt idx="197">
                  <c:v>-117.1</c:v>
                </c:pt>
                <c:pt idx="198">
                  <c:v>-118.3</c:v>
                </c:pt>
                <c:pt idx="199">
                  <c:v>-120</c:v>
                </c:pt>
              </c:numCache>
            </c:numRef>
          </c:xVal>
          <c:yVal>
            <c:numRef>
              <c:f>'9_Profils taille de champ'!$G$289:$G$488</c:f>
              <c:numCache>
                <c:formatCode>General</c:formatCode>
                <c:ptCount val="200"/>
                <c:pt idx="0">
                  <c:v>6.5578345193246834</c:v>
                </c:pt>
                <c:pt idx="1">
                  <c:v>6.7531742709641405</c:v>
                </c:pt>
                <c:pt idx="2">
                  <c:v>7.0322310590205106</c:v>
                </c:pt>
                <c:pt idx="3">
                  <c:v>7.2415236500627884</c:v>
                </c:pt>
                <c:pt idx="4">
                  <c:v>7.3950048834937903</c:v>
                </c:pt>
                <c:pt idx="5">
                  <c:v>7.5903446351332509</c:v>
                </c:pt>
                <c:pt idx="6">
                  <c:v>7.7996372261755269</c:v>
                </c:pt>
                <c:pt idx="7">
                  <c:v>8.0089298172178047</c:v>
                </c:pt>
                <c:pt idx="8">
                  <c:v>8.2042695688572618</c:v>
                </c:pt>
                <c:pt idx="9">
                  <c:v>8.483326356913631</c:v>
                </c:pt>
                <c:pt idx="10">
                  <c:v>8.7205246267615451</c:v>
                </c:pt>
                <c:pt idx="11">
                  <c:v>8.9298172178038229</c:v>
                </c:pt>
                <c:pt idx="12">
                  <c:v>9.1251569694432817</c:v>
                </c:pt>
                <c:pt idx="13">
                  <c:v>9.4321194363052872</c:v>
                </c:pt>
                <c:pt idx="14">
                  <c:v>9.7111762243616582</c:v>
                </c:pt>
                <c:pt idx="15">
                  <c:v>10.018138691223664</c:v>
                </c:pt>
                <c:pt idx="16">
                  <c:v>10.325101158085671</c:v>
                </c:pt>
                <c:pt idx="17">
                  <c:v>10.673922143156132</c:v>
                </c:pt>
                <c:pt idx="18">
                  <c:v>11.078554485837868</c:v>
                </c:pt>
                <c:pt idx="19">
                  <c:v>11.413422631505512</c:v>
                </c:pt>
                <c:pt idx="20">
                  <c:v>11.790149295381608</c:v>
                </c:pt>
                <c:pt idx="21">
                  <c:v>12.306404353285894</c:v>
                </c:pt>
                <c:pt idx="22">
                  <c:v>12.822659411190177</c:v>
                </c:pt>
                <c:pt idx="23">
                  <c:v>13.366820147900096</c:v>
                </c:pt>
                <c:pt idx="24">
                  <c:v>14.050509278638204</c:v>
                </c:pt>
                <c:pt idx="25">
                  <c:v>14.859773964001674</c:v>
                </c:pt>
                <c:pt idx="26">
                  <c:v>15.892284079810242</c:v>
                </c:pt>
                <c:pt idx="27">
                  <c:v>17.76196455978792</c:v>
                </c:pt>
                <c:pt idx="28">
                  <c:v>20.733919352588252</c:v>
                </c:pt>
                <c:pt idx="29">
                  <c:v>26.384819310729736</c:v>
                </c:pt>
                <c:pt idx="30">
                  <c:v>34.88209850704618</c:v>
                </c:pt>
                <c:pt idx="31">
                  <c:v>45.263011022743122</c:v>
                </c:pt>
                <c:pt idx="32">
                  <c:v>56.815962048276823</c:v>
                </c:pt>
                <c:pt idx="33">
                  <c:v>67.280591600390665</c:v>
                </c:pt>
                <c:pt idx="34">
                  <c:v>76.112738942374776</c:v>
                </c:pt>
                <c:pt idx="35">
                  <c:v>82.810101855727638</c:v>
                </c:pt>
                <c:pt idx="36">
                  <c:v>87.149434910004189</c:v>
                </c:pt>
                <c:pt idx="37">
                  <c:v>89.63304032370587</c:v>
                </c:pt>
                <c:pt idx="38">
                  <c:v>91.405050927863826</c:v>
                </c:pt>
                <c:pt idx="39">
                  <c:v>92.116645737407552</c:v>
                </c:pt>
                <c:pt idx="40">
                  <c:v>93.009627459187939</c:v>
                </c:pt>
                <c:pt idx="41">
                  <c:v>93.749127947537318</c:v>
                </c:pt>
                <c:pt idx="42">
                  <c:v>93.93051485977395</c:v>
                </c:pt>
                <c:pt idx="43">
                  <c:v>94.697921026928995</c:v>
                </c:pt>
                <c:pt idx="44">
                  <c:v>94.949072136179709</c:v>
                </c:pt>
                <c:pt idx="45">
                  <c:v>95.172317566624798</c:v>
                </c:pt>
                <c:pt idx="46">
                  <c:v>95.590902748709368</c:v>
                </c:pt>
                <c:pt idx="47">
                  <c:v>95.758336821543182</c:v>
                </c:pt>
                <c:pt idx="48">
                  <c:v>96.065299288405186</c:v>
                </c:pt>
                <c:pt idx="49">
                  <c:v>96.442025952281298</c:v>
                </c:pt>
                <c:pt idx="50">
                  <c:v>96.595507185712293</c:v>
                </c:pt>
                <c:pt idx="51">
                  <c:v>96.944328170782754</c:v>
                </c:pt>
                <c:pt idx="52">
                  <c:v>97.00013952839403</c:v>
                </c:pt>
                <c:pt idx="53">
                  <c:v>97.251290637644757</c:v>
                </c:pt>
                <c:pt idx="54">
                  <c:v>97.572205943909594</c:v>
                </c:pt>
                <c:pt idx="55">
                  <c:v>97.474536068089861</c:v>
                </c:pt>
                <c:pt idx="56">
                  <c:v>97.753592856146227</c:v>
                </c:pt>
                <c:pt idx="57">
                  <c:v>97.795451374354684</c:v>
                </c:pt>
                <c:pt idx="58">
                  <c:v>97.865215571368765</c:v>
                </c:pt>
                <c:pt idx="59">
                  <c:v>98.088461001813869</c:v>
                </c:pt>
                <c:pt idx="60">
                  <c:v>98.158225198827949</c:v>
                </c:pt>
                <c:pt idx="61">
                  <c:v>98.158225198827949</c:v>
                </c:pt>
                <c:pt idx="62">
                  <c:v>98.451234826287148</c:v>
                </c:pt>
                <c:pt idx="63">
                  <c:v>98.381470629273053</c:v>
                </c:pt>
                <c:pt idx="64">
                  <c:v>98.186130877633602</c:v>
                </c:pt>
                <c:pt idx="65">
                  <c:v>98.227989395842059</c:v>
                </c:pt>
                <c:pt idx="66">
                  <c:v>98.297753592856154</c:v>
                </c:pt>
                <c:pt idx="67">
                  <c:v>98.548904702106867</c:v>
                </c:pt>
                <c:pt idx="68">
                  <c:v>98.367517789870234</c:v>
                </c:pt>
                <c:pt idx="69">
                  <c:v>98.451234826287148</c:v>
                </c:pt>
                <c:pt idx="70">
                  <c:v>98.744244453746333</c:v>
                </c:pt>
                <c:pt idx="71">
                  <c:v>98.716338774940695</c:v>
                </c:pt>
                <c:pt idx="72">
                  <c:v>98.618668899120976</c:v>
                </c:pt>
                <c:pt idx="73">
                  <c:v>98.869820008371704</c:v>
                </c:pt>
                <c:pt idx="74">
                  <c:v>98.841914329566066</c:v>
                </c:pt>
                <c:pt idx="75">
                  <c:v>98.92563136598298</c:v>
                </c:pt>
                <c:pt idx="76">
                  <c:v>99.051206920608337</c:v>
                </c:pt>
                <c:pt idx="77">
                  <c:v>99.065159760011156</c:v>
                </c:pt>
                <c:pt idx="78">
                  <c:v>99.190735314636541</c:v>
                </c:pt>
                <c:pt idx="79">
                  <c:v>99.023301241802713</c:v>
                </c:pt>
                <c:pt idx="80">
                  <c:v>99.232593832844984</c:v>
                </c:pt>
                <c:pt idx="81">
                  <c:v>99.260499511650622</c:v>
                </c:pt>
                <c:pt idx="82">
                  <c:v>99.176782475233708</c:v>
                </c:pt>
                <c:pt idx="83">
                  <c:v>99.302358029859079</c:v>
                </c:pt>
                <c:pt idx="84">
                  <c:v>99.093065438816794</c:v>
                </c:pt>
                <c:pt idx="85">
                  <c:v>99.162829635830889</c:v>
                </c:pt>
                <c:pt idx="86">
                  <c:v>99.051206920608337</c:v>
                </c:pt>
                <c:pt idx="87">
                  <c:v>99.093065438816794</c:v>
                </c:pt>
                <c:pt idx="88">
                  <c:v>99.023301241802713</c:v>
                </c:pt>
                <c:pt idx="89">
                  <c:v>99.190735314636541</c:v>
                </c:pt>
                <c:pt idx="90">
                  <c:v>99.120971117622446</c:v>
                </c:pt>
                <c:pt idx="91">
                  <c:v>99.14887679642807</c:v>
                </c:pt>
                <c:pt idx="92">
                  <c:v>98.744244453746333</c:v>
                </c:pt>
                <c:pt idx="93">
                  <c:v>98.869820008371704</c:v>
                </c:pt>
                <c:pt idx="94">
                  <c:v>99.079112599413989</c:v>
                </c:pt>
                <c:pt idx="95">
                  <c:v>98.953537044788618</c:v>
                </c:pt>
                <c:pt idx="96">
                  <c:v>99.107018278219613</c:v>
                </c:pt>
                <c:pt idx="97">
                  <c:v>98.758197293149152</c:v>
                </c:pt>
                <c:pt idx="98">
                  <c:v>99.079112599413989</c:v>
                </c:pt>
                <c:pt idx="99">
                  <c:v>98.716338774940695</c:v>
                </c:pt>
                <c:pt idx="100">
                  <c:v>99.00934840239988</c:v>
                </c:pt>
                <c:pt idx="101">
                  <c:v>98.841914329566066</c:v>
                </c:pt>
                <c:pt idx="102">
                  <c:v>98.855867168968871</c:v>
                </c:pt>
                <c:pt idx="103">
                  <c:v>98.967489884191437</c:v>
                </c:pt>
                <c:pt idx="104">
                  <c:v>99.162829635830889</c:v>
                </c:pt>
                <c:pt idx="105">
                  <c:v>99.260499511650622</c:v>
                </c:pt>
                <c:pt idx="106">
                  <c:v>99.232593832844984</c:v>
                </c:pt>
                <c:pt idx="107">
                  <c:v>99.204688154039331</c:v>
                </c:pt>
                <c:pt idx="108">
                  <c:v>99.162829635830889</c:v>
                </c:pt>
                <c:pt idx="109">
                  <c:v>99.386075066275993</c:v>
                </c:pt>
                <c:pt idx="110">
                  <c:v>99.441886423887254</c:v>
                </c:pt>
                <c:pt idx="111">
                  <c:v>99.441886423887254</c:v>
                </c:pt>
                <c:pt idx="112">
                  <c:v>99.525603460304168</c:v>
                </c:pt>
                <c:pt idx="113">
                  <c:v>99.860471605971796</c:v>
                </c:pt>
                <c:pt idx="114">
                  <c:v>99.693037533137996</c:v>
                </c:pt>
                <c:pt idx="115">
                  <c:v>100</c:v>
                </c:pt>
                <c:pt idx="116">
                  <c:v>99.665131854332373</c:v>
                </c:pt>
                <c:pt idx="117">
                  <c:v>99.567461978512625</c:v>
                </c:pt>
                <c:pt idx="118">
                  <c:v>99.958141481791543</c:v>
                </c:pt>
                <c:pt idx="119">
                  <c:v>99.958141481791543</c:v>
                </c:pt>
                <c:pt idx="120">
                  <c:v>100</c:v>
                </c:pt>
                <c:pt idx="121">
                  <c:v>99.916282963583086</c:v>
                </c:pt>
                <c:pt idx="122">
                  <c:v>99.874424445374629</c:v>
                </c:pt>
                <c:pt idx="123">
                  <c:v>99.77675456955491</c:v>
                </c:pt>
                <c:pt idx="124">
                  <c:v>99.860471605971796</c:v>
                </c:pt>
                <c:pt idx="125">
                  <c:v>99.77675456955491</c:v>
                </c:pt>
                <c:pt idx="126">
                  <c:v>99.888377284777448</c:v>
                </c:pt>
                <c:pt idx="127">
                  <c:v>99.63722617552672</c:v>
                </c:pt>
                <c:pt idx="128">
                  <c:v>99.609320496721082</c:v>
                </c:pt>
                <c:pt idx="129">
                  <c:v>99.539556299706987</c:v>
                </c:pt>
                <c:pt idx="130">
                  <c:v>99.706990372540801</c:v>
                </c:pt>
                <c:pt idx="131">
                  <c:v>99.581414817915444</c:v>
                </c:pt>
                <c:pt idx="132">
                  <c:v>99.511650620901335</c:v>
                </c:pt>
                <c:pt idx="133">
                  <c:v>99.609320496721082</c:v>
                </c:pt>
                <c:pt idx="134">
                  <c:v>99.651179014929539</c:v>
                </c:pt>
                <c:pt idx="135">
                  <c:v>99.511650620901335</c:v>
                </c:pt>
                <c:pt idx="136">
                  <c:v>99.455839263290073</c:v>
                </c:pt>
                <c:pt idx="137">
                  <c:v>99.497697781498545</c:v>
                </c:pt>
                <c:pt idx="138">
                  <c:v>99.441886423887254</c:v>
                </c:pt>
                <c:pt idx="139">
                  <c:v>99.302358029859079</c:v>
                </c:pt>
                <c:pt idx="140">
                  <c:v>99.42793358448445</c:v>
                </c:pt>
                <c:pt idx="141">
                  <c:v>99.176782475233708</c:v>
                </c:pt>
                <c:pt idx="142">
                  <c:v>99.288405190456245</c:v>
                </c:pt>
                <c:pt idx="143">
                  <c:v>99.079112599413989</c:v>
                </c:pt>
                <c:pt idx="144">
                  <c:v>98.953537044788618</c:v>
                </c:pt>
                <c:pt idx="145">
                  <c:v>98.911678526580161</c:v>
                </c:pt>
                <c:pt idx="146">
                  <c:v>98.674480256732238</c:v>
                </c:pt>
                <c:pt idx="147">
                  <c:v>98.688433096135071</c:v>
                </c:pt>
                <c:pt idx="148">
                  <c:v>98.172178038230768</c:v>
                </c:pt>
                <c:pt idx="149">
                  <c:v>97.99079112599415</c:v>
                </c:pt>
                <c:pt idx="150">
                  <c:v>98.004743965396941</c:v>
                </c:pt>
                <c:pt idx="151">
                  <c:v>97.893121250174403</c:v>
                </c:pt>
                <c:pt idx="152">
                  <c:v>97.71173433793777</c:v>
                </c:pt>
                <c:pt idx="153">
                  <c:v>97.404771871075766</c:v>
                </c:pt>
                <c:pt idx="154">
                  <c:v>97.041998046602473</c:v>
                </c:pt>
                <c:pt idx="155">
                  <c:v>96.888516813171478</c:v>
                </c:pt>
                <c:pt idx="156">
                  <c:v>96.316450397655913</c:v>
                </c:pt>
                <c:pt idx="157">
                  <c:v>96.21878052183618</c:v>
                </c:pt>
                <c:pt idx="158">
                  <c:v>95.618808427515006</c:v>
                </c:pt>
                <c:pt idx="159">
                  <c:v>95.172317566624798</c:v>
                </c:pt>
                <c:pt idx="160">
                  <c:v>94.823496581554338</c:v>
                </c:pt>
                <c:pt idx="161">
                  <c:v>93.888656341565508</c:v>
                </c:pt>
                <c:pt idx="162">
                  <c:v>93.037533137993591</c:v>
                </c:pt>
                <c:pt idx="163">
                  <c:v>91.642249197711749</c:v>
                </c:pt>
                <c:pt idx="164">
                  <c:v>89.660946002511523</c:v>
                </c:pt>
                <c:pt idx="165">
                  <c:v>85.754150969722346</c:v>
                </c:pt>
                <c:pt idx="166">
                  <c:v>78.805636947118728</c:v>
                </c:pt>
                <c:pt idx="167">
                  <c:v>69.094460722757077</c:v>
                </c:pt>
                <c:pt idx="168">
                  <c:v>57.918236361099481</c:v>
                </c:pt>
                <c:pt idx="169">
                  <c:v>46.044370029300964</c:v>
                </c:pt>
                <c:pt idx="170">
                  <c:v>36.109948374494202</c:v>
                </c:pt>
                <c:pt idx="171">
                  <c:v>28.324263987721505</c:v>
                </c:pt>
                <c:pt idx="172">
                  <c:v>22.436165759732102</c:v>
                </c:pt>
                <c:pt idx="173">
                  <c:v>18.83633319380494</c:v>
                </c:pt>
                <c:pt idx="174">
                  <c:v>16.575973210548348</c:v>
                </c:pt>
                <c:pt idx="175">
                  <c:v>15.194642109669317</c:v>
                </c:pt>
                <c:pt idx="176">
                  <c:v>14.399330263708665</c:v>
                </c:pt>
                <c:pt idx="177">
                  <c:v>13.631924096553647</c:v>
                </c:pt>
                <c:pt idx="178">
                  <c:v>13.07381052044091</c:v>
                </c:pt>
                <c:pt idx="179">
                  <c:v>12.641272498953537</c:v>
                </c:pt>
                <c:pt idx="180">
                  <c:v>12.166875959257711</c:v>
                </c:pt>
                <c:pt idx="181">
                  <c:v>11.636668061950607</c:v>
                </c:pt>
                <c:pt idx="182">
                  <c:v>11.245988558671691</c:v>
                </c:pt>
                <c:pt idx="183">
                  <c:v>11.05064880703223</c:v>
                </c:pt>
                <c:pt idx="184">
                  <c:v>10.646016464350495</c:v>
                </c:pt>
                <c:pt idx="185">
                  <c:v>10.283242639877214</c:v>
                </c:pt>
                <c:pt idx="186">
                  <c:v>9.9902330124180274</c:v>
                </c:pt>
                <c:pt idx="187">
                  <c:v>9.7530347425701134</c:v>
                </c:pt>
                <c:pt idx="188">
                  <c:v>9.3623552392911957</c:v>
                </c:pt>
                <c:pt idx="189">
                  <c:v>9.1391098088460989</c:v>
                </c:pt>
                <c:pt idx="190">
                  <c:v>8.9019115389981867</c:v>
                </c:pt>
                <c:pt idx="191">
                  <c:v>8.5949490721361794</c:v>
                </c:pt>
                <c:pt idx="192">
                  <c:v>8.3856564810939016</c:v>
                </c:pt>
                <c:pt idx="193">
                  <c:v>8.1345053718431704</c:v>
                </c:pt>
                <c:pt idx="194">
                  <c:v>7.9112599413980744</c:v>
                </c:pt>
                <c:pt idx="195">
                  <c:v>7.6322031533417043</c:v>
                </c:pt>
                <c:pt idx="196">
                  <c:v>7.5205804381191568</c:v>
                </c:pt>
                <c:pt idx="197">
                  <c:v>7.3252406864796988</c:v>
                </c:pt>
                <c:pt idx="198">
                  <c:v>7.0461838984233287</c:v>
                </c:pt>
                <c:pt idx="199">
                  <c:v>6.8089856285754147</c:v>
                </c:pt>
              </c:numCache>
            </c:numRef>
          </c:yVal>
          <c:smooth val="0"/>
          <c:extLst>
            <c:ext xmlns:c16="http://schemas.microsoft.com/office/drawing/2014/chart" uri="{C3380CC4-5D6E-409C-BE32-E72D297353CC}">
              <c16:uniqueId val="{00000002-84DE-452C-B80F-9E4485FFE677}"/>
            </c:ext>
          </c:extLst>
        </c:ser>
        <c:ser>
          <c:idx val="0"/>
          <c:order val="3"/>
          <c:tx>
            <c:v>20 x 20</c:v>
          </c:tx>
          <c:spPr>
            <a:ln w="12700" cap="rnd">
              <a:solidFill>
                <a:srgbClr val="FF0066"/>
              </a:solidFill>
              <a:round/>
            </a:ln>
            <a:effectLst/>
          </c:spPr>
          <c:marker>
            <c:symbol val="none"/>
          </c:marker>
          <c:xVal>
            <c:numRef>
              <c:f>'9_Profils taille de champ'!$A$19:$A$268</c:f>
              <c:numCache>
                <c:formatCode>General</c:formatCode>
                <c:ptCount val="250"/>
                <c:pt idx="0">
                  <c:v>-150</c:v>
                </c:pt>
                <c:pt idx="1">
                  <c:v>-149.1</c:v>
                </c:pt>
                <c:pt idx="2">
                  <c:v>-147.69999999999999</c:v>
                </c:pt>
                <c:pt idx="3">
                  <c:v>-146.6</c:v>
                </c:pt>
                <c:pt idx="4">
                  <c:v>-145.4</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-126.1</c:v>
                </c:pt>
                <c:pt idx="21">
                  <c:v>-124.8</c:v>
                </c:pt>
                <c:pt idx="22">
                  <c:v>-123.7</c:v>
                </c:pt>
                <c:pt idx="23">
                  <c:v>-122.5</c:v>
                </c:pt>
                <c:pt idx="24">
                  <c:v>-121.2</c:v>
                </c:pt>
                <c:pt idx="25">
                  <c:v>-120.1</c:v>
                </c:pt>
                <c:pt idx="26">
                  <c:v>-118.8</c:v>
                </c:pt>
                <c:pt idx="27">
                  <c:v>-117.6</c:v>
                </c:pt>
                <c:pt idx="28">
                  <c:v>-116.5</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-96</c:v>
                </c:pt>
                <c:pt idx="46">
                  <c:v>-94.8</c:v>
                </c:pt>
                <c:pt idx="47">
                  <c:v>-93.6</c:v>
                </c:pt>
                <c:pt idx="48">
                  <c:v>-92.4</c:v>
                </c:pt>
                <c:pt idx="49">
                  <c:v>-91.1</c:v>
                </c:pt>
                <c:pt idx="50">
                  <c:v>-90</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-75.5</c:v>
                </c:pt>
                <c:pt idx="63">
                  <c:v>-74.3</c:v>
                </c:pt>
                <c:pt idx="64">
                  <c:v>-73.099999999999994</c:v>
                </c:pt>
                <c:pt idx="65">
                  <c:v>-71.900000000000006</c:v>
                </c:pt>
                <c:pt idx="66">
                  <c:v>-70.7</c:v>
                </c:pt>
                <c:pt idx="67">
                  <c:v>-69.5</c:v>
                </c:pt>
                <c:pt idx="68">
                  <c:v>-68.3</c:v>
                </c:pt>
                <c:pt idx="69">
                  <c:v>-67.099999999999994</c:v>
                </c:pt>
                <c:pt idx="70">
                  <c:v>-65.900000000000006</c:v>
                </c:pt>
                <c:pt idx="71">
                  <c:v>-64.7</c:v>
                </c:pt>
                <c:pt idx="72">
                  <c:v>-63.5</c:v>
                </c:pt>
                <c:pt idx="73">
                  <c:v>-62.3</c:v>
                </c:pt>
                <c:pt idx="74">
                  <c:v>-61</c:v>
                </c:pt>
                <c:pt idx="75">
                  <c:v>-59.8</c:v>
                </c:pt>
                <c:pt idx="76">
                  <c:v>-58.6</c:v>
                </c:pt>
                <c:pt idx="77">
                  <c:v>-57.4</c:v>
                </c:pt>
                <c:pt idx="78">
                  <c:v>-56.2</c:v>
                </c:pt>
                <c:pt idx="79">
                  <c:v>-55</c:v>
                </c:pt>
                <c:pt idx="80">
                  <c:v>-53.8</c:v>
                </c:pt>
                <c:pt idx="81">
                  <c:v>-52.6</c:v>
                </c:pt>
                <c:pt idx="82">
                  <c:v>-51.4</c:v>
                </c:pt>
                <c:pt idx="83">
                  <c:v>-50.2</c:v>
                </c:pt>
                <c:pt idx="84">
                  <c:v>-49</c:v>
                </c:pt>
                <c:pt idx="85">
                  <c:v>-47.8</c:v>
                </c:pt>
                <c:pt idx="86">
                  <c:v>-46.6</c:v>
                </c:pt>
                <c:pt idx="87">
                  <c:v>-45.4</c:v>
                </c:pt>
                <c:pt idx="88">
                  <c:v>-44.1</c:v>
                </c:pt>
                <c:pt idx="89">
                  <c:v>-43</c:v>
                </c:pt>
                <c:pt idx="90">
                  <c:v>-41.8</c:v>
                </c:pt>
                <c:pt idx="91">
                  <c:v>-40.5</c:v>
                </c:pt>
                <c:pt idx="92">
                  <c:v>-39.4</c:v>
                </c:pt>
                <c:pt idx="93">
                  <c:v>-38.1</c:v>
                </c:pt>
                <c:pt idx="94">
                  <c:v>-36.9</c:v>
                </c:pt>
                <c:pt idx="95">
                  <c:v>-35.700000000000003</c:v>
                </c:pt>
                <c:pt idx="96">
                  <c:v>-34.5</c:v>
                </c:pt>
                <c:pt idx="97">
                  <c:v>-33.299999999999997</c:v>
                </c:pt>
                <c:pt idx="98">
                  <c:v>-32.1</c:v>
                </c:pt>
                <c:pt idx="99">
                  <c:v>-30.9</c:v>
                </c:pt>
                <c:pt idx="100">
                  <c:v>-29.7</c:v>
                </c:pt>
                <c:pt idx="101">
                  <c:v>-28.5</c:v>
                </c:pt>
                <c:pt idx="102">
                  <c:v>-27.3</c:v>
                </c:pt>
                <c:pt idx="103">
                  <c:v>-26.1</c:v>
                </c:pt>
                <c:pt idx="104">
                  <c:v>-24.9</c:v>
                </c:pt>
                <c:pt idx="105">
                  <c:v>-23.7</c:v>
                </c:pt>
                <c:pt idx="106">
                  <c:v>-22.5</c:v>
                </c:pt>
                <c:pt idx="107">
                  <c:v>-21.3</c:v>
                </c:pt>
                <c:pt idx="108">
                  <c:v>-20.100000000000001</c:v>
                </c:pt>
                <c:pt idx="109">
                  <c:v>-18.899999999999999</c:v>
                </c:pt>
                <c:pt idx="110">
                  <c:v>-17.7</c:v>
                </c:pt>
                <c:pt idx="111">
                  <c:v>-16.5</c:v>
                </c:pt>
                <c:pt idx="112">
                  <c:v>-15.3</c:v>
                </c:pt>
                <c:pt idx="113">
                  <c:v>-14</c:v>
                </c:pt>
                <c:pt idx="114">
                  <c:v>-12.9</c:v>
                </c:pt>
                <c:pt idx="115">
                  <c:v>-11.7</c:v>
                </c:pt>
                <c:pt idx="116">
                  <c:v>-10.4</c:v>
                </c:pt>
                <c:pt idx="117">
                  <c:v>-9.1999999999999993</c:v>
                </c:pt>
                <c:pt idx="118">
                  <c:v>-8</c:v>
                </c:pt>
                <c:pt idx="119">
                  <c:v>-6.8</c:v>
                </c:pt>
                <c:pt idx="120">
                  <c:v>-5.6</c:v>
                </c:pt>
                <c:pt idx="121">
                  <c:v>-4.4000000000000004</c:v>
                </c:pt>
                <c:pt idx="122">
                  <c:v>-3.2</c:v>
                </c:pt>
                <c:pt idx="123">
                  <c:v>-2</c:v>
                </c:pt>
                <c:pt idx="124">
                  <c:v>-0.8</c:v>
                </c:pt>
                <c:pt idx="125">
                  <c:v>0.4</c:v>
                </c:pt>
                <c:pt idx="126">
                  <c:v>1.6</c:v>
                </c:pt>
                <c:pt idx="127">
                  <c:v>2.8</c:v>
                </c:pt>
                <c:pt idx="128">
                  <c:v>4</c:v>
                </c:pt>
                <c:pt idx="129">
                  <c:v>5.2</c:v>
                </c:pt>
                <c:pt idx="130">
                  <c:v>6.4</c:v>
                </c:pt>
                <c:pt idx="131">
                  <c:v>7.6</c:v>
                </c:pt>
                <c:pt idx="132">
                  <c:v>8.8000000000000007</c:v>
                </c:pt>
                <c:pt idx="133">
                  <c:v>10</c:v>
                </c:pt>
                <c:pt idx="134">
                  <c:v>11.2</c:v>
                </c:pt>
                <c:pt idx="135">
                  <c:v>12.4</c:v>
                </c:pt>
                <c:pt idx="136">
                  <c:v>13.7</c:v>
                </c:pt>
                <c:pt idx="137">
                  <c:v>14.8</c:v>
                </c:pt>
                <c:pt idx="138">
                  <c:v>16</c:v>
                </c:pt>
                <c:pt idx="139">
                  <c:v>17.2</c:v>
                </c:pt>
                <c:pt idx="140">
                  <c:v>18.399999999999999</c:v>
                </c:pt>
                <c:pt idx="141">
                  <c:v>19.600000000000001</c:v>
                </c:pt>
                <c:pt idx="142">
                  <c:v>20.9</c:v>
                </c:pt>
                <c:pt idx="143">
                  <c:v>22</c:v>
                </c:pt>
                <c:pt idx="144">
                  <c:v>23.3</c:v>
                </c:pt>
                <c:pt idx="145">
                  <c:v>24.5</c:v>
                </c:pt>
                <c:pt idx="146">
                  <c:v>25.7</c:v>
                </c:pt>
                <c:pt idx="147">
                  <c:v>26.9</c:v>
                </c:pt>
                <c:pt idx="148">
                  <c:v>28.1</c:v>
                </c:pt>
                <c:pt idx="149">
                  <c:v>29.3</c:v>
                </c:pt>
                <c:pt idx="150">
                  <c:v>30.5</c:v>
                </c:pt>
                <c:pt idx="151">
                  <c:v>31.7</c:v>
                </c:pt>
                <c:pt idx="152">
                  <c:v>32.9</c:v>
                </c:pt>
                <c:pt idx="153">
                  <c:v>34.1</c:v>
                </c:pt>
                <c:pt idx="154">
                  <c:v>35.299999999999997</c:v>
                </c:pt>
                <c:pt idx="155">
                  <c:v>36.5</c:v>
                </c:pt>
                <c:pt idx="156">
                  <c:v>37.700000000000003</c:v>
                </c:pt>
                <c:pt idx="157">
                  <c:v>38.9</c:v>
                </c:pt>
                <c:pt idx="158">
                  <c:v>40.1</c:v>
                </c:pt>
                <c:pt idx="159">
                  <c:v>41.3</c:v>
                </c:pt>
                <c:pt idx="160">
                  <c:v>42.5</c:v>
                </c:pt>
                <c:pt idx="161">
                  <c:v>43.7</c:v>
                </c:pt>
                <c:pt idx="162">
                  <c:v>44.9</c:v>
                </c:pt>
                <c:pt idx="163">
                  <c:v>46.1</c:v>
                </c:pt>
                <c:pt idx="164">
                  <c:v>47.3</c:v>
                </c:pt>
                <c:pt idx="165">
                  <c:v>48.5</c:v>
                </c:pt>
                <c:pt idx="166">
                  <c:v>49.7</c:v>
                </c:pt>
                <c:pt idx="167">
                  <c:v>50.9</c:v>
                </c:pt>
                <c:pt idx="168">
                  <c:v>52.1</c:v>
                </c:pt>
                <c:pt idx="169">
                  <c:v>53.3</c:v>
                </c:pt>
                <c:pt idx="170">
                  <c:v>54.5</c:v>
                </c:pt>
                <c:pt idx="171">
                  <c:v>55.7</c:v>
                </c:pt>
                <c:pt idx="172">
                  <c:v>56.9</c:v>
                </c:pt>
                <c:pt idx="173">
                  <c:v>58.1</c:v>
                </c:pt>
                <c:pt idx="174">
                  <c:v>59.4</c:v>
                </c:pt>
                <c:pt idx="175">
                  <c:v>60.5</c:v>
                </c:pt>
                <c:pt idx="176">
                  <c:v>61.8</c:v>
                </c:pt>
                <c:pt idx="177">
                  <c:v>63</c:v>
                </c:pt>
                <c:pt idx="178">
                  <c:v>64.2</c:v>
                </c:pt>
                <c:pt idx="179">
                  <c:v>65.400000000000006</c:v>
                </c:pt>
                <c:pt idx="180">
                  <c:v>66.599999999999994</c:v>
                </c:pt>
                <c:pt idx="181">
                  <c:v>67.8</c:v>
                </c:pt>
                <c:pt idx="182">
                  <c:v>69</c:v>
                </c:pt>
                <c:pt idx="183">
                  <c:v>70.2</c:v>
                </c:pt>
                <c:pt idx="184">
                  <c:v>71.400000000000006</c:v>
                </c:pt>
                <c:pt idx="185">
                  <c:v>72.599999999999994</c:v>
                </c:pt>
                <c:pt idx="186">
                  <c:v>73.8</c:v>
                </c:pt>
                <c:pt idx="187">
                  <c:v>75</c:v>
                </c:pt>
                <c:pt idx="188">
                  <c:v>76.2</c:v>
                </c:pt>
                <c:pt idx="189">
                  <c:v>77.400000000000006</c:v>
                </c:pt>
                <c:pt idx="190">
                  <c:v>78.599999999999994</c:v>
                </c:pt>
                <c:pt idx="191">
                  <c:v>79.8</c:v>
                </c:pt>
                <c:pt idx="192">
                  <c:v>81</c:v>
                </c:pt>
                <c:pt idx="193">
                  <c:v>82.3</c:v>
                </c:pt>
                <c:pt idx="194">
                  <c:v>83.5</c:v>
                </c:pt>
                <c:pt idx="195">
                  <c:v>84.6</c:v>
                </c:pt>
                <c:pt idx="196">
                  <c:v>85.9</c:v>
                </c:pt>
                <c:pt idx="197">
                  <c:v>87.1</c:v>
                </c:pt>
                <c:pt idx="198">
                  <c:v>88.3</c:v>
                </c:pt>
                <c:pt idx="199">
                  <c:v>89.5</c:v>
                </c:pt>
                <c:pt idx="200">
                  <c:v>90.7</c:v>
                </c:pt>
                <c:pt idx="201">
                  <c:v>91.9</c:v>
                </c:pt>
                <c:pt idx="202">
                  <c:v>93.1</c:v>
                </c:pt>
                <c:pt idx="203">
                  <c:v>94.3</c:v>
                </c:pt>
                <c:pt idx="204">
                  <c:v>95.5</c:v>
                </c:pt>
                <c:pt idx="205">
                  <c:v>96.7</c:v>
                </c:pt>
                <c:pt idx="206">
                  <c:v>97.9</c:v>
                </c:pt>
                <c:pt idx="207">
                  <c:v>99.1</c:v>
                </c:pt>
                <c:pt idx="208">
                  <c:v>100.3</c:v>
                </c:pt>
                <c:pt idx="209">
                  <c:v>101.5</c:v>
                </c:pt>
                <c:pt idx="210">
                  <c:v>102.7</c:v>
                </c:pt>
                <c:pt idx="211">
                  <c:v>103.9</c:v>
                </c:pt>
                <c:pt idx="212">
                  <c:v>105.1</c:v>
                </c:pt>
                <c:pt idx="213">
                  <c:v>106.3</c:v>
                </c:pt>
                <c:pt idx="214">
                  <c:v>107.5</c:v>
                </c:pt>
                <c:pt idx="215">
                  <c:v>108.7</c:v>
                </c:pt>
                <c:pt idx="216">
                  <c:v>110</c:v>
                </c:pt>
                <c:pt idx="217">
                  <c:v>111.2</c:v>
                </c:pt>
                <c:pt idx="218">
                  <c:v>112.4</c:v>
                </c:pt>
                <c:pt idx="219">
                  <c:v>113.5</c:v>
                </c:pt>
                <c:pt idx="220">
                  <c:v>114.7</c:v>
                </c:pt>
                <c:pt idx="221">
                  <c:v>116</c:v>
                </c:pt>
                <c:pt idx="222">
                  <c:v>117.2</c:v>
                </c:pt>
                <c:pt idx="223">
                  <c:v>118.4</c:v>
                </c:pt>
                <c:pt idx="224">
                  <c:v>119.6</c:v>
                </c:pt>
                <c:pt idx="225">
                  <c:v>120.8</c:v>
                </c:pt>
                <c:pt idx="226">
                  <c:v>122</c:v>
                </c:pt>
                <c:pt idx="227">
                  <c:v>123.2</c:v>
                </c:pt>
                <c:pt idx="228">
                  <c:v>124.4</c:v>
                </c:pt>
                <c:pt idx="229">
                  <c:v>125.6</c:v>
                </c:pt>
                <c:pt idx="230">
                  <c:v>126.8</c:v>
                </c:pt>
                <c:pt idx="231">
                  <c:v>128</c:v>
                </c:pt>
                <c:pt idx="232">
                  <c:v>129.19999999999999</c:v>
                </c:pt>
                <c:pt idx="233">
                  <c:v>130.4</c:v>
                </c:pt>
                <c:pt idx="234">
                  <c:v>131.6</c:v>
                </c:pt>
                <c:pt idx="235">
                  <c:v>132.80000000000001</c:v>
                </c:pt>
                <c:pt idx="236">
                  <c:v>134</c:v>
                </c:pt>
                <c:pt idx="237">
                  <c:v>135.19999999999999</c:v>
                </c:pt>
                <c:pt idx="238">
                  <c:v>136.5</c:v>
                </c:pt>
                <c:pt idx="239">
                  <c:v>137.69999999999999</c:v>
                </c:pt>
                <c:pt idx="240">
                  <c:v>138.80000000000001</c:v>
                </c:pt>
                <c:pt idx="241">
                  <c:v>140.1</c:v>
                </c:pt>
                <c:pt idx="242">
                  <c:v>141.30000000000001</c:v>
                </c:pt>
                <c:pt idx="243">
                  <c:v>142.5</c:v>
                </c:pt>
                <c:pt idx="244">
                  <c:v>143.69999999999999</c:v>
                </c:pt>
                <c:pt idx="245">
                  <c:v>144.9</c:v>
                </c:pt>
                <c:pt idx="246">
                  <c:v>146.1</c:v>
                </c:pt>
                <c:pt idx="247">
                  <c:v>147.30000000000001</c:v>
                </c:pt>
                <c:pt idx="248">
                  <c:v>148.5</c:v>
                </c:pt>
                <c:pt idx="249">
                  <c:v>150</c:v>
                </c:pt>
              </c:numCache>
            </c:numRef>
          </c:xVal>
          <c:yVal>
            <c:numRef>
              <c:f>'9_Profils taille de champ'!$G$19:$G$268</c:f>
              <c:numCache>
                <c:formatCode>General</c:formatCode>
                <c:ptCount val="250"/>
                <c:pt idx="0">
                  <c:v>7.885684043397724</c:v>
                </c:pt>
                <c:pt idx="1">
                  <c:v>8.1370732998147659</c:v>
                </c:pt>
                <c:pt idx="2">
                  <c:v>8.3620005292405395</c:v>
                </c:pt>
                <c:pt idx="3">
                  <c:v>8.5472347181794124</c:v>
                </c:pt>
                <c:pt idx="4">
                  <c:v>8.7589309341095536</c:v>
                </c:pt>
                <c:pt idx="5">
                  <c:v>8.9177030960571582</c:v>
                </c:pt>
                <c:pt idx="6">
                  <c:v>9.2087853929611008</c:v>
                </c:pt>
                <c:pt idx="7">
                  <c:v>9.4734056628737768</c:v>
                </c:pt>
                <c:pt idx="8">
                  <c:v>9.6718708653082821</c:v>
                </c:pt>
                <c:pt idx="9">
                  <c:v>9.8438740407515226</c:v>
                </c:pt>
                <c:pt idx="10">
                  <c:v>10.174649378142368</c:v>
                </c:pt>
                <c:pt idx="11">
                  <c:v>10.373114580576873</c:v>
                </c:pt>
                <c:pt idx="12">
                  <c:v>10.624503836993913</c:v>
                </c:pt>
                <c:pt idx="13">
                  <c:v>10.862662079915323</c:v>
                </c:pt>
                <c:pt idx="14">
                  <c:v>11.166975390314898</c:v>
                </c:pt>
                <c:pt idx="15">
                  <c:v>11.550674781688278</c:v>
                </c:pt>
                <c:pt idx="16">
                  <c:v>11.73590897062715</c:v>
                </c:pt>
                <c:pt idx="17">
                  <c:v>12.132839375496163</c:v>
                </c:pt>
                <c:pt idx="18">
                  <c:v>12.503307753373907</c:v>
                </c:pt>
                <c:pt idx="19">
                  <c:v>12.794390050277851</c:v>
                </c:pt>
                <c:pt idx="20">
                  <c:v>13.204551468642498</c:v>
                </c:pt>
                <c:pt idx="21">
                  <c:v>13.588250860015878</c:v>
                </c:pt>
                <c:pt idx="22">
                  <c:v>13.932257210902355</c:v>
                </c:pt>
                <c:pt idx="23">
                  <c:v>14.368880656258268</c:v>
                </c:pt>
                <c:pt idx="24">
                  <c:v>14.977507277057423</c:v>
                </c:pt>
                <c:pt idx="25">
                  <c:v>15.519978830378408</c:v>
                </c:pt>
                <c:pt idx="26">
                  <c:v>16.168298491664462</c:v>
                </c:pt>
                <c:pt idx="27">
                  <c:v>17.094469436358825</c:v>
                </c:pt>
                <c:pt idx="28">
                  <c:v>18.44403281291347</c:v>
                </c:pt>
                <c:pt idx="29">
                  <c:v>20.852077269118816</c:v>
                </c:pt>
                <c:pt idx="30">
                  <c:v>25.178618682191058</c:v>
                </c:pt>
                <c:pt idx="31">
                  <c:v>31.092881714739352</c:v>
                </c:pt>
                <c:pt idx="32">
                  <c:v>39.229955014554115</c:v>
                </c:pt>
                <c:pt idx="33">
                  <c:v>49.39137337920085</c:v>
                </c:pt>
                <c:pt idx="34">
                  <c:v>60.717120931463356</c:v>
                </c:pt>
                <c:pt idx="35">
                  <c:v>71.222545646996565</c:v>
                </c:pt>
                <c:pt idx="36">
                  <c:v>80.113786716062449</c:v>
                </c:pt>
                <c:pt idx="37">
                  <c:v>85.803122519184967</c:v>
                </c:pt>
                <c:pt idx="38">
                  <c:v>88.899179677163261</c:v>
                </c:pt>
                <c:pt idx="39">
                  <c:v>90.579518391108749</c:v>
                </c:pt>
                <c:pt idx="40">
                  <c:v>91.876157713680868</c:v>
                </c:pt>
                <c:pt idx="41">
                  <c:v>92.656787509923262</c:v>
                </c:pt>
                <c:pt idx="42">
                  <c:v>93.133103995766078</c:v>
                </c:pt>
                <c:pt idx="43">
                  <c:v>93.913733792008486</c:v>
                </c:pt>
                <c:pt idx="44">
                  <c:v>94.204816088912409</c:v>
                </c:pt>
                <c:pt idx="45">
                  <c:v>94.720825615242134</c:v>
                </c:pt>
                <c:pt idx="46">
                  <c:v>94.985445885154817</c:v>
                </c:pt>
                <c:pt idx="47">
                  <c:v>95.408838317015082</c:v>
                </c:pt>
                <c:pt idx="48">
                  <c:v>95.766075681397183</c:v>
                </c:pt>
                <c:pt idx="49">
                  <c:v>95.924847843344807</c:v>
                </c:pt>
                <c:pt idx="50">
                  <c:v>96.268854194231295</c:v>
                </c:pt>
                <c:pt idx="51">
                  <c:v>96.374702302196354</c:v>
                </c:pt>
                <c:pt idx="52">
                  <c:v>96.784863720561006</c:v>
                </c:pt>
                <c:pt idx="53">
                  <c:v>96.943635882508588</c:v>
                </c:pt>
                <c:pt idx="54">
                  <c:v>97.102408044456212</c:v>
                </c:pt>
                <c:pt idx="55">
                  <c:v>97.314104260386344</c:v>
                </c:pt>
                <c:pt idx="56">
                  <c:v>97.644879597777191</c:v>
                </c:pt>
                <c:pt idx="57">
                  <c:v>97.869806827202964</c:v>
                </c:pt>
                <c:pt idx="58">
                  <c:v>97.975654935168038</c:v>
                </c:pt>
                <c:pt idx="59">
                  <c:v>98.293199259063258</c:v>
                </c:pt>
                <c:pt idx="60">
                  <c:v>98.491664461497749</c:v>
                </c:pt>
                <c:pt idx="61">
                  <c:v>98.50489547499339</c:v>
                </c:pt>
                <c:pt idx="62">
                  <c:v>98.637205609949717</c:v>
                </c:pt>
                <c:pt idx="63">
                  <c:v>98.544588515480285</c:v>
                </c:pt>
                <c:pt idx="64">
                  <c:v>98.835670812384237</c:v>
                </c:pt>
                <c:pt idx="65">
                  <c:v>99.007673987827474</c:v>
                </c:pt>
                <c:pt idx="66">
                  <c:v>99.034136014818728</c:v>
                </c:pt>
                <c:pt idx="67">
                  <c:v>99.285525271235784</c:v>
                </c:pt>
                <c:pt idx="68">
                  <c:v>99.113522095792533</c:v>
                </c:pt>
                <c:pt idx="69">
                  <c:v>99.351680338713948</c:v>
                </c:pt>
                <c:pt idx="70">
                  <c:v>99.431066419687753</c:v>
                </c:pt>
                <c:pt idx="71">
                  <c:v>99.563376554644094</c:v>
                </c:pt>
                <c:pt idx="72">
                  <c:v>99.563376554644094</c:v>
                </c:pt>
                <c:pt idx="73">
                  <c:v>99.40460439269647</c:v>
                </c:pt>
                <c:pt idx="74">
                  <c:v>99.708917703096063</c:v>
                </c:pt>
                <c:pt idx="75">
                  <c:v>99.761841757078599</c:v>
                </c:pt>
                <c:pt idx="76">
                  <c:v>99.72214871659169</c:v>
                </c:pt>
                <c:pt idx="77">
                  <c:v>99.814765811061122</c:v>
                </c:pt>
                <c:pt idx="78">
                  <c:v>99.827996824556763</c:v>
                </c:pt>
                <c:pt idx="79">
                  <c:v>100</c:v>
                </c:pt>
                <c:pt idx="80">
                  <c:v>99.947075946017478</c:v>
                </c:pt>
                <c:pt idx="81">
                  <c:v>99.867689865043673</c:v>
                </c:pt>
                <c:pt idx="82">
                  <c:v>99.761841757078599</c:v>
                </c:pt>
                <c:pt idx="83">
                  <c:v>99.933844932521836</c:v>
                </c:pt>
                <c:pt idx="84">
                  <c:v>99.629531622122258</c:v>
                </c:pt>
                <c:pt idx="85">
                  <c:v>99.854458851548031</c:v>
                </c:pt>
                <c:pt idx="86">
                  <c:v>99.616300608626631</c:v>
                </c:pt>
                <c:pt idx="87">
                  <c:v>99.669224662609153</c:v>
                </c:pt>
                <c:pt idx="88">
                  <c:v>99.483990473670275</c:v>
                </c:pt>
                <c:pt idx="89">
                  <c:v>99.483990473670275</c:v>
                </c:pt>
                <c:pt idx="90">
                  <c:v>99.285525271235784</c:v>
                </c:pt>
                <c:pt idx="91">
                  <c:v>99.616300608626631</c:v>
                </c:pt>
                <c:pt idx="92">
                  <c:v>99.417835406192111</c:v>
                </c:pt>
                <c:pt idx="93">
                  <c:v>99.431066419687753</c:v>
                </c:pt>
                <c:pt idx="94">
                  <c:v>99.391373379200857</c:v>
                </c:pt>
                <c:pt idx="95">
                  <c:v>99.325218311722679</c:v>
                </c:pt>
                <c:pt idx="96">
                  <c:v>99.391373379200857</c:v>
                </c:pt>
                <c:pt idx="97">
                  <c:v>99.298756284731411</c:v>
                </c:pt>
                <c:pt idx="98">
                  <c:v>99.311987298227038</c:v>
                </c:pt>
                <c:pt idx="99">
                  <c:v>99.298756284731411</c:v>
                </c:pt>
                <c:pt idx="100">
                  <c:v>99.378142365705216</c:v>
                </c:pt>
                <c:pt idx="101">
                  <c:v>99.33844932521832</c:v>
                </c:pt>
                <c:pt idx="102">
                  <c:v>99.259063244244501</c:v>
                </c:pt>
                <c:pt idx="103">
                  <c:v>99.206139190261979</c:v>
                </c:pt>
                <c:pt idx="104">
                  <c:v>99.192908176766338</c:v>
                </c:pt>
                <c:pt idx="105">
                  <c:v>99.100291082296906</c:v>
                </c:pt>
                <c:pt idx="106">
                  <c:v>98.835670812384237</c:v>
                </c:pt>
                <c:pt idx="107">
                  <c:v>98.928287906853669</c:v>
                </c:pt>
                <c:pt idx="108">
                  <c:v>98.981211960836205</c:v>
                </c:pt>
                <c:pt idx="109">
                  <c:v>99.034136014818728</c:v>
                </c:pt>
                <c:pt idx="110">
                  <c:v>99.126753109288174</c:v>
                </c:pt>
                <c:pt idx="111">
                  <c:v>98.875363852871132</c:v>
                </c:pt>
                <c:pt idx="112">
                  <c:v>98.795977771897341</c:v>
                </c:pt>
                <c:pt idx="113">
                  <c:v>98.690129663932268</c:v>
                </c:pt>
                <c:pt idx="114">
                  <c:v>98.637205609949717</c:v>
                </c:pt>
                <c:pt idx="115">
                  <c:v>98.412278380523944</c:v>
                </c:pt>
                <c:pt idx="116">
                  <c:v>98.372585340037048</c:v>
                </c:pt>
                <c:pt idx="117">
                  <c:v>98.213813178089453</c:v>
                </c:pt>
                <c:pt idx="118">
                  <c:v>98.38581635353269</c:v>
                </c:pt>
                <c:pt idx="119">
                  <c:v>98.293199259063258</c:v>
                </c:pt>
                <c:pt idx="120">
                  <c:v>98.399047367028331</c:v>
                </c:pt>
                <c:pt idx="121">
                  <c:v>98.174120137602543</c:v>
                </c:pt>
                <c:pt idx="122">
                  <c:v>98.107965070124379</c:v>
                </c:pt>
                <c:pt idx="123">
                  <c:v>98.174120137602543</c:v>
                </c:pt>
                <c:pt idx="124">
                  <c:v>98.041810002646201</c:v>
                </c:pt>
                <c:pt idx="125">
                  <c:v>98.174120137602543</c:v>
                </c:pt>
                <c:pt idx="126">
                  <c:v>98.055041016141843</c:v>
                </c:pt>
                <c:pt idx="127">
                  <c:v>97.975654935168038</c:v>
                </c:pt>
                <c:pt idx="128">
                  <c:v>97.869806827202964</c:v>
                </c:pt>
                <c:pt idx="129">
                  <c:v>97.711034665255355</c:v>
                </c:pt>
                <c:pt idx="130">
                  <c:v>97.922730881185501</c:v>
                </c:pt>
                <c:pt idx="131">
                  <c:v>98.107965070124379</c:v>
                </c:pt>
                <c:pt idx="132">
                  <c:v>98.160889124106916</c:v>
                </c:pt>
                <c:pt idx="133">
                  <c:v>98.319661286054512</c:v>
                </c:pt>
                <c:pt idx="134">
                  <c:v>98.34612331304578</c:v>
                </c:pt>
                <c:pt idx="135">
                  <c:v>98.399047367028331</c:v>
                </c:pt>
                <c:pt idx="136">
                  <c:v>98.372585340037048</c:v>
                </c:pt>
                <c:pt idx="137">
                  <c:v>98.279968245567616</c:v>
                </c:pt>
                <c:pt idx="138">
                  <c:v>98.38581635353269</c:v>
                </c:pt>
                <c:pt idx="139">
                  <c:v>98.332892299550139</c:v>
                </c:pt>
                <c:pt idx="140">
                  <c:v>98.399047367028331</c:v>
                </c:pt>
                <c:pt idx="141">
                  <c:v>98.46520243450648</c:v>
                </c:pt>
                <c:pt idx="142">
                  <c:v>98.544588515480285</c:v>
                </c:pt>
                <c:pt idx="143">
                  <c:v>98.637205609949717</c:v>
                </c:pt>
                <c:pt idx="144">
                  <c:v>98.478433448002122</c:v>
                </c:pt>
                <c:pt idx="145">
                  <c:v>98.557819528975912</c:v>
                </c:pt>
                <c:pt idx="146">
                  <c:v>98.584281555967195</c:v>
                </c:pt>
                <c:pt idx="147">
                  <c:v>98.518126488489017</c:v>
                </c:pt>
                <c:pt idx="148">
                  <c:v>98.557819528975912</c:v>
                </c:pt>
                <c:pt idx="149">
                  <c:v>98.399047367028331</c:v>
                </c:pt>
                <c:pt idx="150">
                  <c:v>98.544588515480285</c:v>
                </c:pt>
                <c:pt idx="151">
                  <c:v>98.571050542471568</c:v>
                </c:pt>
                <c:pt idx="152">
                  <c:v>98.399047367028331</c:v>
                </c:pt>
                <c:pt idx="153">
                  <c:v>98.531357501984644</c:v>
                </c:pt>
                <c:pt idx="154">
                  <c:v>98.518126488489017</c:v>
                </c:pt>
                <c:pt idx="155">
                  <c:v>98.50489547499339</c:v>
                </c:pt>
                <c:pt idx="156">
                  <c:v>98.584281555967195</c:v>
                </c:pt>
                <c:pt idx="157">
                  <c:v>98.372585340037048</c:v>
                </c:pt>
                <c:pt idx="158">
                  <c:v>98.50489547499339</c:v>
                </c:pt>
                <c:pt idx="159">
                  <c:v>98.372585340037048</c:v>
                </c:pt>
                <c:pt idx="160">
                  <c:v>98.676898650436627</c:v>
                </c:pt>
                <c:pt idx="161">
                  <c:v>98.597512569462822</c:v>
                </c:pt>
                <c:pt idx="162">
                  <c:v>98.835670812384237</c:v>
                </c:pt>
                <c:pt idx="163">
                  <c:v>98.544588515480285</c:v>
                </c:pt>
                <c:pt idx="164">
                  <c:v>98.663667636940986</c:v>
                </c:pt>
                <c:pt idx="165">
                  <c:v>98.716591690923522</c:v>
                </c:pt>
                <c:pt idx="166">
                  <c:v>98.795977771897341</c:v>
                </c:pt>
                <c:pt idx="167">
                  <c:v>98.795977771897341</c:v>
                </c:pt>
                <c:pt idx="168">
                  <c:v>99.007673987827474</c:v>
                </c:pt>
                <c:pt idx="169">
                  <c:v>98.835670812384237</c:v>
                </c:pt>
                <c:pt idx="170">
                  <c:v>98.74305371791479</c:v>
                </c:pt>
                <c:pt idx="171">
                  <c:v>98.769515744906073</c:v>
                </c:pt>
                <c:pt idx="172">
                  <c:v>98.663667636940986</c:v>
                </c:pt>
                <c:pt idx="173">
                  <c:v>98.372585340037048</c:v>
                </c:pt>
                <c:pt idx="174">
                  <c:v>98.544588515480285</c:v>
                </c:pt>
                <c:pt idx="175">
                  <c:v>98.412278380523944</c:v>
                </c:pt>
                <c:pt idx="176">
                  <c:v>98.412278380523944</c:v>
                </c:pt>
                <c:pt idx="177">
                  <c:v>98.451971421010839</c:v>
                </c:pt>
                <c:pt idx="178">
                  <c:v>98.30643027255887</c:v>
                </c:pt>
                <c:pt idx="179">
                  <c:v>98.134427097115633</c:v>
                </c:pt>
                <c:pt idx="180">
                  <c:v>98.055041016141843</c:v>
                </c:pt>
                <c:pt idx="181">
                  <c:v>98.055041016141843</c:v>
                </c:pt>
                <c:pt idx="182">
                  <c:v>97.949192908176769</c:v>
                </c:pt>
                <c:pt idx="183">
                  <c:v>97.803651759724801</c:v>
                </c:pt>
                <c:pt idx="184">
                  <c:v>97.84334480021171</c:v>
                </c:pt>
                <c:pt idx="185">
                  <c:v>97.697803651759727</c:v>
                </c:pt>
                <c:pt idx="186">
                  <c:v>97.4464143953427</c:v>
                </c:pt>
                <c:pt idx="187">
                  <c:v>97.419952368351417</c:v>
                </c:pt>
                <c:pt idx="188">
                  <c:v>97.142101084943107</c:v>
                </c:pt>
                <c:pt idx="189">
                  <c:v>96.85101878803917</c:v>
                </c:pt>
                <c:pt idx="190">
                  <c:v>96.745170680074096</c:v>
                </c:pt>
                <c:pt idx="191">
                  <c:v>96.877480815030438</c:v>
                </c:pt>
                <c:pt idx="192">
                  <c:v>96.573167504630845</c:v>
                </c:pt>
                <c:pt idx="193">
                  <c:v>96.229161153744386</c:v>
                </c:pt>
                <c:pt idx="194">
                  <c:v>96.189468113257476</c:v>
                </c:pt>
                <c:pt idx="195">
                  <c:v>95.845461762371002</c:v>
                </c:pt>
                <c:pt idx="196">
                  <c:v>95.567610478962692</c:v>
                </c:pt>
                <c:pt idx="197">
                  <c:v>95.527917438475797</c:v>
                </c:pt>
                <c:pt idx="198">
                  <c:v>95.078062979624249</c:v>
                </c:pt>
                <c:pt idx="199">
                  <c:v>94.800211696215939</c:v>
                </c:pt>
                <c:pt idx="200">
                  <c:v>94.707594601746493</c:v>
                </c:pt>
                <c:pt idx="201">
                  <c:v>94.429743318338183</c:v>
                </c:pt>
                <c:pt idx="202">
                  <c:v>93.66234453559143</c:v>
                </c:pt>
                <c:pt idx="203">
                  <c:v>93.38449325218312</c:v>
                </c:pt>
                <c:pt idx="204">
                  <c:v>93.238952103731137</c:v>
                </c:pt>
                <c:pt idx="205">
                  <c:v>92.643556496427621</c:v>
                </c:pt>
                <c:pt idx="206">
                  <c:v>92.180471024080447</c:v>
                </c:pt>
                <c:pt idx="207">
                  <c:v>91.439534268324948</c:v>
                </c:pt>
                <c:pt idx="208">
                  <c:v>90.830907647525805</c:v>
                </c:pt>
                <c:pt idx="209">
                  <c:v>89.812119608361996</c:v>
                </c:pt>
                <c:pt idx="210">
                  <c:v>88.449325218311714</c:v>
                </c:pt>
                <c:pt idx="211">
                  <c:v>85.935432654141309</c:v>
                </c:pt>
                <c:pt idx="212">
                  <c:v>81.423657052130196</c:v>
                </c:pt>
                <c:pt idx="213">
                  <c:v>75.363852871129936</c:v>
                </c:pt>
                <c:pt idx="214">
                  <c:v>67.12093146335009</c:v>
                </c:pt>
                <c:pt idx="215">
                  <c:v>57.025668166181532</c:v>
                </c:pt>
                <c:pt idx="216">
                  <c:v>46.136544059274939</c:v>
                </c:pt>
                <c:pt idx="217">
                  <c:v>35.975125694628211</c:v>
                </c:pt>
                <c:pt idx="218">
                  <c:v>27.91743847578725</c:v>
                </c:pt>
                <c:pt idx="219">
                  <c:v>22.611802064038105</c:v>
                </c:pt>
                <c:pt idx="220">
                  <c:v>19.542206933051069</c:v>
                </c:pt>
                <c:pt idx="221">
                  <c:v>17.888330246096849</c:v>
                </c:pt>
                <c:pt idx="222">
                  <c:v>16.68430801799418</c:v>
                </c:pt>
                <c:pt idx="223">
                  <c:v>15.91690923524742</c:v>
                </c:pt>
                <c:pt idx="224">
                  <c:v>15.255358560465732</c:v>
                </c:pt>
                <c:pt idx="225">
                  <c:v>14.712887007144746</c:v>
                </c:pt>
                <c:pt idx="226">
                  <c:v>14.210108494310663</c:v>
                </c:pt>
                <c:pt idx="227">
                  <c:v>13.77348504895475</c:v>
                </c:pt>
                <c:pt idx="228">
                  <c:v>13.35009261709447</c:v>
                </c:pt>
                <c:pt idx="229">
                  <c:v>12.99285525271236</c:v>
                </c:pt>
                <c:pt idx="230">
                  <c:v>12.701772955808416</c:v>
                </c:pt>
                <c:pt idx="231">
                  <c:v>12.384228631913203</c:v>
                </c:pt>
                <c:pt idx="232">
                  <c:v>11.987298227044192</c:v>
                </c:pt>
                <c:pt idx="233">
                  <c:v>11.709446943635882</c:v>
                </c:pt>
                <c:pt idx="234">
                  <c:v>11.405133633236305</c:v>
                </c:pt>
                <c:pt idx="235">
                  <c:v>11.127282349827997</c:v>
                </c:pt>
                <c:pt idx="236">
                  <c:v>10.783275998941519</c:v>
                </c:pt>
                <c:pt idx="237">
                  <c:v>10.545117756020112</c:v>
                </c:pt>
                <c:pt idx="238">
                  <c:v>10.320190526594338</c:v>
                </c:pt>
                <c:pt idx="239">
                  <c:v>10.068801270177296</c:v>
                </c:pt>
                <c:pt idx="240">
                  <c:v>9.7909499867689878</c:v>
                </c:pt>
                <c:pt idx="241">
                  <c:v>9.5527917438475782</c:v>
                </c:pt>
                <c:pt idx="242">
                  <c:v>9.4072505953956078</c:v>
                </c:pt>
                <c:pt idx="243">
                  <c:v>9.1823233659698342</c:v>
                </c:pt>
                <c:pt idx="244">
                  <c:v>8.9970891770309613</c:v>
                </c:pt>
                <c:pt idx="245">
                  <c:v>8.8118549880920884</c:v>
                </c:pt>
                <c:pt idx="246">
                  <c:v>8.5472347181794124</c:v>
                </c:pt>
                <c:pt idx="247">
                  <c:v>8.3884625562318078</c:v>
                </c:pt>
                <c:pt idx="248">
                  <c:v>8.2561524212754698</c:v>
                </c:pt>
                <c:pt idx="249">
                  <c:v>8.084149245832231</c:v>
                </c:pt>
              </c:numCache>
            </c:numRef>
          </c:yVal>
          <c:smooth val="0"/>
          <c:extLst>
            <c:ext xmlns:c16="http://schemas.microsoft.com/office/drawing/2014/chart" uri="{C3380CC4-5D6E-409C-BE32-E72D297353CC}">
              <c16:uniqueId val="{00000003-84DE-452C-B80F-9E4485FFE677}"/>
            </c:ext>
          </c:extLst>
        </c:ser>
        <c:dLbls>
          <c:showLegendKey val="0"/>
          <c:showVal val="0"/>
          <c:showCatName val="0"/>
          <c:showSerName val="0"/>
          <c:showPercent val="0"/>
          <c:showBubbleSize val="0"/>
        </c:dLbls>
        <c:axId val="346137280"/>
        <c:axId val="346132704"/>
      </c:scatterChart>
      <c:valAx>
        <c:axId val="346137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Distance</a:t>
                </a:r>
                <a:r>
                  <a:rPr lang="fr-FR" sz="1050" b="1" baseline="0"/>
                  <a:t> à l'axe (mm)</a:t>
                </a:r>
                <a:endParaRPr lang="fr-FR" sz="1050"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46132704"/>
        <c:crosses val="autoZero"/>
        <c:crossBetween val="midCat"/>
      </c:valAx>
      <c:valAx>
        <c:axId val="346132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Dose relative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461372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DSP 90</c:v>
          </c:tx>
          <c:spPr>
            <a:ln w="12700" cap="rnd">
              <a:solidFill>
                <a:srgbClr val="009999"/>
              </a:solidFill>
              <a:round/>
            </a:ln>
            <a:effectLst/>
          </c:spPr>
          <c:marker>
            <c:symbol val="none"/>
          </c:marker>
          <c:xVal>
            <c:numRef>
              <c:f>'6_Profils DSP'!$A$297:$A$553</c:f>
              <c:numCache>
                <c:formatCode>General</c:formatCode>
                <c:ptCount val="257"/>
                <c:pt idx="0">
                  <c:v>153.80000000000001</c:v>
                </c:pt>
                <c:pt idx="1">
                  <c:v>151.9</c:v>
                </c:pt>
                <c:pt idx="2">
                  <c:v>150.80000000000001</c:v>
                </c:pt>
                <c:pt idx="3">
                  <c:v>149.5</c:v>
                </c:pt>
                <c:pt idx="4">
                  <c:v>148.30000000000001</c:v>
                </c:pt>
                <c:pt idx="5">
                  <c:v>147.1</c:v>
                </c:pt>
                <c:pt idx="6">
                  <c:v>145.9</c:v>
                </c:pt>
                <c:pt idx="7">
                  <c:v>144.69999999999999</c:v>
                </c:pt>
                <c:pt idx="8">
                  <c:v>143.6</c:v>
                </c:pt>
                <c:pt idx="9">
                  <c:v>142.30000000000001</c:v>
                </c:pt>
                <c:pt idx="10">
                  <c:v>141.1</c:v>
                </c:pt>
                <c:pt idx="11">
                  <c:v>139.9</c:v>
                </c:pt>
                <c:pt idx="12">
                  <c:v>138.69999999999999</c:v>
                </c:pt>
                <c:pt idx="13">
                  <c:v>137.5</c:v>
                </c:pt>
                <c:pt idx="14">
                  <c:v>136.30000000000001</c:v>
                </c:pt>
                <c:pt idx="15">
                  <c:v>135.1</c:v>
                </c:pt>
                <c:pt idx="16">
                  <c:v>133.9</c:v>
                </c:pt>
                <c:pt idx="17">
                  <c:v>132.69999999999999</c:v>
                </c:pt>
                <c:pt idx="18">
                  <c:v>131.5</c:v>
                </c:pt>
                <c:pt idx="19">
                  <c:v>130.30000000000001</c:v>
                </c:pt>
                <c:pt idx="20">
                  <c:v>129.1</c:v>
                </c:pt>
                <c:pt idx="21">
                  <c:v>127.9</c:v>
                </c:pt>
                <c:pt idx="22">
                  <c:v>126.7</c:v>
                </c:pt>
                <c:pt idx="23">
                  <c:v>125.5</c:v>
                </c:pt>
                <c:pt idx="24">
                  <c:v>124.3</c:v>
                </c:pt>
                <c:pt idx="25">
                  <c:v>123.1</c:v>
                </c:pt>
                <c:pt idx="26">
                  <c:v>121.9</c:v>
                </c:pt>
                <c:pt idx="27">
                  <c:v>120.6</c:v>
                </c:pt>
                <c:pt idx="28">
                  <c:v>119.5</c:v>
                </c:pt>
                <c:pt idx="29">
                  <c:v>118.3</c:v>
                </c:pt>
                <c:pt idx="30">
                  <c:v>117.1</c:v>
                </c:pt>
                <c:pt idx="31">
                  <c:v>115.9</c:v>
                </c:pt>
                <c:pt idx="32">
                  <c:v>114.6</c:v>
                </c:pt>
                <c:pt idx="33">
                  <c:v>113.5</c:v>
                </c:pt>
                <c:pt idx="34">
                  <c:v>112.3</c:v>
                </c:pt>
                <c:pt idx="35">
                  <c:v>111</c:v>
                </c:pt>
                <c:pt idx="36">
                  <c:v>109.9</c:v>
                </c:pt>
                <c:pt idx="37">
                  <c:v>108.6</c:v>
                </c:pt>
                <c:pt idx="38">
                  <c:v>107.5</c:v>
                </c:pt>
                <c:pt idx="39">
                  <c:v>106.2</c:v>
                </c:pt>
                <c:pt idx="40">
                  <c:v>105</c:v>
                </c:pt>
                <c:pt idx="41">
                  <c:v>103.8</c:v>
                </c:pt>
                <c:pt idx="42">
                  <c:v>102.6</c:v>
                </c:pt>
                <c:pt idx="43">
                  <c:v>101.4</c:v>
                </c:pt>
                <c:pt idx="44">
                  <c:v>100.2</c:v>
                </c:pt>
                <c:pt idx="45">
                  <c:v>99</c:v>
                </c:pt>
                <c:pt idx="46">
                  <c:v>97.8</c:v>
                </c:pt>
                <c:pt idx="47">
                  <c:v>96.6</c:v>
                </c:pt>
                <c:pt idx="48">
                  <c:v>95.4</c:v>
                </c:pt>
                <c:pt idx="49">
                  <c:v>94.2</c:v>
                </c:pt>
                <c:pt idx="50">
                  <c:v>93</c:v>
                </c:pt>
                <c:pt idx="51">
                  <c:v>91.8</c:v>
                </c:pt>
                <c:pt idx="52">
                  <c:v>90.5</c:v>
                </c:pt>
                <c:pt idx="53">
                  <c:v>89.4</c:v>
                </c:pt>
                <c:pt idx="54">
                  <c:v>88.1</c:v>
                </c:pt>
                <c:pt idx="55">
                  <c:v>86.9</c:v>
                </c:pt>
                <c:pt idx="56">
                  <c:v>85.8</c:v>
                </c:pt>
                <c:pt idx="57">
                  <c:v>84.5</c:v>
                </c:pt>
                <c:pt idx="58">
                  <c:v>83.4</c:v>
                </c:pt>
                <c:pt idx="59">
                  <c:v>82.1</c:v>
                </c:pt>
                <c:pt idx="60">
                  <c:v>80.900000000000006</c:v>
                </c:pt>
                <c:pt idx="61">
                  <c:v>79.7</c:v>
                </c:pt>
                <c:pt idx="62">
                  <c:v>78.5</c:v>
                </c:pt>
                <c:pt idx="63">
                  <c:v>77.3</c:v>
                </c:pt>
                <c:pt idx="64">
                  <c:v>76.099999999999994</c:v>
                </c:pt>
                <c:pt idx="65">
                  <c:v>74.900000000000006</c:v>
                </c:pt>
                <c:pt idx="66">
                  <c:v>73.7</c:v>
                </c:pt>
                <c:pt idx="67">
                  <c:v>72.5</c:v>
                </c:pt>
                <c:pt idx="68">
                  <c:v>71.400000000000006</c:v>
                </c:pt>
                <c:pt idx="69">
                  <c:v>70.099999999999994</c:v>
                </c:pt>
                <c:pt idx="70">
                  <c:v>68.900000000000006</c:v>
                </c:pt>
                <c:pt idx="71">
                  <c:v>67.7</c:v>
                </c:pt>
                <c:pt idx="72">
                  <c:v>66.5</c:v>
                </c:pt>
                <c:pt idx="73">
                  <c:v>65.3</c:v>
                </c:pt>
                <c:pt idx="74">
                  <c:v>64.099999999999994</c:v>
                </c:pt>
                <c:pt idx="75">
                  <c:v>62.9</c:v>
                </c:pt>
                <c:pt idx="76">
                  <c:v>61.7</c:v>
                </c:pt>
                <c:pt idx="77">
                  <c:v>60.5</c:v>
                </c:pt>
                <c:pt idx="78">
                  <c:v>59.3</c:v>
                </c:pt>
                <c:pt idx="79">
                  <c:v>58.1</c:v>
                </c:pt>
                <c:pt idx="80">
                  <c:v>56.9</c:v>
                </c:pt>
                <c:pt idx="81">
                  <c:v>55.7</c:v>
                </c:pt>
                <c:pt idx="82">
                  <c:v>54.4</c:v>
                </c:pt>
                <c:pt idx="83">
                  <c:v>53.3</c:v>
                </c:pt>
                <c:pt idx="84">
                  <c:v>52</c:v>
                </c:pt>
                <c:pt idx="85">
                  <c:v>50.8</c:v>
                </c:pt>
                <c:pt idx="86">
                  <c:v>49.7</c:v>
                </c:pt>
                <c:pt idx="87">
                  <c:v>48.4</c:v>
                </c:pt>
                <c:pt idx="88">
                  <c:v>47.3</c:v>
                </c:pt>
                <c:pt idx="89">
                  <c:v>46</c:v>
                </c:pt>
                <c:pt idx="90">
                  <c:v>44.8</c:v>
                </c:pt>
                <c:pt idx="91">
                  <c:v>43.6</c:v>
                </c:pt>
                <c:pt idx="92">
                  <c:v>42.4</c:v>
                </c:pt>
                <c:pt idx="93">
                  <c:v>41.2</c:v>
                </c:pt>
                <c:pt idx="94">
                  <c:v>40</c:v>
                </c:pt>
                <c:pt idx="95">
                  <c:v>38.799999999999997</c:v>
                </c:pt>
                <c:pt idx="96">
                  <c:v>37.6</c:v>
                </c:pt>
                <c:pt idx="97">
                  <c:v>36.299999999999997</c:v>
                </c:pt>
                <c:pt idx="98">
                  <c:v>35.200000000000003</c:v>
                </c:pt>
                <c:pt idx="99">
                  <c:v>33.9</c:v>
                </c:pt>
                <c:pt idx="100">
                  <c:v>32.799999999999997</c:v>
                </c:pt>
                <c:pt idx="101">
                  <c:v>31.6</c:v>
                </c:pt>
                <c:pt idx="102">
                  <c:v>30.3</c:v>
                </c:pt>
                <c:pt idx="103">
                  <c:v>29.2</c:v>
                </c:pt>
                <c:pt idx="104">
                  <c:v>27.9</c:v>
                </c:pt>
                <c:pt idx="105">
                  <c:v>26.7</c:v>
                </c:pt>
                <c:pt idx="106">
                  <c:v>25.5</c:v>
                </c:pt>
                <c:pt idx="107">
                  <c:v>24.3</c:v>
                </c:pt>
                <c:pt idx="108">
                  <c:v>23.1</c:v>
                </c:pt>
                <c:pt idx="109">
                  <c:v>21.9</c:v>
                </c:pt>
                <c:pt idx="110">
                  <c:v>20.7</c:v>
                </c:pt>
                <c:pt idx="111">
                  <c:v>19.5</c:v>
                </c:pt>
                <c:pt idx="112">
                  <c:v>18.3</c:v>
                </c:pt>
                <c:pt idx="113">
                  <c:v>17.100000000000001</c:v>
                </c:pt>
                <c:pt idx="114">
                  <c:v>15.9</c:v>
                </c:pt>
                <c:pt idx="115">
                  <c:v>14.7</c:v>
                </c:pt>
                <c:pt idx="116">
                  <c:v>13.5</c:v>
                </c:pt>
                <c:pt idx="117">
                  <c:v>12.3</c:v>
                </c:pt>
                <c:pt idx="118">
                  <c:v>11.1</c:v>
                </c:pt>
                <c:pt idx="119">
                  <c:v>9.9</c:v>
                </c:pt>
                <c:pt idx="120">
                  <c:v>8.6999999999999993</c:v>
                </c:pt>
                <c:pt idx="121">
                  <c:v>7.5</c:v>
                </c:pt>
                <c:pt idx="122">
                  <c:v>6.3</c:v>
                </c:pt>
                <c:pt idx="123">
                  <c:v>5.0999999999999996</c:v>
                </c:pt>
                <c:pt idx="124">
                  <c:v>3.9</c:v>
                </c:pt>
                <c:pt idx="125">
                  <c:v>2.7</c:v>
                </c:pt>
                <c:pt idx="126">
                  <c:v>1.5</c:v>
                </c:pt>
                <c:pt idx="127">
                  <c:v>0.3</c:v>
                </c:pt>
                <c:pt idx="128">
                  <c:v>-0.9</c:v>
                </c:pt>
                <c:pt idx="129">
                  <c:v>-2.2000000000000002</c:v>
                </c:pt>
                <c:pt idx="130">
                  <c:v>-3.3</c:v>
                </c:pt>
                <c:pt idx="131">
                  <c:v>-4.5</c:v>
                </c:pt>
                <c:pt idx="132">
                  <c:v>-5.8</c:v>
                </c:pt>
                <c:pt idx="133">
                  <c:v>-6.9</c:v>
                </c:pt>
                <c:pt idx="134">
                  <c:v>-8.1999999999999993</c:v>
                </c:pt>
                <c:pt idx="135">
                  <c:v>-9.3000000000000007</c:v>
                </c:pt>
                <c:pt idx="136">
                  <c:v>-10.6</c:v>
                </c:pt>
                <c:pt idx="137">
                  <c:v>-11.8</c:v>
                </c:pt>
                <c:pt idx="138">
                  <c:v>-13</c:v>
                </c:pt>
                <c:pt idx="139">
                  <c:v>-14.2</c:v>
                </c:pt>
                <c:pt idx="140">
                  <c:v>-15.4</c:v>
                </c:pt>
                <c:pt idx="141">
                  <c:v>-16.600000000000001</c:v>
                </c:pt>
                <c:pt idx="142">
                  <c:v>-17.8</c:v>
                </c:pt>
                <c:pt idx="143">
                  <c:v>-19</c:v>
                </c:pt>
                <c:pt idx="144">
                  <c:v>-20.2</c:v>
                </c:pt>
                <c:pt idx="145">
                  <c:v>-21.4</c:v>
                </c:pt>
                <c:pt idx="146">
                  <c:v>-22.6</c:v>
                </c:pt>
                <c:pt idx="147">
                  <c:v>-23.8</c:v>
                </c:pt>
                <c:pt idx="148">
                  <c:v>-25</c:v>
                </c:pt>
                <c:pt idx="149">
                  <c:v>-26.2</c:v>
                </c:pt>
                <c:pt idx="150">
                  <c:v>-27.4</c:v>
                </c:pt>
                <c:pt idx="151">
                  <c:v>-28.6</c:v>
                </c:pt>
                <c:pt idx="152">
                  <c:v>-29.8</c:v>
                </c:pt>
                <c:pt idx="153">
                  <c:v>-31</c:v>
                </c:pt>
                <c:pt idx="154">
                  <c:v>-32.200000000000003</c:v>
                </c:pt>
                <c:pt idx="155">
                  <c:v>-33.4</c:v>
                </c:pt>
                <c:pt idx="156">
                  <c:v>-34.700000000000003</c:v>
                </c:pt>
                <c:pt idx="157">
                  <c:v>-35.9</c:v>
                </c:pt>
                <c:pt idx="158">
                  <c:v>-37</c:v>
                </c:pt>
                <c:pt idx="159">
                  <c:v>-38.299999999999997</c:v>
                </c:pt>
                <c:pt idx="160">
                  <c:v>-39.4</c:v>
                </c:pt>
                <c:pt idx="161">
                  <c:v>-40.700000000000003</c:v>
                </c:pt>
                <c:pt idx="162">
                  <c:v>-41.9</c:v>
                </c:pt>
                <c:pt idx="163">
                  <c:v>-43</c:v>
                </c:pt>
                <c:pt idx="164">
                  <c:v>-44.3</c:v>
                </c:pt>
                <c:pt idx="165">
                  <c:v>-45.5</c:v>
                </c:pt>
                <c:pt idx="166">
                  <c:v>-46.7</c:v>
                </c:pt>
                <c:pt idx="167">
                  <c:v>-47.9</c:v>
                </c:pt>
                <c:pt idx="168">
                  <c:v>-49.1</c:v>
                </c:pt>
                <c:pt idx="169">
                  <c:v>-50.3</c:v>
                </c:pt>
                <c:pt idx="170">
                  <c:v>-51.5</c:v>
                </c:pt>
                <c:pt idx="171">
                  <c:v>-52.7</c:v>
                </c:pt>
                <c:pt idx="172">
                  <c:v>-53.9</c:v>
                </c:pt>
                <c:pt idx="173">
                  <c:v>-55.1</c:v>
                </c:pt>
                <c:pt idx="174">
                  <c:v>-56.3</c:v>
                </c:pt>
                <c:pt idx="175">
                  <c:v>-57.5</c:v>
                </c:pt>
                <c:pt idx="176">
                  <c:v>-58.7</c:v>
                </c:pt>
                <c:pt idx="177">
                  <c:v>-59.9</c:v>
                </c:pt>
                <c:pt idx="178">
                  <c:v>-61.1</c:v>
                </c:pt>
                <c:pt idx="179">
                  <c:v>-62.4</c:v>
                </c:pt>
                <c:pt idx="180">
                  <c:v>-63.5</c:v>
                </c:pt>
                <c:pt idx="181">
                  <c:v>-64.8</c:v>
                </c:pt>
                <c:pt idx="182">
                  <c:v>-66</c:v>
                </c:pt>
                <c:pt idx="183">
                  <c:v>-67.099999999999994</c:v>
                </c:pt>
                <c:pt idx="184">
                  <c:v>-68.400000000000006</c:v>
                </c:pt>
                <c:pt idx="185">
                  <c:v>-69.599999999999994</c:v>
                </c:pt>
                <c:pt idx="186">
                  <c:v>-70.8</c:v>
                </c:pt>
                <c:pt idx="187">
                  <c:v>-72</c:v>
                </c:pt>
                <c:pt idx="188">
                  <c:v>-73.2</c:v>
                </c:pt>
                <c:pt idx="189">
                  <c:v>-74.400000000000006</c:v>
                </c:pt>
                <c:pt idx="190">
                  <c:v>-75.5</c:v>
                </c:pt>
                <c:pt idx="191">
                  <c:v>-76.8</c:v>
                </c:pt>
                <c:pt idx="192">
                  <c:v>-78</c:v>
                </c:pt>
                <c:pt idx="193">
                  <c:v>-79.2</c:v>
                </c:pt>
                <c:pt idx="194">
                  <c:v>-80.400000000000006</c:v>
                </c:pt>
                <c:pt idx="195">
                  <c:v>-81.599999999999994</c:v>
                </c:pt>
                <c:pt idx="196">
                  <c:v>-82.8</c:v>
                </c:pt>
                <c:pt idx="197">
                  <c:v>-84</c:v>
                </c:pt>
                <c:pt idx="198">
                  <c:v>-85.2</c:v>
                </c:pt>
                <c:pt idx="199">
                  <c:v>-86.4</c:v>
                </c:pt>
                <c:pt idx="200">
                  <c:v>-87.6</c:v>
                </c:pt>
                <c:pt idx="201">
                  <c:v>-88.8</c:v>
                </c:pt>
                <c:pt idx="202">
                  <c:v>-90</c:v>
                </c:pt>
                <c:pt idx="203">
                  <c:v>-91.2</c:v>
                </c:pt>
                <c:pt idx="204">
                  <c:v>-92.5</c:v>
                </c:pt>
                <c:pt idx="205">
                  <c:v>-93.6</c:v>
                </c:pt>
                <c:pt idx="206">
                  <c:v>-94.8</c:v>
                </c:pt>
                <c:pt idx="207">
                  <c:v>-96</c:v>
                </c:pt>
                <c:pt idx="208">
                  <c:v>-97.2</c:v>
                </c:pt>
                <c:pt idx="209">
                  <c:v>-98.5</c:v>
                </c:pt>
                <c:pt idx="210">
                  <c:v>-99.6</c:v>
                </c:pt>
                <c:pt idx="211">
                  <c:v>-100.9</c:v>
                </c:pt>
                <c:pt idx="212">
                  <c:v>-102.1</c:v>
                </c:pt>
                <c:pt idx="213">
                  <c:v>-103.3</c:v>
                </c:pt>
                <c:pt idx="214">
                  <c:v>-104.5</c:v>
                </c:pt>
                <c:pt idx="215">
                  <c:v>-105.6</c:v>
                </c:pt>
                <c:pt idx="216">
                  <c:v>-106.9</c:v>
                </c:pt>
                <c:pt idx="217">
                  <c:v>-108.1</c:v>
                </c:pt>
                <c:pt idx="218">
                  <c:v>-109.3</c:v>
                </c:pt>
                <c:pt idx="219">
                  <c:v>-110.5</c:v>
                </c:pt>
                <c:pt idx="220">
                  <c:v>-111.7</c:v>
                </c:pt>
                <c:pt idx="221">
                  <c:v>-112.9</c:v>
                </c:pt>
                <c:pt idx="222">
                  <c:v>-114.1</c:v>
                </c:pt>
                <c:pt idx="223">
                  <c:v>-115.3</c:v>
                </c:pt>
                <c:pt idx="224">
                  <c:v>-116.5</c:v>
                </c:pt>
                <c:pt idx="225">
                  <c:v>-117.7</c:v>
                </c:pt>
                <c:pt idx="226">
                  <c:v>-118.9</c:v>
                </c:pt>
                <c:pt idx="227">
                  <c:v>-120.1</c:v>
                </c:pt>
                <c:pt idx="228">
                  <c:v>-121.3</c:v>
                </c:pt>
                <c:pt idx="229">
                  <c:v>-122.5</c:v>
                </c:pt>
                <c:pt idx="230">
                  <c:v>-123.7</c:v>
                </c:pt>
                <c:pt idx="231">
                  <c:v>-124.9</c:v>
                </c:pt>
                <c:pt idx="232">
                  <c:v>-126.1</c:v>
                </c:pt>
                <c:pt idx="233">
                  <c:v>-127.3</c:v>
                </c:pt>
                <c:pt idx="234">
                  <c:v>-128.5</c:v>
                </c:pt>
                <c:pt idx="235">
                  <c:v>-129.69999999999999</c:v>
                </c:pt>
                <c:pt idx="236">
                  <c:v>-130.9</c:v>
                </c:pt>
                <c:pt idx="237">
                  <c:v>-132.1</c:v>
                </c:pt>
                <c:pt idx="238">
                  <c:v>-133.30000000000001</c:v>
                </c:pt>
                <c:pt idx="239">
                  <c:v>-134.6</c:v>
                </c:pt>
                <c:pt idx="240">
                  <c:v>-135.69999999999999</c:v>
                </c:pt>
                <c:pt idx="241">
                  <c:v>-136.9</c:v>
                </c:pt>
                <c:pt idx="242">
                  <c:v>-138.19999999999999</c:v>
                </c:pt>
                <c:pt idx="243">
                  <c:v>-139.30000000000001</c:v>
                </c:pt>
                <c:pt idx="244">
                  <c:v>-140.6</c:v>
                </c:pt>
                <c:pt idx="245">
                  <c:v>-141.69999999999999</c:v>
                </c:pt>
                <c:pt idx="246">
                  <c:v>-143</c:v>
                </c:pt>
                <c:pt idx="247">
                  <c:v>-144.19999999999999</c:v>
                </c:pt>
                <c:pt idx="248">
                  <c:v>-145.4</c:v>
                </c:pt>
                <c:pt idx="249">
                  <c:v>-146.6</c:v>
                </c:pt>
                <c:pt idx="250">
                  <c:v>-147.80000000000001</c:v>
                </c:pt>
                <c:pt idx="251">
                  <c:v>-149</c:v>
                </c:pt>
                <c:pt idx="252">
                  <c:v>-150.19999999999999</c:v>
                </c:pt>
                <c:pt idx="253">
                  <c:v>-151.4</c:v>
                </c:pt>
                <c:pt idx="254">
                  <c:v>-152.6</c:v>
                </c:pt>
                <c:pt idx="255">
                  <c:v>-153.80000000000001</c:v>
                </c:pt>
                <c:pt idx="256">
                  <c:v>-155</c:v>
                </c:pt>
              </c:numCache>
            </c:numRef>
          </c:xVal>
          <c:yVal>
            <c:numRef>
              <c:f>'6_Profils DSP'!$G$297:$G$553</c:f>
              <c:numCache>
                <c:formatCode>General</c:formatCode>
                <c:ptCount val="257"/>
                <c:pt idx="0">
                  <c:v>1.325153374233129</c:v>
                </c:pt>
                <c:pt idx="1">
                  <c:v>1.3619631901840492</c:v>
                </c:pt>
                <c:pt idx="2">
                  <c:v>1.4110429447852759</c:v>
                </c:pt>
                <c:pt idx="3">
                  <c:v>1.4355828220858895</c:v>
                </c:pt>
                <c:pt idx="4">
                  <c:v>1.4601226993865031</c:v>
                </c:pt>
                <c:pt idx="5">
                  <c:v>1.4846625766871167</c:v>
                </c:pt>
                <c:pt idx="6">
                  <c:v>1.4969325153374231</c:v>
                </c:pt>
                <c:pt idx="7">
                  <c:v>1.5460122699386503</c:v>
                </c:pt>
                <c:pt idx="8">
                  <c:v>1.619631901840491</c:v>
                </c:pt>
                <c:pt idx="9">
                  <c:v>1.5828220858895705</c:v>
                </c:pt>
                <c:pt idx="10">
                  <c:v>1.6319018404907977</c:v>
                </c:pt>
                <c:pt idx="11">
                  <c:v>1.6932515337423311</c:v>
                </c:pt>
                <c:pt idx="12">
                  <c:v>1.7177914110429446</c:v>
                </c:pt>
                <c:pt idx="13">
                  <c:v>1.7423312883435582</c:v>
                </c:pt>
                <c:pt idx="14">
                  <c:v>1.8282208588957054</c:v>
                </c:pt>
                <c:pt idx="15">
                  <c:v>1.852760736196319</c:v>
                </c:pt>
                <c:pt idx="16">
                  <c:v>1.9018404907975461</c:v>
                </c:pt>
                <c:pt idx="17">
                  <c:v>1.9877300613496933</c:v>
                </c:pt>
                <c:pt idx="18">
                  <c:v>2.0245398773006134</c:v>
                </c:pt>
                <c:pt idx="19">
                  <c:v>2.0981595092024539</c:v>
                </c:pt>
                <c:pt idx="20">
                  <c:v>2.0490797546012267</c:v>
                </c:pt>
                <c:pt idx="21">
                  <c:v>2.1349693251533743</c:v>
                </c:pt>
                <c:pt idx="22">
                  <c:v>2.2085889570552149</c:v>
                </c:pt>
                <c:pt idx="23">
                  <c:v>2.2453987730061349</c:v>
                </c:pt>
                <c:pt idx="24">
                  <c:v>2.2699386503067487</c:v>
                </c:pt>
                <c:pt idx="25">
                  <c:v>2.4294478527607364</c:v>
                </c:pt>
                <c:pt idx="26">
                  <c:v>2.4417177914110426</c:v>
                </c:pt>
                <c:pt idx="27">
                  <c:v>2.4294478527607364</c:v>
                </c:pt>
                <c:pt idx="28">
                  <c:v>2.5276073619631902</c:v>
                </c:pt>
                <c:pt idx="29">
                  <c:v>2.6257668711656446</c:v>
                </c:pt>
                <c:pt idx="30">
                  <c:v>2.6748466257668713</c:v>
                </c:pt>
                <c:pt idx="31">
                  <c:v>2.7607361963190185</c:v>
                </c:pt>
                <c:pt idx="32">
                  <c:v>2.8098159509202456</c:v>
                </c:pt>
                <c:pt idx="33">
                  <c:v>2.8957055214723924</c:v>
                </c:pt>
                <c:pt idx="34">
                  <c:v>3.01840490797546</c:v>
                </c:pt>
                <c:pt idx="35">
                  <c:v>3.1042944785276072</c:v>
                </c:pt>
                <c:pt idx="36">
                  <c:v>3.1411042944785277</c:v>
                </c:pt>
                <c:pt idx="37">
                  <c:v>3.2147239263803682</c:v>
                </c:pt>
                <c:pt idx="38">
                  <c:v>3.3374233128834354</c:v>
                </c:pt>
                <c:pt idx="39">
                  <c:v>3.4601226993865031</c:v>
                </c:pt>
                <c:pt idx="40">
                  <c:v>3.5337423312883436</c:v>
                </c:pt>
                <c:pt idx="41">
                  <c:v>3.6319018404907979</c:v>
                </c:pt>
                <c:pt idx="42">
                  <c:v>3.7791411042944785</c:v>
                </c:pt>
                <c:pt idx="43">
                  <c:v>3.8773006134969328</c:v>
                </c:pt>
                <c:pt idx="44">
                  <c:v>3.9509202453987728</c:v>
                </c:pt>
                <c:pt idx="45">
                  <c:v>4.0981595092024534</c:v>
                </c:pt>
                <c:pt idx="46">
                  <c:v>4.1963190184049077</c:v>
                </c:pt>
                <c:pt idx="47">
                  <c:v>4.3926380368098155</c:v>
                </c:pt>
                <c:pt idx="48">
                  <c:v>4.5398773006134974</c:v>
                </c:pt>
                <c:pt idx="49">
                  <c:v>4.6012269938650308</c:v>
                </c:pt>
                <c:pt idx="50">
                  <c:v>4.8343558282208594</c:v>
                </c:pt>
                <c:pt idx="51">
                  <c:v>4.9447852760736195</c:v>
                </c:pt>
                <c:pt idx="52">
                  <c:v>5.0552147239263805</c:v>
                </c:pt>
                <c:pt idx="53">
                  <c:v>5.2760736196319016</c:v>
                </c:pt>
                <c:pt idx="54">
                  <c:v>5.4723926380368093</c:v>
                </c:pt>
                <c:pt idx="55">
                  <c:v>5.6196319018404912</c:v>
                </c:pt>
                <c:pt idx="56">
                  <c:v>5.8404907975460123</c:v>
                </c:pt>
                <c:pt idx="57">
                  <c:v>5.9877300613496924</c:v>
                </c:pt>
                <c:pt idx="58">
                  <c:v>6.2085889570552144</c:v>
                </c:pt>
                <c:pt idx="59">
                  <c:v>6.4294478527607364</c:v>
                </c:pt>
                <c:pt idx="60">
                  <c:v>6.6871165644171784</c:v>
                </c:pt>
                <c:pt idx="61">
                  <c:v>6.9202453987730062</c:v>
                </c:pt>
                <c:pt idx="62">
                  <c:v>7.1901840490797548</c:v>
                </c:pt>
                <c:pt idx="63">
                  <c:v>7.4110429447852759</c:v>
                </c:pt>
                <c:pt idx="64">
                  <c:v>7.6809815950920246</c:v>
                </c:pt>
                <c:pt idx="65">
                  <c:v>7.9754601226993866</c:v>
                </c:pt>
                <c:pt idx="66">
                  <c:v>8.294478527607362</c:v>
                </c:pt>
                <c:pt idx="67">
                  <c:v>8.6380368098159508</c:v>
                </c:pt>
                <c:pt idx="68">
                  <c:v>8.9938650306748471</c:v>
                </c:pt>
                <c:pt idx="69">
                  <c:v>9.3251533742331283</c:v>
                </c:pt>
                <c:pt idx="70">
                  <c:v>9.7177914110429455</c:v>
                </c:pt>
                <c:pt idx="71">
                  <c:v>10.171779141104293</c:v>
                </c:pt>
                <c:pt idx="72">
                  <c:v>10.625766871165645</c:v>
                </c:pt>
                <c:pt idx="73">
                  <c:v>11.190184049079752</c:v>
                </c:pt>
                <c:pt idx="74">
                  <c:v>11.865030674846626</c:v>
                </c:pt>
                <c:pt idx="75">
                  <c:v>12.662576687116564</c:v>
                </c:pt>
                <c:pt idx="76">
                  <c:v>13.852760736196318</c:v>
                </c:pt>
                <c:pt idx="77">
                  <c:v>15.803680981595091</c:v>
                </c:pt>
                <c:pt idx="78">
                  <c:v>18.723926380368098</c:v>
                </c:pt>
                <c:pt idx="79">
                  <c:v>24.552147239263807</c:v>
                </c:pt>
                <c:pt idx="80">
                  <c:v>33.742331288343557</c:v>
                </c:pt>
                <c:pt idx="81">
                  <c:v>44.650306748466257</c:v>
                </c:pt>
                <c:pt idx="82">
                  <c:v>57.435582822085898</c:v>
                </c:pt>
                <c:pt idx="83">
                  <c:v>68.319018404907979</c:v>
                </c:pt>
                <c:pt idx="84">
                  <c:v>77.546012269938657</c:v>
                </c:pt>
                <c:pt idx="85">
                  <c:v>84.269938650306756</c:v>
                </c:pt>
                <c:pt idx="86">
                  <c:v>88.503067484662566</c:v>
                </c:pt>
                <c:pt idx="87">
                  <c:v>91.435582822085877</c:v>
                </c:pt>
                <c:pt idx="88">
                  <c:v>92.858895705521476</c:v>
                </c:pt>
                <c:pt idx="89">
                  <c:v>94.233128834355824</c:v>
                </c:pt>
                <c:pt idx="90">
                  <c:v>94.797546012269933</c:v>
                </c:pt>
                <c:pt idx="91">
                  <c:v>95.226993865030678</c:v>
                </c:pt>
                <c:pt idx="92">
                  <c:v>95.75460122699387</c:v>
                </c:pt>
                <c:pt idx="93">
                  <c:v>96</c:v>
                </c:pt>
                <c:pt idx="94">
                  <c:v>96.073619631901835</c:v>
                </c:pt>
                <c:pt idx="95">
                  <c:v>96.196319018404921</c:v>
                </c:pt>
                <c:pt idx="96">
                  <c:v>96.74846625766871</c:v>
                </c:pt>
                <c:pt idx="97">
                  <c:v>96.920245398772991</c:v>
                </c:pt>
                <c:pt idx="98">
                  <c:v>97.079754601226995</c:v>
                </c:pt>
                <c:pt idx="99">
                  <c:v>97.214723926380373</c:v>
                </c:pt>
                <c:pt idx="100">
                  <c:v>97.49693251533742</c:v>
                </c:pt>
                <c:pt idx="101">
                  <c:v>97.766871165644176</c:v>
                </c:pt>
                <c:pt idx="102">
                  <c:v>97.815950920245399</c:v>
                </c:pt>
                <c:pt idx="103">
                  <c:v>98.073619631901849</c:v>
                </c:pt>
                <c:pt idx="104">
                  <c:v>98.233128834355838</c:v>
                </c:pt>
                <c:pt idx="105">
                  <c:v>98.453987730061343</c:v>
                </c:pt>
                <c:pt idx="106">
                  <c:v>98.552147239263803</c:v>
                </c:pt>
                <c:pt idx="107">
                  <c:v>98.601226993865026</c:v>
                </c:pt>
                <c:pt idx="108">
                  <c:v>98.969325153374228</c:v>
                </c:pt>
                <c:pt idx="109">
                  <c:v>99.042944785276077</c:v>
                </c:pt>
                <c:pt idx="110">
                  <c:v>99.25153374233129</c:v>
                </c:pt>
                <c:pt idx="111">
                  <c:v>99.190184049079761</c:v>
                </c:pt>
                <c:pt idx="112">
                  <c:v>99.214723926380373</c:v>
                </c:pt>
                <c:pt idx="113">
                  <c:v>99.374233128834362</c:v>
                </c:pt>
                <c:pt idx="114">
                  <c:v>99.312883435582819</c:v>
                </c:pt>
                <c:pt idx="115">
                  <c:v>99.300613496932527</c:v>
                </c:pt>
                <c:pt idx="116">
                  <c:v>99.423312883435585</c:v>
                </c:pt>
                <c:pt idx="117">
                  <c:v>99.558282208588949</c:v>
                </c:pt>
                <c:pt idx="118">
                  <c:v>99.128834355828232</c:v>
                </c:pt>
                <c:pt idx="119">
                  <c:v>99.263803680981596</c:v>
                </c:pt>
                <c:pt idx="120">
                  <c:v>99.263803680981596</c:v>
                </c:pt>
                <c:pt idx="121">
                  <c:v>99.460122699386517</c:v>
                </c:pt>
                <c:pt idx="122">
                  <c:v>99.153374233128829</c:v>
                </c:pt>
                <c:pt idx="123">
                  <c:v>99.263803680981596</c:v>
                </c:pt>
                <c:pt idx="124">
                  <c:v>99.128834355828232</c:v>
                </c:pt>
                <c:pt idx="125">
                  <c:v>99.128834355828232</c:v>
                </c:pt>
                <c:pt idx="126">
                  <c:v>99.460122699386517</c:v>
                </c:pt>
                <c:pt idx="127">
                  <c:v>99.460122699386517</c:v>
                </c:pt>
                <c:pt idx="128">
                  <c:v>99.349693251533751</c:v>
                </c:pt>
                <c:pt idx="129">
                  <c:v>99.361963190184056</c:v>
                </c:pt>
                <c:pt idx="130">
                  <c:v>99.398773006134974</c:v>
                </c:pt>
                <c:pt idx="131">
                  <c:v>99.325153374233139</c:v>
                </c:pt>
                <c:pt idx="132">
                  <c:v>99.509202453987726</c:v>
                </c:pt>
                <c:pt idx="133">
                  <c:v>99.766871165644176</c:v>
                </c:pt>
                <c:pt idx="134">
                  <c:v>99.607361963190186</c:v>
                </c:pt>
                <c:pt idx="135">
                  <c:v>99.656441717791409</c:v>
                </c:pt>
                <c:pt idx="136">
                  <c:v>99.803680981595093</c:v>
                </c:pt>
                <c:pt idx="137">
                  <c:v>99.950920245398763</c:v>
                </c:pt>
                <c:pt idx="138">
                  <c:v>99.803680981595093</c:v>
                </c:pt>
                <c:pt idx="139">
                  <c:v>100</c:v>
                </c:pt>
                <c:pt idx="140">
                  <c:v>99.828220858895705</c:v>
                </c:pt>
                <c:pt idx="141">
                  <c:v>99.963190184049083</c:v>
                </c:pt>
                <c:pt idx="142">
                  <c:v>99.803680981595093</c:v>
                </c:pt>
                <c:pt idx="143">
                  <c:v>99.75460122699387</c:v>
                </c:pt>
                <c:pt idx="144">
                  <c:v>99.901840490797539</c:v>
                </c:pt>
                <c:pt idx="145">
                  <c:v>99.852760736196316</c:v>
                </c:pt>
                <c:pt idx="146">
                  <c:v>99.766871165644176</c:v>
                </c:pt>
                <c:pt idx="147">
                  <c:v>99.631901840490798</c:v>
                </c:pt>
                <c:pt idx="148">
                  <c:v>99.595092024539881</c:v>
                </c:pt>
                <c:pt idx="149">
                  <c:v>99.533742331288337</c:v>
                </c:pt>
                <c:pt idx="150">
                  <c:v>99.472392638036794</c:v>
                </c:pt>
                <c:pt idx="151">
                  <c:v>99.411042944785265</c:v>
                </c:pt>
                <c:pt idx="152">
                  <c:v>99.018404907975466</c:v>
                </c:pt>
                <c:pt idx="153">
                  <c:v>99.00613496932516</c:v>
                </c:pt>
                <c:pt idx="154">
                  <c:v>98.858895705521462</c:v>
                </c:pt>
                <c:pt idx="155">
                  <c:v>98.539877300613497</c:v>
                </c:pt>
                <c:pt idx="156">
                  <c:v>98.674846625766875</c:v>
                </c:pt>
                <c:pt idx="157">
                  <c:v>98.527607361963192</c:v>
                </c:pt>
                <c:pt idx="158">
                  <c:v>98.134969325153378</c:v>
                </c:pt>
                <c:pt idx="159">
                  <c:v>97.938650306748457</c:v>
                </c:pt>
                <c:pt idx="160">
                  <c:v>97.766871165644176</c:v>
                </c:pt>
                <c:pt idx="161">
                  <c:v>97.607361963190172</c:v>
                </c:pt>
                <c:pt idx="162">
                  <c:v>97.214723926380373</c:v>
                </c:pt>
                <c:pt idx="163">
                  <c:v>97.018404907975452</c:v>
                </c:pt>
                <c:pt idx="164">
                  <c:v>96.588957055214721</c:v>
                </c:pt>
                <c:pt idx="165">
                  <c:v>96.122699386503072</c:v>
                </c:pt>
                <c:pt idx="166">
                  <c:v>95.533742331288337</c:v>
                </c:pt>
                <c:pt idx="167">
                  <c:v>94.613496932515346</c:v>
                </c:pt>
                <c:pt idx="168">
                  <c:v>93.300613496932527</c:v>
                </c:pt>
                <c:pt idx="169">
                  <c:v>91.092024539877286</c:v>
                </c:pt>
                <c:pt idx="170">
                  <c:v>86.404907975460119</c:v>
                </c:pt>
                <c:pt idx="171">
                  <c:v>78.895705521472394</c:v>
                </c:pt>
                <c:pt idx="172">
                  <c:v>67.717791411042938</c:v>
                </c:pt>
                <c:pt idx="173">
                  <c:v>55.742331288343564</c:v>
                </c:pt>
                <c:pt idx="174">
                  <c:v>43.361963190184056</c:v>
                </c:pt>
                <c:pt idx="175">
                  <c:v>33.128834355828218</c:v>
                </c:pt>
                <c:pt idx="176">
                  <c:v>25.337423312883434</c:v>
                </c:pt>
                <c:pt idx="177">
                  <c:v>19.631901840490798</c:v>
                </c:pt>
                <c:pt idx="178">
                  <c:v>16.245398773006134</c:v>
                </c:pt>
                <c:pt idx="179">
                  <c:v>14.245398773006135</c:v>
                </c:pt>
                <c:pt idx="180">
                  <c:v>12.98159509202454</c:v>
                </c:pt>
                <c:pt idx="181">
                  <c:v>12.036809815950921</c:v>
                </c:pt>
                <c:pt idx="182">
                  <c:v>11.361963190184049</c:v>
                </c:pt>
                <c:pt idx="183">
                  <c:v>10.822085889570552</c:v>
                </c:pt>
                <c:pt idx="184">
                  <c:v>10.294478527607364</c:v>
                </c:pt>
                <c:pt idx="185">
                  <c:v>9.8773006134969332</c:v>
                </c:pt>
                <c:pt idx="186">
                  <c:v>9.4723926380368102</c:v>
                </c:pt>
                <c:pt idx="187">
                  <c:v>9.1165644171779139</c:v>
                </c:pt>
                <c:pt idx="188">
                  <c:v>8.7730061349693251</c:v>
                </c:pt>
                <c:pt idx="189">
                  <c:v>8.4417177914110422</c:v>
                </c:pt>
                <c:pt idx="190">
                  <c:v>8.0981595092024534</c:v>
                </c:pt>
                <c:pt idx="191">
                  <c:v>7.8527607361963199</c:v>
                </c:pt>
                <c:pt idx="192">
                  <c:v>7.5214723926380369</c:v>
                </c:pt>
                <c:pt idx="193">
                  <c:v>7.2638036809815958</c:v>
                </c:pt>
                <c:pt idx="194">
                  <c:v>7.0797546012269938</c:v>
                </c:pt>
                <c:pt idx="195">
                  <c:v>6.7116564417177909</c:v>
                </c:pt>
                <c:pt idx="196">
                  <c:v>6.5766871165644165</c:v>
                </c:pt>
                <c:pt idx="197">
                  <c:v>6.2944785276073612</c:v>
                </c:pt>
                <c:pt idx="198">
                  <c:v>6.0490797546012267</c:v>
                </c:pt>
                <c:pt idx="199">
                  <c:v>5.8650306748466257</c:v>
                </c:pt>
                <c:pt idx="200">
                  <c:v>5.6932515337423304</c:v>
                </c:pt>
                <c:pt idx="201">
                  <c:v>5.5214723926380369</c:v>
                </c:pt>
                <c:pt idx="202">
                  <c:v>5.3619631901840492</c:v>
                </c:pt>
                <c:pt idx="203">
                  <c:v>5.1656441717791415</c:v>
                </c:pt>
                <c:pt idx="204">
                  <c:v>4.9447852760736195</c:v>
                </c:pt>
                <c:pt idx="205">
                  <c:v>4.7852760736196318</c:v>
                </c:pt>
                <c:pt idx="206">
                  <c:v>4.6134969325153374</c:v>
                </c:pt>
                <c:pt idx="207">
                  <c:v>4.4907975460122698</c:v>
                </c:pt>
                <c:pt idx="208">
                  <c:v>4.3312883435582812</c:v>
                </c:pt>
                <c:pt idx="209">
                  <c:v>4.2085889570552144</c:v>
                </c:pt>
                <c:pt idx="210">
                  <c:v>4.110429447852761</c:v>
                </c:pt>
                <c:pt idx="211">
                  <c:v>3.9877300613496933</c:v>
                </c:pt>
                <c:pt idx="212">
                  <c:v>3.8773006134969328</c:v>
                </c:pt>
                <c:pt idx="213">
                  <c:v>3.742331288343558</c:v>
                </c:pt>
                <c:pt idx="214">
                  <c:v>3.5950920245398774</c:v>
                </c:pt>
                <c:pt idx="215">
                  <c:v>3.4846625766871164</c:v>
                </c:pt>
                <c:pt idx="216">
                  <c:v>3.4355828220858893</c:v>
                </c:pt>
                <c:pt idx="217">
                  <c:v>3.3006134969325154</c:v>
                </c:pt>
                <c:pt idx="218">
                  <c:v>3.239263803680982</c:v>
                </c:pt>
                <c:pt idx="219">
                  <c:v>3.0920245398773005</c:v>
                </c:pt>
                <c:pt idx="220">
                  <c:v>3.0306748466257671</c:v>
                </c:pt>
                <c:pt idx="221">
                  <c:v>2.98159509202454</c:v>
                </c:pt>
                <c:pt idx="222">
                  <c:v>2.8957055214723924</c:v>
                </c:pt>
                <c:pt idx="223">
                  <c:v>2.7730061349693251</c:v>
                </c:pt>
                <c:pt idx="224">
                  <c:v>2.7361963190184047</c:v>
                </c:pt>
                <c:pt idx="225">
                  <c:v>2.6380368098159508</c:v>
                </c:pt>
                <c:pt idx="226">
                  <c:v>2.5766871165644174</c:v>
                </c:pt>
                <c:pt idx="227">
                  <c:v>2.4417177914110426</c:v>
                </c:pt>
                <c:pt idx="228">
                  <c:v>2.3680981595092025</c:v>
                </c:pt>
                <c:pt idx="229">
                  <c:v>2.3067484662576687</c:v>
                </c:pt>
                <c:pt idx="230">
                  <c:v>2.294478527607362</c:v>
                </c:pt>
                <c:pt idx="231">
                  <c:v>2.1840490797546011</c:v>
                </c:pt>
                <c:pt idx="232">
                  <c:v>2.1717791411042948</c:v>
                </c:pt>
                <c:pt idx="233">
                  <c:v>2.1595092024539877</c:v>
                </c:pt>
                <c:pt idx="234">
                  <c:v>2.0736196319018405</c:v>
                </c:pt>
                <c:pt idx="235">
                  <c:v>2.0736196319018405</c:v>
                </c:pt>
                <c:pt idx="236">
                  <c:v>2</c:v>
                </c:pt>
                <c:pt idx="237">
                  <c:v>1.9018404907975461</c:v>
                </c:pt>
                <c:pt idx="238">
                  <c:v>1.8282208588957054</c:v>
                </c:pt>
                <c:pt idx="239">
                  <c:v>1.7423312883435582</c:v>
                </c:pt>
                <c:pt idx="240">
                  <c:v>1.7791411042944782</c:v>
                </c:pt>
                <c:pt idx="241">
                  <c:v>1.705521472392638</c:v>
                </c:pt>
                <c:pt idx="242">
                  <c:v>1.7300613496932515</c:v>
                </c:pt>
                <c:pt idx="243">
                  <c:v>1.6319018404907977</c:v>
                </c:pt>
                <c:pt idx="244">
                  <c:v>1.6319018404907977</c:v>
                </c:pt>
                <c:pt idx="245">
                  <c:v>1.5582822085889572</c:v>
                </c:pt>
                <c:pt idx="246">
                  <c:v>1.50920245398773</c:v>
                </c:pt>
                <c:pt idx="247">
                  <c:v>1.4601226993865031</c:v>
                </c:pt>
                <c:pt idx="248">
                  <c:v>1.4478527607361962</c:v>
                </c:pt>
                <c:pt idx="249">
                  <c:v>1.4601226993865031</c:v>
                </c:pt>
                <c:pt idx="250">
                  <c:v>1.3742331288343559</c:v>
                </c:pt>
                <c:pt idx="251">
                  <c:v>1.3496932515337425</c:v>
                </c:pt>
                <c:pt idx="252">
                  <c:v>1.3619631901840492</c:v>
                </c:pt>
                <c:pt idx="253">
                  <c:v>1.2760736196319018</c:v>
                </c:pt>
                <c:pt idx="254">
                  <c:v>1.2638036809815951</c:v>
                </c:pt>
                <c:pt idx="255">
                  <c:v>1.2760736196319018</c:v>
                </c:pt>
                <c:pt idx="256">
                  <c:v>1.2147239263803682</c:v>
                </c:pt>
              </c:numCache>
            </c:numRef>
          </c:yVal>
          <c:smooth val="0"/>
          <c:extLst>
            <c:ext xmlns:c16="http://schemas.microsoft.com/office/drawing/2014/chart" uri="{C3380CC4-5D6E-409C-BE32-E72D297353CC}">
              <c16:uniqueId val="{00000000-BA46-4878-9EB7-CF251207A2D7}"/>
            </c:ext>
          </c:extLst>
        </c:ser>
        <c:ser>
          <c:idx val="0"/>
          <c:order val="1"/>
          <c:tx>
            <c:v>DSP 100</c:v>
          </c:tx>
          <c:spPr>
            <a:ln w="12700" cap="rnd">
              <a:solidFill>
                <a:schemeClr val="accent2"/>
              </a:solidFill>
              <a:round/>
            </a:ln>
            <a:effectLst/>
          </c:spPr>
          <c:marker>
            <c:symbol val="none"/>
          </c:marker>
          <c:xVal>
            <c:numRef>
              <c:f>'6_Profils DSP'!$A$19:$A$276</c:f>
              <c:numCache>
                <c:formatCode>General</c:formatCode>
                <c:ptCount val="258"/>
                <c:pt idx="0">
                  <c:v>-155</c:v>
                </c:pt>
                <c:pt idx="1">
                  <c:v>-154.19999999999999</c:v>
                </c:pt>
                <c:pt idx="2">
                  <c:v>-152.80000000000001</c:v>
                </c:pt>
                <c:pt idx="3">
                  <c:v>-151.69999999999999</c:v>
                </c:pt>
                <c:pt idx="4">
                  <c:v>-150.6</c:v>
                </c:pt>
                <c:pt idx="5">
                  <c:v>-149.30000000000001</c:v>
                </c:pt>
                <c:pt idx="6">
                  <c:v>-148.1</c:v>
                </c:pt>
                <c:pt idx="7">
                  <c:v>-146.9</c:v>
                </c:pt>
                <c:pt idx="8">
                  <c:v>-145.69999999999999</c:v>
                </c:pt>
                <c:pt idx="9">
                  <c:v>-144.5</c:v>
                </c:pt>
                <c:pt idx="10">
                  <c:v>-143.30000000000001</c:v>
                </c:pt>
                <c:pt idx="11">
                  <c:v>-142.1</c:v>
                </c:pt>
                <c:pt idx="12">
                  <c:v>-140.9</c:v>
                </c:pt>
                <c:pt idx="13">
                  <c:v>-139.69999999999999</c:v>
                </c:pt>
                <c:pt idx="14">
                  <c:v>-138.5</c:v>
                </c:pt>
                <c:pt idx="15">
                  <c:v>-137.30000000000001</c:v>
                </c:pt>
                <c:pt idx="16">
                  <c:v>-136.1</c:v>
                </c:pt>
                <c:pt idx="17">
                  <c:v>-134.9</c:v>
                </c:pt>
                <c:pt idx="18">
                  <c:v>-133.69999999999999</c:v>
                </c:pt>
                <c:pt idx="19">
                  <c:v>-132.5</c:v>
                </c:pt>
                <c:pt idx="20">
                  <c:v>-131.30000000000001</c:v>
                </c:pt>
                <c:pt idx="21">
                  <c:v>-130.1</c:v>
                </c:pt>
                <c:pt idx="22">
                  <c:v>-128.9</c:v>
                </c:pt>
                <c:pt idx="23">
                  <c:v>-127.6</c:v>
                </c:pt>
                <c:pt idx="24">
                  <c:v>-126.5</c:v>
                </c:pt>
                <c:pt idx="25">
                  <c:v>-125.3</c:v>
                </c:pt>
                <c:pt idx="26">
                  <c:v>-124</c:v>
                </c:pt>
                <c:pt idx="27">
                  <c:v>-122.9</c:v>
                </c:pt>
                <c:pt idx="28">
                  <c:v>-121.6</c:v>
                </c:pt>
                <c:pt idx="29">
                  <c:v>-120.4</c:v>
                </c:pt>
                <c:pt idx="30">
                  <c:v>-119.2</c:v>
                </c:pt>
                <c:pt idx="31">
                  <c:v>-118</c:v>
                </c:pt>
                <c:pt idx="32">
                  <c:v>-116.9</c:v>
                </c:pt>
                <c:pt idx="33">
                  <c:v>-115.6</c:v>
                </c:pt>
                <c:pt idx="34">
                  <c:v>-114.4</c:v>
                </c:pt>
                <c:pt idx="35">
                  <c:v>-113.2</c:v>
                </c:pt>
                <c:pt idx="36">
                  <c:v>-112</c:v>
                </c:pt>
                <c:pt idx="37">
                  <c:v>-110.8</c:v>
                </c:pt>
                <c:pt idx="38">
                  <c:v>-109.6</c:v>
                </c:pt>
                <c:pt idx="39">
                  <c:v>-108.4</c:v>
                </c:pt>
                <c:pt idx="40">
                  <c:v>-107.2</c:v>
                </c:pt>
                <c:pt idx="41">
                  <c:v>-106</c:v>
                </c:pt>
                <c:pt idx="42">
                  <c:v>-104.8</c:v>
                </c:pt>
                <c:pt idx="43">
                  <c:v>-103.6</c:v>
                </c:pt>
                <c:pt idx="44">
                  <c:v>-102.4</c:v>
                </c:pt>
                <c:pt idx="45">
                  <c:v>-101.2</c:v>
                </c:pt>
                <c:pt idx="46">
                  <c:v>-100</c:v>
                </c:pt>
                <c:pt idx="47">
                  <c:v>-98.8</c:v>
                </c:pt>
                <c:pt idx="48">
                  <c:v>-97.5</c:v>
                </c:pt>
                <c:pt idx="49">
                  <c:v>-96.4</c:v>
                </c:pt>
                <c:pt idx="50">
                  <c:v>-95.1</c:v>
                </c:pt>
                <c:pt idx="51">
                  <c:v>-94</c:v>
                </c:pt>
                <c:pt idx="52">
                  <c:v>-92.8</c:v>
                </c:pt>
                <c:pt idx="53">
                  <c:v>-91.5</c:v>
                </c:pt>
                <c:pt idx="54">
                  <c:v>-90.3</c:v>
                </c:pt>
                <c:pt idx="55">
                  <c:v>-89.1</c:v>
                </c:pt>
                <c:pt idx="56">
                  <c:v>-87.9</c:v>
                </c:pt>
                <c:pt idx="57">
                  <c:v>-86.7</c:v>
                </c:pt>
                <c:pt idx="58">
                  <c:v>-85.5</c:v>
                </c:pt>
                <c:pt idx="59">
                  <c:v>-84.3</c:v>
                </c:pt>
                <c:pt idx="60">
                  <c:v>-83.1</c:v>
                </c:pt>
                <c:pt idx="61">
                  <c:v>-81.900000000000006</c:v>
                </c:pt>
                <c:pt idx="62">
                  <c:v>-80.7</c:v>
                </c:pt>
                <c:pt idx="63">
                  <c:v>-79.5</c:v>
                </c:pt>
                <c:pt idx="64">
                  <c:v>-78.3</c:v>
                </c:pt>
                <c:pt idx="65">
                  <c:v>-77.099999999999994</c:v>
                </c:pt>
                <c:pt idx="66">
                  <c:v>-75.900000000000006</c:v>
                </c:pt>
                <c:pt idx="67">
                  <c:v>-74.7</c:v>
                </c:pt>
                <c:pt idx="68">
                  <c:v>-73.5</c:v>
                </c:pt>
                <c:pt idx="69">
                  <c:v>-72.3</c:v>
                </c:pt>
                <c:pt idx="70">
                  <c:v>-71.099999999999994</c:v>
                </c:pt>
                <c:pt idx="71">
                  <c:v>-69.900000000000006</c:v>
                </c:pt>
                <c:pt idx="72">
                  <c:v>-68.7</c:v>
                </c:pt>
                <c:pt idx="73">
                  <c:v>-67.5</c:v>
                </c:pt>
                <c:pt idx="74">
                  <c:v>-66.3</c:v>
                </c:pt>
                <c:pt idx="75">
                  <c:v>-65.099999999999994</c:v>
                </c:pt>
                <c:pt idx="76">
                  <c:v>-63.9</c:v>
                </c:pt>
                <c:pt idx="77">
                  <c:v>-62.7</c:v>
                </c:pt>
                <c:pt idx="78">
                  <c:v>-61.4</c:v>
                </c:pt>
                <c:pt idx="79">
                  <c:v>-60.2</c:v>
                </c:pt>
                <c:pt idx="80">
                  <c:v>-59</c:v>
                </c:pt>
                <c:pt idx="81">
                  <c:v>-57.8</c:v>
                </c:pt>
                <c:pt idx="82">
                  <c:v>-56.6</c:v>
                </c:pt>
                <c:pt idx="83">
                  <c:v>-55.4</c:v>
                </c:pt>
                <c:pt idx="84">
                  <c:v>-54.2</c:v>
                </c:pt>
                <c:pt idx="85">
                  <c:v>-53</c:v>
                </c:pt>
                <c:pt idx="86">
                  <c:v>-51.8</c:v>
                </c:pt>
                <c:pt idx="87">
                  <c:v>-50.6</c:v>
                </c:pt>
                <c:pt idx="88">
                  <c:v>-49.4</c:v>
                </c:pt>
                <c:pt idx="89">
                  <c:v>-48.2</c:v>
                </c:pt>
                <c:pt idx="90">
                  <c:v>-47</c:v>
                </c:pt>
                <c:pt idx="91">
                  <c:v>-45.8</c:v>
                </c:pt>
                <c:pt idx="92">
                  <c:v>-44.6</c:v>
                </c:pt>
                <c:pt idx="93">
                  <c:v>-43.3</c:v>
                </c:pt>
                <c:pt idx="94">
                  <c:v>-42.2</c:v>
                </c:pt>
                <c:pt idx="95">
                  <c:v>-41</c:v>
                </c:pt>
                <c:pt idx="96">
                  <c:v>-39.700000000000003</c:v>
                </c:pt>
                <c:pt idx="97">
                  <c:v>-38.5</c:v>
                </c:pt>
                <c:pt idx="98">
                  <c:v>-37.299999999999997</c:v>
                </c:pt>
                <c:pt idx="99">
                  <c:v>-36.200000000000003</c:v>
                </c:pt>
                <c:pt idx="100">
                  <c:v>-34.9</c:v>
                </c:pt>
                <c:pt idx="101">
                  <c:v>-33.700000000000003</c:v>
                </c:pt>
                <c:pt idx="102">
                  <c:v>-32.5</c:v>
                </c:pt>
                <c:pt idx="103">
                  <c:v>-31.3</c:v>
                </c:pt>
                <c:pt idx="104">
                  <c:v>-30.1</c:v>
                </c:pt>
                <c:pt idx="105">
                  <c:v>-28.9</c:v>
                </c:pt>
                <c:pt idx="106">
                  <c:v>-27.7</c:v>
                </c:pt>
                <c:pt idx="107">
                  <c:v>-26.5</c:v>
                </c:pt>
                <c:pt idx="108">
                  <c:v>-25.3</c:v>
                </c:pt>
                <c:pt idx="109">
                  <c:v>-24.1</c:v>
                </c:pt>
                <c:pt idx="110">
                  <c:v>-22.9</c:v>
                </c:pt>
                <c:pt idx="111">
                  <c:v>-21.7</c:v>
                </c:pt>
                <c:pt idx="112">
                  <c:v>-20.5</c:v>
                </c:pt>
                <c:pt idx="113">
                  <c:v>-19.3</c:v>
                </c:pt>
                <c:pt idx="114">
                  <c:v>-18.100000000000001</c:v>
                </c:pt>
                <c:pt idx="115">
                  <c:v>-16.899999999999999</c:v>
                </c:pt>
                <c:pt idx="116">
                  <c:v>-15.7</c:v>
                </c:pt>
                <c:pt idx="117">
                  <c:v>-14.5</c:v>
                </c:pt>
                <c:pt idx="118">
                  <c:v>-13.3</c:v>
                </c:pt>
                <c:pt idx="119">
                  <c:v>-12.1</c:v>
                </c:pt>
                <c:pt idx="120">
                  <c:v>-10.9</c:v>
                </c:pt>
                <c:pt idx="121">
                  <c:v>-9.6</c:v>
                </c:pt>
                <c:pt idx="122">
                  <c:v>-8.4</c:v>
                </c:pt>
                <c:pt idx="123">
                  <c:v>-7.2</c:v>
                </c:pt>
                <c:pt idx="124">
                  <c:v>-6</c:v>
                </c:pt>
                <c:pt idx="125">
                  <c:v>-4.8</c:v>
                </c:pt>
                <c:pt idx="126">
                  <c:v>-3.6</c:v>
                </c:pt>
                <c:pt idx="127">
                  <c:v>-2.4</c:v>
                </c:pt>
                <c:pt idx="128">
                  <c:v>-1.2</c:v>
                </c:pt>
                <c:pt idx="129">
                  <c:v>0</c:v>
                </c:pt>
                <c:pt idx="130">
                  <c:v>1.2</c:v>
                </c:pt>
                <c:pt idx="131">
                  <c:v>2.4</c:v>
                </c:pt>
                <c:pt idx="132">
                  <c:v>3.6</c:v>
                </c:pt>
                <c:pt idx="133">
                  <c:v>4.8</c:v>
                </c:pt>
                <c:pt idx="134">
                  <c:v>6</c:v>
                </c:pt>
                <c:pt idx="135">
                  <c:v>7.2</c:v>
                </c:pt>
                <c:pt idx="136">
                  <c:v>8.4</c:v>
                </c:pt>
                <c:pt idx="137">
                  <c:v>9.6</c:v>
                </c:pt>
                <c:pt idx="138">
                  <c:v>10.8</c:v>
                </c:pt>
                <c:pt idx="139">
                  <c:v>12</c:v>
                </c:pt>
                <c:pt idx="140">
                  <c:v>13.3</c:v>
                </c:pt>
                <c:pt idx="141">
                  <c:v>14.5</c:v>
                </c:pt>
                <c:pt idx="142">
                  <c:v>15.7</c:v>
                </c:pt>
                <c:pt idx="143">
                  <c:v>16.899999999999999</c:v>
                </c:pt>
                <c:pt idx="144">
                  <c:v>18.100000000000001</c:v>
                </c:pt>
                <c:pt idx="145">
                  <c:v>19.3</c:v>
                </c:pt>
                <c:pt idx="146">
                  <c:v>20.5</c:v>
                </c:pt>
                <c:pt idx="147">
                  <c:v>21.7</c:v>
                </c:pt>
                <c:pt idx="148">
                  <c:v>22.9</c:v>
                </c:pt>
                <c:pt idx="149">
                  <c:v>24.1</c:v>
                </c:pt>
                <c:pt idx="150">
                  <c:v>25.3</c:v>
                </c:pt>
                <c:pt idx="151">
                  <c:v>26.5</c:v>
                </c:pt>
                <c:pt idx="152">
                  <c:v>27.7</c:v>
                </c:pt>
                <c:pt idx="153">
                  <c:v>28.9</c:v>
                </c:pt>
                <c:pt idx="154">
                  <c:v>30.1</c:v>
                </c:pt>
                <c:pt idx="155">
                  <c:v>31.3</c:v>
                </c:pt>
                <c:pt idx="156">
                  <c:v>32.5</c:v>
                </c:pt>
                <c:pt idx="157">
                  <c:v>33.700000000000003</c:v>
                </c:pt>
                <c:pt idx="158">
                  <c:v>34.9</c:v>
                </c:pt>
                <c:pt idx="159">
                  <c:v>36.1</c:v>
                </c:pt>
                <c:pt idx="160">
                  <c:v>37.299999999999997</c:v>
                </c:pt>
                <c:pt idx="161">
                  <c:v>38.5</c:v>
                </c:pt>
                <c:pt idx="162">
                  <c:v>39.700000000000003</c:v>
                </c:pt>
                <c:pt idx="163">
                  <c:v>40.9</c:v>
                </c:pt>
                <c:pt idx="164">
                  <c:v>42.1</c:v>
                </c:pt>
                <c:pt idx="165">
                  <c:v>43.3</c:v>
                </c:pt>
                <c:pt idx="166">
                  <c:v>44.6</c:v>
                </c:pt>
                <c:pt idx="167">
                  <c:v>45.7</c:v>
                </c:pt>
                <c:pt idx="168">
                  <c:v>47</c:v>
                </c:pt>
                <c:pt idx="169">
                  <c:v>48.2</c:v>
                </c:pt>
                <c:pt idx="170">
                  <c:v>49.4</c:v>
                </c:pt>
                <c:pt idx="171">
                  <c:v>50.6</c:v>
                </c:pt>
                <c:pt idx="172">
                  <c:v>51.8</c:v>
                </c:pt>
                <c:pt idx="173">
                  <c:v>53</c:v>
                </c:pt>
                <c:pt idx="174">
                  <c:v>54.2</c:v>
                </c:pt>
                <c:pt idx="175">
                  <c:v>55.4</c:v>
                </c:pt>
                <c:pt idx="176">
                  <c:v>56.6</c:v>
                </c:pt>
                <c:pt idx="177">
                  <c:v>57.8</c:v>
                </c:pt>
                <c:pt idx="178">
                  <c:v>59</c:v>
                </c:pt>
                <c:pt idx="179">
                  <c:v>60.2</c:v>
                </c:pt>
                <c:pt idx="180">
                  <c:v>61.4</c:v>
                </c:pt>
                <c:pt idx="181">
                  <c:v>62.6</c:v>
                </c:pt>
                <c:pt idx="182">
                  <c:v>63.8</c:v>
                </c:pt>
                <c:pt idx="183">
                  <c:v>65</c:v>
                </c:pt>
                <c:pt idx="184">
                  <c:v>66.2</c:v>
                </c:pt>
                <c:pt idx="185">
                  <c:v>67.400000000000006</c:v>
                </c:pt>
                <c:pt idx="186">
                  <c:v>68.599999999999994</c:v>
                </c:pt>
                <c:pt idx="187">
                  <c:v>69.8</c:v>
                </c:pt>
                <c:pt idx="188">
                  <c:v>71</c:v>
                </c:pt>
                <c:pt idx="189">
                  <c:v>72.2</c:v>
                </c:pt>
                <c:pt idx="190">
                  <c:v>73.5</c:v>
                </c:pt>
                <c:pt idx="191">
                  <c:v>74.7</c:v>
                </c:pt>
                <c:pt idx="192">
                  <c:v>75.900000000000006</c:v>
                </c:pt>
                <c:pt idx="193">
                  <c:v>77.099999999999994</c:v>
                </c:pt>
                <c:pt idx="194">
                  <c:v>78.3</c:v>
                </c:pt>
                <c:pt idx="195">
                  <c:v>79.5</c:v>
                </c:pt>
                <c:pt idx="196">
                  <c:v>80.7</c:v>
                </c:pt>
                <c:pt idx="197">
                  <c:v>81.900000000000006</c:v>
                </c:pt>
                <c:pt idx="198">
                  <c:v>83.1</c:v>
                </c:pt>
                <c:pt idx="199">
                  <c:v>84.3</c:v>
                </c:pt>
                <c:pt idx="200">
                  <c:v>85.5</c:v>
                </c:pt>
                <c:pt idx="201">
                  <c:v>86.7</c:v>
                </c:pt>
                <c:pt idx="202">
                  <c:v>87.9</c:v>
                </c:pt>
                <c:pt idx="203">
                  <c:v>89.1</c:v>
                </c:pt>
                <c:pt idx="204">
                  <c:v>90.3</c:v>
                </c:pt>
                <c:pt idx="205">
                  <c:v>91.5</c:v>
                </c:pt>
                <c:pt idx="206">
                  <c:v>92.7</c:v>
                </c:pt>
                <c:pt idx="207">
                  <c:v>93.9</c:v>
                </c:pt>
                <c:pt idx="208">
                  <c:v>95.1</c:v>
                </c:pt>
                <c:pt idx="209">
                  <c:v>96.3</c:v>
                </c:pt>
                <c:pt idx="210">
                  <c:v>97.6</c:v>
                </c:pt>
                <c:pt idx="211">
                  <c:v>98.8</c:v>
                </c:pt>
                <c:pt idx="212">
                  <c:v>100</c:v>
                </c:pt>
                <c:pt idx="213">
                  <c:v>101.2</c:v>
                </c:pt>
                <c:pt idx="214">
                  <c:v>102.4</c:v>
                </c:pt>
                <c:pt idx="215">
                  <c:v>103.6</c:v>
                </c:pt>
                <c:pt idx="216">
                  <c:v>104.8</c:v>
                </c:pt>
                <c:pt idx="217">
                  <c:v>106</c:v>
                </c:pt>
                <c:pt idx="218">
                  <c:v>107.2</c:v>
                </c:pt>
                <c:pt idx="219">
                  <c:v>108.4</c:v>
                </c:pt>
                <c:pt idx="220">
                  <c:v>109.6</c:v>
                </c:pt>
                <c:pt idx="221">
                  <c:v>110.8</c:v>
                </c:pt>
                <c:pt idx="222">
                  <c:v>112</c:v>
                </c:pt>
                <c:pt idx="223">
                  <c:v>113.2</c:v>
                </c:pt>
                <c:pt idx="224">
                  <c:v>114.4</c:v>
                </c:pt>
                <c:pt idx="225">
                  <c:v>115.6</c:v>
                </c:pt>
                <c:pt idx="226">
                  <c:v>116.8</c:v>
                </c:pt>
                <c:pt idx="227">
                  <c:v>118</c:v>
                </c:pt>
                <c:pt idx="228">
                  <c:v>119.2</c:v>
                </c:pt>
                <c:pt idx="229">
                  <c:v>120.4</c:v>
                </c:pt>
                <c:pt idx="230">
                  <c:v>121.6</c:v>
                </c:pt>
                <c:pt idx="231">
                  <c:v>122.8</c:v>
                </c:pt>
                <c:pt idx="232">
                  <c:v>124</c:v>
                </c:pt>
                <c:pt idx="233">
                  <c:v>125.2</c:v>
                </c:pt>
                <c:pt idx="234">
                  <c:v>126.4</c:v>
                </c:pt>
                <c:pt idx="235">
                  <c:v>127.6</c:v>
                </c:pt>
                <c:pt idx="236">
                  <c:v>128.80000000000001</c:v>
                </c:pt>
                <c:pt idx="237">
                  <c:v>130</c:v>
                </c:pt>
                <c:pt idx="238">
                  <c:v>131.19999999999999</c:v>
                </c:pt>
                <c:pt idx="239">
                  <c:v>132.4</c:v>
                </c:pt>
                <c:pt idx="240">
                  <c:v>133.6</c:v>
                </c:pt>
                <c:pt idx="241">
                  <c:v>134.80000000000001</c:v>
                </c:pt>
                <c:pt idx="242">
                  <c:v>136</c:v>
                </c:pt>
                <c:pt idx="243">
                  <c:v>137.19999999999999</c:v>
                </c:pt>
                <c:pt idx="244">
                  <c:v>138.4</c:v>
                </c:pt>
                <c:pt idx="245">
                  <c:v>139.6</c:v>
                </c:pt>
                <c:pt idx="246">
                  <c:v>140.80000000000001</c:v>
                </c:pt>
                <c:pt idx="247">
                  <c:v>142.1</c:v>
                </c:pt>
                <c:pt idx="248">
                  <c:v>143.30000000000001</c:v>
                </c:pt>
                <c:pt idx="249">
                  <c:v>144.5</c:v>
                </c:pt>
                <c:pt idx="250">
                  <c:v>145.69999999999999</c:v>
                </c:pt>
                <c:pt idx="251">
                  <c:v>146.9</c:v>
                </c:pt>
                <c:pt idx="252">
                  <c:v>148.1</c:v>
                </c:pt>
                <c:pt idx="253">
                  <c:v>149.30000000000001</c:v>
                </c:pt>
                <c:pt idx="254">
                  <c:v>150.5</c:v>
                </c:pt>
                <c:pt idx="255">
                  <c:v>151.69999999999999</c:v>
                </c:pt>
                <c:pt idx="256">
                  <c:v>152.9</c:v>
                </c:pt>
                <c:pt idx="257">
                  <c:v>155</c:v>
                </c:pt>
              </c:numCache>
            </c:numRef>
          </c:xVal>
          <c:yVal>
            <c:numRef>
              <c:f>'6_Profils DSP'!$G$19:$G$276</c:f>
              <c:numCache>
                <c:formatCode>General</c:formatCode>
                <c:ptCount val="258"/>
                <c:pt idx="0">
                  <c:v>1.1513157894736843</c:v>
                </c:pt>
                <c:pt idx="1">
                  <c:v>1.2559808612440191</c:v>
                </c:pt>
                <c:pt idx="2">
                  <c:v>1.39055023923445</c:v>
                </c:pt>
                <c:pt idx="3">
                  <c:v>1.3157894736842106</c:v>
                </c:pt>
                <c:pt idx="4">
                  <c:v>1.3606459330143543</c:v>
                </c:pt>
                <c:pt idx="5">
                  <c:v>1.4055023923444976</c:v>
                </c:pt>
                <c:pt idx="6">
                  <c:v>1.4354066985645932</c:v>
                </c:pt>
                <c:pt idx="7">
                  <c:v>1.4653110047846889</c:v>
                </c:pt>
                <c:pt idx="8">
                  <c:v>1.4802631578947369</c:v>
                </c:pt>
                <c:pt idx="9">
                  <c:v>1.5101674641148326</c:v>
                </c:pt>
                <c:pt idx="10">
                  <c:v>1.584928229665072</c:v>
                </c:pt>
                <c:pt idx="11">
                  <c:v>1.6148325358851676</c:v>
                </c:pt>
                <c:pt idx="12">
                  <c:v>1.6895933014354065</c:v>
                </c:pt>
                <c:pt idx="13">
                  <c:v>1.7643540669856461</c:v>
                </c:pt>
                <c:pt idx="14">
                  <c:v>1.7643540669856461</c:v>
                </c:pt>
                <c:pt idx="15">
                  <c:v>1.7942583732057416</c:v>
                </c:pt>
                <c:pt idx="16">
                  <c:v>1.8092105263157896</c:v>
                </c:pt>
                <c:pt idx="17">
                  <c:v>1.8540669856459329</c:v>
                </c:pt>
                <c:pt idx="18">
                  <c:v>1.8839712918660287</c:v>
                </c:pt>
                <c:pt idx="19">
                  <c:v>1.9288277511961727</c:v>
                </c:pt>
                <c:pt idx="20">
                  <c:v>1.988636363636364</c:v>
                </c:pt>
                <c:pt idx="21">
                  <c:v>2.0633971291866029</c:v>
                </c:pt>
                <c:pt idx="22">
                  <c:v>2.0334928229665072</c:v>
                </c:pt>
                <c:pt idx="23">
                  <c:v>2.2129186602870816</c:v>
                </c:pt>
                <c:pt idx="24">
                  <c:v>2.2129186602870816</c:v>
                </c:pt>
                <c:pt idx="25">
                  <c:v>2.3175837320574164</c:v>
                </c:pt>
                <c:pt idx="26">
                  <c:v>2.2727272727272729</c:v>
                </c:pt>
                <c:pt idx="27">
                  <c:v>2.4222488038277517</c:v>
                </c:pt>
                <c:pt idx="28">
                  <c:v>2.4521531100478469</c:v>
                </c:pt>
                <c:pt idx="29">
                  <c:v>2.6166267942583734</c:v>
                </c:pt>
                <c:pt idx="30">
                  <c:v>2.6614832535885169</c:v>
                </c:pt>
                <c:pt idx="31">
                  <c:v>2.6614832535885169</c:v>
                </c:pt>
                <c:pt idx="32">
                  <c:v>2.7960526315789478</c:v>
                </c:pt>
                <c:pt idx="33">
                  <c:v>2.8409090909090908</c:v>
                </c:pt>
                <c:pt idx="34">
                  <c:v>2.9007177033492826</c:v>
                </c:pt>
                <c:pt idx="35">
                  <c:v>2.9904306220095696</c:v>
                </c:pt>
                <c:pt idx="36">
                  <c:v>3.0950956937799043</c:v>
                </c:pt>
                <c:pt idx="37">
                  <c:v>3.2296650717703352</c:v>
                </c:pt>
                <c:pt idx="38">
                  <c:v>3.3044258373205744</c:v>
                </c:pt>
                <c:pt idx="39">
                  <c:v>3.3492822966507187</c:v>
                </c:pt>
                <c:pt idx="40">
                  <c:v>3.4688995215311005</c:v>
                </c:pt>
                <c:pt idx="41">
                  <c:v>3.6333732057416275</c:v>
                </c:pt>
                <c:pt idx="42">
                  <c:v>3.6483253588516749</c:v>
                </c:pt>
                <c:pt idx="43">
                  <c:v>3.8277511961722492</c:v>
                </c:pt>
                <c:pt idx="44">
                  <c:v>3.9025119617224879</c:v>
                </c:pt>
                <c:pt idx="45">
                  <c:v>4.096889952153111</c:v>
                </c:pt>
                <c:pt idx="46">
                  <c:v>4.2015550239234454</c:v>
                </c:pt>
                <c:pt idx="47">
                  <c:v>4.2912679425837323</c:v>
                </c:pt>
                <c:pt idx="48">
                  <c:v>4.3809808612440193</c:v>
                </c:pt>
                <c:pt idx="49">
                  <c:v>4.5454545454545459</c:v>
                </c:pt>
                <c:pt idx="50">
                  <c:v>4.6501196172248811</c:v>
                </c:pt>
                <c:pt idx="51">
                  <c:v>4.8893540669856463</c:v>
                </c:pt>
                <c:pt idx="52">
                  <c:v>5.0089712918660299</c:v>
                </c:pt>
                <c:pt idx="53">
                  <c:v>5.1584928229665081</c:v>
                </c:pt>
                <c:pt idx="54">
                  <c:v>5.3528708133971294</c:v>
                </c:pt>
                <c:pt idx="55">
                  <c:v>5.4874401913875603</c:v>
                </c:pt>
                <c:pt idx="56">
                  <c:v>5.6818181818181817</c:v>
                </c:pt>
                <c:pt idx="57">
                  <c:v>5.8462918660287082</c:v>
                </c:pt>
                <c:pt idx="58">
                  <c:v>6.11543062200957</c:v>
                </c:pt>
                <c:pt idx="59">
                  <c:v>6.2350478468899526</c:v>
                </c:pt>
                <c:pt idx="60">
                  <c:v>6.3995215311004801</c:v>
                </c:pt>
                <c:pt idx="61">
                  <c:v>6.6985645933014375</c:v>
                </c:pt>
                <c:pt idx="62">
                  <c:v>6.8779904306220097</c:v>
                </c:pt>
                <c:pt idx="63">
                  <c:v>7.1620813397129197</c:v>
                </c:pt>
                <c:pt idx="64">
                  <c:v>7.446172248803828</c:v>
                </c:pt>
                <c:pt idx="65">
                  <c:v>7.7751196172248811</c:v>
                </c:pt>
                <c:pt idx="66">
                  <c:v>8.0293062200956946</c:v>
                </c:pt>
                <c:pt idx="67">
                  <c:v>8.3881578947368425</c:v>
                </c:pt>
                <c:pt idx="68">
                  <c:v>8.6273923444976077</c:v>
                </c:pt>
                <c:pt idx="69">
                  <c:v>8.9413875598086143</c:v>
                </c:pt>
                <c:pt idx="70">
                  <c:v>9.2852870813397139</c:v>
                </c:pt>
                <c:pt idx="71">
                  <c:v>9.7188995215311014</c:v>
                </c:pt>
                <c:pt idx="72">
                  <c:v>10.122607655502392</c:v>
                </c:pt>
                <c:pt idx="73">
                  <c:v>10.541267942583731</c:v>
                </c:pt>
                <c:pt idx="74">
                  <c:v>11.094497607655503</c:v>
                </c:pt>
                <c:pt idx="75">
                  <c:v>11.767344497607656</c:v>
                </c:pt>
                <c:pt idx="76">
                  <c:v>12.574760765550241</c:v>
                </c:pt>
                <c:pt idx="77">
                  <c:v>13.696172248803828</c:v>
                </c:pt>
                <c:pt idx="78">
                  <c:v>15.654904306220097</c:v>
                </c:pt>
                <c:pt idx="79">
                  <c:v>18.600478468899524</c:v>
                </c:pt>
                <c:pt idx="80">
                  <c:v>23.60944976076555</c:v>
                </c:pt>
                <c:pt idx="81">
                  <c:v>31.160287081339717</c:v>
                </c:pt>
                <c:pt idx="82">
                  <c:v>40.595095693779903</c:v>
                </c:pt>
                <c:pt idx="83">
                  <c:v>52.212918660287087</c:v>
                </c:pt>
                <c:pt idx="84">
                  <c:v>64.712918660287087</c:v>
                </c:pt>
                <c:pt idx="85">
                  <c:v>75.568181818181827</c:v>
                </c:pt>
                <c:pt idx="86">
                  <c:v>84.419856459330163</c:v>
                </c:pt>
                <c:pt idx="87">
                  <c:v>89.578349282296656</c:v>
                </c:pt>
                <c:pt idx="88">
                  <c:v>92.748205741626805</c:v>
                </c:pt>
                <c:pt idx="89">
                  <c:v>94.049043062200965</c:v>
                </c:pt>
                <c:pt idx="90">
                  <c:v>95.155502392344502</c:v>
                </c:pt>
                <c:pt idx="91">
                  <c:v>95.768540669856463</c:v>
                </c:pt>
                <c:pt idx="92">
                  <c:v>96.082535885167474</c:v>
                </c:pt>
                <c:pt idx="93">
                  <c:v>96.620813397129197</c:v>
                </c:pt>
                <c:pt idx="94">
                  <c:v>96.875000000000014</c:v>
                </c:pt>
                <c:pt idx="95">
                  <c:v>97.069377990430624</c:v>
                </c:pt>
                <c:pt idx="96">
                  <c:v>97.577751196172258</c:v>
                </c:pt>
                <c:pt idx="97">
                  <c:v>97.637559808612437</c:v>
                </c:pt>
                <c:pt idx="98">
                  <c:v>97.607655502392348</c:v>
                </c:pt>
                <c:pt idx="99">
                  <c:v>98.056220095693774</c:v>
                </c:pt>
                <c:pt idx="100">
                  <c:v>98.280502392344516</c:v>
                </c:pt>
                <c:pt idx="101">
                  <c:v>98.579545454545467</c:v>
                </c:pt>
                <c:pt idx="102">
                  <c:v>98.624401913875587</c:v>
                </c:pt>
                <c:pt idx="103">
                  <c:v>98.848684210526315</c:v>
                </c:pt>
                <c:pt idx="104">
                  <c:v>99.087918660287073</c:v>
                </c:pt>
                <c:pt idx="105">
                  <c:v>99.342105263157904</c:v>
                </c:pt>
                <c:pt idx="106">
                  <c:v>99.566387559808618</c:v>
                </c:pt>
                <c:pt idx="107">
                  <c:v>99.506578947368425</c:v>
                </c:pt>
                <c:pt idx="108">
                  <c:v>99.611244019138766</c:v>
                </c:pt>
                <c:pt idx="109">
                  <c:v>99.566387559808618</c:v>
                </c:pt>
                <c:pt idx="110">
                  <c:v>99.865430622009583</c:v>
                </c:pt>
                <c:pt idx="111">
                  <c:v>99.985047846889969</c:v>
                </c:pt>
                <c:pt idx="112">
                  <c:v>99.955143540669852</c:v>
                </c:pt>
                <c:pt idx="113">
                  <c:v>99.820574162679449</c:v>
                </c:pt>
                <c:pt idx="114">
                  <c:v>99.865430622009583</c:v>
                </c:pt>
                <c:pt idx="115">
                  <c:v>99.925239234449776</c:v>
                </c:pt>
                <c:pt idx="116">
                  <c:v>99.880382775119628</c:v>
                </c:pt>
                <c:pt idx="117">
                  <c:v>100</c:v>
                </c:pt>
                <c:pt idx="118">
                  <c:v>99.671052631578945</c:v>
                </c:pt>
                <c:pt idx="119">
                  <c:v>99.80562200956939</c:v>
                </c:pt>
                <c:pt idx="120">
                  <c:v>99.760765550239242</c:v>
                </c:pt>
                <c:pt idx="121">
                  <c:v>99.745813397129183</c:v>
                </c:pt>
                <c:pt idx="122">
                  <c:v>99.715909090909093</c:v>
                </c:pt>
                <c:pt idx="123">
                  <c:v>99.566387559808618</c:v>
                </c:pt>
                <c:pt idx="124">
                  <c:v>99.551435406698573</c:v>
                </c:pt>
                <c:pt idx="125">
                  <c:v>99.566387559808618</c:v>
                </c:pt>
                <c:pt idx="126">
                  <c:v>99.37200956937798</c:v>
                </c:pt>
                <c:pt idx="127">
                  <c:v>99.416866028708128</c:v>
                </c:pt>
                <c:pt idx="128">
                  <c:v>99.446770334928246</c:v>
                </c:pt>
                <c:pt idx="129">
                  <c:v>99.342105263157904</c:v>
                </c:pt>
                <c:pt idx="130">
                  <c:v>99.446770334928246</c:v>
                </c:pt>
                <c:pt idx="131">
                  <c:v>99.237440191387577</c:v>
                </c:pt>
                <c:pt idx="132">
                  <c:v>99.297248803827756</c:v>
                </c:pt>
                <c:pt idx="133">
                  <c:v>99.342105263157904</c:v>
                </c:pt>
                <c:pt idx="134">
                  <c:v>99.222488038277518</c:v>
                </c:pt>
                <c:pt idx="135">
                  <c:v>99.386961722488039</c:v>
                </c:pt>
                <c:pt idx="136">
                  <c:v>99.222488038277518</c:v>
                </c:pt>
                <c:pt idx="137">
                  <c:v>99.207535885167459</c:v>
                </c:pt>
                <c:pt idx="138">
                  <c:v>99.252392344497608</c:v>
                </c:pt>
                <c:pt idx="139">
                  <c:v>99.252392344497608</c:v>
                </c:pt>
                <c:pt idx="140">
                  <c:v>99.32715311004786</c:v>
                </c:pt>
                <c:pt idx="141">
                  <c:v>99.162679425837325</c:v>
                </c:pt>
                <c:pt idx="142">
                  <c:v>99.297248803827756</c:v>
                </c:pt>
                <c:pt idx="143">
                  <c:v>99.17763157894737</c:v>
                </c:pt>
                <c:pt idx="144">
                  <c:v>98.893540669856478</c:v>
                </c:pt>
                <c:pt idx="145">
                  <c:v>98.878588516746419</c:v>
                </c:pt>
                <c:pt idx="146">
                  <c:v>98.908492822966522</c:v>
                </c:pt>
                <c:pt idx="147">
                  <c:v>98.848684210526315</c:v>
                </c:pt>
                <c:pt idx="148">
                  <c:v>98.579545454545467</c:v>
                </c:pt>
                <c:pt idx="149">
                  <c:v>98.564593301435423</c:v>
                </c:pt>
                <c:pt idx="150">
                  <c:v>98.564593301435423</c:v>
                </c:pt>
                <c:pt idx="151">
                  <c:v>98.310406698564606</c:v>
                </c:pt>
                <c:pt idx="152">
                  <c:v>98.130980861244026</c:v>
                </c:pt>
                <c:pt idx="153">
                  <c:v>97.921650717703344</c:v>
                </c:pt>
                <c:pt idx="154">
                  <c:v>97.936602870813402</c:v>
                </c:pt>
                <c:pt idx="155">
                  <c:v>97.622607655502406</c:v>
                </c:pt>
                <c:pt idx="156">
                  <c:v>97.263755980861248</c:v>
                </c:pt>
                <c:pt idx="157">
                  <c:v>97.054425837320579</c:v>
                </c:pt>
                <c:pt idx="158">
                  <c:v>96.815191387559821</c:v>
                </c:pt>
                <c:pt idx="159">
                  <c:v>96.590909090909093</c:v>
                </c:pt>
                <c:pt idx="160">
                  <c:v>96.291866028708156</c:v>
                </c:pt>
                <c:pt idx="161">
                  <c:v>96.037679425837325</c:v>
                </c:pt>
                <c:pt idx="162">
                  <c:v>95.858253588516746</c:v>
                </c:pt>
                <c:pt idx="163">
                  <c:v>95.589114832535898</c:v>
                </c:pt>
                <c:pt idx="164">
                  <c:v>95.03588516746413</c:v>
                </c:pt>
                <c:pt idx="165">
                  <c:v>94.736842105263165</c:v>
                </c:pt>
                <c:pt idx="166">
                  <c:v>94.258373205741634</c:v>
                </c:pt>
                <c:pt idx="167">
                  <c:v>93.720095693779911</c:v>
                </c:pt>
                <c:pt idx="168">
                  <c:v>92.718301435406701</c:v>
                </c:pt>
                <c:pt idx="169">
                  <c:v>91.148325358851679</c:v>
                </c:pt>
                <c:pt idx="170">
                  <c:v>88.696172248803833</c:v>
                </c:pt>
                <c:pt idx="171">
                  <c:v>83.776913875598098</c:v>
                </c:pt>
                <c:pt idx="172">
                  <c:v>76.95873205741627</c:v>
                </c:pt>
                <c:pt idx="173">
                  <c:v>68.002392344497608</c:v>
                </c:pt>
                <c:pt idx="174">
                  <c:v>56.90789473684211</c:v>
                </c:pt>
                <c:pt idx="175">
                  <c:v>44.991028708133975</c:v>
                </c:pt>
                <c:pt idx="176">
                  <c:v>33.672248803827756</c:v>
                </c:pt>
                <c:pt idx="177">
                  <c:v>24.55143540669857</c:v>
                </c:pt>
                <c:pt idx="178">
                  <c:v>18.779904306220097</c:v>
                </c:pt>
                <c:pt idx="179">
                  <c:v>15.595095693779907</c:v>
                </c:pt>
                <c:pt idx="180">
                  <c:v>13.741028708133971</c:v>
                </c:pt>
                <c:pt idx="181">
                  <c:v>12.514952153110048</c:v>
                </c:pt>
                <c:pt idx="182">
                  <c:v>11.722488038277511</c:v>
                </c:pt>
                <c:pt idx="183">
                  <c:v>11.079545454545455</c:v>
                </c:pt>
                <c:pt idx="184">
                  <c:v>10.481459330143542</c:v>
                </c:pt>
                <c:pt idx="185">
                  <c:v>10.002990430622011</c:v>
                </c:pt>
                <c:pt idx="186">
                  <c:v>9.6441387559808618</c:v>
                </c:pt>
                <c:pt idx="187">
                  <c:v>9.1806220095693778</c:v>
                </c:pt>
                <c:pt idx="188">
                  <c:v>8.7918660287081334</c:v>
                </c:pt>
                <c:pt idx="189">
                  <c:v>8.4629186602870821</c:v>
                </c:pt>
                <c:pt idx="190">
                  <c:v>8.1638755980861255</c:v>
                </c:pt>
                <c:pt idx="191">
                  <c:v>7.8050239234449759</c:v>
                </c:pt>
                <c:pt idx="192">
                  <c:v>7.535885167464115</c:v>
                </c:pt>
                <c:pt idx="193">
                  <c:v>7.3116028708133971</c:v>
                </c:pt>
                <c:pt idx="194">
                  <c:v>7.0125598086124414</c:v>
                </c:pt>
                <c:pt idx="195">
                  <c:v>6.7434210526315788</c:v>
                </c:pt>
                <c:pt idx="196">
                  <c:v>6.6088516746411488</c:v>
                </c:pt>
                <c:pt idx="197">
                  <c:v>6.3546650717703352</c:v>
                </c:pt>
                <c:pt idx="198">
                  <c:v>6.1602870813397139</c:v>
                </c:pt>
                <c:pt idx="199">
                  <c:v>5.9509569377990434</c:v>
                </c:pt>
                <c:pt idx="200">
                  <c:v>5.7266746411483256</c:v>
                </c:pt>
                <c:pt idx="201">
                  <c:v>5.5921052631578956</c:v>
                </c:pt>
                <c:pt idx="202">
                  <c:v>5.3678229665071768</c:v>
                </c:pt>
                <c:pt idx="203">
                  <c:v>5.2183014354066994</c:v>
                </c:pt>
                <c:pt idx="204">
                  <c:v>5.0837320574162685</c:v>
                </c:pt>
                <c:pt idx="205">
                  <c:v>4.829545454545455</c:v>
                </c:pt>
                <c:pt idx="206">
                  <c:v>4.784688995215312</c:v>
                </c:pt>
                <c:pt idx="207">
                  <c:v>4.6351674641148328</c:v>
                </c:pt>
                <c:pt idx="208">
                  <c:v>4.4557416267942589</c:v>
                </c:pt>
                <c:pt idx="209">
                  <c:v>4.3510765550239245</c:v>
                </c:pt>
                <c:pt idx="210">
                  <c:v>4.2015550239234454</c:v>
                </c:pt>
                <c:pt idx="211">
                  <c:v>4.0520334928229662</c:v>
                </c:pt>
                <c:pt idx="212">
                  <c:v>3.977272727272728</c:v>
                </c:pt>
                <c:pt idx="213">
                  <c:v>3.7978468899521536</c:v>
                </c:pt>
                <c:pt idx="214">
                  <c:v>3.7081339712918657</c:v>
                </c:pt>
                <c:pt idx="215">
                  <c:v>3.5885167464114831</c:v>
                </c:pt>
                <c:pt idx="216">
                  <c:v>3.5287081339712922</c:v>
                </c:pt>
                <c:pt idx="217">
                  <c:v>3.4688995215311005</c:v>
                </c:pt>
                <c:pt idx="218">
                  <c:v>3.424043062200957</c:v>
                </c:pt>
                <c:pt idx="219">
                  <c:v>3.214712918660287</c:v>
                </c:pt>
                <c:pt idx="220">
                  <c:v>3.125</c:v>
                </c:pt>
                <c:pt idx="221">
                  <c:v>3.0651913875598087</c:v>
                </c:pt>
                <c:pt idx="222">
                  <c:v>2.9754784688995217</c:v>
                </c:pt>
                <c:pt idx="223">
                  <c:v>2.9156698564593304</c:v>
                </c:pt>
                <c:pt idx="224">
                  <c:v>2.8409090909090908</c:v>
                </c:pt>
                <c:pt idx="225">
                  <c:v>2.7960526315789478</c:v>
                </c:pt>
                <c:pt idx="226">
                  <c:v>2.6315789473684212</c:v>
                </c:pt>
                <c:pt idx="227">
                  <c:v>2.5867224880382778</c:v>
                </c:pt>
                <c:pt idx="228">
                  <c:v>2.6465311004784691</c:v>
                </c:pt>
                <c:pt idx="229">
                  <c:v>2.5119617224880382</c:v>
                </c:pt>
                <c:pt idx="230">
                  <c:v>2.4072966507177038</c:v>
                </c:pt>
                <c:pt idx="231">
                  <c:v>2.2876794258373208</c:v>
                </c:pt>
                <c:pt idx="232">
                  <c:v>2.2876794258373208</c:v>
                </c:pt>
                <c:pt idx="233">
                  <c:v>2.2129186602870816</c:v>
                </c:pt>
                <c:pt idx="234">
                  <c:v>2.1979665071770333</c:v>
                </c:pt>
                <c:pt idx="235">
                  <c:v>2.1232057416267942</c:v>
                </c:pt>
                <c:pt idx="236">
                  <c:v>2.1082535885167464</c:v>
                </c:pt>
                <c:pt idx="237">
                  <c:v>2.003588516746412</c:v>
                </c:pt>
                <c:pt idx="238">
                  <c:v>2.0334928229665072</c:v>
                </c:pt>
                <c:pt idx="239">
                  <c:v>1.8989234449760768</c:v>
                </c:pt>
                <c:pt idx="240">
                  <c:v>1.8241626794258374</c:v>
                </c:pt>
                <c:pt idx="241">
                  <c:v>1.8690191387559809</c:v>
                </c:pt>
                <c:pt idx="242">
                  <c:v>1.8391148325358855</c:v>
                </c:pt>
                <c:pt idx="243">
                  <c:v>1.7494019138755983</c:v>
                </c:pt>
                <c:pt idx="244">
                  <c:v>1.7194976076555024</c:v>
                </c:pt>
                <c:pt idx="245">
                  <c:v>1.6895933014354065</c:v>
                </c:pt>
                <c:pt idx="246">
                  <c:v>1.59988038277512</c:v>
                </c:pt>
                <c:pt idx="247">
                  <c:v>1.5699760765550241</c:v>
                </c:pt>
                <c:pt idx="248">
                  <c:v>1.5400717703349285</c:v>
                </c:pt>
                <c:pt idx="249">
                  <c:v>1.5550239234449763</c:v>
                </c:pt>
                <c:pt idx="250">
                  <c:v>1.5400717703349285</c:v>
                </c:pt>
                <c:pt idx="251">
                  <c:v>1.5101674641148326</c:v>
                </c:pt>
                <c:pt idx="252">
                  <c:v>1.4653110047846889</c:v>
                </c:pt>
                <c:pt idx="253">
                  <c:v>1.4354066985645932</c:v>
                </c:pt>
                <c:pt idx="254">
                  <c:v>1.4055023923444976</c:v>
                </c:pt>
                <c:pt idx="255">
                  <c:v>1.39055023923445</c:v>
                </c:pt>
                <c:pt idx="256">
                  <c:v>1.3008373205741628</c:v>
                </c:pt>
                <c:pt idx="257">
                  <c:v>1.2709330143540671</c:v>
                </c:pt>
              </c:numCache>
            </c:numRef>
          </c:yVal>
          <c:smooth val="0"/>
          <c:extLst>
            <c:ext xmlns:c16="http://schemas.microsoft.com/office/drawing/2014/chart" uri="{C3380CC4-5D6E-409C-BE32-E72D297353CC}">
              <c16:uniqueId val="{00000001-BA46-4878-9EB7-CF251207A2D7}"/>
            </c:ext>
          </c:extLst>
        </c:ser>
        <c:ser>
          <c:idx val="2"/>
          <c:order val="2"/>
          <c:tx>
            <c:v>DSP 110</c:v>
          </c:tx>
          <c:spPr>
            <a:ln w="12700" cap="rnd">
              <a:solidFill>
                <a:schemeClr val="accent1"/>
              </a:solidFill>
              <a:round/>
            </a:ln>
            <a:effectLst/>
          </c:spPr>
          <c:marker>
            <c:symbol val="none"/>
          </c:marker>
          <c:xVal>
            <c:numRef>
              <c:f>'6_Profils DSP'!$A$574:$A$829</c:f>
              <c:numCache>
                <c:formatCode>General</c:formatCode>
                <c:ptCount val="256"/>
                <c:pt idx="0">
                  <c:v>-153</c:v>
                </c:pt>
                <c:pt idx="1">
                  <c:v>-151.5</c:v>
                </c:pt>
                <c:pt idx="2">
                  <c:v>-150.5</c:v>
                </c:pt>
                <c:pt idx="3">
                  <c:v>-149.19999999999999</c:v>
                </c:pt>
                <c:pt idx="4">
                  <c:v>-148</c:v>
                </c:pt>
                <c:pt idx="5">
                  <c:v>-146.80000000000001</c:v>
                </c:pt>
                <c:pt idx="6">
                  <c:v>-145.6</c:v>
                </c:pt>
                <c:pt idx="7">
                  <c:v>-144.4</c:v>
                </c:pt>
                <c:pt idx="8">
                  <c:v>-143.19999999999999</c:v>
                </c:pt>
                <c:pt idx="9">
                  <c:v>-142</c:v>
                </c:pt>
                <c:pt idx="10">
                  <c:v>-140.80000000000001</c:v>
                </c:pt>
                <c:pt idx="11">
                  <c:v>-139.6</c:v>
                </c:pt>
                <c:pt idx="12">
                  <c:v>-138.4</c:v>
                </c:pt>
                <c:pt idx="13">
                  <c:v>-137.1</c:v>
                </c:pt>
                <c:pt idx="14">
                  <c:v>-135.9</c:v>
                </c:pt>
                <c:pt idx="15">
                  <c:v>-134.80000000000001</c:v>
                </c:pt>
                <c:pt idx="16">
                  <c:v>-133.5</c:v>
                </c:pt>
                <c:pt idx="17">
                  <c:v>-132.30000000000001</c:v>
                </c:pt>
                <c:pt idx="18">
                  <c:v>-131.1</c:v>
                </c:pt>
                <c:pt idx="19">
                  <c:v>-129.9</c:v>
                </c:pt>
                <c:pt idx="20">
                  <c:v>-128.80000000000001</c:v>
                </c:pt>
                <c:pt idx="21">
                  <c:v>-127.5</c:v>
                </c:pt>
                <c:pt idx="22">
                  <c:v>-126.3</c:v>
                </c:pt>
                <c:pt idx="23">
                  <c:v>-125.1</c:v>
                </c:pt>
                <c:pt idx="24">
                  <c:v>-123.9</c:v>
                </c:pt>
                <c:pt idx="25">
                  <c:v>-122.7</c:v>
                </c:pt>
                <c:pt idx="26">
                  <c:v>-121.5</c:v>
                </c:pt>
                <c:pt idx="27">
                  <c:v>-120.3</c:v>
                </c:pt>
                <c:pt idx="28">
                  <c:v>-119.1</c:v>
                </c:pt>
                <c:pt idx="29">
                  <c:v>-117.9</c:v>
                </c:pt>
                <c:pt idx="30">
                  <c:v>-116.7</c:v>
                </c:pt>
                <c:pt idx="31">
                  <c:v>-115.5</c:v>
                </c:pt>
                <c:pt idx="32">
                  <c:v>-114.3</c:v>
                </c:pt>
                <c:pt idx="33">
                  <c:v>-113.1</c:v>
                </c:pt>
                <c:pt idx="34">
                  <c:v>-111.9</c:v>
                </c:pt>
                <c:pt idx="35">
                  <c:v>-110.7</c:v>
                </c:pt>
                <c:pt idx="36">
                  <c:v>-109.5</c:v>
                </c:pt>
                <c:pt idx="37">
                  <c:v>-108.3</c:v>
                </c:pt>
                <c:pt idx="38">
                  <c:v>-107.1</c:v>
                </c:pt>
                <c:pt idx="39">
                  <c:v>-105.8</c:v>
                </c:pt>
                <c:pt idx="40">
                  <c:v>-104.7</c:v>
                </c:pt>
                <c:pt idx="41">
                  <c:v>-103.5</c:v>
                </c:pt>
                <c:pt idx="42">
                  <c:v>-102.2</c:v>
                </c:pt>
                <c:pt idx="43">
                  <c:v>-101</c:v>
                </c:pt>
                <c:pt idx="44">
                  <c:v>-99.8</c:v>
                </c:pt>
                <c:pt idx="45">
                  <c:v>-98.6</c:v>
                </c:pt>
                <c:pt idx="46">
                  <c:v>-97.4</c:v>
                </c:pt>
                <c:pt idx="47">
                  <c:v>-96.2</c:v>
                </c:pt>
                <c:pt idx="48">
                  <c:v>-95</c:v>
                </c:pt>
                <c:pt idx="49">
                  <c:v>-93.8</c:v>
                </c:pt>
                <c:pt idx="50">
                  <c:v>-92.6</c:v>
                </c:pt>
                <c:pt idx="51">
                  <c:v>-91.4</c:v>
                </c:pt>
                <c:pt idx="52">
                  <c:v>-90.2</c:v>
                </c:pt>
                <c:pt idx="53">
                  <c:v>-89</c:v>
                </c:pt>
                <c:pt idx="54">
                  <c:v>-87.8</c:v>
                </c:pt>
                <c:pt idx="55">
                  <c:v>-86.6</c:v>
                </c:pt>
                <c:pt idx="56">
                  <c:v>-85.4</c:v>
                </c:pt>
                <c:pt idx="57">
                  <c:v>-84.2</c:v>
                </c:pt>
                <c:pt idx="58">
                  <c:v>-83</c:v>
                </c:pt>
                <c:pt idx="59">
                  <c:v>-81.8</c:v>
                </c:pt>
                <c:pt idx="60">
                  <c:v>-80.599999999999994</c:v>
                </c:pt>
                <c:pt idx="61">
                  <c:v>-79.400000000000006</c:v>
                </c:pt>
                <c:pt idx="62">
                  <c:v>-78.2</c:v>
                </c:pt>
                <c:pt idx="63">
                  <c:v>-77</c:v>
                </c:pt>
                <c:pt idx="64">
                  <c:v>-75.8</c:v>
                </c:pt>
                <c:pt idx="65">
                  <c:v>-74.599999999999994</c:v>
                </c:pt>
                <c:pt idx="66">
                  <c:v>-73.3</c:v>
                </c:pt>
                <c:pt idx="67">
                  <c:v>-72.2</c:v>
                </c:pt>
                <c:pt idx="68">
                  <c:v>-71</c:v>
                </c:pt>
                <c:pt idx="69">
                  <c:v>-69.7</c:v>
                </c:pt>
                <c:pt idx="70">
                  <c:v>-68.5</c:v>
                </c:pt>
                <c:pt idx="71">
                  <c:v>-67.3</c:v>
                </c:pt>
                <c:pt idx="72">
                  <c:v>-66.2</c:v>
                </c:pt>
                <c:pt idx="73">
                  <c:v>-64.900000000000006</c:v>
                </c:pt>
                <c:pt idx="74">
                  <c:v>-63.7</c:v>
                </c:pt>
                <c:pt idx="75">
                  <c:v>-62.5</c:v>
                </c:pt>
                <c:pt idx="76">
                  <c:v>-61.3</c:v>
                </c:pt>
                <c:pt idx="77">
                  <c:v>-60.1</c:v>
                </c:pt>
                <c:pt idx="78">
                  <c:v>-58.9</c:v>
                </c:pt>
                <c:pt idx="79">
                  <c:v>-57.7</c:v>
                </c:pt>
                <c:pt idx="80">
                  <c:v>-56.5</c:v>
                </c:pt>
                <c:pt idx="81">
                  <c:v>-55.3</c:v>
                </c:pt>
                <c:pt idx="82">
                  <c:v>-54.1</c:v>
                </c:pt>
                <c:pt idx="83">
                  <c:v>-52.9</c:v>
                </c:pt>
                <c:pt idx="84">
                  <c:v>-51.7</c:v>
                </c:pt>
                <c:pt idx="85">
                  <c:v>-50.5</c:v>
                </c:pt>
                <c:pt idx="86">
                  <c:v>-49.3</c:v>
                </c:pt>
                <c:pt idx="87">
                  <c:v>-48.1</c:v>
                </c:pt>
                <c:pt idx="88">
                  <c:v>-46.9</c:v>
                </c:pt>
                <c:pt idx="89">
                  <c:v>-45.7</c:v>
                </c:pt>
                <c:pt idx="90">
                  <c:v>-44.5</c:v>
                </c:pt>
                <c:pt idx="91">
                  <c:v>-43.3</c:v>
                </c:pt>
                <c:pt idx="92">
                  <c:v>-42.1</c:v>
                </c:pt>
                <c:pt idx="93">
                  <c:v>-40.9</c:v>
                </c:pt>
                <c:pt idx="94">
                  <c:v>-39.700000000000003</c:v>
                </c:pt>
                <c:pt idx="95">
                  <c:v>-38.5</c:v>
                </c:pt>
                <c:pt idx="96">
                  <c:v>-37.200000000000003</c:v>
                </c:pt>
                <c:pt idx="97">
                  <c:v>-36.1</c:v>
                </c:pt>
                <c:pt idx="98">
                  <c:v>-34.799999999999997</c:v>
                </c:pt>
                <c:pt idx="99">
                  <c:v>-33.6</c:v>
                </c:pt>
                <c:pt idx="100">
                  <c:v>-32.4</c:v>
                </c:pt>
                <c:pt idx="101">
                  <c:v>-31.2</c:v>
                </c:pt>
                <c:pt idx="102">
                  <c:v>-30</c:v>
                </c:pt>
                <c:pt idx="103">
                  <c:v>-28.8</c:v>
                </c:pt>
                <c:pt idx="104">
                  <c:v>-27.6</c:v>
                </c:pt>
                <c:pt idx="105">
                  <c:v>-26.4</c:v>
                </c:pt>
                <c:pt idx="106">
                  <c:v>-25.2</c:v>
                </c:pt>
                <c:pt idx="107">
                  <c:v>-24</c:v>
                </c:pt>
                <c:pt idx="108">
                  <c:v>-22.8</c:v>
                </c:pt>
                <c:pt idx="109">
                  <c:v>-21.6</c:v>
                </c:pt>
                <c:pt idx="110">
                  <c:v>-20.399999999999999</c:v>
                </c:pt>
                <c:pt idx="111">
                  <c:v>-19.2</c:v>
                </c:pt>
                <c:pt idx="112">
                  <c:v>-18</c:v>
                </c:pt>
                <c:pt idx="113">
                  <c:v>-16.8</c:v>
                </c:pt>
                <c:pt idx="114">
                  <c:v>-15.6</c:v>
                </c:pt>
                <c:pt idx="115">
                  <c:v>-14.4</c:v>
                </c:pt>
                <c:pt idx="116">
                  <c:v>-13.2</c:v>
                </c:pt>
                <c:pt idx="117">
                  <c:v>-12</c:v>
                </c:pt>
                <c:pt idx="118">
                  <c:v>-10.8</c:v>
                </c:pt>
                <c:pt idx="119">
                  <c:v>-9.6</c:v>
                </c:pt>
                <c:pt idx="120">
                  <c:v>-8.4</c:v>
                </c:pt>
                <c:pt idx="121">
                  <c:v>-7.1</c:v>
                </c:pt>
                <c:pt idx="122">
                  <c:v>-5.9</c:v>
                </c:pt>
                <c:pt idx="123">
                  <c:v>-4.7</c:v>
                </c:pt>
                <c:pt idx="124">
                  <c:v>-3.5</c:v>
                </c:pt>
                <c:pt idx="125">
                  <c:v>-2.2999999999999998</c:v>
                </c:pt>
                <c:pt idx="126">
                  <c:v>-1.1000000000000001</c:v>
                </c:pt>
                <c:pt idx="127">
                  <c:v>0.1</c:v>
                </c:pt>
                <c:pt idx="128">
                  <c:v>1.3</c:v>
                </c:pt>
                <c:pt idx="129">
                  <c:v>2.5</c:v>
                </c:pt>
                <c:pt idx="130">
                  <c:v>3.7</c:v>
                </c:pt>
                <c:pt idx="131">
                  <c:v>4.9000000000000004</c:v>
                </c:pt>
                <c:pt idx="132">
                  <c:v>6.1</c:v>
                </c:pt>
                <c:pt idx="133">
                  <c:v>7.3</c:v>
                </c:pt>
                <c:pt idx="134">
                  <c:v>8.5</c:v>
                </c:pt>
                <c:pt idx="135">
                  <c:v>9.6999999999999993</c:v>
                </c:pt>
                <c:pt idx="136">
                  <c:v>10.9</c:v>
                </c:pt>
                <c:pt idx="137">
                  <c:v>12.1</c:v>
                </c:pt>
                <c:pt idx="138">
                  <c:v>13.3</c:v>
                </c:pt>
                <c:pt idx="139">
                  <c:v>14.5</c:v>
                </c:pt>
                <c:pt idx="140">
                  <c:v>15.7</c:v>
                </c:pt>
                <c:pt idx="141">
                  <c:v>16.899999999999999</c:v>
                </c:pt>
                <c:pt idx="142">
                  <c:v>18.100000000000001</c:v>
                </c:pt>
                <c:pt idx="143">
                  <c:v>19.3</c:v>
                </c:pt>
                <c:pt idx="144">
                  <c:v>20.5</c:v>
                </c:pt>
                <c:pt idx="145">
                  <c:v>21.7</c:v>
                </c:pt>
                <c:pt idx="146">
                  <c:v>23</c:v>
                </c:pt>
                <c:pt idx="147">
                  <c:v>24.1</c:v>
                </c:pt>
                <c:pt idx="148">
                  <c:v>25.4</c:v>
                </c:pt>
                <c:pt idx="149">
                  <c:v>26.6</c:v>
                </c:pt>
                <c:pt idx="150">
                  <c:v>27.8</c:v>
                </c:pt>
                <c:pt idx="151">
                  <c:v>29</c:v>
                </c:pt>
                <c:pt idx="152">
                  <c:v>30.2</c:v>
                </c:pt>
                <c:pt idx="153">
                  <c:v>31.4</c:v>
                </c:pt>
                <c:pt idx="154">
                  <c:v>32.6</c:v>
                </c:pt>
                <c:pt idx="155">
                  <c:v>33.799999999999997</c:v>
                </c:pt>
                <c:pt idx="156">
                  <c:v>35</c:v>
                </c:pt>
                <c:pt idx="157">
                  <c:v>36.200000000000003</c:v>
                </c:pt>
                <c:pt idx="158">
                  <c:v>37.4</c:v>
                </c:pt>
                <c:pt idx="159">
                  <c:v>38.6</c:v>
                </c:pt>
                <c:pt idx="160">
                  <c:v>39.799999999999997</c:v>
                </c:pt>
                <c:pt idx="161">
                  <c:v>41</c:v>
                </c:pt>
                <c:pt idx="162">
                  <c:v>42.2</c:v>
                </c:pt>
                <c:pt idx="163">
                  <c:v>43.4</c:v>
                </c:pt>
                <c:pt idx="164">
                  <c:v>44.6</c:v>
                </c:pt>
                <c:pt idx="165">
                  <c:v>45.8</c:v>
                </c:pt>
                <c:pt idx="166">
                  <c:v>47</c:v>
                </c:pt>
                <c:pt idx="167">
                  <c:v>48.2</c:v>
                </c:pt>
                <c:pt idx="168">
                  <c:v>49.4</c:v>
                </c:pt>
                <c:pt idx="169">
                  <c:v>50.6</c:v>
                </c:pt>
                <c:pt idx="170">
                  <c:v>51.8</c:v>
                </c:pt>
                <c:pt idx="171">
                  <c:v>53</c:v>
                </c:pt>
                <c:pt idx="172">
                  <c:v>54.2</c:v>
                </c:pt>
                <c:pt idx="173">
                  <c:v>55.4</c:v>
                </c:pt>
                <c:pt idx="174">
                  <c:v>56.6</c:v>
                </c:pt>
                <c:pt idx="175">
                  <c:v>57.8</c:v>
                </c:pt>
                <c:pt idx="176">
                  <c:v>59.1</c:v>
                </c:pt>
                <c:pt idx="177">
                  <c:v>60.2</c:v>
                </c:pt>
                <c:pt idx="178">
                  <c:v>61.5</c:v>
                </c:pt>
                <c:pt idx="179">
                  <c:v>62.7</c:v>
                </c:pt>
                <c:pt idx="180">
                  <c:v>63.9</c:v>
                </c:pt>
                <c:pt idx="181">
                  <c:v>65.099999999999994</c:v>
                </c:pt>
                <c:pt idx="182">
                  <c:v>66.3</c:v>
                </c:pt>
                <c:pt idx="183">
                  <c:v>67.5</c:v>
                </c:pt>
                <c:pt idx="184">
                  <c:v>68.7</c:v>
                </c:pt>
                <c:pt idx="185">
                  <c:v>69.900000000000006</c:v>
                </c:pt>
                <c:pt idx="186">
                  <c:v>71.099999999999994</c:v>
                </c:pt>
                <c:pt idx="187">
                  <c:v>72.3</c:v>
                </c:pt>
                <c:pt idx="188">
                  <c:v>73.5</c:v>
                </c:pt>
                <c:pt idx="189">
                  <c:v>74.7</c:v>
                </c:pt>
                <c:pt idx="190">
                  <c:v>75.900000000000006</c:v>
                </c:pt>
                <c:pt idx="191">
                  <c:v>77.099999999999994</c:v>
                </c:pt>
                <c:pt idx="192">
                  <c:v>78.3</c:v>
                </c:pt>
                <c:pt idx="193">
                  <c:v>79.5</c:v>
                </c:pt>
                <c:pt idx="194">
                  <c:v>80.7</c:v>
                </c:pt>
                <c:pt idx="195">
                  <c:v>81.900000000000006</c:v>
                </c:pt>
                <c:pt idx="196">
                  <c:v>83.1</c:v>
                </c:pt>
                <c:pt idx="197">
                  <c:v>84.3</c:v>
                </c:pt>
                <c:pt idx="198">
                  <c:v>85.5</c:v>
                </c:pt>
                <c:pt idx="199">
                  <c:v>86.7</c:v>
                </c:pt>
                <c:pt idx="200">
                  <c:v>88</c:v>
                </c:pt>
                <c:pt idx="201">
                  <c:v>89.2</c:v>
                </c:pt>
                <c:pt idx="202">
                  <c:v>90.4</c:v>
                </c:pt>
                <c:pt idx="203">
                  <c:v>91.6</c:v>
                </c:pt>
                <c:pt idx="204">
                  <c:v>92.8</c:v>
                </c:pt>
                <c:pt idx="205">
                  <c:v>94</c:v>
                </c:pt>
                <c:pt idx="206">
                  <c:v>95.2</c:v>
                </c:pt>
                <c:pt idx="207">
                  <c:v>96.4</c:v>
                </c:pt>
                <c:pt idx="208">
                  <c:v>97.6</c:v>
                </c:pt>
                <c:pt idx="209">
                  <c:v>98.8</c:v>
                </c:pt>
                <c:pt idx="210">
                  <c:v>100</c:v>
                </c:pt>
                <c:pt idx="211">
                  <c:v>101.2</c:v>
                </c:pt>
                <c:pt idx="212">
                  <c:v>102.4</c:v>
                </c:pt>
                <c:pt idx="213">
                  <c:v>103.6</c:v>
                </c:pt>
                <c:pt idx="214">
                  <c:v>104.8</c:v>
                </c:pt>
                <c:pt idx="215">
                  <c:v>106</c:v>
                </c:pt>
                <c:pt idx="216">
                  <c:v>107.2</c:v>
                </c:pt>
                <c:pt idx="217">
                  <c:v>108.4</c:v>
                </c:pt>
                <c:pt idx="218">
                  <c:v>109.6</c:v>
                </c:pt>
                <c:pt idx="219">
                  <c:v>110.8</c:v>
                </c:pt>
                <c:pt idx="220">
                  <c:v>112</c:v>
                </c:pt>
                <c:pt idx="221">
                  <c:v>113.2</c:v>
                </c:pt>
                <c:pt idx="222">
                  <c:v>114.4</c:v>
                </c:pt>
                <c:pt idx="223">
                  <c:v>115.7</c:v>
                </c:pt>
                <c:pt idx="224">
                  <c:v>116.9</c:v>
                </c:pt>
                <c:pt idx="225">
                  <c:v>118.1</c:v>
                </c:pt>
                <c:pt idx="226">
                  <c:v>119.3</c:v>
                </c:pt>
                <c:pt idx="227">
                  <c:v>120.5</c:v>
                </c:pt>
                <c:pt idx="228">
                  <c:v>121.7</c:v>
                </c:pt>
                <c:pt idx="229">
                  <c:v>122.9</c:v>
                </c:pt>
                <c:pt idx="230">
                  <c:v>124.1</c:v>
                </c:pt>
                <c:pt idx="231">
                  <c:v>125.3</c:v>
                </c:pt>
                <c:pt idx="232">
                  <c:v>126.5</c:v>
                </c:pt>
                <c:pt idx="233">
                  <c:v>127.7</c:v>
                </c:pt>
                <c:pt idx="234">
                  <c:v>128.9</c:v>
                </c:pt>
                <c:pt idx="235">
                  <c:v>130.1</c:v>
                </c:pt>
                <c:pt idx="236">
                  <c:v>131.30000000000001</c:v>
                </c:pt>
                <c:pt idx="237">
                  <c:v>132.5</c:v>
                </c:pt>
                <c:pt idx="238">
                  <c:v>133.69999999999999</c:v>
                </c:pt>
                <c:pt idx="239">
                  <c:v>134.9</c:v>
                </c:pt>
                <c:pt idx="240">
                  <c:v>136.1</c:v>
                </c:pt>
                <c:pt idx="241">
                  <c:v>137.30000000000001</c:v>
                </c:pt>
                <c:pt idx="242">
                  <c:v>138.5</c:v>
                </c:pt>
                <c:pt idx="243">
                  <c:v>139.69999999999999</c:v>
                </c:pt>
                <c:pt idx="244">
                  <c:v>140.9</c:v>
                </c:pt>
                <c:pt idx="245">
                  <c:v>142.1</c:v>
                </c:pt>
                <c:pt idx="246">
                  <c:v>143.30000000000001</c:v>
                </c:pt>
                <c:pt idx="247">
                  <c:v>144.5</c:v>
                </c:pt>
                <c:pt idx="248">
                  <c:v>145.69999999999999</c:v>
                </c:pt>
                <c:pt idx="249">
                  <c:v>146.9</c:v>
                </c:pt>
                <c:pt idx="250">
                  <c:v>148.1</c:v>
                </c:pt>
                <c:pt idx="251">
                  <c:v>149.30000000000001</c:v>
                </c:pt>
                <c:pt idx="252">
                  <c:v>150.5</c:v>
                </c:pt>
                <c:pt idx="253">
                  <c:v>151.69999999999999</c:v>
                </c:pt>
                <c:pt idx="254">
                  <c:v>153</c:v>
                </c:pt>
                <c:pt idx="255">
                  <c:v>154</c:v>
                </c:pt>
              </c:numCache>
            </c:numRef>
          </c:xVal>
          <c:yVal>
            <c:numRef>
              <c:f>'6_Profils DSP'!$G$574:$G$829</c:f>
              <c:numCache>
                <c:formatCode>General</c:formatCode>
                <c:ptCount val="256"/>
                <c:pt idx="0">
                  <c:v>1.0081008100810083</c:v>
                </c:pt>
                <c:pt idx="1">
                  <c:v>1.0621062106210621</c:v>
                </c:pt>
                <c:pt idx="2">
                  <c:v>1.1161116111611162</c:v>
                </c:pt>
                <c:pt idx="3">
                  <c:v>1.1161116111611162</c:v>
                </c:pt>
                <c:pt idx="4">
                  <c:v>1.1161116111611162</c:v>
                </c:pt>
                <c:pt idx="5">
                  <c:v>1.0981098109810981</c:v>
                </c:pt>
                <c:pt idx="6">
                  <c:v>1.1881188118811883</c:v>
                </c:pt>
                <c:pt idx="7">
                  <c:v>1.2781278127812781</c:v>
                </c:pt>
                <c:pt idx="8">
                  <c:v>1.2961296129612963</c:v>
                </c:pt>
                <c:pt idx="9">
                  <c:v>1.2961296129612963</c:v>
                </c:pt>
                <c:pt idx="10">
                  <c:v>1.3321332133213322</c:v>
                </c:pt>
                <c:pt idx="11">
                  <c:v>1.3141314131413142</c:v>
                </c:pt>
                <c:pt idx="12">
                  <c:v>1.3861386138613863</c:v>
                </c:pt>
                <c:pt idx="13">
                  <c:v>1.476147614761476</c:v>
                </c:pt>
                <c:pt idx="14">
                  <c:v>1.5121512151215122</c:v>
                </c:pt>
                <c:pt idx="15">
                  <c:v>1.5661566156615663</c:v>
                </c:pt>
                <c:pt idx="16">
                  <c:v>1.5841584158415842</c:v>
                </c:pt>
                <c:pt idx="17">
                  <c:v>1.5841584158415842</c:v>
                </c:pt>
                <c:pt idx="18">
                  <c:v>1.5841584158415842</c:v>
                </c:pt>
                <c:pt idx="19">
                  <c:v>1.6021602160216024</c:v>
                </c:pt>
                <c:pt idx="20">
                  <c:v>1.7821782178217824</c:v>
                </c:pt>
                <c:pt idx="21">
                  <c:v>1.8181818181818183</c:v>
                </c:pt>
                <c:pt idx="22">
                  <c:v>1.8361836183618363</c:v>
                </c:pt>
                <c:pt idx="23">
                  <c:v>1.9441944194419445</c:v>
                </c:pt>
                <c:pt idx="24">
                  <c:v>2.0882088208820879</c:v>
                </c:pt>
                <c:pt idx="25">
                  <c:v>2.0882088208820879</c:v>
                </c:pt>
                <c:pt idx="26">
                  <c:v>2.1242124212421243</c:v>
                </c:pt>
                <c:pt idx="27">
                  <c:v>2.1782178217821784</c:v>
                </c:pt>
                <c:pt idx="28">
                  <c:v>2.3042304230423043</c:v>
                </c:pt>
                <c:pt idx="29">
                  <c:v>2.3402340234023407</c:v>
                </c:pt>
                <c:pt idx="30">
                  <c:v>2.3942394239423943</c:v>
                </c:pt>
                <c:pt idx="31">
                  <c:v>2.4662466246624666</c:v>
                </c:pt>
                <c:pt idx="32">
                  <c:v>2.5742574257425743</c:v>
                </c:pt>
                <c:pt idx="33">
                  <c:v>2.6822682268226825</c:v>
                </c:pt>
                <c:pt idx="34">
                  <c:v>2.6462646264626462</c:v>
                </c:pt>
                <c:pt idx="35">
                  <c:v>2.7722772277227725</c:v>
                </c:pt>
                <c:pt idx="36">
                  <c:v>2.9702970297029703</c:v>
                </c:pt>
                <c:pt idx="37">
                  <c:v>2.9522952295229521</c:v>
                </c:pt>
                <c:pt idx="38">
                  <c:v>3.0423042304230421</c:v>
                </c:pt>
                <c:pt idx="39">
                  <c:v>3.1863186318631866</c:v>
                </c:pt>
                <c:pt idx="40">
                  <c:v>3.2763276327632771</c:v>
                </c:pt>
                <c:pt idx="41">
                  <c:v>3.2943294329432944</c:v>
                </c:pt>
                <c:pt idx="42">
                  <c:v>3.4563456345634562</c:v>
                </c:pt>
                <c:pt idx="43">
                  <c:v>3.6183618361836181</c:v>
                </c:pt>
                <c:pt idx="44">
                  <c:v>3.6903690369036903</c:v>
                </c:pt>
                <c:pt idx="45">
                  <c:v>3.888388838883889</c:v>
                </c:pt>
                <c:pt idx="46">
                  <c:v>4.0324032403240331</c:v>
                </c:pt>
                <c:pt idx="47">
                  <c:v>4.1224122412241231</c:v>
                </c:pt>
                <c:pt idx="48">
                  <c:v>4.2304230423042304</c:v>
                </c:pt>
                <c:pt idx="49">
                  <c:v>4.3744374437443749</c:v>
                </c:pt>
                <c:pt idx="50">
                  <c:v>4.5904590459045904</c:v>
                </c:pt>
                <c:pt idx="51">
                  <c:v>4.6624662466246622</c:v>
                </c:pt>
                <c:pt idx="52">
                  <c:v>4.8784878487848786</c:v>
                </c:pt>
                <c:pt idx="53">
                  <c:v>4.914491449144915</c:v>
                </c:pt>
                <c:pt idx="54">
                  <c:v>5.2205220522052205</c:v>
                </c:pt>
                <c:pt idx="55">
                  <c:v>5.4185418541854187</c:v>
                </c:pt>
                <c:pt idx="56">
                  <c:v>5.526552655265526</c:v>
                </c:pt>
                <c:pt idx="57">
                  <c:v>5.7605760576057614</c:v>
                </c:pt>
                <c:pt idx="58">
                  <c:v>5.9945994599459951</c:v>
                </c:pt>
                <c:pt idx="59">
                  <c:v>6.2466246624662469</c:v>
                </c:pt>
                <c:pt idx="60">
                  <c:v>6.4266426642664269</c:v>
                </c:pt>
                <c:pt idx="61">
                  <c:v>6.696669666966697</c:v>
                </c:pt>
                <c:pt idx="62">
                  <c:v>6.9126912691269125</c:v>
                </c:pt>
                <c:pt idx="63">
                  <c:v>7.1107110711071115</c:v>
                </c:pt>
                <c:pt idx="64">
                  <c:v>7.4347434743474352</c:v>
                </c:pt>
                <c:pt idx="65">
                  <c:v>7.7227722772277225</c:v>
                </c:pt>
                <c:pt idx="66">
                  <c:v>7.9747974797479753</c:v>
                </c:pt>
                <c:pt idx="67">
                  <c:v>8.3348334833483353</c:v>
                </c:pt>
                <c:pt idx="68">
                  <c:v>8.5688568856885698</c:v>
                </c:pt>
                <c:pt idx="69">
                  <c:v>9.0009000900090008</c:v>
                </c:pt>
                <c:pt idx="70">
                  <c:v>9.3429342934293445</c:v>
                </c:pt>
                <c:pt idx="71">
                  <c:v>9.6849684968496863</c:v>
                </c:pt>
                <c:pt idx="72">
                  <c:v>10.225022502250225</c:v>
                </c:pt>
                <c:pt idx="73">
                  <c:v>10.711071107110712</c:v>
                </c:pt>
                <c:pt idx="74">
                  <c:v>11.44914491449145</c:v>
                </c:pt>
                <c:pt idx="75">
                  <c:v>12.313231323132314</c:v>
                </c:pt>
                <c:pt idx="76">
                  <c:v>13.591359135913592</c:v>
                </c:pt>
                <c:pt idx="77">
                  <c:v>15.733573357335734</c:v>
                </c:pt>
                <c:pt idx="78">
                  <c:v>19.31593159315932</c:v>
                </c:pt>
                <c:pt idx="79">
                  <c:v>25.040504050405044</c:v>
                </c:pt>
                <c:pt idx="80">
                  <c:v>32.943294329432945</c:v>
                </c:pt>
                <c:pt idx="81">
                  <c:v>43.330333033303333</c:v>
                </c:pt>
                <c:pt idx="82">
                  <c:v>54.977497749774983</c:v>
                </c:pt>
                <c:pt idx="83">
                  <c:v>66.750675067506748</c:v>
                </c:pt>
                <c:pt idx="84">
                  <c:v>77.425742574257427</c:v>
                </c:pt>
                <c:pt idx="85">
                  <c:v>85.202520252025209</c:v>
                </c:pt>
                <c:pt idx="86">
                  <c:v>89.882988298829886</c:v>
                </c:pt>
                <c:pt idx="87">
                  <c:v>92.565256525652572</c:v>
                </c:pt>
                <c:pt idx="88">
                  <c:v>93.84338433843385</c:v>
                </c:pt>
                <c:pt idx="89">
                  <c:v>94.743474347434756</c:v>
                </c:pt>
                <c:pt idx="90">
                  <c:v>95.391539153915389</c:v>
                </c:pt>
                <c:pt idx="91">
                  <c:v>95.805580558055809</c:v>
                </c:pt>
                <c:pt idx="92">
                  <c:v>96.219621962196229</c:v>
                </c:pt>
                <c:pt idx="93">
                  <c:v>96.651665166516651</c:v>
                </c:pt>
                <c:pt idx="94">
                  <c:v>96.831683168316843</c:v>
                </c:pt>
                <c:pt idx="95">
                  <c:v>97.263726372637265</c:v>
                </c:pt>
                <c:pt idx="96">
                  <c:v>97.461746174617474</c:v>
                </c:pt>
                <c:pt idx="97">
                  <c:v>97.983798379837978</c:v>
                </c:pt>
                <c:pt idx="98">
                  <c:v>97.839783978397847</c:v>
                </c:pt>
                <c:pt idx="99">
                  <c:v>98.127812781278138</c:v>
                </c:pt>
                <c:pt idx="100">
                  <c:v>98.63186318631864</c:v>
                </c:pt>
                <c:pt idx="101">
                  <c:v>98.613861386138623</c:v>
                </c:pt>
                <c:pt idx="102">
                  <c:v>98.9018901890189</c:v>
                </c:pt>
                <c:pt idx="103">
                  <c:v>99.081908190819092</c:v>
                </c:pt>
                <c:pt idx="104">
                  <c:v>99.009900990099027</c:v>
                </c:pt>
                <c:pt idx="105">
                  <c:v>99.351935193519353</c:v>
                </c:pt>
                <c:pt idx="106">
                  <c:v>99.369936993699383</c:v>
                </c:pt>
                <c:pt idx="107">
                  <c:v>99.423942394239432</c:v>
                </c:pt>
                <c:pt idx="108">
                  <c:v>99.531953195319531</c:v>
                </c:pt>
                <c:pt idx="109">
                  <c:v>99.891989198919902</c:v>
                </c:pt>
                <c:pt idx="110">
                  <c:v>99.65796579657966</c:v>
                </c:pt>
                <c:pt idx="111">
                  <c:v>99.711971197119723</c:v>
                </c:pt>
                <c:pt idx="112">
                  <c:v>100</c:v>
                </c:pt>
                <c:pt idx="113">
                  <c:v>99.747974797479742</c:v>
                </c:pt>
                <c:pt idx="114">
                  <c:v>99.981998199819984</c:v>
                </c:pt>
                <c:pt idx="115">
                  <c:v>99.603960396039611</c:v>
                </c:pt>
                <c:pt idx="116">
                  <c:v>99.945994599459951</c:v>
                </c:pt>
                <c:pt idx="117">
                  <c:v>99.549954995499547</c:v>
                </c:pt>
                <c:pt idx="118">
                  <c:v>99.3879387938794</c:v>
                </c:pt>
                <c:pt idx="119">
                  <c:v>99.531953195319531</c:v>
                </c:pt>
                <c:pt idx="120">
                  <c:v>99.243924392439254</c:v>
                </c:pt>
                <c:pt idx="121">
                  <c:v>99.459945994599465</c:v>
                </c:pt>
                <c:pt idx="122">
                  <c:v>99.495949594959512</c:v>
                </c:pt>
                <c:pt idx="123">
                  <c:v>99.279927992799273</c:v>
                </c:pt>
                <c:pt idx="124">
                  <c:v>99.171917191719189</c:v>
                </c:pt>
                <c:pt idx="125">
                  <c:v>99.243924392439254</c:v>
                </c:pt>
                <c:pt idx="126">
                  <c:v>99.063906390639062</c:v>
                </c:pt>
                <c:pt idx="127">
                  <c:v>99.31593159315932</c:v>
                </c:pt>
                <c:pt idx="128">
                  <c:v>99.117911791179125</c:v>
                </c:pt>
                <c:pt idx="129">
                  <c:v>99.117911791179125</c:v>
                </c:pt>
                <c:pt idx="130">
                  <c:v>98.937893789378933</c:v>
                </c:pt>
                <c:pt idx="131">
                  <c:v>99.31593159315932</c:v>
                </c:pt>
                <c:pt idx="132">
                  <c:v>99.099909990999109</c:v>
                </c:pt>
                <c:pt idx="133">
                  <c:v>99.099909990999109</c:v>
                </c:pt>
                <c:pt idx="134">
                  <c:v>99.099909990999109</c:v>
                </c:pt>
                <c:pt idx="135">
                  <c:v>99.04590459045906</c:v>
                </c:pt>
                <c:pt idx="136">
                  <c:v>99.009900990099027</c:v>
                </c:pt>
                <c:pt idx="137">
                  <c:v>98.883888388838898</c:v>
                </c:pt>
                <c:pt idx="138">
                  <c:v>98.919891989198931</c:v>
                </c:pt>
                <c:pt idx="139">
                  <c:v>98.883888388838898</c:v>
                </c:pt>
                <c:pt idx="140">
                  <c:v>98.9018901890189</c:v>
                </c:pt>
                <c:pt idx="141">
                  <c:v>98.811881188118818</c:v>
                </c:pt>
                <c:pt idx="142">
                  <c:v>98.919891989198931</c:v>
                </c:pt>
                <c:pt idx="143">
                  <c:v>98.847884788478851</c:v>
                </c:pt>
                <c:pt idx="144">
                  <c:v>98.703870387038705</c:v>
                </c:pt>
                <c:pt idx="145">
                  <c:v>98.829882988298834</c:v>
                </c:pt>
                <c:pt idx="146">
                  <c:v>98.451845184518447</c:v>
                </c:pt>
                <c:pt idx="147">
                  <c:v>98.595859585958607</c:v>
                </c:pt>
                <c:pt idx="148">
                  <c:v>98.343834383438349</c:v>
                </c:pt>
                <c:pt idx="149">
                  <c:v>98.073807380738074</c:v>
                </c:pt>
                <c:pt idx="150">
                  <c:v>97.87578757875788</c:v>
                </c:pt>
                <c:pt idx="151">
                  <c:v>97.893789378937896</c:v>
                </c:pt>
                <c:pt idx="152">
                  <c:v>97.785778577857798</c:v>
                </c:pt>
                <c:pt idx="153">
                  <c:v>97.407740774077411</c:v>
                </c:pt>
                <c:pt idx="154">
                  <c:v>97.155715571557153</c:v>
                </c:pt>
                <c:pt idx="155">
                  <c:v>96.849684968496845</c:v>
                </c:pt>
                <c:pt idx="156">
                  <c:v>96.579657965796585</c:v>
                </c:pt>
                <c:pt idx="157">
                  <c:v>96.237623762376245</c:v>
                </c:pt>
                <c:pt idx="158">
                  <c:v>96.309630963096311</c:v>
                </c:pt>
                <c:pt idx="159">
                  <c:v>95.805580558055809</c:v>
                </c:pt>
                <c:pt idx="160">
                  <c:v>95.355535553555356</c:v>
                </c:pt>
                <c:pt idx="161">
                  <c:v>95.157515751575161</c:v>
                </c:pt>
                <c:pt idx="162">
                  <c:v>94.833483348334838</c:v>
                </c:pt>
                <c:pt idx="163">
                  <c:v>94.311431143114319</c:v>
                </c:pt>
                <c:pt idx="164">
                  <c:v>93.483348334833479</c:v>
                </c:pt>
                <c:pt idx="165">
                  <c:v>92.781278127812783</c:v>
                </c:pt>
                <c:pt idx="166">
                  <c:v>91.359135913591359</c:v>
                </c:pt>
                <c:pt idx="167">
                  <c:v>89.036903690369044</c:v>
                </c:pt>
                <c:pt idx="168">
                  <c:v>84.806480648064806</c:v>
                </c:pt>
                <c:pt idx="169">
                  <c:v>78.847884788478851</c:v>
                </c:pt>
                <c:pt idx="170">
                  <c:v>70.243024302430257</c:v>
                </c:pt>
                <c:pt idx="171">
                  <c:v>59.747974797479742</c:v>
                </c:pt>
                <c:pt idx="172">
                  <c:v>48.280828082808284</c:v>
                </c:pt>
                <c:pt idx="173">
                  <c:v>36.561656165616562</c:v>
                </c:pt>
                <c:pt idx="174">
                  <c:v>26.894689468946897</c:v>
                </c:pt>
                <c:pt idx="175">
                  <c:v>20.144014401440145</c:v>
                </c:pt>
                <c:pt idx="176">
                  <c:v>15.859585958595861</c:v>
                </c:pt>
                <c:pt idx="177">
                  <c:v>13.753375337533754</c:v>
                </c:pt>
                <c:pt idx="178">
                  <c:v>12.367236723672367</c:v>
                </c:pt>
                <c:pt idx="179">
                  <c:v>11.323132313231325</c:v>
                </c:pt>
                <c:pt idx="180">
                  <c:v>10.765076507650766</c:v>
                </c:pt>
                <c:pt idx="181">
                  <c:v>10.153015301530154</c:v>
                </c:pt>
                <c:pt idx="182">
                  <c:v>9.63096309630963</c:v>
                </c:pt>
                <c:pt idx="183">
                  <c:v>9.1629162916291627</c:v>
                </c:pt>
                <c:pt idx="184">
                  <c:v>8.766876687668768</c:v>
                </c:pt>
                <c:pt idx="185">
                  <c:v>8.4968496849684971</c:v>
                </c:pt>
                <c:pt idx="186">
                  <c:v>8.1008100810081007</c:v>
                </c:pt>
                <c:pt idx="187">
                  <c:v>7.8127812781278134</c:v>
                </c:pt>
                <c:pt idx="188">
                  <c:v>7.4887488748874897</c:v>
                </c:pt>
                <c:pt idx="189">
                  <c:v>7.2007200720072007</c:v>
                </c:pt>
                <c:pt idx="190">
                  <c:v>7.0027002700270025</c:v>
                </c:pt>
                <c:pt idx="191">
                  <c:v>6.8046804680468043</c:v>
                </c:pt>
                <c:pt idx="192">
                  <c:v>6.4986498649864988</c:v>
                </c:pt>
                <c:pt idx="193">
                  <c:v>6.3546354635463542</c:v>
                </c:pt>
                <c:pt idx="194">
                  <c:v>6.0306030603060314</c:v>
                </c:pt>
                <c:pt idx="195">
                  <c:v>5.9405940594059405</c:v>
                </c:pt>
                <c:pt idx="196">
                  <c:v>5.6165616561656169</c:v>
                </c:pt>
                <c:pt idx="197">
                  <c:v>5.4905490549054905</c:v>
                </c:pt>
                <c:pt idx="198">
                  <c:v>5.2565256525652568</c:v>
                </c:pt>
                <c:pt idx="199">
                  <c:v>5.1665166516651668</c:v>
                </c:pt>
                <c:pt idx="200">
                  <c:v>4.8784878487848786</c:v>
                </c:pt>
                <c:pt idx="201">
                  <c:v>4.824482448244825</c:v>
                </c:pt>
                <c:pt idx="202">
                  <c:v>4.6264626462646268</c:v>
                </c:pt>
                <c:pt idx="203">
                  <c:v>4.5004500450045004</c:v>
                </c:pt>
                <c:pt idx="204">
                  <c:v>4.3564356435643568</c:v>
                </c:pt>
                <c:pt idx="205">
                  <c:v>4.2124212421242122</c:v>
                </c:pt>
                <c:pt idx="206">
                  <c:v>4.0324032403240331</c:v>
                </c:pt>
                <c:pt idx="207">
                  <c:v>3.9243924392439249</c:v>
                </c:pt>
                <c:pt idx="208">
                  <c:v>3.7803780378037803</c:v>
                </c:pt>
                <c:pt idx="209">
                  <c:v>3.7623762376237622</c:v>
                </c:pt>
                <c:pt idx="210">
                  <c:v>3.5643564356435649</c:v>
                </c:pt>
                <c:pt idx="211">
                  <c:v>3.4923492349234926</c:v>
                </c:pt>
                <c:pt idx="212">
                  <c:v>3.3303330333033307</c:v>
                </c:pt>
                <c:pt idx="213">
                  <c:v>3.2943294329432944</c:v>
                </c:pt>
                <c:pt idx="214">
                  <c:v>3.1683168316831685</c:v>
                </c:pt>
                <c:pt idx="215">
                  <c:v>3.0603060306030603</c:v>
                </c:pt>
                <c:pt idx="216">
                  <c:v>3.0063006300630062</c:v>
                </c:pt>
                <c:pt idx="217">
                  <c:v>2.9522952295229521</c:v>
                </c:pt>
                <c:pt idx="218">
                  <c:v>2.8622862286228625</c:v>
                </c:pt>
                <c:pt idx="219">
                  <c:v>2.7542754275427543</c:v>
                </c:pt>
                <c:pt idx="220">
                  <c:v>2.7182718271827184</c:v>
                </c:pt>
                <c:pt idx="221">
                  <c:v>2.5562556255625561</c:v>
                </c:pt>
                <c:pt idx="222">
                  <c:v>2.5202520252025202</c:v>
                </c:pt>
                <c:pt idx="223">
                  <c:v>2.4302430243024307</c:v>
                </c:pt>
                <c:pt idx="224">
                  <c:v>2.4122412241224125</c:v>
                </c:pt>
                <c:pt idx="225">
                  <c:v>2.3762376237623766</c:v>
                </c:pt>
                <c:pt idx="226">
                  <c:v>2.2502250225022502</c:v>
                </c:pt>
                <c:pt idx="227">
                  <c:v>2.1422142214221425</c:v>
                </c:pt>
                <c:pt idx="228">
                  <c:v>2.1602160216021602</c:v>
                </c:pt>
                <c:pt idx="229">
                  <c:v>1.9801980198019806</c:v>
                </c:pt>
                <c:pt idx="230">
                  <c:v>1.9441944194419445</c:v>
                </c:pt>
                <c:pt idx="231">
                  <c:v>1.9621962196219624</c:v>
                </c:pt>
                <c:pt idx="232">
                  <c:v>1.9441944194419445</c:v>
                </c:pt>
                <c:pt idx="233">
                  <c:v>1.7101710171017102</c:v>
                </c:pt>
                <c:pt idx="234">
                  <c:v>1.7641764176417642</c:v>
                </c:pt>
                <c:pt idx="235">
                  <c:v>1.7461746174617463</c:v>
                </c:pt>
                <c:pt idx="236">
                  <c:v>1.6741674167416742</c:v>
                </c:pt>
                <c:pt idx="237">
                  <c:v>1.6561656165616563</c:v>
                </c:pt>
                <c:pt idx="238">
                  <c:v>1.6201620162016201</c:v>
                </c:pt>
                <c:pt idx="239">
                  <c:v>1.5481548154815483</c:v>
                </c:pt>
                <c:pt idx="240">
                  <c:v>1.4941494149414942</c:v>
                </c:pt>
                <c:pt idx="241">
                  <c:v>1.4221422142214222</c:v>
                </c:pt>
                <c:pt idx="242">
                  <c:v>1.4221422142214222</c:v>
                </c:pt>
                <c:pt idx="243">
                  <c:v>1.3861386138613863</c:v>
                </c:pt>
                <c:pt idx="244">
                  <c:v>1.3861386138613863</c:v>
                </c:pt>
                <c:pt idx="245">
                  <c:v>1.3321332133213322</c:v>
                </c:pt>
                <c:pt idx="246">
                  <c:v>1.2781278127812781</c:v>
                </c:pt>
                <c:pt idx="247">
                  <c:v>1.3321332133213322</c:v>
                </c:pt>
                <c:pt idx="248">
                  <c:v>1.2061206120612062</c:v>
                </c:pt>
                <c:pt idx="249">
                  <c:v>1.1521152115211521</c:v>
                </c:pt>
                <c:pt idx="250">
                  <c:v>1.1341134113411342</c:v>
                </c:pt>
                <c:pt idx="251">
                  <c:v>1.1161116111611162</c:v>
                </c:pt>
                <c:pt idx="252">
                  <c:v>1.0081008100810083</c:v>
                </c:pt>
                <c:pt idx="253">
                  <c:v>1.0621062106210621</c:v>
                </c:pt>
                <c:pt idx="254">
                  <c:v>1.044104410441044</c:v>
                </c:pt>
                <c:pt idx="255">
                  <c:v>1.0081008100810083</c:v>
                </c:pt>
              </c:numCache>
            </c:numRef>
          </c:yVal>
          <c:smooth val="0"/>
          <c:extLst>
            <c:ext xmlns:c16="http://schemas.microsoft.com/office/drawing/2014/chart" uri="{C3380CC4-5D6E-409C-BE32-E72D297353CC}">
              <c16:uniqueId val="{00000002-BA46-4878-9EB7-CF251207A2D7}"/>
            </c:ext>
          </c:extLst>
        </c:ser>
        <c:dLbls>
          <c:showLegendKey val="0"/>
          <c:showVal val="0"/>
          <c:showCatName val="0"/>
          <c:showSerName val="0"/>
          <c:showPercent val="0"/>
          <c:showBubbleSize val="0"/>
        </c:dLbls>
        <c:axId val="488495311"/>
        <c:axId val="488495727"/>
      </c:scatterChart>
      <c:valAx>
        <c:axId val="488495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488495727"/>
        <c:crosses val="autoZero"/>
        <c:crossBetween val="midCat"/>
      </c:valAx>
      <c:valAx>
        <c:axId val="488495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48849531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CC13</c:v>
          </c:tx>
          <c:spPr>
            <a:ln w="12700" cap="rnd">
              <a:solidFill>
                <a:srgbClr val="009999"/>
              </a:solidFill>
              <a:round/>
            </a:ln>
            <a:effectLst/>
          </c:spPr>
          <c:marker>
            <c:symbol val="none"/>
          </c:marker>
          <c:xVal>
            <c:numRef>
              <c:f>'11_ Profil détecteur'!$I$19:$I$185</c:f>
              <c:numCache>
                <c:formatCode>General</c:formatCode>
                <c:ptCount val="167"/>
                <c:pt idx="0">
                  <c:v>-100</c:v>
                </c:pt>
                <c:pt idx="1">
                  <c:v>-99.1</c:v>
                </c:pt>
                <c:pt idx="2">
                  <c:v>-97.7</c:v>
                </c:pt>
                <c:pt idx="3">
                  <c:v>-96.6</c:v>
                </c:pt>
                <c:pt idx="4">
                  <c:v>-95.4</c:v>
                </c:pt>
                <c:pt idx="5">
                  <c:v>-94.1</c:v>
                </c:pt>
                <c:pt idx="6">
                  <c:v>-93</c:v>
                </c:pt>
                <c:pt idx="7">
                  <c:v>-91.8</c:v>
                </c:pt>
                <c:pt idx="8">
                  <c:v>-90.6</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-1.4</c:v>
                </c:pt>
                <c:pt idx="83">
                  <c:v>-0.3</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29.8</c:v>
                </c:pt>
                <c:pt idx="109">
                  <c:v>31</c:v>
                </c:pt>
                <c:pt idx="110">
                  <c:v>32.299999999999997</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78.099999999999994</c:v>
                </c:pt>
                <c:pt idx="149">
                  <c:v>79.3</c:v>
                </c:pt>
                <c:pt idx="150">
                  <c:v>80.5</c:v>
                </c:pt>
                <c:pt idx="151">
                  <c:v>81.7</c:v>
                </c:pt>
                <c:pt idx="152">
                  <c:v>82.9</c:v>
                </c:pt>
                <c:pt idx="153">
                  <c:v>84.1</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'11_ Profil détecteur'!$O$19:$O$185</c:f>
              <c:numCache>
                <c:formatCode>General</c:formatCode>
                <c:ptCount val="167"/>
                <c:pt idx="0">
                  <c:v>3.6214605067064087</c:v>
                </c:pt>
                <c:pt idx="1">
                  <c:v>4.4411326378539497</c:v>
                </c:pt>
                <c:pt idx="2">
                  <c:v>4.5156482861400891</c:v>
                </c:pt>
                <c:pt idx="3">
                  <c:v>4.7093889716840547</c:v>
                </c:pt>
                <c:pt idx="4">
                  <c:v>4.8286140089418783</c:v>
                </c:pt>
                <c:pt idx="5">
                  <c:v>4.9478390461997019</c:v>
                </c:pt>
                <c:pt idx="6">
                  <c:v>5.1117734724292108</c:v>
                </c:pt>
                <c:pt idx="7">
                  <c:v>5.3204172876304021</c:v>
                </c:pt>
                <c:pt idx="8">
                  <c:v>5.4843517138599109</c:v>
                </c:pt>
                <c:pt idx="9">
                  <c:v>5.6035767511177355</c:v>
                </c:pt>
                <c:pt idx="10">
                  <c:v>5.8420268256333836</c:v>
                </c:pt>
                <c:pt idx="11">
                  <c:v>5.9910581222056631</c:v>
                </c:pt>
                <c:pt idx="12">
                  <c:v>6.2295081967213122</c:v>
                </c:pt>
                <c:pt idx="13">
                  <c:v>6.4381520119225044</c:v>
                </c:pt>
                <c:pt idx="14">
                  <c:v>6.6020864381520123</c:v>
                </c:pt>
                <c:pt idx="15">
                  <c:v>6.8852459016393448</c:v>
                </c:pt>
                <c:pt idx="16">
                  <c:v>7.0342771982116243</c:v>
                </c:pt>
                <c:pt idx="17">
                  <c:v>7.3323397913561852</c:v>
                </c:pt>
                <c:pt idx="18">
                  <c:v>7.5856929955290617</c:v>
                </c:pt>
                <c:pt idx="19">
                  <c:v>7.8241430700447108</c:v>
                </c:pt>
                <c:pt idx="20">
                  <c:v>8.1222056631892698</c:v>
                </c:pt>
                <c:pt idx="21">
                  <c:v>8.4202682563338307</c:v>
                </c:pt>
                <c:pt idx="22">
                  <c:v>8.6438152011922504</c:v>
                </c:pt>
                <c:pt idx="23">
                  <c:v>9.0312965722801781</c:v>
                </c:pt>
                <c:pt idx="24">
                  <c:v>9.4336810730253369</c:v>
                </c:pt>
                <c:pt idx="25">
                  <c:v>9.7466467958271235</c:v>
                </c:pt>
                <c:pt idx="26">
                  <c:v>10.253353204172877</c:v>
                </c:pt>
                <c:pt idx="27">
                  <c:v>10.640834575260804</c:v>
                </c:pt>
                <c:pt idx="28">
                  <c:v>11.162444113263787</c:v>
                </c:pt>
                <c:pt idx="29">
                  <c:v>11.803278688524591</c:v>
                </c:pt>
                <c:pt idx="30">
                  <c:v>12.578241430700448</c:v>
                </c:pt>
                <c:pt idx="31">
                  <c:v>13.636363636363638</c:v>
                </c:pt>
                <c:pt idx="32">
                  <c:v>15.335320417287631</c:v>
                </c:pt>
                <c:pt idx="33">
                  <c:v>18.181818181818183</c:v>
                </c:pt>
                <c:pt idx="34">
                  <c:v>22.801788375558871</c:v>
                </c:pt>
                <c:pt idx="35">
                  <c:v>29.955290611028317</c:v>
                </c:pt>
                <c:pt idx="36">
                  <c:v>39.239940387481369</c:v>
                </c:pt>
                <c:pt idx="37">
                  <c:v>50.551415797317446</c:v>
                </c:pt>
                <c:pt idx="38">
                  <c:v>62.906110283159464</c:v>
                </c:pt>
                <c:pt idx="39">
                  <c:v>74.277198211624452</c:v>
                </c:pt>
                <c:pt idx="40">
                  <c:v>83.412816691505213</c:v>
                </c:pt>
                <c:pt idx="41">
                  <c:v>89.001490312965728</c:v>
                </c:pt>
                <c:pt idx="42">
                  <c:v>92.205663189269742</c:v>
                </c:pt>
                <c:pt idx="43">
                  <c:v>94.068554396423252</c:v>
                </c:pt>
                <c:pt idx="44">
                  <c:v>95.05216095380031</c:v>
                </c:pt>
                <c:pt idx="45">
                  <c:v>95.692995529061093</c:v>
                </c:pt>
                <c:pt idx="46">
                  <c:v>96.035767511177355</c:v>
                </c:pt>
                <c:pt idx="47">
                  <c:v>96.318926974664677</c:v>
                </c:pt>
                <c:pt idx="48">
                  <c:v>96.825633383010441</c:v>
                </c:pt>
                <c:pt idx="49">
                  <c:v>97.049180327868868</c:v>
                </c:pt>
                <c:pt idx="50">
                  <c:v>97.377049180327873</c:v>
                </c:pt>
                <c:pt idx="51">
                  <c:v>97.347242921013404</c:v>
                </c:pt>
                <c:pt idx="52">
                  <c:v>97.526080476900162</c:v>
                </c:pt>
                <c:pt idx="53">
                  <c:v>97.958271236959774</c:v>
                </c:pt>
                <c:pt idx="54">
                  <c:v>98.286140089418794</c:v>
                </c:pt>
                <c:pt idx="55">
                  <c:v>98.554396423248875</c:v>
                </c:pt>
                <c:pt idx="56">
                  <c:v>98.584202682563358</c:v>
                </c:pt>
                <c:pt idx="57">
                  <c:v>98.897168405365136</c:v>
                </c:pt>
                <c:pt idx="58">
                  <c:v>99.150521609538018</c:v>
                </c:pt>
                <c:pt idx="59">
                  <c:v>99.210134128166914</c:v>
                </c:pt>
                <c:pt idx="60">
                  <c:v>99.463487332339795</c:v>
                </c:pt>
                <c:pt idx="61">
                  <c:v>99.582712369597616</c:v>
                </c:pt>
                <c:pt idx="62">
                  <c:v>99.418777943368113</c:v>
                </c:pt>
                <c:pt idx="63">
                  <c:v>99.791356184798801</c:v>
                </c:pt>
                <c:pt idx="64">
                  <c:v>99.746646795827147</c:v>
                </c:pt>
                <c:pt idx="65">
                  <c:v>99.791356184798801</c:v>
                </c:pt>
                <c:pt idx="66">
                  <c:v>99.82116244411327</c:v>
                </c:pt>
                <c:pt idx="67">
                  <c:v>99.850968703427739</c:v>
                </c:pt>
                <c:pt idx="68">
                  <c:v>99.970193740685559</c:v>
                </c:pt>
                <c:pt idx="69">
                  <c:v>99.910581222056649</c:v>
                </c:pt>
                <c:pt idx="70">
                  <c:v>99.836065573770497</c:v>
                </c:pt>
                <c:pt idx="71">
                  <c:v>100</c:v>
                </c:pt>
                <c:pt idx="72">
                  <c:v>99.82116244411327</c:v>
                </c:pt>
                <c:pt idx="73">
                  <c:v>99.746646795827147</c:v>
                </c:pt>
                <c:pt idx="74">
                  <c:v>99.836065573770497</c:v>
                </c:pt>
                <c:pt idx="75">
                  <c:v>99.687034277198222</c:v>
                </c:pt>
                <c:pt idx="76">
                  <c:v>99.836065573770497</c:v>
                </c:pt>
                <c:pt idx="77">
                  <c:v>99.687034277198222</c:v>
                </c:pt>
                <c:pt idx="78">
                  <c:v>99.552906110283175</c:v>
                </c:pt>
                <c:pt idx="79">
                  <c:v>99.82116244411327</c:v>
                </c:pt>
                <c:pt idx="80">
                  <c:v>99.597615499254857</c:v>
                </c:pt>
                <c:pt idx="81">
                  <c:v>99.418777943368113</c:v>
                </c:pt>
                <c:pt idx="82">
                  <c:v>99.329359165424762</c:v>
                </c:pt>
                <c:pt idx="83">
                  <c:v>99.284649776453065</c:v>
                </c:pt>
                <c:pt idx="84">
                  <c:v>99.374068554396445</c:v>
                </c:pt>
                <c:pt idx="85">
                  <c:v>99.374068554396445</c:v>
                </c:pt>
                <c:pt idx="86">
                  <c:v>99.150521609538018</c:v>
                </c:pt>
                <c:pt idx="87">
                  <c:v>99.07600596125188</c:v>
                </c:pt>
                <c:pt idx="88">
                  <c:v>99.284649776453065</c:v>
                </c:pt>
                <c:pt idx="89">
                  <c:v>99.046199701937411</c:v>
                </c:pt>
                <c:pt idx="90">
                  <c:v>99.31445603576752</c:v>
                </c:pt>
                <c:pt idx="91">
                  <c:v>99.329359165424762</c:v>
                </c:pt>
                <c:pt idx="92">
                  <c:v>99.135618479880776</c:v>
                </c:pt>
                <c:pt idx="93">
                  <c:v>99.225037257824141</c:v>
                </c:pt>
                <c:pt idx="94">
                  <c:v>99.225037257824141</c:v>
                </c:pt>
                <c:pt idx="95">
                  <c:v>99.180327868852459</c:v>
                </c:pt>
                <c:pt idx="96">
                  <c:v>99.135618479880776</c:v>
                </c:pt>
                <c:pt idx="97">
                  <c:v>99.105812220566321</c:v>
                </c:pt>
                <c:pt idx="98">
                  <c:v>99.016393442622956</c:v>
                </c:pt>
                <c:pt idx="99">
                  <c:v>99.120715350223563</c:v>
                </c:pt>
                <c:pt idx="100">
                  <c:v>98.897168405365136</c:v>
                </c:pt>
                <c:pt idx="101">
                  <c:v>98.777943368107316</c:v>
                </c:pt>
                <c:pt idx="102">
                  <c:v>98.509687034277192</c:v>
                </c:pt>
                <c:pt idx="103">
                  <c:v>98.375558867362173</c:v>
                </c:pt>
                <c:pt idx="104">
                  <c:v>98.34575260804769</c:v>
                </c:pt>
                <c:pt idx="105">
                  <c:v>98.435171385991055</c:v>
                </c:pt>
                <c:pt idx="106">
                  <c:v>98.13710879284649</c:v>
                </c:pt>
                <c:pt idx="107">
                  <c:v>97.988077496274229</c:v>
                </c:pt>
                <c:pt idx="108">
                  <c:v>97.809239940387485</c:v>
                </c:pt>
                <c:pt idx="109">
                  <c:v>97.526080476900162</c:v>
                </c:pt>
                <c:pt idx="110">
                  <c:v>97.287630402384508</c:v>
                </c:pt>
                <c:pt idx="111">
                  <c:v>97.198211624441143</c:v>
                </c:pt>
                <c:pt idx="112">
                  <c:v>96.885245901639365</c:v>
                </c:pt>
                <c:pt idx="113">
                  <c:v>96.542473919523104</c:v>
                </c:pt>
                <c:pt idx="114">
                  <c:v>96.438152011922512</c:v>
                </c:pt>
                <c:pt idx="115">
                  <c:v>96.289120715350236</c:v>
                </c:pt>
                <c:pt idx="116">
                  <c:v>95.901639344262293</c:v>
                </c:pt>
                <c:pt idx="117">
                  <c:v>95.648286140089439</c:v>
                </c:pt>
                <c:pt idx="118">
                  <c:v>95.156482861400903</c:v>
                </c:pt>
                <c:pt idx="119">
                  <c:v>94.932935916542476</c:v>
                </c:pt>
                <c:pt idx="120">
                  <c:v>94.426229508196727</c:v>
                </c:pt>
                <c:pt idx="121">
                  <c:v>93.666169895678095</c:v>
                </c:pt>
                <c:pt idx="122">
                  <c:v>92.876304023845009</c:v>
                </c:pt>
                <c:pt idx="123">
                  <c:v>91.356184798807746</c:v>
                </c:pt>
                <c:pt idx="124">
                  <c:v>89.090909090909093</c:v>
                </c:pt>
                <c:pt idx="125">
                  <c:v>84.798807749627429</c:v>
                </c:pt>
                <c:pt idx="126">
                  <c:v>78.464977645305524</c:v>
                </c:pt>
                <c:pt idx="127">
                  <c:v>70.11922503725782</c:v>
                </c:pt>
                <c:pt idx="128">
                  <c:v>59.135618479880783</c:v>
                </c:pt>
                <c:pt idx="129">
                  <c:v>47.123695976154998</c:v>
                </c:pt>
                <c:pt idx="130">
                  <c:v>35.752608047690018</c:v>
                </c:pt>
                <c:pt idx="131">
                  <c:v>26.289120715350229</c:v>
                </c:pt>
                <c:pt idx="132">
                  <c:v>19.791356184798808</c:v>
                </c:pt>
                <c:pt idx="133">
                  <c:v>16.199701937406854</c:v>
                </c:pt>
                <c:pt idx="134">
                  <c:v>14.143070044709392</c:v>
                </c:pt>
                <c:pt idx="135">
                  <c:v>12.906110283159464</c:v>
                </c:pt>
                <c:pt idx="136">
                  <c:v>11.967213114754099</c:v>
                </c:pt>
                <c:pt idx="137">
                  <c:v>11.266766020864381</c:v>
                </c:pt>
                <c:pt idx="138">
                  <c:v>10.715350223546945</c:v>
                </c:pt>
                <c:pt idx="139">
                  <c:v>10.223546944858422</c:v>
                </c:pt>
                <c:pt idx="140">
                  <c:v>9.7466467958271235</c:v>
                </c:pt>
                <c:pt idx="141">
                  <c:v>9.4932935916542469</c:v>
                </c:pt>
                <c:pt idx="142">
                  <c:v>9.0312965722801781</c:v>
                </c:pt>
                <c:pt idx="143">
                  <c:v>8.7332339791356191</c:v>
                </c:pt>
                <c:pt idx="144">
                  <c:v>8.4202682563338307</c:v>
                </c:pt>
                <c:pt idx="145">
                  <c:v>8.1669150521609559</c:v>
                </c:pt>
                <c:pt idx="146">
                  <c:v>7.8688524590163942</c:v>
                </c:pt>
                <c:pt idx="147">
                  <c:v>7.5707898658718342</c:v>
                </c:pt>
                <c:pt idx="148">
                  <c:v>7.2727272727272734</c:v>
                </c:pt>
                <c:pt idx="149">
                  <c:v>7.1385991058122213</c:v>
                </c:pt>
                <c:pt idx="150">
                  <c:v>6.8107302533532046</c:v>
                </c:pt>
                <c:pt idx="151">
                  <c:v>6.5722801788375573</c:v>
                </c:pt>
                <c:pt idx="152">
                  <c:v>6.3487332339791358</c:v>
                </c:pt>
                <c:pt idx="153">
                  <c:v>6.2295081967213122</c:v>
                </c:pt>
                <c:pt idx="154">
                  <c:v>6.0208643815201199</c:v>
                </c:pt>
                <c:pt idx="155">
                  <c:v>5.8420268256333836</c:v>
                </c:pt>
                <c:pt idx="156">
                  <c:v>5.7228017883755591</c:v>
                </c:pt>
                <c:pt idx="157">
                  <c:v>5.4694485842026834</c:v>
                </c:pt>
                <c:pt idx="158">
                  <c:v>5.2309985096870344</c:v>
                </c:pt>
                <c:pt idx="159">
                  <c:v>5.1117734724292108</c:v>
                </c:pt>
                <c:pt idx="160">
                  <c:v>4.9776453055141587</c:v>
                </c:pt>
                <c:pt idx="161">
                  <c:v>4.8435171385991067</c:v>
                </c:pt>
                <c:pt idx="162">
                  <c:v>4.7391952309985097</c:v>
                </c:pt>
                <c:pt idx="163">
                  <c:v>4.5305514157973183</c:v>
                </c:pt>
                <c:pt idx="164">
                  <c:v>4.3666169895678095</c:v>
                </c:pt>
                <c:pt idx="165">
                  <c:v>4.3666169895678095</c:v>
                </c:pt>
                <c:pt idx="166">
                  <c:v>4.1877794336810732</c:v>
                </c:pt>
              </c:numCache>
            </c:numRef>
          </c:yVal>
          <c:smooth val="0"/>
          <c:extLst>
            <c:ext xmlns:c16="http://schemas.microsoft.com/office/drawing/2014/chart" uri="{C3380CC4-5D6E-409C-BE32-E72D297353CC}">
              <c16:uniqueId val="{00000000-CB64-4B7D-829F-A60A184A5ADD}"/>
            </c:ext>
          </c:extLst>
        </c:ser>
        <c:ser>
          <c:idx val="0"/>
          <c:order val="1"/>
          <c:tx>
            <c:v>FC 065-P</c:v>
          </c:tx>
          <c:spPr>
            <a:ln w="12700" cap="rnd">
              <a:solidFill>
                <a:schemeClr val="accent2"/>
              </a:solidFill>
              <a:round/>
            </a:ln>
            <a:effectLst/>
          </c:spPr>
          <c:marker>
            <c:symbol val="none"/>
          </c:marker>
          <c:xVal>
            <c:numRef>
              <c:f>'11_ Profil détecteur'!$A$19:$A$276</c:f>
              <c:numCache>
                <c:formatCode>General</c:formatCode>
                <c:ptCount val="258"/>
                <c:pt idx="0">
                  <c:v>155</c:v>
                </c:pt>
                <c:pt idx="1">
                  <c:v>154.1</c:v>
                </c:pt>
                <c:pt idx="2">
                  <c:v>152.6</c:v>
                </c:pt>
                <c:pt idx="3">
                  <c:v>151.5</c:v>
                </c:pt>
                <c:pt idx="4">
                  <c:v>150.30000000000001</c:v>
                </c:pt>
                <c:pt idx="5">
                  <c:v>149.1</c:v>
                </c:pt>
                <c:pt idx="6">
                  <c:v>147.9</c:v>
                </c:pt>
                <c:pt idx="7">
                  <c:v>146.69999999999999</c:v>
                </c:pt>
                <c:pt idx="8">
                  <c:v>145.5</c:v>
                </c:pt>
                <c:pt idx="9">
                  <c:v>144.30000000000001</c:v>
                </c:pt>
                <c:pt idx="10">
                  <c:v>143.1</c:v>
                </c:pt>
                <c:pt idx="11">
                  <c:v>141.9</c:v>
                </c:pt>
                <c:pt idx="12">
                  <c:v>140.6</c:v>
                </c:pt>
                <c:pt idx="13">
                  <c:v>139.5</c:v>
                </c:pt>
                <c:pt idx="14">
                  <c:v>138.19999999999999</c:v>
                </c:pt>
                <c:pt idx="15">
                  <c:v>137</c:v>
                </c:pt>
                <c:pt idx="16">
                  <c:v>135.9</c:v>
                </c:pt>
                <c:pt idx="17">
                  <c:v>134.6</c:v>
                </c:pt>
                <c:pt idx="18">
                  <c:v>133.4</c:v>
                </c:pt>
                <c:pt idx="19">
                  <c:v>132.19999999999999</c:v>
                </c:pt>
                <c:pt idx="20">
                  <c:v>131</c:v>
                </c:pt>
                <c:pt idx="21">
                  <c:v>129.80000000000001</c:v>
                </c:pt>
                <c:pt idx="22">
                  <c:v>128.6</c:v>
                </c:pt>
                <c:pt idx="23">
                  <c:v>127.4</c:v>
                </c:pt>
                <c:pt idx="24">
                  <c:v>126.2</c:v>
                </c:pt>
                <c:pt idx="25">
                  <c:v>125</c:v>
                </c:pt>
                <c:pt idx="26">
                  <c:v>123.8</c:v>
                </c:pt>
                <c:pt idx="27">
                  <c:v>122.6</c:v>
                </c:pt>
                <c:pt idx="28">
                  <c:v>121.4</c:v>
                </c:pt>
                <c:pt idx="29">
                  <c:v>120.2</c:v>
                </c:pt>
                <c:pt idx="30">
                  <c:v>119</c:v>
                </c:pt>
                <c:pt idx="31">
                  <c:v>117.8</c:v>
                </c:pt>
                <c:pt idx="32">
                  <c:v>116.6</c:v>
                </c:pt>
                <c:pt idx="33">
                  <c:v>115.4</c:v>
                </c:pt>
                <c:pt idx="34">
                  <c:v>114.2</c:v>
                </c:pt>
                <c:pt idx="35">
                  <c:v>113</c:v>
                </c:pt>
                <c:pt idx="36">
                  <c:v>111.8</c:v>
                </c:pt>
                <c:pt idx="37">
                  <c:v>110.6</c:v>
                </c:pt>
                <c:pt idx="38">
                  <c:v>109.4</c:v>
                </c:pt>
                <c:pt idx="39">
                  <c:v>108.2</c:v>
                </c:pt>
                <c:pt idx="40">
                  <c:v>107</c:v>
                </c:pt>
                <c:pt idx="41">
                  <c:v>105.8</c:v>
                </c:pt>
                <c:pt idx="42">
                  <c:v>104.5</c:v>
                </c:pt>
                <c:pt idx="43">
                  <c:v>103.4</c:v>
                </c:pt>
                <c:pt idx="44">
                  <c:v>102.1</c:v>
                </c:pt>
                <c:pt idx="45">
                  <c:v>100.9</c:v>
                </c:pt>
                <c:pt idx="46">
                  <c:v>99.7</c:v>
                </c:pt>
                <c:pt idx="47">
                  <c:v>98.5</c:v>
                </c:pt>
                <c:pt idx="48">
                  <c:v>97.3</c:v>
                </c:pt>
                <c:pt idx="49">
                  <c:v>96.1</c:v>
                </c:pt>
                <c:pt idx="50">
                  <c:v>94.9</c:v>
                </c:pt>
                <c:pt idx="51">
                  <c:v>93.7</c:v>
                </c:pt>
                <c:pt idx="52">
                  <c:v>92.5</c:v>
                </c:pt>
                <c:pt idx="53">
                  <c:v>91.3</c:v>
                </c:pt>
                <c:pt idx="54">
                  <c:v>90.1</c:v>
                </c:pt>
                <c:pt idx="55">
                  <c:v>88.9</c:v>
                </c:pt>
                <c:pt idx="56">
                  <c:v>87.7</c:v>
                </c:pt>
                <c:pt idx="57">
                  <c:v>86.5</c:v>
                </c:pt>
                <c:pt idx="58">
                  <c:v>85.3</c:v>
                </c:pt>
                <c:pt idx="59">
                  <c:v>84.1</c:v>
                </c:pt>
                <c:pt idx="60">
                  <c:v>82.9</c:v>
                </c:pt>
                <c:pt idx="61">
                  <c:v>81.7</c:v>
                </c:pt>
                <c:pt idx="62">
                  <c:v>80.5</c:v>
                </c:pt>
                <c:pt idx="63">
                  <c:v>79.3</c:v>
                </c:pt>
                <c:pt idx="64">
                  <c:v>78</c:v>
                </c:pt>
                <c:pt idx="65">
                  <c:v>76.900000000000006</c:v>
                </c:pt>
                <c:pt idx="66">
                  <c:v>75.7</c:v>
                </c:pt>
                <c:pt idx="67">
                  <c:v>74.400000000000006</c:v>
                </c:pt>
                <c:pt idx="68">
                  <c:v>73.3</c:v>
                </c:pt>
                <c:pt idx="69">
                  <c:v>72</c:v>
                </c:pt>
                <c:pt idx="70">
                  <c:v>70.8</c:v>
                </c:pt>
                <c:pt idx="71">
                  <c:v>69.599999999999994</c:v>
                </c:pt>
                <c:pt idx="72">
                  <c:v>68.400000000000006</c:v>
                </c:pt>
                <c:pt idx="73">
                  <c:v>67.3</c:v>
                </c:pt>
                <c:pt idx="74">
                  <c:v>66</c:v>
                </c:pt>
                <c:pt idx="75">
                  <c:v>64.8</c:v>
                </c:pt>
                <c:pt idx="76">
                  <c:v>63.6</c:v>
                </c:pt>
                <c:pt idx="77">
                  <c:v>62.4</c:v>
                </c:pt>
                <c:pt idx="78">
                  <c:v>61.2</c:v>
                </c:pt>
                <c:pt idx="79">
                  <c:v>60</c:v>
                </c:pt>
                <c:pt idx="80">
                  <c:v>58.8</c:v>
                </c:pt>
                <c:pt idx="81">
                  <c:v>57.6</c:v>
                </c:pt>
                <c:pt idx="82">
                  <c:v>56.4</c:v>
                </c:pt>
                <c:pt idx="83">
                  <c:v>55.2</c:v>
                </c:pt>
                <c:pt idx="84">
                  <c:v>54</c:v>
                </c:pt>
                <c:pt idx="85">
                  <c:v>52.8</c:v>
                </c:pt>
                <c:pt idx="86">
                  <c:v>51.6</c:v>
                </c:pt>
                <c:pt idx="87">
                  <c:v>50.3</c:v>
                </c:pt>
                <c:pt idx="88">
                  <c:v>49.2</c:v>
                </c:pt>
                <c:pt idx="89">
                  <c:v>47.9</c:v>
                </c:pt>
                <c:pt idx="90">
                  <c:v>46.7</c:v>
                </c:pt>
                <c:pt idx="91">
                  <c:v>45.6</c:v>
                </c:pt>
                <c:pt idx="92">
                  <c:v>44.3</c:v>
                </c:pt>
                <c:pt idx="93">
                  <c:v>43.2</c:v>
                </c:pt>
                <c:pt idx="94">
                  <c:v>41.9</c:v>
                </c:pt>
                <c:pt idx="95">
                  <c:v>40.700000000000003</c:v>
                </c:pt>
                <c:pt idx="96">
                  <c:v>39.5</c:v>
                </c:pt>
                <c:pt idx="97">
                  <c:v>38.299999999999997</c:v>
                </c:pt>
                <c:pt idx="98">
                  <c:v>37.1</c:v>
                </c:pt>
                <c:pt idx="99">
                  <c:v>35.9</c:v>
                </c:pt>
                <c:pt idx="100">
                  <c:v>34.700000000000003</c:v>
                </c:pt>
                <c:pt idx="101">
                  <c:v>33.5</c:v>
                </c:pt>
                <c:pt idx="102">
                  <c:v>32.299999999999997</c:v>
                </c:pt>
                <c:pt idx="103">
                  <c:v>31.1</c:v>
                </c:pt>
                <c:pt idx="104">
                  <c:v>29.9</c:v>
                </c:pt>
                <c:pt idx="105">
                  <c:v>28.7</c:v>
                </c:pt>
                <c:pt idx="106">
                  <c:v>27.5</c:v>
                </c:pt>
                <c:pt idx="107">
                  <c:v>26.3</c:v>
                </c:pt>
                <c:pt idx="108">
                  <c:v>25.1</c:v>
                </c:pt>
                <c:pt idx="109">
                  <c:v>23.8</c:v>
                </c:pt>
                <c:pt idx="110">
                  <c:v>22.7</c:v>
                </c:pt>
                <c:pt idx="111">
                  <c:v>21.5</c:v>
                </c:pt>
                <c:pt idx="112">
                  <c:v>20.2</c:v>
                </c:pt>
                <c:pt idx="113">
                  <c:v>19.100000000000001</c:v>
                </c:pt>
                <c:pt idx="114">
                  <c:v>17.8</c:v>
                </c:pt>
                <c:pt idx="115">
                  <c:v>16.7</c:v>
                </c:pt>
                <c:pt idx="116">
                  <c:v>15.4</c:v>
                </c:pt>
                <c:pt idx="117">
                  <c:v>14.2</c:v>
                </c:pt>
                <c:pt idx="118">
                  <c:v>13</c:v>
                </c:pt>
                <c:pt idx="119">
                  <c:v>11.8</c:v>
                </c:pt>
                <c:pt idx="120">
                  <c:v>10.6</c:v>
                </c:pt>
                <c:pt idx="121">
                  <c:v>9.4</c:v>
                </c:pt>
                <c:pt idx="122">
                  <c:v>8.1999999999999993</c:v>
                </c:pt>
                <c:pt idx="123">
                  <c:v>7</c:v>
                </c:pt>
                <c:pt idx="124">
                  <c:v>5.7</c:v>
                </c:pt>
                <c:pt idx="125">
                  <c:v>4.5999999999999996</c:v>
                </c:pt>
                <c:pt idx="126">
                  <c:v>3.4</c:v>
                </c:pt>
                <c:pt idx="127">
                  <c:v>2.2000000000000002</c:v>
                </c:pt>
                <c:pt idx="128">
                  <c:v>1</c:v>
                </c:pt>
                <c:pt idx="129">
                  <c:v>-0.3</c:v>
                </c:pt>
                <c:pt idx="130">
                  <c:v>-1.4</c:v>
                </c:pt>
                <c:pt idx="131">
                  <c:v>-2.7</c:v>
                </c:pt>
                <c:pt idx="132">
                  <c:v>-3.9</c:v>
                </c:pt>
                <c:pt idx="133">
                  <c:v>-5</c:v>
                </c:pt>
                <c:pt idx="134">
                  <c:v>-6.3</c:v>
                </c:pt>
                <c:pt idx="135">
                  <c:v>-7.5</c:v>
                </c:pt>
                <c:pt idx="136">
                  <c:v>-8.6999999999999993</c:v>
                </c:pt>
                <c:pt idx="137">
                  <c:v>-9.9</c:v>
                </c:pt>
                <c:pt idx="138">
                  <c:v>-11.1</c:v>
                </c:pt>
                <c:pt idx="139">
                  <c:v>-12.3</c:v>
                </c:pt>
                <c:pt idx="140">
                  <c:v>-13.5</c:v>
                </c:pt>
                <c:pt idx="141">
                  <c:v>-14.7</c:v>
                </c:pt>
                <c:pt idx="142">
                  <c:v>-15.9</c:v>
                </c:pt>
                <c:pt idx="143">
                  <c:v>-17.100000000000001</c:v>
                </c:pt>
                <c:pt idx="144">
                  <c:v>-18.3</c:v>
                </c:pt>
                <c:pt idx="145">
                  <c:v>-19.5</c:v>
                </c:pt>
                <c:pt idx="146">
                  <c:v>-20.7</c:v>
                </c:pt>
                <c:pt idx="147">
                  <c:v>-21.9</c:v>
                </c:pt>
                <c:pt idx="148">
                  <c:v>-23.1</c:v>
                </c:pt>
                <c:pt idx="149">
                  <c:v>-24.4</c:v>
                </c:pt>
                <c:pt idx="150">
                  <c:v>-25.5</c:v>
                </c:pt>
                <c:pt idx="151">
                  <c:v>-26.8</c:v>
                </c:pt>
                <c:pt idx="152">
                  <c:v>-28</c:v>
                </c:pt>
                <c:pt idx="153">
                  <c:v>-29.1</c:v>
                </c:pt>
                <c:pt idx="154">
                  <c:v>-30.4</c:v>
                </c:pt>
                <c:pt idx="155">
                  <c:v>-31.5</c:v>
                </c:pt>
                <c:pt idx="156">
                  <c:v>-32.799999999999997</c:v>
                </c:pt>
                <c:pt idx="157">
                  <c:v>-34</c:v>
                </c:pt>
                <c:pt idx="158">
                  <c:v>-35.1</c:v>
                </c:pt>
                <c:pt idx="159">
                  <c:v>-36.4</c:v>
                </c:pt>
                <c:pt idx="160">
                  <c:v>-37.5</c:v>
                </c:pt>
                <c:pt idx="161">
                  <c:v>-38.799999999999997</c:v>
                </c:pt>
                <c:pt idx="162">
                  <c:v>-40</c:v>
                </c:pt>
                <c:pt idx="163">
                  <c:v>-41.2</c:v>
                </c:pt>
                <c:pt idx="164">
                  <c:v>-42.4</c:v>
                </c:pt>
                <c:pt idx="165">
                  <c:v>-43.6</c:v>
                </c:pt>
                <c:pt idx="166">
                  <c:v>-44.8</c:v>
                </c:pt>
                <c:pt idx="167">
                  <c:v>-46</c:v>
                </c:pt>
                <c:pt idx="168">
                  <c:v>-47.2</c:v>
                </c:pt>
                <c:pt idx="169">
                  <c:v>-48.4</c:v>
                </c:pt>
                <c:pt idx="170">
                  <c:v>-49.6</c:v>
                </c:pt>
                <c:pt idx="171">
                  <c:v>-50.8</c:v>
                </c:pt>
                <c:pt idx="172">
                  <c:v>-52</c:v>
                </c:pt>
                <c:pt idx="173">
                  <c:v>-53.2</c:v>
                </c:pt>
                <c:pt idx="174">
                  <c:v>-54.4</c:v>
                </c:pt>
                <c:pt idx="175">
                  <c:v>-55.6</c:v>
                </c:pt>
                <c:pt idx="176">
                  <c:v>-56.8</c:v>
                </c:pt>
                <c:pt idx="177">
                  <c:v>-58</c:v>
                </c:pt>
                <c:pt idx="178">
                  <c:v>-59.2</c:v>
                </c:pt>
                <c:pt idx="179">
                  <c:v>-60.4</c:v>
                </c:pt>
                <c:pt idx="180">
                  <c:v>-61.6</c:v>
                </c:pt>
                <c:pt idx="181">
                  <c:v>-62.8</c:v>
                </c:pt>
                <c:pt idx="182">
                  <c:v>-64</c:v>
                </c:pt>
                <c:pt idx="183">
                  <c:v>-65.2</c:v>
                </c:pt>
                <c:pt idx="184">
                  <c:v>-66.5</c:v>
                </c:pt>
                <c:pt idx="185">
                  <c:v>-67.599999999999994</c:v>
                </c:pt>
                <c:pt idx="186">
                  <c:v>-68.900000000000006</c:v>
                </c:pt>
                <c:pt idx="187">
                  <c:v>-70.099999999999994</c:v>
                </c:pt>
                <c:pt idx="188">
                  <c:v>-71.3</c:v>
                </c:pt>
                <c:pt idx="189">
                  <c:v>-72.5</c:v>
                </c:pt>
                <c:pt idx="190">
                  <c:v>-73.7</c:v>
                </c:pt>
                <c:pt idx="191">
                  <c:v>-74.900000000000006</c:v>
                </c:pt>
                <c:pt idx="192">
                  <c:v>-76.099999999999994</c:v>
                </c:pt>
                <c:pt idx="193">
                  <c:v>-77.3</c:v>
                </c:pt>
                <c:pt idx="194">
                  <c:v>-78.5</c:v>
                </c:pt>
                <c:pt idx="195">
                  <c:v>-79.7</c:v>
                </c:pt>
                <c:pt idx="196">
                  <c:v>-80.900000000000006</c:v>
                </c:pt>
                <c:pt idx="197">
                  <c:v>-82.1</c:v>
                </c:pt>
                <c:pt idx="198">
                  <c:v>-83.3</c:v>
                </c:pt>
                <c:pt idx="199">
                  <c:v>-84.5</c:v>
                </c:pt>
                <c:pt idx="200">
                  <c:v>-85.7</c:v>
                </c:pt>
                <c:pt idx="201">
                  <c:v>-86.9</c:v>
                </c:pt>
                <c:pt idx="202">
                  <c:v>-88.1</c:v>
                </c:pt>
                <c:pt idx="203">
                  <c:v>-89.3</c:v>
                </c:pt>
                <c:pt idx="204">
                  <c:v>-90.6</c:v>
                </c:pt>
                <c:pt idx="205">
                  <c:v>-91.7</c:v>
                </c:pt>
                <c:pt idx="206">
                  <c:v>-92.9</c:v>
                </c:pt>
                <c:pt idx="207">
                  <c:v>-94.1</c:v>
                </c:pt>
                <c:pt idx="208">
                  <c:v>-95.3</c:v>
                </c:pt>
                <c:pt idx="209">
                  <c:v>-96.6</c:v>
                </c:pt>
                <c:pt idx="210">
                  <c:v>-97.7</c:v>
                </c:pt>
                <c:pt idx="211">
                  <c:v>-99</c:v>
                </c:pt>
                <c:pt idx="212">
                  <c:v>-100.2</c:v>
                </c:pt>
                <c:pt idx="213">
                  <c:v>-101.3</c:v>
                </c:pt>
                <c:pt idx="214">
                  <c:v>-102.6</c:v>
                </c:pt>
                <c:pt idx="215">
                  <c:v>-103.8</c:v>
                </c:pt>
                <c:pt idx="216">
                  <c:v>-105</c:v>
                </c:pt>
                <c:pt idx="217">
                  <c:v>-106.2</c:v>
                </c:pt>
                <c:pt idx="218">
                  <c:v>-107.4</c:v>
                </c:pt>
                <c:pt idx="219">
                  <c:v>-108.6</c:v>
                </c:pt>
                <c:pt idx="220">
                  <c:v>-109.8</c:v>
                </c:pt>
                <c:pt idx="221">
                  <c:v>-111</c:v>
                </c:pt>
                <c:pt idx="222">
                  <c:v>-112.2</c:v>
                </c:pt>
                <c:pt idx="223">
                  <c:v>-113.4</c:v>
                </c:pt>
                <c:pt idx="224">
                  <c:v>-114.6</c:v>
                </c:pt>
                <c:pt idx="225">
                  <c:v>-115.8</c:v>
                </c:pt>
                <c:pt idx="226">
                  <c:v>-117</c:v>
                </c:pt>
                <c:pt idx="227">
                  <c:v>-118.2</c:v>
                </c:pt>
                <c:pt idx="228">
                  <c:v>-119.4</c:v>
                </c:pt>
                <c:pt idx="229">
                  <c:v>-120.7</c:v>
                </c:pt>
                <c:pt idx="230">
                  <c:v>-121.8</c:v>
                </c:pt>
                <c:pt idx="231">
                  <c:v>-123.1</c:v>
                </c:pt>
                <c:pt idx="232">
                  <c:v>-124.3</c:v>
                </c:pt>
                <c:pt idx="233">
                  <c:v>-125.4</c:v>
                </c:pt>
                <c:pt idx="234">
                  <c:v>-126.7</c:v>
                </c:pt>
                <c:pt idx="235">
                  <c:v>-127.8</c:v>
                </c:pt>
                <c:pt idx="236">
                  <c:v>-129.1</c:v>
                </c:pt>
                <c:pt idx="237">
                  <c:v>-130.30000000000001</c:v>
                </c:pt>
                <c:pt idx="238">
                  <c:v>-131.5</c:v>
                </c:pt>
                <c:pt idx="239">
                  <c:v>-132.69999999999999</c:v>
                </c:pt>
                <c:pt idx="240">
                  <c:v>-133.9</c:v>
                </c:pt>
                <c:pt idx="241">
                  <c:v>-135.1</c:v>
                </c:pt>
                <c:pt idx="242">
                  <c:v>-136.30000000000001</c:v>
                </c:pt>
                <c:pt idx="243">
                  <c:v>-137.5</c:v>
                </c:pt>
                <c:pt idx="244">
                  <c:v>-138.69999999999999</c:v>
                </c:pt>
                <c:pt idx="245">
                  <c:v>-139.9</c:v>
                </c:pt>
                <c:pt idx="246">
                  <c:v>-141.1</c:v>
                </c:pt>
                <c:pt idx="247">
                  <c:v>-142.30000000000001</c:v>
                </c:pt>
                <c:pt idx="248">
                  <c:v>-143.5</c:v>
                </c:pt>
                <c:pt idx="249">
                  <c:v>-144.69999999999999</c:v>
                </c:pt>
                <c:pt idx="250">
                  <c:v>-145.9</c:v>
                </c:pt>
                <c:pt idx="251">
                  <c:v>-147.1</c:v>
                </c:pt>
                <c:pt idx="252">
                  <c:v>-148.30000000000001</c:v>
                </c:pt>
                <c:pt idx="253">
                  <c:v>-149.5</c:v>
                </c:pt>
                <c:pt idx="254">
                  <c:v>-150.69999999999999</c:v>
                </c:pt>
                <c:pt idx="255">
                  <c:v>-151.9</c:v>
                </c:pt>
                <c:pt idx="256">
                  <c:v>-153.1</c:v>
                </c:pt>
                <c:pt idx="257">
                  <c:v>-155</c:v>
                </c:pt>
              </c:numCache>
            </c:numRef>
          </c:xVal>
          <c:yVal>
            <c:numRef>
              <c:f>'11_ Profil détecteur'!$G$19:$G$276</c:f>
              <c:numCache>
                <c:formatCode>General</c:formatCode>
                <c:ptCount val="258"/>
                <c:pt idx="0">
                  <c:v>1.4370860927152318</c:v>
                </c:pt>
                <c:pt idx="1">
                  <c:v>1.5165562913907285</c:v>
                </c:pt>
                <c:pt idx="2">
                  <c:v>1.576158940397351</c:v>
                </c:pt>
                <c:pt idx="3">
                  <c:v>1.5827814569536425</c:v>
                </c:pt>
                <c:pt idx="4">
                  <c:v>1.6158940397350992</c:v>
                </c:pt>
                <c:pt idx="5">
                  <c:v>1.6556291390728477</c:v>
                </c:pt>
                <c:pt idx="6">
                  <c:v>1.6754966887417215</c:v>
                </c:pt>
                <c:pt idx="7">
                  <c:v>1.7218543046357615</c:v>
                </c:pt>
                <c:pt idx="8">
                  <c:v>1.7549668874172184</c:v>
                </c:pt>
                <c:pt idx="9">
                  <c:v>1.7748344370860929</c:v>
                </c:pt>
                <c:pt idx="10">
                  <c:v>1.8278145695364238</c:v>
                </c:pt>
                <c:pt idx="11">
                  <c:v>1.867549668874172</c:v>
                </c:pt>
                <c:pt idx="12">
                  <c:v>1.9072847682119205</c:v>
                </c:pt>
                <c:pt idx="13">
                  <c:v>1.9403973509933776</c:v>
                </c:pt>
                <c:pt idx="14">
                  <c:v>1.9933774834437084</c:v>
                </c:pt>
                <c:pt idx="15">
                  <c:v>2.0264900662251657</c:v>
                </c:pt>
                <c:pt idx="16">
                  <c:v>2.072847682119205</c:v>
                </c:pt>
                <c:pt idx="17">
                  <c:v>2.1192052980132452</c:v>
                </c:pt>
                <c:pt idx="18">
                  <c:v>2.1589403973509933</c:v>
                </c:pt>
                <c:pt idx="19">
                  <c:v>2.2052980132450331</c:v>
                </c:pt>
                <c:pt idx="20">
                  <c:v>2.2582781456953644</c:v>
                </c:pt>
                <c:pt idx="21">
                  <c:v>2.3245033112582782</c:v>
                </c:pt>
                <c:pt idx="22">
                  <c:v>2.3576158940397351</c:v>
                </c:pt>
                <c:pt idx="23">
                  <c:v>2.4105960264900661</c:v>
                </c:pt>
                <c:pt idx="24">
                  <c:v>2.4900662251655628</c:v>
                </c:pt>
                <c:pt idx="25">
                  <c:v>2.5496688741721854</c:v>
                </c:pt>
                <c:pt idx="26">
                  <c:v>2.6026490066225167</c:v>
                </c:pt>
                <c:pt idx="27">
                  <c:v>2.6622516556291389</c:v>
                </c:pt>
                <c:pt idx="28">
                  <c:v>2.7284768211920531</c:v>
                </c:pt>
                <c:pt idx="29">
                  <c:v>2.8079470198675498</c:v>
                </c:pt>
                <c:pt idx="30">
                  <c:v>2.8741721854304636</c:v>
                </c:pt>
                <c:pt idx="31">
                  <c:v>2.947019867549669</c:v>
                </c:pt>
                <c:pt idx="32">
                  <c:v>3.0198675496688741</c:v>
                </c:pt>
                <c:pt idx="33">
                  <c:v>3.0927152317880795</c:v>
                </c:pt>
                <c:pt idx="34">
                  <c:v>3.1655629139072849</c:v>
                </c:pt>
                <c:pt idx="35">
                  <c:v>3.258278145695364</c:v>
                </c:pt>
                <c:pt idx="36">
                  <c:v>3.3377483443708611</c:v>
                </c:pt>
                <c:pt idx="37">
                  <c:v>3.4370860927152322</c:v>
                </c:pt>
                <c:pt idx="38">
                  <c:v>3.516556291390728</c:v>
                </c:pt>
                <c:pt idx="39">
                  <c:v>3.6158940397350992</c:v>
                </c:pt>
                <c:pt idx="40">
                  <c:v>3.7218543046357619</c:v>
                </c:pt>
                <c:pt idx="41">
                  <c:v>3.814569536423841</c:v>
                </c:pt>
                <c:pt idx="42">
                  <c:v>3.9337748344370862</c:v>
                </c:pt>
                <c:pt idx="43">
                  <c:v>4.0198675496688745</c:v>
                </c:pt>
                <c:pt idx="44">
                  <c:v>4.1589403973509933</c:v>
                </c:pt>
                <c:pt idx="45">
                  <c:v>4.2847682119205297</c:v>
                </c:pt>
                <c:pt idx="46">
                  <c:v>4.3774834437086092</c:v>
                </c:pt>
                <c:pt idx="47">
                  <c:v>4.5165562913907289</c:v>
                </c:pt>
                <c:pt idx="48">
                  <c:v>4.6622516556291389</c:v>
                </c:pt>
                <c:pt idx="49">
                  <c:v>4.7814569536423841</c:v>
                </c:pt>
                <c:pt idx="50">
                  <c:v>4.9205298013245029</c:v>
                </c:pt>
                <c:pt idx="51">
                  <c:v>5.0529801324503314</c:v>
                </c:pt>
                <c:pt idx="52">
                  <c:v>5.2317880794701992</c:v>
                </c:pt>
                <c:pt idx="53">
                  <c:v>5.3841059602649013</c:v>
                </c:pt>
                <c:pt idx="54">
                  <c:v>5.5695364238410594</c:v>
                </c:pt>
                <c:pt idx="55">
                  <c:v>5.7284768211920527</c:v>
                </c:pt>
                <c:pt idx="56">
                  <c:v>5.9403973509933783</c:v>
                </c:pt>
                <c:pt idx="57">
                  <c:v>6.1258278145695364</c:v>
                </c:pt>
                <c:pt idx="58">
                  <c:v>6.3377483443708611</c:v>
                </c:pt>
                <c:pt idx="59">
                  <c:v>6.5496688741721858</c:v>
                </c:pt>
                <c:pt idx="60">
                  <c:v>6.7615894039735096</c:v>
                </c:pt>
                <c:pt idx="61">
                  <c:v>7.0000000000000009</c:v>
                </c:pt>
                <c:pt idx="62">
                  <c:v>7.2847682119205297</c:v>
                </c:pt>
                <c:pt idx="63">
                  <c:v>7.5165562913907289</c:v>
                </c:pt>
                <c:pt idx="64">
                  <c:v>7.8079470198675489</c:v>
                </c:pt>
                <c:pt idx="65">
                  <c:v>8.1258278145695364</c:v>
                </c:pt>
                <c:pt idx="66">
                  <c:v>8.4503311258278142</c:v>
                </c:pt>
                <c:pt idx="67">
                  <c:v>8.8211920529801322</c:v>
                </c:pt>
                <c:pt idx="68">
                  <c:v>9.2185430463576168</c:v>
                </c:pt>
                <c:pt idx="69">
                  <c:v>9.741721854304636</c:v>
                </c:pt>
                <c:pt idx="70">
                  <c:v>10.397350993377483</c:v>
                </c:pt>
                <c:pt idx="71">
                  <c:v>11.298013245033111</c:v>
                </c:pt>
                <c:pt idx="72">
                  <c:v>12.834437086092715</c:v>
                </c:pt>
                <c:pt idx="73">
                  <c:v>15.079470198675496</c:v>
                </c:pt>
                <c:pt idx="74">
                  <c:v>18.132450331125828</c:v>
                </c:pt>
                <c:pt idx="75">
                  <c:v>21.609271523178812</c:v>
                </c:pt>
                <c:pt idx="76">
                  <c:v>25.205298013245038</c:v>
                </c:pt>
                <c:pt idx="77">
                  <c:v>29.357615894039736</c:v>
                </c:pt>
                <c:pt idx="78">
                  <c:v>33.370860927152322</c:v>
                </c:pt>
                <c:pt idx="79">
                  <c:v>37.662251655629134</c:v>
                </c:pt>
                <c:pt idx="80">
                  <c:v>41.966887417218537</c:v>
                </c:pt>
                <c:pt idx="81">
                  <c:v>46.258278145695357</c:v>
                </c:pt>
                <c:pt idx="82">
                  <c:v>50.74834437086092</c:v>
                </c:pt>
                <c:pt idx="83">
                  <c:v>55.026490066225165</c:v>
                </c:pt>
                <c:pt idx="84">
                  <c:v>59.423841059602658</c:v>
                </c:pt>
                <c:pt idx="85">
                  <c:v>63.741721854304636</c:v>
                </c:pt>
                <c:pt idx="86">
                  <c:v>67.874172185430453</c:v>
                </c:pt>
                <c:pt idx="87">
                  <c:v>72.390728476821195</c:v>
                </c:pt>
                <c:pt idx="88">
                  <c:v>76.463576158940398</c:v>
                </c:pt>
                <c:pt idx="89">
                  <c:v>80.430463576158942</c:v>
                </c:pt>
                <c:pt idx="90">
                  <c:v>84.304635761589395</c:v>
                </c:pt>
                <c:pt idx="91">
                  <c:v>87.556291390728475</c:v>
                </c:pt>
                <c:pt idx="92">
                  <c:v>90.569536423841058</c:v>
                </c:pt>
                <c:pt idx="93">
                  <c:v>92.867549668874162</c:v>
                </c:pt>
                <c:pt idx="94">
                  <c:v>94.523178807947019</c:v>
                </c:pt>
                <c:pt idx="95">
                  <c:v>95.622516556291387</c:v>
                </c:pt>
                <c:pt idx="96">
                  <c:v>96.225165562913915</c:v>
                </c:pt>
                <c:pt idx="97">
                  <c:v>96.629139072847678</c:v>
                </c:pt>
                <c:pt idx="98">
                  <c:v>96.927152317880811</c:v>
                </c:pt>
                <c:pt idx="99">
                  <c:v>97.125827814569533</c:v>
                </c:pt>
                <c:pt idx="100">
                  <c:v>97.443708609271511</c:v>
                </c:pt>
                <c:pt idx="101">
                  <c:v>97.682119205298008</c:v>
                </c:pt>
                <c:pt idx="102">
                  <c:v>97.721854304635755</c:v>
                </c:pt>
                <c:pt idx="103">
                  <c:v>97.980132450331112</c:v>
                </c:pt>
                <c:pt idx="104">
                  <c:v>98.245033112582774</c:v>
                </c:pt>
                <c:pt idx="105">
                  <c:v>98.238410596026498</c:v>
                </c:pt>
                <c:pt idx="106">
                  <c:v>98.298013245033118</c:v>
                </c:pt>
                <c:pt idx="107">
                  <c:v>98.509933774834437</c:v>
                </c:pt>
                <c:pt idx="108">
                  <c:v>98.728476821192061</c:v>
                </c:pt>
                <c:pt idx="109">
                  <c:v>98.880794701986758</c:v>
                </c:pt>
                <c:pt idx="110">
                  <c:v>98.960264900662253</c:v>
                </c:pt>
                <c:pt idx="111">
                  <c:v>99.059602649006635</c:v>
                </c:pt>
                <c:pt idx="112">
                  <c:v>99.105960264900659</c:v>
                </c:pt>
                <c:pt idx="113">
                  <c:v>99.205298013245041</c:v>
                </c:pt>
                <c:pt idx="114">
                  <c:v>99.463576158940398</c:v>
                </c:pt>
                <c:pt idx="115">
                  <c:v>99.25165562913908</c:v>
                </c:pt>
                <c:pt idx="116">
                  <c:v>99.403973509933778</c:v>
                </c:pt>
                <c:pt idx="117">
                  <c:v>99.443708609271525</c:v>
                </c:pt>
                <c:pt idx="118">
                  <c:v>99.370860927152322</c:v>
                </c:pt>
                <c:pt idx="119">
                  <c:v>99.549668874172184</c:v>
                </c:pt>
                <c:pt idx="120">
                  <c:v>99.476821192052995</c:v>
                </c:pt>
                <c:pt idx="121">
                  <c:v>99.63576158940397</c:v>
                </c:pt>
                <c:pt idx="122">
                  <c:v>99.562913907284766</c:v>
                </c:pt>
                <c:pt idx="123">
                  <c:v>99.721854304635769</c:v>
                </c:pt>
                <c:pt idx="124">
                  <c:v>99.63576158940397</c:v>
                </c:pt>
                <c:pt idx="125">
                  <c:v>99.483443708609272</c:v>
                </c:pt>
                <c:pt idx="126">
                  <c:v>99.390728476821195</c:v>
                </c:pt>
                <c:pt idx="127">
                  <c:v>99.523178807947019</c:v>
                </c:pt>
                <c:pt idx="128">
                  <c:v>99.63576158940397</c:v>
                </c:pt>
                <c:pt idx="129">
                  <c:v>99.682119205298022</c:v>
                </c:pt>
                <c:pt idx="130">
                  <c:v>99.576158940397363</c:v>
                </c:pt>
                <c:pt idx="131">
                  <c:v>99.569536423841058</c:v>
                </c:pt>
                <c:pt idx="132">
                  <c:v>99.761589403973502</c:v>
                </c:pt>
                <c:pt idx="133">
                  <c:v>99.781456953642376</c:v>
                </c:pt>
                <c:pt idx="134">
                  <c:v>99.807947019867555</c:v>
                </c:pt>
                <c:pt idx="135">
                  <c:v>99.788079470198682</c:v>
                </c:pt>
                <c:pt idx="136">
                  <c:v>99.880794701986758</c:v>
                </c:pt>
                <c:pt idx="137">
                  <c:v>99.80132450331125</c:v>
                </c:pt>
                <c:pt idx="138">
                  <c:v>99.960264900662253</c:v>
                </c:pt>
                <c:pt idx="139">
                  <c:v>99.927152317880783</c:v>
                </c:pt>
                <c:pt idx="140">
                  <c:v>99.947019867549656</c:v>
                </c:pt>
                <c:pt idx="141">
                  <c:v>100</c:v>
                </c:pt>
                <c:pt idx="142">
                  <c:v>99.748344370860934</c:v>
                </c:pt>
                <c:pt idx="143">
                  <c:v>99.847682119205302</c:v>
                </c:pt>
                <c:pt idx="144">
                  <c:v>99.880794701986758</c:v>
                </c:pt>
                <c:pt idx="145">
                  <c:v>99.715231788079464</c:v>
                </c:pt>
                <c:pt idx="146">
                  <c:v>99.794701986754959</c:v>
                </c:pt>
                <c:pt idx="147">
                  <c:v>99.503311258278146</c:v>
                </c:pt>
                <c:pt idx="148">
                  <c:v>99.549668874172184</c:v>
                </c:pt>
                <c:pt idx="149">
                  <c:v>99.536423841059602</c:v>
                </c:pt>
                <c:pt idx="150">
                  <c:v>99.41721854304636</c:v>
                </c:pt>
                <c:pt idx="151">
                  <c:v>99.185430463576168</c:v>
                </c:pt>
                <c:pt idx="152">
                  <c:v>99.238410596026483</c:v>
                </c:pt>
                <c:pt idx="153">
                  <c:v>99.125827814569547</c:v>
                </c:pt>
                <c:pt idx="154">
                  <c:v>98.913907284768214</c:v>
                </c:pt>
                <c:pt idx="155">
                  <c:v>98.754966887417211</c:v>
                </c:pt>
                <c:pt idx="156">
                  <c:v>98.523178807947033</c:v>
                </c:pt>
                <c:pt idx="157">
                  <c:v>98.562913907284781</c:v>
                </c:pt>
                <c:pt idx="158">
                  <c:v>98.298013245033118</c:v>
                </c:pt>
                <c:pt idx="159">
                  <c:v>97.920529801324506</c:v>
                </c:pt>
                <c:pt idx="160">
                  <c:v>97.576158940397349</c:v>
                </c:pt>
                <c:pt idx="161">
                  <c:v>97.205298013245027</c:v>
                </c:pt>
                <c:pt idx="162">
                  <c:v>96.523178807947019</c:v>
                </c:pt>
                <c:pt idx="163">
                  <c:v>95.582781456953654</c:v>
                </c:pt>
                <c:pt idx="164">
                  <c:v>94.019867549668874</c:v>
                </c:pt>
                <c:pt idx="165">
                  <c:v>91.403973509933778</c:v>
                </c:pt>
                <c:pt idx="166">
                  <c:v>88.16556291390728</c:v>
                </c:pt>
                <c:pt idx="167">
                  <c:v>84.503311258278146</c:v>
                </c:pt>
                <c:pt idx="168">
                  <c:v>80.847682119205302</c:v>
                </c:pt>
                <c:pt idx="169">
                  <c:v>76.629139072847678</c:v>
                </c:pt>
                <c:pt idx="170">
                  <c:v>72.456953642384107</c:v>
                </c:pt>
                <c:pt idx="171">
                  <c:v>68.072847682119203</c:v>
                </c:pt>
                <c:pt idx="172">
                  <c:v>63.509933774834437</c:v>
                </c:pt>
                <c:pt idx="173">
                  <c:v>59.23841059602649</c:v>
                </c:pt>
                <c:pt idx="174">
                  <c:v>54.662251655629149</c:v>
                </c:pt>
                <c:pt idx="175">
                  <c:v>50.403973509933778</c:v>
                </c:pt>
                <c:pt idx="176">
                  <c:v>45.986754966887418</c:v>
                </c:pt>
                <c:pt idx="177">
                  <c:v>41.403973509933778</c:v>
                </c:pt>
                <c:pt idx="178">
                  <c:v>37.218543046357617</c:v>
                </c:pt>
                <c:pt idx="179">
                  <c:v>32.741721854304636</c:v>
                </c:pt>
                <c:pt idx="180">
                  <c:v>28.701986754966889</c:v>
                </c:pt>
                <c:pt idx="181">
                  <c:v>24.701986754966885</c:v>
                </c:pt>
                <c:pt idx="182">
                  <c:v>20.947019867549667</c:v>
                </c:pt>
                <c:pt idx="183">
                  <c:v>17.721854304635762</c:v>
                </c:pt>
                <c:pt idx="184">
                  <c:v>14.85430463576159</c:v>
                </c:pt>
                <c:pt idx="185">
                  <c:v>12.781456953642383</c:v>
                </c:pt>
                <c:pt idx="186">
                  <c:v>11.317880794701987</c:v>
                </c:pt>
                <c:pt idx="187">
                  <c:v>10.364238410596027</c:v>
                </c:pt>
                <c:pt idx="188">
                  <c:v>9.741721854304636</c:v>
                </c:pt>
                <c:pt idx="189">
                  <c:v>9.2052980132450344</c:v>
                </c:pt>
                <c:pt idx="190">
                  <c:v>8.8278145695364234</c:v>
                </c:pt>
                <c:pt idx="191">
                  <c:v>8.4635761589403966</c:v>
                </c:pt>
                <c:pt idx="192">
                  <c:v>8.1523178807947012</c:v>
                </c:pt>
                <c:pt idx="193">
                  <c:v>7.8807947019867557</c:v>
                </c:pt>
                <c:pt idx="194">
                  <c:v>7.6092715231788084</c:v>
                </c:pt>
                <c:pt idx="195">
                  <c:v>7.3443708609271514</c:v>
                </c:pt>
                <c:pt idx="196">
                  <c:v>7.0794701986754953</c:v>
                </c:pt>
                <c:pt idx="197">
                  <c:v>6.8476821192052979</c:v>
                </c:pt>
                <c:pt idx="198">
                  <c:v>6.6622516556291398</c:v>
                </c:pt>
                <c:pt idx="199">
                  <c:v>6.4238410596026485</c:v>
                </c:pt>
                <c:pt idx="200">
                  <c:v>6.225165562913908</c:v>
                </c:pt>
                <c:pt idx="201">
                  <c:v>6.0331125827814569</c:v>
                </c:pt>
                <c:pt idx="202">
                  <c:v>5.8278145695364243</c:v>
                </c:pt>
                <c:pt idx="203">
                  <c:v>5.6556291390728468</c:v>
                </c:pt>
                <c:pt idx="204">
                  <c:v>5.4701986754966887</c:v>
                </c:pt>
                <c:pt idx="205">
                  <c:v>5.3046357615894042</c:v>
                </c:pt>
                <c:pt idx="206">
                  <c:v>5.1655629139072845</c:v>
                </c:pt>
                <c:pt idx="207">
                  <c:v>4.9867549668874176</c:v>
                </c:pt>
                <c:pt idx="208">
                  <c:v>4.8410596026490058</c:v>
                </c:pt>
                <c:pt idx="209">
                  <c:v>4.7218543046357615</c:v>
                </c:pt>
                <c:pt idx="210">
                  <c:v>4.5827814569536427</c:v>
                </c:pt>
                <c:pt idx="211">
                  <c:v>4.4503311258278142</c:v>
                </c:pt>
                <c:pt idx="212">
                  <c:v>4.3443708609271523</c:v>
                </c:pt>
                <c:pt idx="213">
                  <c:v>4.1986754966887414</c:v>
                </c:pt>
                <c:pt idx="214">
                  <c:v>4.0662251655629138</c:v>
                </c:pt>
                <c:pt idx="215">
                  <c:v>3.9867549668874167</c:v>
                </c:pt>
                <c:pt idx="216">
                  <c:v>3.8807947019867552</c:v>
                </c:pt>
                <c:pt idx="217">
                  <c:v>3.7880794701986757</c:v>
                </c:pt>
                <c:pt idx="218">
                  <c:v>3.6754966887417218</c:v>
                </c:pt>
                <c:pt idx="219">
                  <c:v>3.556291390728477</c:v>
                </c:pt>
                <c:pt idx="220">
                  <c:v>3.4768211920529799</c:v>
                </c:pt>
                <c:pt idx="221">
                  <c:v>3.370860927152318</c:v>
                </c:pt>
                <c:pt idx="222">
                  <c:v>3.2913907284768209</c:v>
                </c:pt>
                <c:pt idx="223">
                  <c:v>3.2251655629139071</c:v>
                </c:pt>
                <c:pt idx="224">
                  <c:v>3.1390728476821192</c:v>
                </c:pt>
                <c:pt idx="225">
                  <c:v>3.0463576158940393</c:v>
                </c:pt>
                <c:pt idx="226">
                  <c:v>2.9867549668874172</c:v>
                </c:pt>
                <c:pt idx="227">
                  <c:v>2.9006622516556289</c:v>
                </c:pt>
                <c:pt idx="228">
                  <c:v>2.8278145695364234</c:v>
                </c:pt>
                <c:pt idx="229">
                  <c:v>2.76158940397351</c:v>
                </c:pt>
                <c:pt idx="230">
                  <c:v>2.6887417218543046</c:v>
                </c:pt>
                <c:pt idx="231">
                  <c:v>2.6357615894039736</c:v>
                </c:pt>
                <c:pt idx="232">
                  <c:v>2.5695364238410594</c:v>
                </c:pt>
                <c:pt idx="233">
                  <c:v>2.5099337748344372</c:v>
                </c:pt>
                <c:pt idx="234">
                  <c:v>2.443708609271523</c:v>
                </c:pt>
                <c:pt idx="235">
                  <c:v>2.3973509933774837</c:v>
                </c:pt>
                <c:pt idx="236">
                  <c:v>2.3443708609271523</c:v>
                </c:pt>
                <c:pt idx="237">
                  <c:v>2.2715231788079473</c:v>
                </c:pt>
                <c:pt idx="238">
                  <c:v>2.2185430463576159</c:v>
                </c:pt>
                <c:pt idx="239">
                  <c:v>2.1788079470198678</c:v>
                </c:pt>
                <c:pt idx="240">
                  <c:v>2.132450331125828</c:v>
                </c:pt>
                <c:pt idx="241">
                  <c:v>2.0794701986754967</c:v>
                </c:pt>
                <c:pt idx="242">
                  <c:v>2.0397350993377481</c:v>
                </c:pt>
                <c:pt idx="243">
                  <c:v>1.9933774834437084</c:v>
                </c:pt>
                <c:pt idx="244">
                  <c:v>1.9403973509933776</c:v>
                </c:pt>
                <c:pt idx="245">
                  <c:v>1.9006622516556291</c:v>
                </c:pt>
                <c:pt idx="246">
                  <c:v>1.867549668874172</c:v>
                </c:pt>
                <c:pt idx="247">
                  <c:v>1.8211920529801324</c:v>
                </c:pt>
                <c:pt idx="248">
                  <c:v>1.7814569536423841</c:v>
                </c:pt>
                <c:pt idx="249">
                  <c:v>1.7350993377483446</c:v>
                </c:pt>
                <c:pt idx="250">
                  <c:v>1.7218543046357615</c:v>
                </c:pt>
                <c:pt idx="251">
                  <c:v>1.6688741721854305</c:v>
                </c:pt>
                <c:pt idx="252">
                  <c:v>1.6357615894039736</c:v>
                </c:pt>
                <c:pt idx="253">
                  <c:v>1.5960264900662251</c:v>
                </c:pt>
                <c:pt idx="254">
                  <c:v>1.5827814569536425</c:v>
                </c:pt>
                <c:pt idx="255">
                  <c:v>1.5430463576158939</c:v>
                </c:pt>
                <c:pt idx="256">
                  <c:v>1.5033112582781456</c:v>
                </c:pt>
                <c:pt idx="257">
                  <c:v>1.4768211920529801</c:v>
                </c:pt>
              </c:numCache>
            </c:numRef>
          </c:yVal>
          <c:smooth val="0"/>
          <c:extLst>
            <c:ext xmlns:c16="http://schemas.microsoft.com/office/drawing/2014/chart" uri="{C3380CC4-5D6E-409C-BE32-E72D297353CC}">
              <c16:uniqueId val="{00000001-CB64-4B7D-829F-A60A184A5ADD}"/>
            </c:ext>
          </c:extLst>
        </c:ser>
        <c:dLbls>
          <c:showLegendKey val="0"/>
          <c:showVal val="0"/>
          <c:showCatName val="0"/>
          <c:showSerName val="0"/>
          <c:showPercent val="0"/>
          <c:showBubbleSize val="0"/>
        </c:dLbls>
        <c:axId val="406347039"/>
        <c:axId val="406339967"/>
      </c:scatterChart>
      <c:valAx>
        <c:axId val="406347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406339967"/>
        <c:crosses val="autoZero"/>
        <c:crossBetween val="midCat"/>
      </c:valAx>
      <c:valAx>
        <c:axId val="406339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40634703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FD1CF-0223-4024-BB44-C5D03E2C7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5414</TotalTime>
  <Pages>20</Pages>
  <Words>5640</Words>
  <Characters>31026</Characters>
  <Application>Microsoft Office Word</Application>
  <DocSecurity>0</DocSecurity>
  <Lines>258</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Boulanger Marion</dc:creator>
  <cp:keywords/>
  <dc:description/>
  <cp:lastModifiedBy>Administrateur</cp:lastModifiedBy>
  <cp:revision>906</cp:revision>
  <dcterms:created xsi:type="dcterms:W3CDTF">2022-07-07T09:38:00Z</dcterms:created>
  <dcterms:modified xsi:type="dcterms:W3CDTF">2022-11-06T21:47:00Z</dcterms:modified>
</cp:coreProperties>
</file>