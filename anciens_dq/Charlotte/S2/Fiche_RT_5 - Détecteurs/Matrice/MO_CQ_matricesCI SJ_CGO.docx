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single" w:sz="4" w:space="0" w:color="B1C903"/>
          <w:right w:val="single" w:sz="4" w:space="0" w:color="B1C903"/>
          <w:insideH w:val="single" w:sz="4" w:space="0" w:color="B1C903"/>
          <w:insideV w:val="single" w:sz="4" w:space="0" w:color="B1C903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8931"/>
      </w:tblGrid>
      <w:tr w:rsidR="00EC4EFA" w14:paraId="4A9349F2" w14:textId="77777777" w:rsidTr="00C74DAD">
        <w:tc>
          <w:tcPr>
            <w:tcW w:w="1242" w:type="dxa"/>
            <w:tcBorders>
              <w:top w:val="single" w:sz="4" w:space="0" w:color="B1C903"/>
              <w:right w:val="single" w:sz="4" w:space="0" w:color="F2F2F2" w:themeColor="background1" w:themeShade="F2"/>
            </w:tcBorders>
            <w:shd w:val="clear" w:color="auto" w:fill="B1C903"/>
          </w:tcPr>
          <w:p w14:paraId="0EB8928F" w14:textId="77777777" w:rsidR="00EC4EFA" w:rsidRPr="00C221B4" w:rsidRDefault="00EC4EFA" w:rsidP="00C74DAD">
            <w:pPr>
              <w:pStyle w:val="Pieddepage"/>
              <w:tabs>
                <w:tab w:val="clear" w:pos="9072"/>
                <w:tab w:val="right" w:pos="9923"/>
              </w:tabs>
              <w:spacing w:before="0"/>
              <w:jc w:val="left"/>
              <w:rPr>
                <w:rFonts w:ascii="Calibri" w:hAnsi="Calibri"/>
                <w:b/>
                <w:color w:val="F2F2F2" w:themeColor="background1" w:themeShade="F2"/>
                <w:sz w:val="22"/>
                <w:szCs w:val="22"/>
              </w:rPr>
            </w:pPr>
            <w:bookmarkStart w:id="0" w:name="_Toc131404786"/>
            <w:r w:rsidRPr="00EC4EFA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Mots clés</w:t>
            </w:r>
          </w:p>
        </w:tc>
        <w:tc>
          <w:tcPr>
            <w:tcW w:w="8931" w:type="dxa"/>
            <w:tcBorders>
              <w:top w:val="single" w:sz="4" w:space="0" w:color="B1C903"/>
              <w:left w:val="single" w:sz="4" w:space="0" w:color="F2F2F2" w:themeColor="background1" w:themeShade="F2"/>
            </w:tcBorders>
            <w:shd w:val="clear" w:color="auto" w:fill="auto"/>
          </w:tcPr>
          <w:p w14:paraId="59DB3BD5" w14:textId="77777777" w:rsidR="00EC4EFA" w:rsidRPr="00A0167B" w:rsidRDefault="00EC4EFA" w:rsidP="00C74DAD">
            <w:pPr>
              <w:pStyle w:val="Pieddepage"/>
              <w:tabs>
                <w:tab w:val="clear" w:pos="9072"/>
                <w:tab w:val="right" w:pos="9923"/>
              </w:tabs>
              <w:spacing w:before="0"/>
              <w:jc w:val="left"/>
              <w:rPr>
                <w:rFonts w:ascii="Calibri" w:hAnsi="Calibri"/>
                <w:sz w:val="20"/>
              </w:rPr>
            </w:pPr>
          </w:p>
        </w:tc>
      </w:tr>
    </w:tbl>
    <w:p w14:paraId="0F88B484" w14:textId="77777777" w:rsidR="00EC4EFA" w:rsidRDefault="00EC4EFA" w:rsidP="00EC4EFA"/>
    <w:p w14:paraId="0A81D923" w14:textId="77777777" w:rsidR="00951061" w:rsidRDefault="00A93DB9" w:rsidP="00B64444">
      <w:pPr>
        <w:pStyle w:val="Titre1"/>
      </w:pPr>
      <w:r>
        <w:t>objectif</w:t>
      </w:r>
    </w:p>
    <w:p w14:paraId="3273DB7F" w14:textId="77777777" w:rsidR="00A93DB9" w:rsidRDefault="00587185" w:rsidP="00A93DB9">
      <w:r>
        <w:t>S’assurer des performances des matrices de chambres d’ionisation et assurer le maintien de ces performances.</w:t>
      </w:r>
    </w:p>
    <w:p w14:paraId="21B8716D" w14:textId="1D39C35B" w:rsidR="0034005C" w:rsidRPr="00A93DB9" w:rsidRDefault="0034005C" w:rsidP="00A93DB9">
      <w:r>
        <w:t xml:space="preserve">A réaliser par les étudiants </w:t>
      </w:r>
      <w:r w:rsidR="00FA7371">
        <w:t>de physique médicale en 1</w:t>
      </w:r>
      <w:ins w:id="1" w:author="Gontier Charlotte" w:date="2022-09-20T10:15:00Z">
        <w:r w:rsidR="00375334">
          <w:rPr>
            <w:vertAlign w:val="superscript"/>
          </w:rPr>
          <w:t>e</w:t>
        </w:r>
      </w:ins>
      <w:del w:id="2" w:author="Gontier Charlotte" w:date="2022-09-20T10:15:00Z">
        <w:r w:rsidR="00FA7371" w:rsidRPr="00FA7371" w:rsidDel="00375334">
          <w:rPr>
            <w:vertAlign w:val="superscript"/>
          </w:rPr>
          <w:delText>è</w:delText>
        </w:r>
      </w:del>
      <w:r w:rsidR="00FA7371" w:rsidRPr="00FA7371">
        <w:rPr>
          <w:vertAlign w:val="superscript"/>
        </w:rPr>
        <w:t>r</w:t>
      </w:r>
      <w:del w:id="3" w:author="Gontier Charlotte" w:date="2022-09-20T10:15:00Z">
        <w:r w:rsidR="00FA7371" w:rsidRPr="00FA7371" w:rsidDel="00375334">
          <w:rPr>
            <w:vertAlign w:val="superscript"/>
          </w:rPr>
          <w:delText>e</w:delText>
        </w:r>
      </w:del>
      <w:r w:rsidR="00FA7371">
        <w:t xml:space="preserve"> </w:t>
      </w:r>
      <w:r w:rsidR="00E66ACD">
        <w:t>semestre DQPRM</w:t>
      </w:r>
      <w:ins w:id="4" w:author="Josset Stephanie" w:date="2021-10-29T19:58:00Z">
        <w:r w:rsidR="00BA39DD">
          <w:t xml:space="preserve"> de radiothérapie</w:t>
        </w:r>
      </w:ins>
      <w:r w:rsidR="00FA7371">
        <w:t>.</w:t>
      </w:r>
    </w:p>
    <w:p w14:paraId="3BE437B7" w14:textId="77777777" w:rsidR="00870CE3" w:rsidRDefault="00870CE3" w:rsidP="006A0AFF">
      <w:pPr>
        <w:pStyle w:val="Titre1"/>
      </w:pPr>
      <w:r>
        <w:t>matrices concernées</w:t>
      </w:r>
    </w:p>
    <w:p w14:paraId="3D3A4E82" w14:textId="77777777" w:rsidR="00870CE3" w:rsidRDefault="00870CE3" w:rsidP="00870CE3">
      <w:pPr>
        <w:pStyle w:val="Paragraphedeliste"/>
        <w:numPr>
          <w:ilvl w:val="0"/>
          <w:numId w:val="3"/>
        </w:numPr>
      </w:pPr>
      <w:r>
        <w:t>Matrice SRS 1000 (PTW)</w:t>
      </w:r>
    </w:p>
    <w:p w14:paraId="00E2A1B4" w14:textId="5AAE8E6B" w:rsidR="00870CE3" w:rsidRDefault="00870CE3" w:rsidP="00870CE3">
      <w:pPr>
        <w:pStyle w:val="Paragraphedeliste"/>
        <w:numPr>
          <w:ilvl w:val="0"/>
          <w:numId w:val="3"/>
        </w:numPr>
        <w:rPr>
          <w:ins w:id="5" w:author="Gontier Charlotte" w:date="2022-09-20T10:15:00Z"/>
        </w:rPr>
      </w:pPr>
      <w:r>
        <w:t>Matrice 2DA 729 (</w:t>
      </w:r>
      <w:commentRangeStart w:id="6"/>
      <w:r>
        <w:t>PTW</w:t>
      </w:r>
      <w:commentRangeEnd w:id="6"/>
      <w:r w:rsidR="00A155D0">
        <w:rPr>
          <w:rStyle w:val="Marquedecommentaire"/>
        </w:rPr>
        <w:commentReference w:id="6"/>
      </w:r>
      <w:r>
        <w:t>)</w:t>
      </w:r>
    </w:p>
    <w:p w14:paraId="763FC1DE" w14:textId="5931CD70" w:rsidR="00375334" w:rsidRDefault="00375334" w:rsidP="00870CE3">
      <w:pPr>
        <w:pStyle w:val="Paragraphedeliste"/>
        <w:numPr>
          <w:ilvl w:val="0"/>
          <w:numId w:val="3"/>
        </w:numPr>
        <w:rPr>
          <w:ins w:id="7" w:author="Gontier Charlotte" w:date="2022-09-20T10:15:00Z"/>
        </w:rPr>
      </w:pPr>
      <w:ins w:id="8" w:author="Gontier Charlotte" w:date="2022-09-20T10:15:00Z">
        <w:r>
          <w:t>Matrice 1500 (PTW)</w:t>
        </w:r>
      </w:ins>
    </w:p>
    <w:p w14:paraId="759A9554" w14:textId="42200372" w:rsidR="00375334" w:rsidRDefault="00375334" w:rsidP="00870CE3">
      <w:pPr>
        <w:pStyle w:val="Paragraphedeliste"/>
        <w:numPr>
          <w:ilvl w:val="0"/>
          <w:numId w:val="3"/>
        </w:numPr>
      </w:pPr>
      <w:ins w:id="9" w:author="Gontier Charlotte" w:date="2022-09-20T10:16:00Z">
        <w:r>
          <w:t xml:space="preserve">Matrice </w:t>
        </w:r>
      </w:ins>
      <w:ins w:id="10" w:author="Gontier Charlotte" w:date="2022-09-20T10:17:00Z">
        <w:r>
          <w:t xml:space="preserve">SRS </w:t>
        </w:r>
      </w:ins>
      <w:ins w:id="11" w:author="Gontier Charlotte" w:date="2022-09-20T10:16:00Z">
        <w:r>
          <w:t>1600 (PTW)</w:t>
        </w:r>
      </w:ins>
      <w:ins w:id="12" w:author="Gontier Charlotte" w:date="2022-09-20T10:15:00Z">
        <w:r>
          <w:t xml:space="preserve"> </w:t>
        </w:r>
      </w:ins>
    </w:p>
    <w:p w14:paraId="11622D04" w14:textId="77777777" w:rsidR="00A93DB9" w:rsidRDefault="00A93DB9" w:rsidP="006A0AFF">
      <w:pPr>
        <w:pStyle w:val="Titre1"/>
      </w:pPr>
      <w:r>
        <w:t xml:space="preserve">justesse de la reponse </w:t>
      </w:r>
      <w:r w:rsidR="00F43275">
        <w:t xml:space="preserve">relative </w:t>
      </w:r>
      <w:r>
        <w:t>des detecteurs</w:t>
      </w:r>
    </w:p>
    <w:p w14:paraId="7E65B5E3" w14:textId="77777777" w:rsidR="0034005C" w:rsidRPr="0034005C" w:rsidRDefault="0034005C" w:rsidP="00A93DB9">
      <w:pPr>
        <w:rPr>
          <w:u w:val="single"/>
        </w:rPr>
      </w:pPr>
      <w:r w:rsidRPr="0034005C">
        <w:rPr>
          <w:u w:val="single"/>
        </w:rPr>
        <w:t xml:space="preserve">Contrôle </w:t>
      </w:r>
      <w:r>
        <w:rPr>
          <w:u w:val="single"/>
        </w:rPr>
        <w:t>initial</w:t>
      </w:r>
      <w:r w:rsidR="007A3683">
        <w:rPr>
          <w:u w:val="single"/>
        </w:rPr>
        <w:t xml:space="preserve"> et annuel</w:t>
      </w:r>
    </w:p>
    <w:p w14:paraId="1EFFBD17" w14:textId="77777777" w:rsidR="008B6C45" w:rsidRDefault="008B6C45" w:rsidP="007A3683">
      <w:r>
        <w:t>DSA 100cm</w:t>
      </w:r>
    </w:p>
    <w:p w14:paraId="5405E1B6" w14:textId="77777777" w:rsidR="007A3683" w:rsidRDefault="007A3683" w:rsidP="007A3683">
      <w:r>
        <w:t xml:space="preserve">Acquérir une matrice </w:t>
      </w:r>
      <w:del w:id="13" w:author="Josset Stephanie" w:date="2021-10-29T19:54:00Z">
        <w:r w:rsidDel="00A155D0">
          <w:delText xml:space="preserve">de référence </w:delText>
        </w:r>
      </w:del>
      <w:r>
        <w:t xml:space="preserve">pour SRS et 2DA pour le </w:t>
      </w:r>
      <w:commentRangeStart w:id="14"/>
      <w:r>
        <w:t xml:space="preserve">plan </w:t>
      </w:r>
      <w:commentRangeStart w:id="15"/>
      <w:r>
        <w:t>Chauffe</w:t>
      </w:r>
      <w:commentRangeEnd w:id="15"/>
      <w:r w:rsidR="00A155D0">
        <w:rPr>
          <w:rStyle w:val="Marquedecommentaire"/>
        </w:rPr>
        <w:commentReference w:id="15"/>
      </w:r>
      <w:commentRangeEnd w:id="14"/>
      <w:r w:rsidR="00375334">
        <w:rPr>
          <w:rStyle w:val="Marquedecommentaire"/>
        </w:rPr>
        <w:commentReference w:id="14"/>
      </w:r>
      <w:r>
        <w:t>.</w:t>
      </w:r>
    </w:p>
    <w:p w14:paraId="00B0F277" w14:textId="77777777" w:rsidR="00D23CDA" w:rsidRDefault="00D23CDA" w:rsidP="00A93DB9">
      <w:r>
        <w:t>Comparer</w:t>
      </w:r>
      <w:r w:rsidR="0034005C">
        <w:t xml:space="preserve"> d</w:t>
      </w:r>
      <w:r>
        <w:t xml:space="preserve">es profils de dose </w:t>
      </w:r>
      <w:r w:rsidR="0034005C">
        <w:t xml:space="preserve">mesurés le même jour sur l’axe </w:t>
      </w:r>
      <w:commentRangeStart w:id="16"/>
      <w:r w:rsidR="0034005C">
        <w:t>X</w:t>
      </w:r>
      <w:commentRangeEnd w:id="16"/>
      <w:r w:rsidR="00375334">
        <w:rPr>
          <w:rStyle w:val="Marquedecommentaire"/>
        </w:rPr>
        <w:commentReference w:id="16"/>
      </w:r>
      <w:r w:rsidR="0034005C">
        <w:t xml:space="preserve"> avec </w:t>
      </w:r>
      <w:r>
        <w:t xml:space="preserve">la matrice </w:t>
      </w:r>
      <w:r w:rsidR="0034005C">
        <w:t>et avec le</w:t>
      </w:r>
      <w:r>
        <w:t xml:space="preserve"> </w:t>
      </w:r>
      <w:r w:rsidR="0034005C">
        <w:t>détecteur suivant :</w:t>
      </w:r>
    </w:p>
    <w:p w14:paraId="1F526F90" w14:textId="77777777" w:rsidR="00587185" w:rsidRDefault="007A3683" w:rsidP="00587185">
      <w:pPr>
        <w:pStyle w:val="Paragraphedeliste"/>
        <w:numPr>
          <w:ilvl w:val="0"/>
          <w:numId w:val="2"/>
        </w:numPr>
      </w:pPr>
      <w:r>
        <w:t xml:space="preserve">Chambre d’ionisation </w:t>
      </w:r>
      <w:commentRangeStart w:id="17"/>
      <w:r w:rsidR="00A744BF">
        <w:t>PinPoint</w:t>
      </w:r>
      <w:commentRangeEnd w:id="17"/>
      <w:r w:rsidR="002974C5">
        <w:rPr>
          <w:rStyle w:val="Marquedecommentaire"/>
        </w:rPr>
        <w:commentReference w:id="17"/>
      </w:r>
      <w:r w:rsidR="00A744BF">
        <w:t xml:space="preserve"> 31014 (PTW) </w:t>
      </w:r>
      <w:r>
        <w:t>/</w:t>
      </w:r>
      <w:r w:rsidR="00587185">
        <w:t xml:space="preserve"> </w:t>
      </w:r>
      <w:commentRangeStart w:id="18"/>
      <w:r w:rsidR="00587185">
        <w:t>matrice SRS</w:t>
      </w:r>
      <w:ins w:id="19" w:author="Josset Stephanie" w:date="2021-10-29T19:55:00Z">
        <w:r w:rsidR="00A155D0">
          <w:t>1000</w:t>
        </w:r>
      </w:ins>
      <w:commentRangeEnd w:id="18"/>
      <w:r w:rsidR="002974C5">
        <w:rPr>
          <w:rStyle w:val="Marquedecommentaire"/>
        </w:rPr>
        <w:commentReference w:id="18"/>
      </w:r>
      <w:r>
        <w:t xml:space="preserve"> </w:t>
      </w:r>
      <w:r w:rsidR="00A744BF">
        <w:t>[Markovic, 2014]</w:t>
      </w:r>
    </w:p>
    <w:p w14:paraId="388EA0DC" w14:textId="77777777" w:rsidR="00A155D0" w:rsidRDefault="00587185" w:rsidP="00587185">
      <w:pPr>
        <w:pStyle w:val="Paragraphedeliste"/>
        <w:numPr>
          <w:ilvl w:val="0"/>
          <w:numId w:val="2"/>
        </w:numPr>
      </w:pPr>
      <w:r>
        <w:t xml:space="preserve">Chambre d’ionisation </w:t>
      </w:r>
      <w:r w:rsidR="0034005C">
        <w:t>31010</w:t>
      </w:r>
      <w:r w:rsidR="00870CE3">
        <w:t xml:space="preserve"> (</w:t>
      </w:r>
      <w:r w:rsidR="0034005C">
        <w:t>PTW</w:t>
      </w:r>
      <w:r w:rsidR="00870CE3">
        <w:t xml:space="preserve">) </w:t>
      </w:r>
      <w:r w:rsidR="007A3683">
        <w:t>/</w:t>
      </w:r>
      <w:r w:rsidR="0034005C">
        <w:t xml:space="preserve"> </w:t>
      </w:r>
      <w:r w:rsidR="00870CE3">
        <w:t>matrice 2DA</w:t>
      </w:r>
      <w:r w:rsidR="00D865E7">
        <w:t> </w:t>
      </w:r>
      <w:r w:rsidR="0034005C">
        <w:t xml:space="preserve">[Spezi, </w:t>
      </w:r>
      <w:commentRangeStart w:id="20"/>
      <w:commentRangeStart w:id="21"/>
      <w:r w:rsidR="0034005C">
        <w:t>2005</w:t>
      </w:r>
      <w:commentRangeEnd w:id="20"/>
      <w:r w:rsidR="00A155D0">
        <w:rPr>
          <w:rStyle w:val="Marquedecommentaire"/>
        </w:rPr>
        <w:commentReference w:id="20"/>
      </w:r>
      <w:commentRangeEnd w:id="21"/>
      <w:r w:rsidR="00B11244">
        <w:rPr>
          <w:rStyle w:val="Marquedecommentaire"/>
        </w:rPr>
        <w:commentReference w:id="21"/>
      </w:r>
      <w:r w:rsidR="0034005C">
        <w:t>]</w:t>
      </w:r>
    </w:p>
    <w:p w14:paraId="52BDEA14" w14:textId="77777777" w:rsidR="00951061" w:rsidRDefault="006A0AFF" w:rsidP="006A0AFF">
      <w:pPr>
        <w:pStyle w:val="Titre1"/>
      </w:pPr>
      <w:r>
        <w:t xml:space="preserve">constance de la réponse </w:t>
      </w:r>
      <w:r w:rsidR="00F43275">
        <w:t>du detecteur central</w:t>
      </w:r>
    </w:p>
    <w:p w14:paraId="5AC9F4CE" w14:textId="77777777" w:rsidR="007A3683" w:rsidRDefault="0034005C" w:rsidP="00FC25FF">
      <w:r w:rsidRPr="0034005C">
        <w:rPr>
          <w:u w:val="single"/>
        </w:rPr>
        <w:t>Contrôle de constance</w:t>
      </w:r>
      <w:r>
        <w:t xml:space="preserve"> e</w:t>
      </w:r>
      <w:r w:rsidR="00587185">
        <w:t>ff</w:t>
      </w:r>
      <w:r w:rsidR="007A3683">
        <w:t>ectué avant chaque utilisation.</w:t>
      </w:r>
    </w:p>
    <w:p w14:paraId="10C16020" w14:textId="77777777" w:rsidR="00FC25FF" w:rsidRDefault="007A3683" w:rsidP="00FC25FF">
      <w:r>
        <w:t>Comparaison de la valeur du jour avec la valeur</w:t>
      </w:r>
      <w:r w:rsidR="00587185">
        <w:t xml:space="preserve"> de référence.</w:t>
      </w:r>
      <w:bookmarkStart w:id="22" w:name="_GoBack"/>
      <w:bookmarkEnd w:id="22"/>
    </w:p>
    <w:p w14:paraId="65916492" w14:textId="77777777" w:rsidR="00FC25FF" w:rsidRPr="00FC25FF" w:rsidRDefault="00FC25FF" w:rsidP="00FC25FF">
      <w:pPr>
        <w:pStyle w:val="Titre1"/>
      </w:pPr>
      <w:r>
        <w:t>references bibliographies</w:t>
      </w:r>
    </w:p>
    <w:bookmarkEnd w:id="0"/>
    <w:p w14:paraId="15CC10AE" w14:textId="77777777" w:rsidR="004A5E74" w:rsidRDefault="00FC25FF" w:rsidP="004A5E74">
      <w:pPr>
        <w:rPr>
          <w:lang w:val="en-US"/>
        </w:rPr>
      </w:pPr>
      <w:r w:rsidRPr="00FC25FF">
        <w:rPr>
          <w:lang w:val="en-US"/>
        </w:rPr>
        <w:t xml:space="preserve">[Miften, 2018] Tolerances </w:t>
      </w:r>
      <w:del w:id="23" w:author="Josset Stephanie" w:date="2021-10-29T19:56:00Z">
        <w:r w:rsidRPr="00FC25FF" w:rsidDel="00080082">
          <w:rPr>
            <w:lang w:val="en-US"/>
          </w:rPr>
          <w:delText xml:space="preserve"> </w:delText>
        </w:r>
      </w:del>
      <w:r w:rsidRPr="00FC25FF">
        <w:rPr>
          <w:lang w:val="en-US"/>
        </w:rPr>
        <w:t>and methodologies for IMRT measurement-based verification QA : recommandations of AAPM task Group N</w:t>
      </w:r>
      <w:r>
        <w:rPr>
          <w:lang w:val="en-US"/>
        </w:rPr>
        <w:t>o. 218</w:t>
      </w:r>
    </w:p>
    <w:p w14:paraId="50A89C4E" w14:textId="77777777" w:rsidR="00A744BF" w:rsidRDefault="00A744BF" w:rsidP="004A5E74">
      <w:pPr>
        <w:rPr>
          <w:lang w:val="en-US"/>
        </w:rPr>
      </w:pPr>
      <w:r>
        <w:rPr>
          <w:lang w:val="en-US"/>
        </w:rPr>
        <w:t>[Markovic, 2014] Characterization of a two-dimensional liquid-filled ion chamber detector array used for verification of the treatments in radiotherapy</w:t>
      </w:r>
      <w:r w:rsidR="0034005C">
        <w:rPr>
          <w:lang w:val="en-US"/>
        </w:rPr>
        <w:t>, MP 2014</w:t>
      </w:r>
    </w:p>
    <w:p w14:paraId="6F8145E8" w14:textId="77777777" w:rsidR="0034005C" w:rsidRDefault="0034005C" w:rsidP="004A5E74">
      <w:pPr>
        <w:rPr>
          <w:lang w:val="en-US"/>
        </w:rPr>
      </w:pPr>
      <w:r>
        <w:rPr>
          <w:lang w:val="en-US"/>
        </w:rPr>
        <w:t>[Spezi, 2005] Characterization of a 2D ion chamber array for the verification of radiotherapy treatments, PMB 2005</w:t>
      </w:r>
    </w:p>
    <w:p w14:paraId="4D63D2DC" w14:textId="77777777" w:rsidR="00FC25FF" w:rsidRPr="00FC25FF" w:rsidRDefault="00FC25FF" w:rsidP="004A5E74">
      <w:pPr>
        <w:rPr>
          <w:lang w:val="en-US"/>
        </w:rPr>
      </w:pPr>
    </w:p>
    <w:sectPr w:rsidR="00FC25FF" w:rsidRPr="00FC25FF" w:rsidSect="00742E0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3" w:right="964" w:bottom="993" w:left="964" w:header="709" w:footer="442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Josset Stephanie" w:date="2021-10-29T19:48:00Z" w:initials="JS">
    <w:p w14:paraId="054C807E" w14:textId="77777777" w:rsidR="00A155D0" w:rsidRDefault="00A155D0">
      <w:pPr>
        <w:pStyle w:val="Commentaire"/>
      </w:pPr>
      <w:r>
        <w:rPr>
          <w:rStyle w:val="Marquedecommentaire"/>
        </w:rPr>
        <w:annotationRef/>
      </w:r>
      <w:r>
        <w:t>Compléter avec la matrice 1500 et la 1600SRS</w:t>
      </w:r>
    </w:p>
  </w:comment>
  <w:comment w:id="15" w:author="Josset Stephanie" w:date="2021-10-29T19:51:00Z" w:initials="JS">
    <w:p w14:paraId="62EA23A2" w14:textId="77777777" w:rsidR="00A155D0" w:rsidRDefault="00A155D0">
      <w:pPr>
        <w:pStyle w:val="Commentaire"/>
      </w:pPr>
      <w:r>
        <w:rPr>
          <w:rStyle w:val="Marquedecommentaire"/>
        </w:rPr>
        <w:annotationRef/>
      </w:r>
      <w:r>
        <w:t>Utiliser un champ de 9cm x 9cm pour matrice SRS et 20cm x 20cm pour matrices 2DA et 1500</w:t>
      </w:r>
    </w:p>
  </w:comment>
  <w:comment w:id="14" w:author="Gontier Charlotte" w:date="2022-09-20T10:20:00Z" w:initials="GC">
    <w:p w14:paraId="38ECF0E2" w14:textId="4EBB8D7D" w:rsidR="00375334" w:rsidRDefault="00375334">
      <w:pPr>
        <w:pStyle w:val="Commentaire"/>
      </w:pPr>
      <w:r>
        <w:rPr>
          <w:rStyle w:val="Marquedecommentaire"/>
        </w:rPr>
        <w:annotationRef/>
      </w:r>
      <w:r>
        <w:t>20x20 cm pour 1500 et 10x10 pour 1600SRS</w:t>
      </w:r>
    </w:p>
  </w:comment>
  <w:comment w:id="16" w:author="Gontier Charlotte" w:date="2022-09-20T10:22:00Z" w:initials="GC">
    <w:p w14:paraId="5E253D32" w14:textId="225B0DDE" w:rsidR="00375334" w:rsidRDefault="00375334">
      <w:pPr>
        <w:pStyle w:val="Commentaire"/>
      </w:pPr>
      <w:r>
        <w:rPr>
          <w:rStyle w:val="Marquedecommentaire"/>
        </w:rPr>
        <w:annotationRef/>
      </w:r>
      <w:r>
        <w:t>Inline ?</w:t>
      </w:r>
    </w:p>
  </w:comment>
  <w:comment w:id="17" w:author="Gontier Charlotte" w:date="2022-10-03T09:19:00Z" w:initials="GC">
    <w:p w14:paraId="61DC2F85" w14:textId="02783DCE" w:rsidR="002974C5" w:rsidRDefault="002974C5">
      <w:pPr>
        <w:pStyle w:val="Commentaire"/>
      </w:pPr>
      <w:r>
        <w:rPr>
          <w:rStyle w:val="Marquedecommentaire"/>
        </w:rPr>
        <w:annotationRef/>
      </w:r>
      <w:r>
        <w:t>Attention à taille de champ des matrices</w:t>
      </w:r>
    </w:p>
  </w:comment>
  <w:comment w:id="18" w:author="Gontier Charlotte" w:date="2022-10-03T09:18:00Z" w:initials="GC">
    <w:p w14:paraId="58E6FE17" w14:textId="6040E9CC" w:rsidR="002974C5" w:rsidRDefault="002974C5">
      <w:pPr>
        <w:pStyle w:val="Commentaire"/>
      </w:pPr>
      <w:r>
        <w:rPr>
          <w:rStyle w:val="Marquedecommentaire"/>
        </w:rPr>
        <w:annotationRef/>
      </w:r>
      <w:r>
        <w:t>+ 1500 + SRS 1600</w:t>
      </w:r>
    </w:p>
    <w:p w14:paraId="35562854" w14:textId="12753B76" w:rsidR="00E46D2E" w:rsidRDefault="00E46D2E">
      <w:pPr>
        <w:pStyle w:val="Commentaire"/>
      </w:pPr>
      <w:r>
        <w:t>Car chambre de v = 0,125 &gt; taille CI matrice (0,06 et 0,003 cc)</w:t>
      </w:r>
    </w:p>
  </w:comment>
  <w:comment w:id="20" w:author="Josset Stephanie" w:date="2021-10-29T19:55:00Z" w:initials="JS">
    <w:p w14:paraId="4B65F117" w14:textId="77777777" w:rsidR="00A155D0" w:rsidRDefault="00A155D0" w:rsidP="00A155D0">
      <w:pPr>
        <w:pStyle w:val="Paragraphedeliste"/>
        <w:ind w:left="0"/>
      </w:pPr>
      <w:r>
        <w:rPr>
          <w:rStyle w:val="Marquedecommentaire"/>
        </w:rPr>
        <w:annotationRef/>
      </w:r>
      <w:r>
        <w:t>Rechercher le même type de publi pour la matrice 1500 et la matrice 1600 SRS</w:t>
      </w:r>
    </w:p>
  </w:comment>
  <w:comment w:id="21" w:author="Gontier Charlotte" w:date="2022-10-03T09:28:00Z" w:initials="GC">
    <w:p w14:paraId="4ACFA9F5" w14:textId="3774401C" w:rsidR="00B11244" w:rsidRPr="00B11244" w:rsidRDefault="00B11244" w:rsidP="00B11244">
      <w:pPr>
        <w:pStyle w:val="Titre1"/>
        <w:numPr>
          <w:ilvl w:val="0"/>
          <w:numId w:val="0"/>
        </w:numPr>
        <w:rPr>
          <w:rFonts w:ascii="Times New Roman" w:hAnsi="Times New Roman" w:cs="Times New Roman"/>
          <w:b w:val="0"/>
          <w:color w:val="000000"/>
          <w:sz w:val="48"/>
          <w:szCs w:val="48"/>
        </w:rPr>
      </w:pPr>
      <w:r>
        <w:rPr>
          <w:rStyle w:val="Marquedecommentaire"/>
        </w:rPr>
        <w:annotationRef/>
      </w:r>
      <w:r w:rsidRPr="00B11244">
        <w:rPr>
          <w:b w:val="0"/>
          <w:color w:val="000000"/>
        </w:rPr>
        <w:t>Evaluation of a commercial 2D array for p</w:t>
      </w:r>
      <w:r w:rsidRPr="00B11244">
        <w:rPr>
          <w:b w:val="0"/>
          <w:color w:val="000000"/>
        </w:rPr>
        <w:t>atient-specific QA of SRS plans de Calvo-Ortega J-F</w:t>
      </w:r>
      <w:r>
        <w:rPr>
          <w:b w:val="0"/>
          <w:color w:val="000000"/>
        </w:rPr>
        <w:t>, 2022 mais non accessible</w:t>
      </w:r>
    </w:p>
    <w:p w14:paraId="64F6BBC3" w14:textId="688E13E2" w:rsidR="00B11244" w:rsidRDefault="00B11244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4C807E" w15:done="0"/>
  <w15:commentEx w15:paraId="62EA23A2" w15:done="0"/>
  <w15:commentEx w15:paraId="38ECF0E2" w15:done="0"/>
  <w15:commentEx w15:paraId="5E253D32" w15:done="0"/>
  <w15:commentEx w15:paraId="61DC2F85" w15:done="0"/>
  <w15:commentEx w15:paraId="35562854" w15:done="0"/>
  <w15:commentEx w15:paraId="4B65F117" w15:done="0"/>
  <w15:commentEx w15:paraId="64F6BBC3" w15:paraIdParent="4B65F1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45CE4" w14:textId="77777777" w:rsidR="00B14A53" w:rsidRDefault="00B14A53" w:rsidP="00B64444">
      <w:r>
        <w:separator/>
      </w:r>
    </w:p>
  </w:endnote>
  <w:endnote w:type="continuationSeparator" w:id="0">
    <w:p w14:paraId="75A21034" w14:textId="77777777" w:rsidR="00B14A53" w:rsidRDefault="00B14A53" w:rsidP="00B6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1CC7B" w14:textId="77777777" w:rsidR="00294A06" w:rsidRPr="00B64444" w:rsidRDefault="00294A06" w:rsidP="00B64444">
    <w:pPr>
      <w:pStyle w:val="Pieddepage"/>
      <w:tabs>
        <w:tab w:val="clear" w:pos="9072"/>
        <w:tab w:val="right" w:pos="9923"/>
      </w:tabs>
      <w:spacing w:before="0"/>
      <w:rPr>
        <w:rStyle w:val="Numrodepage"/>
        <w:rFonts w:ascii="Calibri" w:hAnsi="Calibri"/>
        <w:bCs/>
        <w:color w:val="B1C903"/>
        <w:sz w:val="20"/>
      </w:rPr>
    </w:pPr>
    <w:r w:rsidRPr="00B64444">
      <w:rPr>
        <w:rFonts w:ascii="Calibri" w:hAnsi="Calibri"/>
        <w:i/>
        <w:iCs/>
        <w:noProof/>
        <w:color w:val="B1C903"/>
        <w:sz w:val="20"/>
      </w:rPr>
      <w:drawing>
        <wp:anchor distT="0" distB="0" distL="114300" distR="114300" simplePos="0" relativeHeight="251661312" behindDoc="1" locked="1" layoutInCell="1" allowOverlap="0" wp14:anchorId="1ABDE250" wp14:editId="019FD6E8">
          <wp:simplePos x="0" y="0"/>
          <wp:positionH relativeFrom="column">
            <wp:posOffset>5256530</wp:posOffset>
          </wp:positionH>
          <wp:positionV relativeFrom="page">
            <wp:posOffset>10074275</wp:posOffset>
          </wp:positionV>
          <wp:extent cx="1692275" cy="626745"/>
          <wp:effectExtent l="0" t="0" r="3175" b="1905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27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7CB0">
      <w:rPr>
        <w:rFonts w:ascii="Calibri" w:hAnsi="Calibri"/>
        <w:color w:val="B1C903"/>
        <w:sz w:val="20"/>
      </w:rPr>
      <w:fldChar w:fldCharType="begin"/>
    </w:r>
    <w:r w:rsidR="007F7CB0">
      <w:rPr>
        <w:rFonts w:ascii="Calibri" w:hAnsi="Calibri"/>
        <w:color w:val="B1C903"/>
        <w:sz w:val="20"/>
      </w:rPr>
      <w:instrText xml:space="preserve"> REF Réf \h </w:instrText>
    </w:r>
    <w:r w:rsidR="007F7CB0">
      <w:rPr>
        <w:rFonts w:ascii="Calibri" w:hAnsi="Calibri"/>
        <w:color w:val="B1C903"/>
        <w:sz w:val="20"/>
      </w:rPr>
    </w:r>
    <w:r w:rsidR="007F7CB0">
      <w:rPr>
        <w:rFonts w:ascii="Calibri" w:hAnsi="Calibri"/>
        <w:color w:val="B1C903"/>
        <w:sz w:val="20"/>
      </w:rPr>
      <w:fldChar w:fldCharType="separate"/>
    </w:r>
    <w:r w:rsidR="00B14A53">
      <w:rPr>
        <w:rFonts w:ascii="Calibri" w:hAnsi="Calibri"/>
        <w:color w:val="B1C903"/>
        <w:sz w:val="20"/>
      </w:rPr>
      <w:t>MOI</w:t>
    </w:r>
    <w:r w:rsidR="00B14A53" w:rsidRPr="00B64444">
      <w:rPr>
        <w:rFonts w:ascii="Calibri" w:hAnsi="Calibri"/>
        <w:color w:val="B1C903"/>
        <w:sz w:val="20"/>
      </w:rPr>
      <w:t xml:space="preserve">000 – Version 0 – Date d’application : </w:t>
    </w:r>
    <w:r w:rsidR="00B14A53">
      <w:rPr>
        <w:rFonts w:ascii="Calibri" w:hAnsi="Calibri"/>
        <w:color w:val="B1C903"/>
        <w:sz w:val="20"/>
      </w:rPr>
      <w:t>JJ/MM/AAAA</w:t>
    </w:r>
    <w:r w:rsidR="00B14A53" w:rsidRPr="00B64444">
      <w:rPr>
        <w:rFonts w:ascii="Calibri" w:hAnsi="Calibri"/>
        <w:color w:val="B1C903"/>
        <w:sz w:val="20"/>
      </w:rPr>
      <w:tab/>
    </w:r>
    <w:r w:rsidR="007F7CB0">
      <w:rPr>
        <w:rFonts w:ascii="Calibri" w:hAnsi="Calibri"/>
        <w:color w:val="B1C903"/>
        <w:sz w:val="20"/>
      </w:rPr>
      <w:fldChar w:fldCharType="end"/>
    </w:r>
    <w:r w:rsidRPr="00B64444">
      <w:rPr>
        <w:rFonts w:ascii="Calibri" w:hAnsi="Calibri"/>
        <w:color w:val="B1C903"/>
        <w:sz w:val="20"/>
      </w:rPr>
      <w:t xml:space="preserve">Page </w: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begin"/>
    </w:r>
    <w:r w:rsidRPr="00B64444">
      <w:rPr>
        <w:rStyle w:val="Numrodepage"/>
        <w:rFonts w:ascii="Calibri" w:hAnsi="Calibri"/>
        <w:bCs/>
        <w:color w:val="B1C903"/>
        <w:sz w:val="20"/>
      </w:rPr>
      <w:instrText xml:space="preserve"> PAGE </w:instrTex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separate"/>
    </w:r>
    <w:r w:rsidR="007F7CB0">
      <w:rPr>
        <w:rStyle w:val="Numrodepage"/>
        <w:rFonts w:ascii="Calibri" w:hAnsi="Calibri"/>
        <w:bCs/>
        <w:noProof/>
        <w:color w:val="B1C903"/>
        <w:sz w:val="20"/>
      </w:rPr>
      <w:t>2</w: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end"/>
    </w:r>
    <w:r w:rsidRPr="00B64444">
      <w:rPr>
        <w:rStyle w:val="Numrodepage"/>
        <w:rFonts w:ascii="Calibri" w:hAnsi="Calibri"/>
        <w:bCs/>
        <w:color w:val="B1C903"/>
        <w:sz w:val="20"/>
      </w:rPr>
      <w:t xml:space="preserve"> sur </w: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begin"/>
    </w:r>
    <w:r w:rsidRPr="00B64444">
      <w:rPr>
        <w:rStyle w:val="Numrodepage"/>
        <w:rFonts w:ascii="Calibri" w:hAnsi="Calibri"/>
        <w:bCs/>
        <w:color w:val="B1C903"/>
        <w:sz w:val="20"/>
      </w:rPr>
      <w:instrText xml:space="preserve"> NUMPAGES </w:instrTex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separate"/>
    </w:r>
    <w:r w:rsidR="00B14A53">
      <w:rPr>
        <w:rStyle w:val="Numrodepage"/>
        <w:rFonts w:ascii="Calibri" w:hAnsi="Calibri"/>
        <w:bCs/>
        <w:noProof/>
        <w:color w:val="B1C903"/>
        <w:sz w:val="20"/>
      </w:rPr>
      <w:t>1</w: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end"/>
    </w:r>
  </w:p>
  <w:p w14:paraId="5B4E5E27" w14:textId="77777777" w:rsidR="00951061" w:rsidRPr="00B64444" w:rsidRDefault="00294A06" w:rsidP="00B64444">
    <w:pPr>
      <w:pStyle w:val="Pieddepage"/>
      <w:spacing w:before="0"/>
      <w:rPr>
        <w:rStyle w:val="Numrodepage"/>
        <w:rFonts w:ascii="Calibri" w:hAnsi="Calibri"/>
        <w:i/>
        <w:color w:val="808080" w:themeColor="background1" w:themeShade="80"/>
        <w:sz w:val="16"/>
        <w:szCs w:val="16"/>
      </w:rPr>
    </w:pPr>
    <w:r w:rsidRPr="00B64444">
      <w:rPr>
        <w:rFonts w:ascii="Calibri" w:hAnsi="Calibri"/>
        <w:i/>
        <w:color w:val="808080" w:themeColor="background1" w:themeShade="80"/>
        <w:sz w:val="16"/>
        <w:szCs w:val="16"/>
      </w:rPr>
      <w:sym w:font="Wingdings" w:char="F047"/>
    </w:r>
    <w:r w:rsidRPr="00B64444">
      <w:rPr>
        <w:rFonts w:ascii="Calibri" w:hAnsi="Calibri"/>
        <w:i/>
        <w:color w:val="808080" w:themeColor="background1" w:themeShade="80"/>
        <w:sz w:val="16"/>
        <w:szCs w:val="16"/>
      </w:rPr>
      <w:t xml:space="preserve"> Si vous imprimez et conservez ce document, assurez-vous régulièrement qu’il corresponde bien à la dernière version disponible sur Blue Medi.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B1C903"/>
        <w:right w:val="single" w:sz="4" w:space="0" w:color="B1C903"/>
        <w:insideH w:val="single" w:sz="4" w:space="0" w:color="B1C903"/>
        <w:insideV w:val="single" w:sz="4" w:space="0" w:color="B1C903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2693"/>
      <w:gridCol w:w="5474"/>
    </w:tblGrid>
    <w:tr w:rsidR="00B2712B" w14:paraId="14E6BFF6" w14:textId="77777777" w:rsidTr="00605CB7">
      <w:tc>
        <w:tcPr>
          <w:tcW w:w="1951" w:type="dxa"/>
          <w:tcBorders>
            <w:bottom w:val="single" w:sz="4" w:space="0" w:color="B1C903"/>
          </w:tcBorders>
          <w:shd w:val="clear" w:color="auto" w:fill="FFFFFF" w:themeFill="background1"/>
        </w:tcPr>
        <w:p w14:paraId="45E13603" w14:textId="77777777" w:rsidR="00B2712B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B1C903"/>
              <w:sz w:val="20"/>
            </w:rPr>
          </w:pPr>
        </w:p>
      </w:tc>
      <w:tc>
        <w:tcPr>
          <w:tcW w:w="2693" w:type="dxa"/>
          <w:tcBorders>
            <w:top w:val="single" w:sz="4" w:space="0" w:color="B1C903"/>
            <w:right w:val="single" w:sz="4" w:space="0" w:color="F2F2F2" w:themeColor="background1" w:themeShade="F2"/>
          </w:tcBorders>
          <w:shd w:val="clear" w:color="auto" w:fill="B1C903"/>
        </w:tcPr>
        <w:p w14:paraId="6BE1EC33" w14:textId="77777777" w:rsidR="00B2712B" w:rsidRPr="00C221B4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jc w:val="left"/>
            <w:rPr>
              <w:rFonts w:ascii="Calibri" w:hAnsi="Calibri"/>
              <w:b/>
              <w:color w:val="F2F2F2" w:themeColor="background1" w:themeShade="F2"/>
              <w:sz w:val="22"/>
              <w:szCs w:val="22"/>
            </w:rPr>
          </w:pPr>
          <w:r>
            <w:rPr>
              <w:rFonts w:ascii="Calibri" w:hAnsi="Calibri"/>
              <w:b/>
              <w:color w:val="F2F2F2" w:themeColor="background1" w:themeShade="F2"/>
              <w:sz w:val="22"/>
              <w:szCs w:val="22"/>
            </w:rPr>
            <w:t>Nom</w:t>
          </w:r>
        </w:p>
      </w:tc>
      <w:tc>
        <w:tcPr>
          <w:tcW w:w="5474" w:type="dxa"/>
          <w:tcBorders>
            <w:top w:val="single" w:sz="4" w:space="0" w:color="B1C903"/>
            <w:left w:val="single" w:sz="4" w:space="0" w:color="F2F2F2" w:themeColor="background1" w:themeShade="F2"/>
          </w:tcBorders>
          <w:shd w:val="clear" w:color="auto" w:fill="B1C903"/>
        </w:tcPr>
        <w:p w14:paraId="552F5BEF" w14:textId="77777777" w:rsidR="00B2712B" w:rsidRPr="00C221B4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jc w:val="left"/>
            <w:rPr>
              <w:rFonts w:ascii="Calibri" w:hAnsi="Calibri"/>
              <w:b/>
              <w:color w:val="F2F2F2" w:themeColor="background1" w:themeShade="F2"/>
              <w:sz w:val="22"/>
              <w:szCs w:val="22"/>
            </w:rPr>
          </w:pPr>
          <w:r>
            <w:rPr>
              <w:rFonts w:ascii="Calibri" w:hAnsi="Calibri"/>
              <w:b/>
              <w:color w:val="F2F2F2" w:themeColor="background1" w:themeShade="F2"/>
              <w:sz w:val="22"/>
              <w:szCs w:val="22"/>
            </w:rPr>
            <w:t>Fonction</w:t>
          </w:r>
        </w:p>
      </w:tc>
    </w:tr>
    <w:tr w:rsidR="00B2712B" w14:paraId="2C6ED35B" w14:textId="77777777" w:rsidTr="00605CB7">
      <w:tc>
        <w:tcPr>
          <w:tcW w:w="1951" w:type="dxa"/>
          <w:tcBorders>
            <w:top w:val="single" w:sz="4" w:space="0" w:color="B1C903"/>
            <w:left w:val="single" w:sz="4" w:space="0" w:color="B1C903"/>
          </w:tcBorders>
          <w:shd w:val="clear" w:color="auto" w:fill="FFFFFF" w:themeFill="background1"/>
        </w:tcPr>
        <w:p w14:paraId="735EF590" w14:textId="77777777" w:rsidR="00B2712B" w:rsidRPr="00C221B4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B1C903"/>
              <w:sz w:val="22"/>
              <w:szCs w:val="22"/>
            </w:rPr>
          </w:pPr>
          <w:r>
            <w:rPr>
              <w:rFonts w:ascii="Calibri" w:hAnsi="Calibri"/>
              <w:color w:val="B1C903"/>
              <w:sz w:val="22"/>
              <w:szCs w:val="22"/>
            </w:rPr>
            <w:t>Rédigé par</w:t>
          </w:r>
        </w:p>
      </w:tc>
      <w:tc>
        <w:tcPr>
          <w:tcW w:w="2693" w:type="dxa"/>
          <w:shd w:val="clear" w:color="auto" w:fill="FFFFFF" w:themeFill="background1"/>
        </w:tcPr>
        <w:p w14:paraId="1CFF942B" w14:textId="77777777" w:rsidR="00B2712B" w:rsidRPr="0062336B" w:rsidRDefault="0057195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595959"/>
              <w:sz w:val="22"/>
              <w:szCs w:val="22"/>
            </w:rPr>
          </w:pPr>
          <w:r>
            <w:rPr>
              <w:rFonts w:ascii="Calibri" w:hAnsi="Calibri"/>
              <w:color w:val="595959"/>
              <w:sz w:val="22"/>
              <w:szCs w:val="22"/>
            </w:rPr>
            <w:t>Stéphanie JOSSET</w:t>
          </w:r>
        </w:p>
      </w:tc>
      <w:tc>
        <w:tcPr>
          <w:tcW w:w="5474" w:type="dxa"/>
          <w:shd w:val="clear" w:color="auto" w:fill="FFFFFF" w:themeFill="background1"/>
        </w:tcPr>
        <w:p w14:paraId="13E3FD08" w14:textId="77777777" w:rsidR="00B2712B" w:rsidRPr="0062336B" w:rsidRDefault="0057195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595959"/>
              <w:sz w:val="20"/>
            </w:rPr>
          </w:pPr>
          <w:r>
            <w:rPr>
              <w:rFonts w:ascii="Calibri" w:hAnsi="Calibri"/>
              <w:color w:val="595959"/>
              <w:sz w:val="20"/>
            </w:rPr>
            <w:t>Physicienne médicale</w:t>
          </w:r>
        </w:p>
      </w:tc>
    </w:tr>
    <w:tr w:rsidR="00B2712B" w14:paraId="28C8A244" w14:textId="77777777" w:rsidTr="00605CB7">
      <w:tc>
        <w:tcPr>
          <w:tcW w:w="1951" w:type="dxa"/>
          <w:tcBorders>
            <w:top w:val="single" w:sz="4" w:space="0" w:color="B1C903"/>
            <w:left w:val="single" w:sz="4" w:space="0" w:color="B1C903"/>
          </w:tcBorders>
          <w:shd w:val="clear" w:color="auto" w:fill="FFFFFF" w:themeFill="background1"/>
        </w:tcPr>
        <w:p w14:paraId="32AF0D6C" w14:textId="77777777" w:rsidR="00B2712B" w:rsidRPr="00C221B4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B1C903"/>
              <w:sz w:val="22"/>
              <w:szCs w:val="22"/>
            </w:rPr>
          </w:pPr>
          <w:r>
            <w:rPr>
              <w:rFonts w:ascii="Calibri" w:hAnsi="Calibri"/>
              <w:color w:val="B1C903"/>
              <w:sz w:val="22"/>
              <w:szCs w:val="22"/>
            </w:rPr>
            <w:t>Vérifié par</w:t>
          </w:r>
        </w:p>
      </w:tc>
      <w:tc>
        <w:tcPr>
          <w:tcW w:w="2693" w:type="dxa"/>
          <w:shd w:val="clear" w:color="auto" w:fill="FFFFFF" w:themeFill="background1"/>
        </w:tcPr>
        <w:p w14:paraId="00A2A707" w14:textId="77777777" w:rsidR="00B2712B" w:rsidRPr="0062336B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595959"/>
              <w:sz w:val="22"/>
              <w:szCs w:val="22"/>
            </w:rPr>
          </w:pPr>
        </w:p>
      </w:tc>
      <w:tc>
        <w:tcPr>
          <w:tcW w:w="5474" w:type="dxa"/>
          <w:shd w:val="clear" w:color="auto" w:fill="FFFFFF" w:themeFill="background1"/>
        </w:tcPr>
        <w:p w14:paraId="7AEE7342" w14:textId="77777777" w:rsidR="00B2712B" w:rsidRPr="0062336B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595959"/>
              <w:sz w:val="20"/>
            </w:rPr>
          </w:pPr>
        </w:p>
      </w:tc>
    </w:tr>
    <w:tr w:rsidR="00B2712B" w14:paraId="5CEBB391" w14:textId="77777777" w:rsidTr="00605CB7">
      <w:tc>
        <w:tcPr>
          <w:tcW w:w="1951" w:type="dxa"/>
          <w:tcBorders>
            <w:top w:val="single" w:sz="4" w:space="0" w:color="B1C903"/>
            <w:left w:val="single" w:sz="4" w:space="0" w:color="B1C903"/>
          </w:tcBorders>
          <w:shd w:val="clear" w:color="auto" w:fill="FFFFFF" w:themeFill="background1"/>
        </w:tcPr>
        <w:p w14:paraId="3405D050" w14:textId="77777777" w:rsidR="00B2712B" w:rsidRPr="00C221B4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B1C903"/>
              <w:sz w:val="22"/>
              <w:szCs w:val="22"/>
            </w:rPr>
          </w:pPr>
          <w:r>
            <w:rPr>
              <w:rFonts w:ascii="Calibri" w:hAnsi="Calibri"/>
              <w:color w:val="B1C903"/>
              <w:sz w:val="22"/>
              <w:szCs w:val="22"/>
            </w:rPr>
            <w:t>Validé par</w:t>
          </w:r>
        </w:p>
      </w:tc>
      <w:tc>
        <w:tcPr>
          <w:tcW w:w="2693" w:type="dxa"/>
          <w:shd w:val="clear" w:color="auto" w:fill="FFFFFF" w:themeFill="background1"/>
        </w:tcPr>
        <w:p w14:paraId="5E155D16" w14:textId="77777777" w:rsidR="00B2712B" w:rsidRPr="0062336B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595959"/>
              <w:sz w:val="22"/>
              <w:szCs w:val="22"/>
            </w:rPr>
          </w:pPr>
        </w:p>
      </w:tc>
      <w:tc>
        <w:tcPr>
          <w:tcW w:w="5474" w:type="dxa"/>
          <w:shd w:val="clear" w:color="auto" w:fill="FFFFFF" w:themeFill="background1"/>
        </w:tcPr>
        <w:p w14:paraId="74A0EE87" w14:textId="77777777" w:rsidR="00B2712B" w:rsidRPr="0062336B" w:rsidRDefault="00B2712B" w:rsidP="00BB493B">
          <w:pPr>
            <w:pStyle w:val="Pieddepage"/>
            <w:tabs>
              <w:tab w:val="clear" w:pos="9072"/>
              <w:tab w:val="right" w:pos="9923"/>
            </w:tabs>
            <w:spacing w:before="0"/>
            <w:rPr>
              <w:rFonts w:ascii="Calibri" w:hAnsi="Calibri"/>
              <w:color w:val="595959"/>
              <w:sz w:val="20"/>
            </w:rPr>
          </w:pPr>
        </w:p>
      </w:tc>
    </w:tr>
  </w:tbl>
  <w:p w14:paraId="5954ABB3" w14:textId="1906B651" w:rsidR="00951061" w:rsidRPr="00B64444" w:rsidRDefault="00BF09DB" w:rsidP="00B64444">
    <w:pPr>
      <w:pStyle w:val="Pieddepage"/>
      <w:tabs>
        <w:tab w:val="clear" w:pos="9072"/>
        <w:tab w:val="right" w:pos="9923"/>
      </w:tabs>
      <w:spacing w:before="0"/>
      <w:rPr>
        <w:rStyle w:val="Numrodepage"/>
        <w:rFonts w:ascii="Calibri" w:hAnsi="Calibri"/>
        <w:bCs/>
        <w:color w:val="B1C903"/>
        <w:sz w:val="20"/>
      </w:rPr>
    </w:pPr>
    <w:bookmarkStart w:id="24" w:name="Réf"/>
    <w:r w:rsidRPr="00B64444">
      <w:rPr>
        <w:rFonts w:ascii="Calibri" w:hAnsi="Calibri"/>
        <w:i/>
        <w:iCs/>
        <w:noProof/>
        <w:color w:val="B1C903"/>
        <w:sz w:val="20"/>
      </w:rPr>
      <w:drawing>
        <wp:anchor distT="0" distB="0" distL="114300" distR="114300" simplePos="0" relativeHeight="251655168" behindDoc="1" locked="1" layoutInCell="1" allowOverlap="0" wp14:anchorId="6B1B815B" wp14:editId="193E7254">
          <wp:simplePos x="0" y="0"/>
          <wp:positionH relativeFrom="column">
            <wp:posOffset>5256530</wp:posOffset>
          </wp:positionH>
          <wp:positionV relativeFrom="page">
            <wp:posOffset>10074275</wp:posOffset>
          </wp:positionV>
          <wp:extent cx="1692275" cy="626745"/>
          <wp:effectExtent l="0" t="0" r="3175" b="1905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27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6AE2">
      <w:rPr>
        <w:rFonts w:ascii="Calibri" w:hAnsi="Calibri"/>
        <w:color w:val="B1C903"/>
        <w:sz w:val="20"/>
      </w:rPr>
      <w:t>MOI</w:t>
    </w:r>
    <w:r w:rsidR="006942E2" w:rsidRPr="00B64444">
      <w:rPr>
        <w:rFonts w:ascii="Calibri" w:hAnsi="Calibri"/>
        <w:color w:val="B1C903"/>
        <w:sz w:val="20"/>
      </w:rPr>
      <w:t xml:space="preserve">000 – Version 0 – </w:t>
    </w:r>
    <w:r w:rsidR="001F20EA" w:rsidRPr="00B64444">
      <w:rPr>
        <w:rFonts w:ascii="Calibri" w:hAnsi="Calibri"/>
        <w:color w:val="B1C903"/>
        <w:sz w:val="20"/>
      </w:rPr>
      <w:t xml:space="preserve">Date d’application : </w:t>
    </w:r>
    <w:r w:rsidR="00BB5478">
      <w:rPr>
        <w:rFonts w:ascii="Calibri" w:hAnsi="Calibri"/>
        <w:color w:val="B1C903"/>
        <w:sz w:val="20"/>
      </w:rPr>
      <w:t>JJ/MM/AAAA</w:t>
    </w:r>
    <w:r w:rsidRPr="00B64444">
      <w:rPr>
        <w:rFonts w:ascii="Calibri" w:hAnsi="Calibri"/>
        <w:color w:val="B1C903"/>
        <w:sz w:val="20"/>
      </w:rPr>
      <w:tab/>
    </w:r>
    <w:bookmarkEnd w:id="24"/>
    <w:r w:rsidRPr="00B64444">
      <w:rPr>
        <w:rFonts w:ascii="Calibri" w:hAnsi="Calibri"/>
        <w:color w:val="B1C903"/>
        <w:sz w:val="20"/>
      </w:rPr>
      <w:t xml:space="preserve">Page </w: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begin"/>
    </w:r>
    <w:r w:rsidRPr="00B64444">
      <w:rPr>
        <w:rStyle w:val="Numrodepage"/>
        <w:rFonts w:ascii="Calibri" w:hAnsi="Calibri"/>
        <w:bCs/>
        <w:color w:val="B1C903"/>
        <w:sz w:val="20"/>
      </w:rPr>
      <w:instrText xml:space="preserve"> PAGE </w:instrTex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separate"/>
    </w:r>
    <w:r w:rsidR="00B11244">
      <w:rPr>
        <w:rStyle w:val="Numrodepage"/>
        <w:rFonts w:ascii="Calibri" w:hAnsi="Calibri"/>
        <w:bCs/>
        <w:noProof/>
        <w:color w:val="B1C903"/>
        <w:sz w:val="20"/>
      </w:rPr>
      <w:t>1</w: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end"/>
    </w:r>
    <w:r w:rsidRPr="00B64444">
      <w:rPr>
        <w:rStyle w:val="Numrodepage"/>
        <w:rFonts w:ascii="Calibri" w:hAnsi="Calibri"/>
        <w:bCs/>
        <w:color w:val="B1C903"/>
        <w:sz w:val="20"/>
      </w:rPr>
      <w:t xml:space="preserve"> sur </w: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begin"/>
    </w:r>
    <w:r w:rsidRPr="00B64444">
      <w:rPr>
        <w:rStyle w:val="Numrodepage"/>
        <w:rFonts w:ascii="Calibri" w:hAnsi="Calibri"/>
        <w:bCs/>
        <w:color w:val="B1C903"/>
        <w:sz w:val="20"/>
      </w:rPr>
      <w:instrText xml:space="preserve"> NUMPAGES </w:instrTex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separate"/>
    </w:r>
    <w:r w:rsidR="00B11244">
      <w:rPr>
        <w:rStyle w:val="Numrodepage"/>
        <w:rFonts w:ascii="Calibri" w:hAnsi="Calibri"/>
        <w:bCs/>
        <w:noProof/>
        <w:color w:val="B1C903"/>
        <w:sz w:val="20"/>
      </w:rPr>
      <w:t>1</w:t>
    </w:r>
    <w:r w:rsidRPr="00B64444">
      <w:rPr>
        <w:rStyle w:val="Numrodepage"/>
        <w:rFonts w:ascii="Calibri" w:hAnsi="Calibri"/>
        <w:bCs/>
        <w:color w:val="B1C903"/>
        <w:sz w:val="20"/>
      </w:rPr>
      <w:fldChar w:fldCharType="end"/>
    </w:r>
  </w:p>
  <w:p w14:paraId="204BCCB1" w14:textId="77777777" w:rsidR="00951061" w:rsidRPr="00B64444" w:rsidRDefault="00BF09DB" w:rsidP="00B64444">
    <w:pPr>
      <w:pStyle w:val="Pieddepage"/>
      <w:spacing w:before="0"/>
      <w:rPr>
        <w:rFonts w:ascii="Calibri" w:hAnsi="Calibri"/>
        <w:i/>
        <w:color w:val="808080" w:themeColor="background1" w:themeShade="80"/>
        <w:sz w:val="16"/>
        <w:szCs w:val="16"/>
      </w:rPr>
    </w:pPr>
    <w:r w:rsidRPr="00B64444">
      <w:rPr>
        <w:rFonts w:ascii="Calibri" w:hAnsi="Calibri"/>
        <w:i/>
        <w:color w:val="808080" w:themeColor="background1" w:themeShade="80"/>
        <w:sz w:val="16"/>
        <w:szCs w:val="16"/>
      </w:rPr>
      <w:sym w:font="Wingdings" w:char="F047"/>
    </w:r>
    <w:r w:rsidRPr="00B64444">
      <w:rPr>
        <w:rFonts w:ascii="Calibri" w:hAnsi="Calibri"/>
        <w:i/>
        <w:color w:val="808080" w:themeColor="background1" w:themeShade="80"/>
        <w:sz w:val="16"/>
        <w:szCs w:val="16"/>
      </w:rPr>
      <w:t xml:space="preserve"> Si vous imprimez et conservez ce document, assurez-vous régulièrement qu’il corresponde bien à la dernière version disponible sur Blue Medi.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5CCC9" w14:textId="77777777" w:rsidR="00B14A53" w:rsidRDefault="00B14A53" w:rsidP="00B64444">
      <w:r>
        <w:separator/>
      </w:r>
    </w:p>
  </w:footnote>
  <w:footnote w:type="continuationSeparator" w:id="0">
    <w:p w14:paraId="55DECF4A" w14:textId="77777777" w:rsidR="00B14A53" w:rsidRDefault="00B14A53" w:rsidP="00B64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CA297" w14:textId="77777777" w:rsidR="00951061" w:rsidRPr="00B64444" w:rsidRDefault="00C42039" w:rsidP="00B64444">
    <w:pPr>
      <w:pStyle w:val="En-tte"/>
      <w:spacing w:before="200"/>
      <w:rPr>
        <w:rFonts w:ascii="Calibri" w:hAnsi="Calibri"/>
        <w:color w:val="B1C903"/>
      </w:rPr>
    </w:pPr>
    <w:r>
      <w:rPr>
        <w:rFonts w:asciiTheme="minorHAnsi" w:hAnsiTheme="minorHAnsi" w:cstheme="minorHAnsi"/>
        <w:noProof/>
        <w:color w:val="B1C903"/>
        <w:sz w:val="20"/>
      </w:rPr>
      <w:drawing>
        <wp:anchor distT="0" distB="0" distL="114300" distR="114300" simplePos="0" relativeHeight="251672576" behindDoc="0" locked="0" layoutInCell="1" allowOverlap="1" wp14:anchorId="432F192B" wp14:editId="00E55201">
          <wp:simplePos x="0" y="0"/>
          <wp:positionH relativeFrom="column">
            <wp:posOffset>5418455</wp:posOffset>
          </wp:positionH>
          <wp:positionV relativeFrom="paragraph">
            <wp:posOffset>-392430</wp:posOffset>
          </wp:positionV>
          <wp:extent cx="1527175" cy="736600"/>
          <wp:effectExtent l="0" t="0" r="0" b="635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CO RVB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175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9DB" w:rsidRPr="00B64444">
      <w:rPr>
        <w:rFonts w:ascii="Calibri" w:hAnsi="Calibri"/>
        <w:noProof/>
        <w:color w:val="B1C903"/>
      </w:rPr>
      <w:drawing>
        <wp:anchor distT="0" distB="0" distL="114300" distR="114300" simplePos="0" relativeHeight="251658240" behindDoc="1" locked="0" layoutInCell="1" allowOverlap="1" wp14:anchorId="7887997F" wp14:editId="051892A1">
          <wp:simplePos x="0" y="0"/>
          <wp:positionH relativeFrom="column">
            <wp:posOffset>-612140</wp:posOffset>
          </wp:positionH>
          <wp:positionV relativeFrom="paragraph">
            <wp:posOffset>-450215</wp:posOffset>
          </wp:positionV>
          <wp:extent cx="1676400" cy="112522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125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3F60" w14:textId="77777777" w:rsidR="00951061" w:rsidRPr="00B64444" w:rsidRDefault="00806AE2" w:rsidP="00E57C12">
    <w:pPr>
      <w:pStyle w:val="En-tte"/>
      <w:spacing w:before="0"/>
      <w:rPr>
        <w:rFonts w:asciiTheme="minorHAnsi" w:hAnsiTheme="minorHAnsi" w:cstheme="minorHAnsi"/>
        <w:color w:val="B1C903"/>
      </w:rPr>
    </w:pPr>
    <w:r>
      <w:rPr>
        <w:rFonts w:asciiTheme="minorHAnsi" w:hAnsiTheme="minorHAnsi" w:cstheme="minorHAnsi"/>
        <w:noProof/>
        <w:color w:val="B1C903"/>
        <w:sz w:val="20"/>
      </w:rPr>
      <w:drawing>
        <wp:anchor distT="0" distB="0" distL="114300" distR="114300" simplePos="0" relativeHeight="251670528" behindDoc="0" locked="0" layoutInCell="1" allowOverlap="1" wp14:anchorId="6C042C77" wp14:editId="772AB52F">
          <wp:simplePos x="0" y="0"/>
          <wp:positionH relativeFrom="column">
            <wp:posOffset>5337175</wp:posOffset>
          </wp:positionH>
          <wp:positionV relativeFrom="paragraph">
            <wp:posOffset>-343535</wp:posOffset>
          </wp:positionV>
          <wp:extent cx="1511300" cy="728980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CO RVB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300" cy="728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9DB" w:rsidRPr="00B64444">
      <w:rPr>
        <w:rFonts w:asciiTheme="minorHAnsi" w:hAnsiTheme="minorHAnsi" w:cstheme="minorHAnsi"/>
        <w:noProof/>
        <w:color w:val="B1C903"/>
        <w:sz w:val="20"/>
      </w:rPr>
      <w:drawing>
        <wp:anchor distT="0" distB="0" distL="114300" distR="114300" simplePos="0" relativeHeight="251656192" behindDoc="1" locked="0" layoutInCell="1" allowOverlap="1" wp14:anchorId="3C75BD4B" wp14:editId="0BEBAB69">
          <wp:simplePos x="0" y="0"/>
          <wp:positionH relativeFrom="column">
            <wp:posOffset>-612140</wp:posOffset>
          </wp:positionH>
          <wp:positionV relativeFrom="paragraph">
            <wp:posOffset>-450215</wp:posOffset>
          </wp:positionV>
          <wp:extent cx="1676400" cy="11252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125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9DB" w:rsidRPr="00B64444">
      <w:rPr>
        <w:rFonts w:asciiTheme="minorHAnsi" w:hAnsiTheme="minorHAnsi" w:cstheme="minorHAnsi"/>
        <w:color w:val="B1C903"/>
      </w:rPr>
      <w:t>MODE OPERATOIRE</w:t>
    </w:r>
  </w:p>
  <w:p w14:paraId="675940FB" w14:textId="77777777" w:rsidR="00951061" w:rsidRPr="00B64444" w:rsidRDefault="00B14A53" w:rsidP="00EC4EFA">
    <w:pPr>
      <w:pStyle w:val="En-tte"/>
      <w:pBdr>
        <w:bottom w:val="single" w:sz="18" w:space="1" w:color="B1C903"/>
      </w:pBdr>
      <w:spacing w:before="300" w:after="480"/>
      <w:rPr>
        <w:rFonts w:ascii="Calibri" w:hAnsi="Calibri"/>
        <w:color w:val="B1C903"/>
        <w:sz w:val="40"/>
        <w:szCs w:val="40"/>
      </w:rPr>
    </w:pPr>
    <w:r>
      <w:rPr>
        <w:rFonts w:ascii="Calibri" w:hAnsi="Calibri"/>
        <w:color w:val="B1C903"/>
        <w:sz w:val="40"/>
        <w:szCs w:val="40"/>
      </w:rPr>
      <w:t>CQ des matrices de chambre d’ionisation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F6171"/>
    <w:multiLevelType w:val="hybridMultilevel"/>
    <w:tmpl w:val="03B21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86FB2"/>
    <w:multiLevelType w:val="multilevel"/>
    <w:tmpl w:val="B30679B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0C60B10"/>
    <w:multiLevelType w:val="hybridMultilevel"/>
    <w:tmpl w:val="1F9E4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ntier Charlotte">
    <w15:presenceInfo w15:providerId="AD" w15:userId="S-1-5-21-2081497765-1016672200-1859928627-19460"/>
  </w15:person>
  <w15:person w15:author="Josset Stephanie">
    <w15:presenceInfo w15:providerId="AD" w15:userId="S-1-5-21-2081497765-1016672200-1859928627-14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trackRevisions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53"/>
    <w:rsid w:val="00014605"/>
    <w:rsid w:val="00071852"/>
    <w:rsid w:val="00075E8F"/>
    <w:rsid w:val="00080082"/>
    <w:rsid w:val="0012699F"/>
    <w:rsid w:val="001F20EA"/>
    <w:rsid w:val="00294A06"/>
    <w:rsid w:val="002974C5"/>
    <w:rsid w:val="002C19D9"/>
    <w:rsid w:val="0034005C"/>
    <w:rsid w:val="00375334"/>
    <w:rsid w:val="003A31A3"/>
    <w:rsid w:val="004A5E74"/>
    <w:rsid w:val="0057195B"/>
    <w:rsid w:val="00587185"/>
    <w:rsid w:val="00605CB7"/>
    <w:rsid w:val="0062336B"/>
    <w:rsid w:val="006942E2"/>
    <w:rsid w:val="006A0AFF"/>
    <w:rsid w:val="006D1884"/>
    <w:rsid w:val="00742E09"/>
    <w:rsid w:val="007A3683"/>
    <w:rsid w:val="007A63B5"/>
    <w:rsid w:val="007D0AF6"/>
    <w:rsid w:val="007F7CB0"/>
    <w:rsid w:val="00806AE2"/>
    <w:rsid w:val="00870CE3"/>
    <w:rsid w:val="008B6C45"/>
    <w:rsid w:val="00951061"/>
    <w:rsid w:val="00A155D0"/>
    <w:rsid w:val="00A744BF"/>
    <w:rsid w:val="00A93DB9"/>
    <w:rsid w:val="00AA57FD"/>
    <w:rsid w:val="00B11244"/>
    <w:rsid w:val="00B14A53"/>
    <w:rsid w:val="00B2712B"/>
    <w:rsid w:val="00B606B7"/>
    <w:rsid w:val="00B64444"/>
    <w:rsid w:val="00BA39DD"/>
    <w:rsid w:val="00BB5478"/>
    <w:rsid w:val="00BF09DB"/>
    <w:rsid w:val="00C42039"/>
    <w:rsid w:val="00D23CDA"/>
    <w:rsid w:val="00D72D6C"/>
    <w:rsid w:val="00D865E7"/>
    <w:rsid w:val="00DF51C9"/>
    <w:rsid w:val="00E46D2E"/>
    <w:rsid w:val="00E57C12"/>
    <w:rsid w:val="00E61C88"/>
    <w:rsid w:val="00E66ACD"/>
    <w:rsid w:val="00EC4EFA"/>
    <w:rsid w:val="00ED6B8E"/>
    <w:rsid w:val="00F43275"/>
    <w:rsid w:val="00FA7371"/>
    <w:rsid w:val="00FC25FF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3F4821CE"/>
  <w15:docId w15:val="{04EB2E43-427A-4B47-96C1-E7BB2196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444"/>
    <w:rPr>
      <w:rFonts w:ascii="Calibri" w:hAnsi="Calibri" w:cs="Calibri"/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pBdr>
        <w:bottom w:val="single" w:sz="12" w:space="1" w:color="B1C903"/>
      </w:pBdr>
      <w:spacing w:before="240" w:after="60"/>
      <w:ind w:left="431" w:hanging="431"/>
      <w:jc w:val="both"/>
      <w:outlineLvl w:val="0"/>
    </w:pPr>
    <w:rPr>
      <w:rFonts w:cs="Arial"/>
      <w:b/>
      <w:bCs/>
      <w:caps/>
      <w:color w:val="B1C903"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993" w:hanging="567"/>
      <w:jc w:val="both"/>
      <w:outlineLvl w:val="1"/>
    </w:pPr>
    <w:rPr>
      <w:rFonts w:cs="Arial"/>
      <w:b/>
      <w:bCs/>
      <w:color w:val="B1C903"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1701"/>
      <w:jc w:val="both"/>
      <w:outlineLvl w:val="2"/>
    </w:pPr>
    <w:rPr>
      <w:rFonts w:cs="Arial"/>
      <w:i/>
      <w:iCs/>
      <w:color w:val="B1C903"/>
      <w:sz w:val="28"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120"/>
      <w:ind w:left="2552"/>
      <w:jc w:val="both"/>
      <w:outlineLvl w:val="3"/>
    </w:pPr>
    <w:rPr>
      <w:b/>
      <w:color w:val="B1C903"/>
      <w:sz w:val="22"/>
      <w:szCs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  <w:spacing w:before="360"/>
      <w:jc w:val="center"/>
    </w:pPr>
    <w:rPr>
      <w:rFonts w:ascii="Arial" w:hAnsi="Arial"/>
      <w:b/>
      <w:bCs/>
      <w:color w:val="335583"/>
      <w:sz w:val="36"/>
      <w:szCs w:val="20"/>
    </w:rPr>
  </w:style>
  <w:style w:type="paragraph" w:styleId="Pieddepage">
    <w:name w:val="footer"/>
    <w:basedOn w:val="Normal"/>
    <w:link w:val="PieddepageCar"/>
    <w:semiHidden/>
    <w:pPr>
      <w:tabs>
        <w:tab w:val="right" w:pos="9072"/>
      </w:tabs>
      <w:spacing w:before="120"/>
      <w:jc w:val="both"/>
    </w:pPr>
    <w:rPr>
      <w:rFonts w:ascii="Arial" w:hAnsi="Arial"/>
      <w:sz w:val="18"/>
      <w:szCs w:val="20"/>
    </w:rPr>
  </w:style>
  <w:style w:type="character" w:styleId="Numrodepage">
    <w:name w:val="page number"/>
    <w:basedOn w:val="Policepardfaut"/>
    <w:semiHidden/>
  </w:style>
  <w:style w:type="character" w:customStyle="1" w:styleId="PieddepageCar">
    <w:name w:val="Pied de page Car"/>
    <w:basedOn w:val="Policepardfaut"/>
    <w:link w:val="Pieddepage"/>
    <w:semiHidden/>
    <w:rsid w:val="00742E09"/>
    <w:rPr>
      <w:rFonts w:ascii="Arial" w:hAnsi="Arial"/>
      <w:sz w:val="18"/>
    </w:rPr>
  </w:style>
  <w:style w:type="table" w:styleId="Grilledutableau">
    <w:name w:val="Table Grid"/>
    <w:basedOn w:val="TableauNormal"/>
    <w:uiPriority w:val="59"/>
    <w:rsid w:val="00B27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8718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155D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55D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55D0"/>
    <w:rPr>
      <w:rFonts w:ascii="Calibri" w:hAnsi="Calibri" w:cs="Calibri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55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55D0"/>
    <w:rPr>
      <w:rFonts w:ascii="Calibri" w:hAnsi="Calibri" w:cs="Calibri"/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5D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josset\Downloads\modele_mode_operatoire_ico_%20(1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3C540-3B47-4D0B-AF67-4AA2F4CF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modele_mode_operatoire_ico_ (1)</Template>
  <TotalTime>29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CRG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Josset Stéphanie</dc:creator>
  <cp:lastModifiedBy>Gontier Charlotte</cp:lastModifiedBy>
  <cp:revision>8</cp:revision>
  <dcterms:created xsi:type="dcterms:W3CDTF">2020-12-29T11:10:00Z</dcterms:created>
  <dcterms:modified xsi:type="dcterms:W3CDTF">2022-10-03T07:29:00Z</dcterms:modified>
</cp:coreProperties>
</file>