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D9AB7" w14:textId="77777777" w:rsidR="00394018" w:rsidRDefault="00394018" w:rsidP="00D9351A">
      <w:pPr>
        <w:jc w:val="center"/>
        <w:rPr>
          <w:sz w:val="32"/>
        </w:rPr>
      </w:pPr>
    </w:p>
    <w:p w14:paraId="68055D8F" w14:textId="1E7AB231" w:rsidR="00394018" w:rsidRDefault="00DE58B2" w:rsidP="00D9351A">
      <w:pPr>
        <w:jc w:val="center"/>
        <w:rPr>
          <w:sz w:val="32"/>
        </w:rPr>
      </w:pPr>
      <w:r>
        <w:rPr>
          <w:noProof/>
          <w:sz w:val="32"/>
          <w:lang w:eastAsia="fr-FR"/>
        </w:rPr>
        <w:drawing>
          <wp:anchor distT="0" distB="0" distL="114300" distR="114300" simplePos="0" relativeHeight="251665408" behindDoc="1" locked="0" layoutInCell="1" allowOverlap="1" wp14:anchorId="4B59BACF" wp14:editId="5880A235">
            <wp:simplePos x="0" y="0"/>
            <wp:positionH relativeFrom="column">
              <wp:posOffset>-4445</wp:posOffset>
            </wp:positionH>
            <wp:positionV relativeFrom="paragraph">
              <wp:posOffset>4445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15" name="Image 15"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noProof/>
          <w:sz w:val="32"/>
          <w:lang w:eastAsia="fr-FR"/>
        </w:rPr>
        <w:drawing>
          <wp:anchor distT="0" distB="0" distL="114300" distR="114300" simplePos="0" relativeHeight="251667456" behindDoc="1" locked="0" layoutInCell="1" allowOverlap="1" wp14:anchorId="424FA596" wp14:editId="4424D892">
            <wp:simplePos x="0" y="0"/>
            <wp:positionH relativeFrom="margin">
              <wp:posOffset>4743450</wp:posOffset>
            </wp:positionH>
            <wp:positionV relativeFrom="paragraph">
              <wp:posOffset>12065</wp:posOffset>
            </wp:positionV>
            <wp:extent cx="1905000" cy="866775"/>
            <wp:effectExtent l="0" t="0" r="0" b="9525"/>
            <wp:wrapTight wrapText="bothSides">
              <wp:wrapPolygon edited="0">
                <wp:start x="0" y="0"/>
                <wp:lineTo x="0" y="21363"/>
                <wp:lineTo x="21384" y="21363"/>
                <wp:lineTo x="21384" y="0"/>
                <wp:lineTo x="0" y="0"/>
              </wp:wrapPolygon>
            </wp:wrapTight>
            <wp:docPr id="16" name="Image 16"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0E31330" w14:textId="16ACB496" w:rsidR="00394018" w:rsidRDefault="00394018" w:rsidP="00D9351A">
      <w:pPr>
        <w:jc w:val="center"/>
        <w:rPr>
          <w:sz w:val="32"/>
        </w:rPr>
      </w:pPr>
    </w:p>
    <w:p w14:paraId="1263E2EB" w14:textId="6412CC47" w:rsidR="00394018" w:rsidRDefault="00394018" w:rsidP="00D9351A">
      <w:pPr>
        <w:jc w:val="center"/>
        <w:rPr>
          <w:sz w:val="32"/>
        </w:rPr>
      </w:pPr>
    </w:p>
    <w:p w14:paraId="4033AEC3" w14:textId="4FB22803" w:rsidR="00DE58B2" w:rsidRDefault="00DE58B2" w:rsidP="00D9351A">
      <w:pPr>
        <w:jc w:val="center"/>
        <w:rPr>
          <w:sz w:val="32"/>
        </w:rPr>
      </w:pPr>
    </w:p>
    <w:p w14:paraId="00B5DB9A" w14:textId="5BB6549F" w:rsidR="00DE58B2" w:rsidRDefault="00DE58B2" w:rsidP="00D9351A">
      <w:pPr>
        <w:jc w:val="center"/>
        <w:rPr>
          <w:sz w:val="32"/>
        </w:rPr>
      </w:pPr>
    </w:p>
    <w:p w14:paraId="7CD94202" w14:textId="35C641C3" w:rsidR="00DE58B2" w:rsidRDefault="00DE58B2" w:rsidP="00D9351A">
      <w:pPr>
        <w:jc w:val="center"/>
        <w:rPr>
          <w:sz w:val="32"/>
        </w:rPr>
      </w:pPr>
    </w:p>
    <w:p w14:paraId="11D59336" w14:textId="497D2907" w:rsidR="00DE58B2" w:rsidRDefault="00DE58B2" w:rsidP="00D9351A">
      <w:pPr>
        <w:jc w:val="center"/>
        <w:rPr>
          <w:sz w:val="32"/>
        </w:rPr>
      </w:pPr>
    </w:p>
    <w:p w14:paraId="619BC40A" w14:textId="2FBC8CF3" w:rsidR="00DE58B2" w:rsidRDefault="00DE58B2" w:rsidP="00D9351A">
      <w:pPr>
        <w:jc w:val="center"/>
        <w:rPr>
          <w:sz w:val="32"/>
        </w:rPr>
      </w:pPr>
    </w:p>
    <w:p w14:paraId="6F780D88" w14:textId="77777777" w:rsidR="00DE58B2" w:rsidRDefault="00DE58B2" w:rsidP="00D9351A">
      <w:pPr>
        <w:jc w:val="center"/>
        <w:rPr>
          <w:sz w:val="32"/>
        </w:rPr>
      </w:pPr>
    </w:p>
    <w:p w14:paraId="0F5762AF" w14:textId="1CB04747" w:rsidR="00440514" w:rsidRPr="00DE58B2" w:rsidRDefault="00D9351A" w:rsidP="00D9351A">
      <w:pPr>
        <w:jc w:val="center"/>
        <w:rPr>
          <w:sz w:val="52"/>
        </w:rPr>
      </w:pPr>
      <w:r w:rsidRPr="00DE58B2">
        <w:rPr>
          <w:sz w:val="52"/>
        </w:rPr>
        <w:t>Fiche de compétence de radiothérapie n°5</w:t>
      </w:r>
      <w:r w:rsidR="0000324B">
        <w:rPr>
          <w:sz w:val="52"/>
        </w:rPr>
        <w:t> : Contrôle des distributions de dose</w:t>
      </w:r>
    </w:p>
    <w:p w14:paraId="267199A2" w14:textId="77777777" w:rsidR="00D9351A" w:rsidRPr="00DE58B2" w:rsidRDefault="00D9351A" w:rsidP="00D9351A">
      <w:pPr>
        <w:jc w:val="center"/>
        <w:rPr>
          <w:i/>
          <w:sz w:val="28"/>
        </w:rPr>
      </w:pPr>
      <w:r w:rsidRPr="00DE58B2">
        <w:rPr>
          <w:i/>
          <w:sz w:val="28"/>
        </w:rPr>
        <w:t>Rédigé par Charlotte Gontier</w:t>
      </w:r>
    </w:p>
    <w:p w14:paraId="6F1FAF52" w14:textId="77777777" w:rsidR="00D9351A" w:rsidRPr="00DE58B2" w:rsidRDefault="00D9351A" w:rsidP="00D9351A">
      <w:pPr>
        <w:jc w:val="center"/>
        <w:rPr>
          <w:i/>
          <w:sz w:val="28"/>
        </w:rPr>
      </w:pPr>
      <w:r w:rsidRPr="00DE58B2">
        <w:rPr>
          <w:i/>
          <w:sz w:val="28"/>
        </w:rPr>
        <w:t>Travail encadré par Sophie Chiavassa et Stéphanie Josset</w:t>
      </w:r>
    </w:p>
    <w:p w14:paraId="2D95C3F7" w14:textId="77777777" w:rsidR="00D9351A" w:rsidRDefault="00D9351A">
      <w:pPr>
        <w:rPr>
          <w:i/>
        </w:rPr>
      </w:pPr>
      <w:r>
        <w:rPr>
          <w:i/>
        </w:rPr>
        <w:br w:type="page"/>
      </w:r>
    </w:p>
    <w:sdt>
      <w:sdtPr>
        <w:rPr>
          <w:rFonts w:ascii="Times New Roman" w:eastAsiaTheme="minorHAnsi" w:hAnsi="Times New Roman" w:cstheme="minorBidi"/>
          <w:b/>
          <w:noProof/>
          <w:color w:val="auto"/>
          <w:sz w:val="22"/>
          <w:szCs w:val="22"/>
          <w:lang w:eastAsia="en-US"/>
        </w:rPr>
        <w:id w:val="2494007"/>
        <w:docPartObj>
          <w:docPartGallery w:val="Table of Contents"/>
          <w:docPartUnique/>
        </w:docPartObj>
      </w:sdtPr>
      <w:sdtEndPr>
        <w:rPr>
          <w:rFonts w:eastAsiaTheme="minorEastAsia" w:cs="Times New Roman"/>
          <w:bCs/>
          <w:sz w:val="28"/>
          <w:lang w:eastAsia="fr-FR"/>
        </w:rPr>
      </w:sdtEndPr>
      <w:sdtContent>
        <w:p w14:paraId="658BB937" w14:textId="7CAAE3A7" w:rsidR="00E32244" w:rsidRPr="003D718D" w:rsidRDefault="00E32244">
          <w:pPr>
            <w:pStyle w:val="En-ttedetabledesmatires"/>
            <w:rPr>
              <w:rFonts w:ascii="Times New Roman" w:hAnsi="Times New Roman" w:cs="Times New Roman"/>
              <w:color w:val="auto"/>
              <w:sz w:val="6"/>
            </w:rPr>
          </w:pPr>
        </w:p>
        <w:commentRangeStart w:id="0"/>
        <w:p w14:paraId="6CC042DE" w14:textId="1FBE34F2" w:rsidR="005100A2" w:rsidRPr="006E7A6B" w:rsidRDefault="00E32244">
          <w:pPr>
            <w:pStyle w:val="TM1"/>
            <w:rPr>
              <w:b w:val="0"/>
              <w:sz w:val="22"/>
            </w:rPr>
          </w:pPr>
          <w:r w:rsidRPr="006E7A6B">
            <w:fldChar w:fldCharType="begin"/>
          </w:r>
          <w:r w:rsidRPr="009D3AD1">
            <w:instrText xml:space="preserve"> TOC \o "1-3" \h \z \u </w:instrText>
          </w:r>
          <w:r w:rsidRPr="006E7A6B">
            <w:fldChar w:fldCharType="separate"/>
          </w:r>
          <w:r w:rsidR="005100A2" w:rsidRPr="006E7A6B">
            <w:rPr>
              <w:rStyle w:val="Lienhypertexte"/>
            </w:rPr>
            <w:fldChar w:fldCharType="begin"/>
          </w:r>
          <w:r w:rsidR="005100A2" w:rsidRPr="009D3AD1">
            <w:rPr>
              <w:rStyle w:val="Lienhypertexte"/>
            </w:rPr>
            <w:instrText xml:space="preserve"> </w:instrText>
          </w:r>
          <w:r w:rsidR="005100A2" w:rsidRPr="009D3AD1">
            <w:instrText>HYPERLINK \l "_Toc120285979"</w:instrText>
          </w:r>
          <w:r w:rsidR="005100A2" w:rsidRPr="009D3AD1">
            <w:rPr>
              <w:rStyle w:val="Lienhypertexte"/>
            </w:rPr>
            <w:instrText xml:space="preserve"> </w:instrText>
          </w:r>
          <w:r w:rsidR="005100A2" w:rsidRPr="006E7A6B">
            <w:rPr>
              <w:rStyle w:val="Lienhypertexte"/>
            </w:rPr>
            <w:fldChar w:fldCharType="separate"/>
          </w:r>
          <w:r w:rsidR="005100A2" w:rsidRPr="009D3AD1">
            <w:rPr>
              <w:rStyle w:val="Lienhypertexte"/>
            </w:rPr>
            <w:t>I.</w:t>
          </w:r>
          <w:r w:rsidR="005100A2" w:rsidRPr="006E7A6B">
            <w:rPr>
              <w:b w:val="0"/>
              <w:sz w:val="22"/>
            </w:rPr>
            <w:tab/>
          </w:r>
          <w:r w:rsidR="005100A2" w:rsidRPr="009D3AD1">
            <w:rPr>
              <w:rStyle w:val="Lienhypertexte"/>
            </w:rPr>
            <w:t>INTRODUCTION</w:t>
          </w:r>
          <w:r w:rsidR="005100A2" w:rsidRPr="009D3AD1">
            <w:rPr>
              <w:webHidden/>
            </w:rPr>
            <w:tab/>
          </w:r>
          <w:r w:rsidR="005100A2" w:rsidRPr="009D3AD1">
            <w:rPr>
              <w:webHidden/>
            </w:rPr>
            <w:fldChar w:fldCharType="begin"/>
          </w:r>
          <w:r w:rsidR="005100A2" w:rsidRPr="006E7A6B">
            <w:rPr>
              <w:webHidden/>
            </w:rPr>
            <w:instrText xml:space="preserve"> PAGEREF _Toc120285979 \h </w:instrText>
          </w:r>
          <w:r w:rsidR="005100A2" w:rsidRPr="009D3AD1">
            <w:rPr>
              <w:webHidden/>
            </w:rPr>
          </w:r>
          <w:r w:rsidR="005100A2" w:rsidRPr="009D3AD1">
            <w:rPr>
              <w:webHidden/>
            </w:rPr>
            <w:fldChar w:fldCharType="separate"/>
          </w:r>
          <w:ins w:id="1" w:author="Gontier Charlotte" w:date="2022-11-25T16:57:00Z">
            <w:r w:rsidR="00E96F5C">
              <w:rPr>
                <w:webHidden/>
              </w:rPr>
              <w:t>3</w:t>
            </w:r>
          </w:ins>
          <w:del w:id="2" w:author="Gontier Charlotte" w:date="2022-11-25T16:56:00Z">
            <w:r w:rsidR="005100A2" w:rsidRPr="009D3AD1" w:rsidDel="00EC4CF4">
              <w:rPr>
                <w:webHidden/>
              </w:rPr>
              <w:delText>3</w:delText>
            </w:r>
          </w:del>
          <w:r w:rsidR="005100A2" w:rsidRPr="009D3AD1">
            <w:rPr>
              <w:webHidden/>
            </w:rPr>
            <w:fldChar w:fldCharType="end"/>
          </w:r>
          <w:r w:rsidR="005100A2" w:rsidRPr="006E7A6B">
            <w:rPr>
              <w:rStyle w:val="Lienhypertexte"/>
            </w:rPr>
            <w:fldChar w:fldCharType="end"/>
          </w:r>
        </w:p>
        <w:p w14:paraId="26D2375C" w14:textId="6766DCF6" w:rsidR="005100A2" w:rsidRPr="006E7A6B" w:rsidRDefault="005100A2">
          <w:pPr>
            <w:pStyle w:val="TM1"/>
            <w:rPr>
              <w:b w:val="0"/>
              <w:sz w:val="22"/>
            </w:rPr>
          </w:pPr>
          <w:r w:rsidRPr="006E7A6B">
            <w:rPr>
              <w:rStyle w:val="Lienhypertexte"/>
            </w:rPr>
            <w:fldChar w:fldCharType="begin"/>
          </w:r>
          <w:r w:rsidRPr="006E7A6B">
            <w:rPr>
              <w:rStyle w:val="Lienhypertexte"/>
            </w:rPr>
            <w:instrText xml:space="preserve"> </w:instrText>
          </w:r>
          <w:r w:rsidRPr="006E7A6B">
            <w:instrText>HYPERLINK \l "_Toc120285980"</w:instrText>
          </w:r>
          <w:r w:rsidRPr="006E7A6B">
            <w:rPr>
              <w:rStyle w:val="Lienhypertexte"/>
            </w:rPr>
            <w:instrText xml:space="preserve"> </w:instrText>
          </w:r>
          <w:r w:rsidRPr="006E7A6B">
            <w:rPr>
              <w:rStyle w:val="Lienhypertexte"/>
            </w:rPr>
            <w:fldChar w:fldCharType="separate"/>
          </w:r>
          <w:r w:rsidRPr="009D3AD1">
            <w:rPr>
              <w:rStyle w:val="Lienhypertexte"/>
            </w:rPr>
            <w:t>II.</w:t>
          </w:r>
          <w:r w:rsidRPr="006E7A6B">
            <w:rPr>
              <w:b w:val="0"/>
              <w:sz w:val="22"/>
            </w:rPr>
            <w:tab/>
          </w:r>
          <w:r w:rsidRPr="009D3AD1">
            <w:rPr>
              <w:rStyle w:val="Lienhypertexte"/>
            </w:rPr>
            <w:t>FILMS RADIOCHROMIQUES</w:t>
          </w:r>
          <w:r w:rsidRPr="006E7A6B">
            <w:rPr>
              <w:webHidden/>
            </w:rPr>
            <w:tab/>
          </w:r>
          <w:r w:rsidRPr="006E7A6B">
            <w:rPr>
              <w:webHidden/>
            </w:rPr>
            <w:fldChar w:fldCharType="begin"/>
          </w:r>
          <w:r w:rsidRPr="006E7A6B">
            <w:rPr>
              <w:webHidden/>
            </w:rPr>
            <w:instrText xml:space="preserve"> PAGEREF _Toc120285980 \h </w:instrText>
          </w:r>
          <w:r w:rsidRPr="006E7A6B">
            <w:rPr>
              <w:webHidden/>
            </w:rPr>
          </w:r>
          <w:r w:rsidRPr="006E7A6B">
            <w:rPr>
              <w:webHidden/>
            </w:rPr>
            <w:fldChar w:fldCharType="separate"/>
          </w:r>
          <w:ins w:id="3" w:author="Gontier Charlotte" w:date="2022-11-25T16:57:00Z">
            <w:r w:rsidR="00E96F5C">
              <w:rPr>
                <w:webHidden/>
              </w:rPr>
              <w:t>3</w:t>
            </w:r>
          </w:ins>
          <w:del w:id="4" w:author="Gontier Charlotte" w:date="2022-11-25T16:56:00Z">
            <w:r w:rsidRPr="006E7A6B" w:rsidDel="00EC4CF4">
              <w:rPr>
                <w:webHidden/>
              </w:rPr>
              <w:delText>3</w:delText>
            </w:r>
          </w:del>
          <w:r w:rsidRPr="006E7A6B">
            <w:rPr>
              <w:webHidden/>
            </w:rPr>
            <w:fldChar w:fldCharType="end"/>
          </w:r>
          <w:r w:rsidRPr="006E7A6B">
            <w:rPr>
              <w:rStyle w:val="Lienhypertexte"/>
            </w:rPr>
            <w:fldChar w:fldCharType="end"/>
          </w:r>
        </w:p>
        <w:p w14:paraId="69A28FDF" w14:textId="263163BD"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"_Toc120285981"</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1)</w:t>
          </w:r>
          <w:r w:rsidRPr="006E7A6B">
            <w:rPr>
              <w:rFonts w:ascii="Times New Roman" w:hAnsi="Times New Roman"/>
              <w:noProof/>
            </w:rPr>
            <w:tab/>
          </w:r>
          <w:r w:rsidRPr="006E7A6B">
            <w:rPr>
              <w:rStyle w:val="Lienhypertexte"/>
              <w:rFonts w:ascii="Times New Roman" w:hAnsi="Times New Roman"/>
              <w:noProof/>
            </w:rPr>
            <w:t>Introduction</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_Toc120285981 \h </w:instrText>
          </w:r>
          <w:r w:rsidRPr="006E7A6B">
            <w:rPr>
              <w:rFonts w:ascii="Times New Roman" w:hAnsi="Times New Roman"/>
              <w:noProof/>
              <w:webHidden/>
            </w:rPr>
          </w:r>
          <w:r w:rsidRPr="006E7A6B">
            <w:rPr>
              <w:rFonts w:ascii="Times New Roman" w:hAnsi="Times New Roman"/>
              <w:noProof/>
              <w:webHidden/>
            </w:rPr>
            <w:fldChar w:fldCharType="separate"/>
          </w:r>
          <w:ins w:id="5" w:author="Gontier Charlotte" w:date="2022-11-25T16:57:00Z">
            <w:r w:rsidR="00E96F5C">
              <w:rPr>
                <w:rFonts w:ascii="Times New Roman" w:hAnsi="Times New Roman"/>
                <w:noProof/>
                <w:webHidden/>
              </w:rPr>
              <w:t>3</w:t>
            </w:r>
          </w:ins>
          <w:del w:id="6" w:author="Gontier Charlotte" w:date="2022-11-25T16:56:00Z">
            <w:r w:rsidRPr="006E7A6B" w:rsidDel="00EC4CF4">
              <w:rPr>
                <w:rFonts w:ascii="Times New Roman" w:hAnsi="Times New Roman"/>
                <w:noProof/>
                <w:webHidden/>
              </w:rPr>
              <w:delText>3</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1C765AD8" w14:textId="655DF877"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"_Toc120285982"</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2)</w:t>
          </w:r>
          <w:r w:rsidRPr="006E7A6B">
            <w:rPr>
              <w:rFonts w:ascii="Times New Roman" w:hAnsi="Times New Roman"/>
              <w:noProof/>
            </w:rPr>
            <w:tab/>
          </w:r>
          <w:r w:rsidRPr="006E7A6B">
            <w:rPr>
              <w:rStyle w:val="Lienhypertexte"/>
              <w:rFonts w:ascii="Times New Roman" w:hAnsi="Times New Roman"/>
              <w:noProof/>
            </w:rPr>
            <w:t>Caractérisation du scanner et méthodologie de numérisation</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_Toc120285982 \h </w:instrText>
          </w:r>
          <w:r w:rsidRPr="006E7A6B">
            <w:rPr>
              <w:rFonts w:ascii="Times New Roman" w:hAnsi="Times New Roman"/>
              <w:noProof/>
              <w:webHidden/>
            </w:rPr>
          </w:r>
          <w:r w:rsidRPr="006E7A6B">
            <w:rPr>
              <w:rFonts w:ascii="Times New Roman" w:hAnsi="Times New Roman"/>
              <w:noProof/>
              <w:webHidden/>
            </w:rPr>
            <w:fldChar w:fldCharType="separate"/>
          </w:r>
          <w:ins w:id="7" w:author="Gontier Charlotte" w:date="2022-11-25T16:57:00Z">
            <w:r w:rsidR="00E96F5C">
              <w:rPr>
                <w:rFonts w:ascii="Times New Roman" w:hAnsi="Times New Roman"/>
                <w:noProof/>
                <w:webHidden/>
              </w:rPr>
              <w:t>3</w:t>
            </w:r>
          </w:ins>
          <w:del w:id="8" w:author="Gontier Charlotte" w:date="2022-11-25T16:56:00Z">
            <w:r w:rsidRPr="006E7A6B" w:rsidDel="00EC4CF4">
              <w:rPr>
                <w:rFonts w:ascii="Times New Roman" w:hAnsi="Times New Roman"/>
                <w:noProof/>
                <w:webHidden/>
              </w:rPr>
              <w:delText>3</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0387DB7A" w14:textId="026ACB14"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"_Toc120285983"</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a.</w:t>
          </w:r>
          <w:r w:rsidRPr="006E7A6B">
            <w:rPr>
              <w:rFonts w:ascii="Times New Roman" w:hAnsi="Times New Roman"/>
              <w:noProof/>
            </w:rPr>
            <w:tab/>
          </w:r>
          <w:r w:rsidRPr="006E7A6B">
            <w:rPr>
              <w:rStyle w:val="Lienhypertexte"/>
              <w:rFonts w:ascii="Times New Roman" w:hAnsi="Times New Roman"/>
              <w:noProof/>
            </w:rPr>
            <w:t>Temps entre l’irradiation et la numérisation</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_Toc120285983 \h </w:instrText>
          </w:r>
          <w:r w:rsidRPr="006E7A6B">
            <w:rPr>
              <w:rFonts w:ascii="Times New Roman" w:hAnsi="Times New Roman"/>
              <w:noProof/>
              <w:webHidden/>
            </w:rPr>
          </w:r>
          <w:r w:rsidRPr="006E7A6B">
            <w:rPr>
              <w:rFonts w:ascii="Times New Roman" w:hAnsi="Times New Roman"/>
              <w:noProof/>
              <w:webHidden/>
            </w:rPr>
            <w:fldChar w:fldCharType="separate"/>
          </w:r>
          <w:ins w:id="9" w:author="Gontier Charlotte" w:date="2022-11-25T16:57:00Z">
            <w:r w:rsidR="00E96F5C">
              <w:rPr>
                <w:rFonts w:ascii="Times New Roman" w:hAnsi="Times New Roman"/>
                <w:noProof/>
                <w:webHidden/>
              </w:rPr>
              <w:t>3</w:t>
            </w:r>
          </w:ins>
          <w:del w:id="10" w:author="Gontier Charlotte" w:date="2022-11-25T16:56:00Z">
            <w:r w:rsidRPr="006E7A6B" w:rsidDel="00EC4CF4">
              <w:rPr>
                <w:rFonts w:ascii="Times New Roman" w:hAnsi="Times New Roman"/>
                <w:noProof/>
                <w:webHidden/>
              </w:rPr>
              <w:delText>3</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0DFB83FB" w14:textId="746C3571"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"_Toc120285984"</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b.</w:t>
          </w:r>
          <w:r w:rsidRPr="006E7A6B">
            <w:rPr>
              <w:rFonts w:ascii="Times New Roman" w:hAnsi="Times New Roman"/>
              <w:noProof/>
            </w:rPr>
            <w:tab/>
          </w:r>
          <w:r w:rsidRPr="006E7A6B">
            <w:rPr>
              <w:rStyle w:val="Lienhypertexte"/>
              <w:rFonts w:ascii="Times New Roman" w:hAnsi="Times New Roman"/>
              <w:noProof/>
            </w:rPr>
            <w:t>Energie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_Toc120285984 \h </w:instrText>
          </w:r>
          <w:r w:rsidRPr="006E7A6B">
            <w:rPr>
              <w:rFonts w:ascii="Times New Roman" w:hAnsi="Times New Roman"/>
              <w:noProof/>
              <w:webHidden/>
            </w:rPr>
          </w:r>
          <w:r w:rsidRPr="006E7A6B">
            <w:rPr>
              <w:rFonts w:ascii="Times New Roman" w:hAnsi="Times New Roman"/>
              <w:noProof/>
              <w:webHidden/>
            </w:rPr>
            <w:fldChar w:fldCharType="separate"/>
          </w:r>
          <w:ins w:id="11" w:author="Gontier Charlotte" w:date="2022-11-25T16:57:00Z">
            <w:r w:rsidR="00E96F5C">
              <w:rPr>
                <w:rFonts w:ascii="Times New Roman" w:hAnsi="Times New Roman"/>
                <w:noProof/>
                <w:webHidden/>
              </w:rPr>
              <w:t>3</w:t>
            </w:r>
          </w:ins>
          <w:del w:id="12" w:author="Gontier Charlotte" w:date="2022-11-25T16:56:00Z">
            <w:r w:rsidRPr="006E7A6B" w:rsidDel="00EC4CF4">
              <w:rPr>
                <w:rFonts w:ascii="Times New Roman" w:hAnsi="Times New Roman"/>
                <w:noProof/>
                <w:webHidden/>
              </w:rPr>
              <w:delText>3</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0502F18E" w14:textId="39794E1F"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"_Toc120285985"</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c.</w:t>
          </w:r>
          <w:r w:rsidRPr="006E7A6B">
            <w:rPr>
              <w:rFonts w:ascii="Times New Roman" w:hAnsi="Times New Roman"/>
              <w:noProof/>
            </w:rPr>
            <w:tab/>
          </w:r>
          <w:r w:rsidRPr="006E7A6B">
            <w:rPr>
              <w:rStyle w:val="Lienhypertexte"/>
              <w:rFonts w:ascii="Times New Roman" w:hAnsi="Times New Roman"/>
              <w:noProof/>
            </w:rPr>
            <w:t>Position du film dans le scanner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_Toc120285985 \h </w:instrText>
          </w:r>
          <w:r w:rsidRPr="006E7A6B">
            <w:rPr>
              <w:rFonts w:ascii="Times New Roman" w:hAnsi="Times New Roman"/>
              <w:noProof/>
              <w:webHidden/>
            </w:rPr>
          </w:r>
          <w:r w:rsidRPr="006E7A6B">
            <w:rPr>
              <w:rFonts w:ascii="Times New Roman" w:hAnsi="Times New Roman"/>
              <w:noProof/>
              <w:webHidden/>
            </w:rPr>
            <w:fldChar w:fldCharType="separate"/>
          </w:r>
          <w:ins w:id="13" w:author="Gontier Charlotte" w:date="2022-11-25T16:57:00Z">
            <w:r w:rsidR="00E96F5C">
              <w:rPr>
                <w:rFonts w:ascii="Times New Roman" w:hAnsi="Times New Roman"/>
                <w:noProof/>
                <w:webHidden/>
              </w:rPr>
              <w:t>3</w:t>
            </w:r>
          </w:ins>
          <w:del w:id="14" w:author="Gontier Charlotte" w:date="2022-11-25T16:56:00Z">
            <w:r w:rsidRPr="006E7A6B" w:rsidDel="00EC4CF4">
              <w:rPr>
                <w:rFonts w:ascii="Times New Roman" w:hAnsi="Times New Roman"/>
                <w:noProof/>
                <w:webHidden/>
              </w:rPr>
              <w:delText>3</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5CF97EFE" w14:textId="6ADD8F52"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"_Toc120285986"</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d.</w:t>
          </w:r>
          <w:r w:rsidRPr="006E7A6B">
            <w:rPr>
              <w:rFonts w:ascii="Times New Roman" w:hAnsi="Times New Roman"/>
              <w:noProof/>
            </w:rPr>
            <w:tab/>
          </w:r>
          <w:r w:rsidRPr="006E7A6B">
            <w:rPr>
              <w:rStyle w:val="Lienhypertexte"/>
              <w:rFonts w:ascii="Times New Roman" w:hAnsi="Times New Roman"/>
              <w:noProof/>
            </w:rPr>
            <w:t>Homogénéité du scanner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_Toc120285986 \h </w:instrText>
          </w:r>
          <w:r w:rsidRPr="006E7A6B">
            <w:rPr>
              <w:rFonts w:ascii="Times New Roman" w:hAnsi="Times New Roman"/>
              <w:noProof/>
              <w:webHidden/>
            </w:rPr>
          </w:r>
          <w:r w:rsidRPr="006E7A6B">
            <w:rPr>
              <w:rFonts w:ascii="Times New Roman" w:hAnsi="Times New Roman"/>
              <w:noProof/>
              <w:webHidden/>
            </w:rPr>
            <w:fldChar w:fldCharType="separate"/>
          </w:r>
          <w:ins w:id="15" w:author="Gontier Charlotte" w:date="2022-11-25T16:57:00Z">
            <w:r w:rsidR="00E96F5C">
              <w:rPr>
                <w:rFonts w:ascii="Times New Roman" w:hAnsi="Times New Roman"/>
                <w:noProof/>
                <w:webHidden/>
              </w:rPr>
              <w:t>4</w:t>
            </w:r>
          </w:ins>
          <w:del w:id="16" w:author="Gontier Charlotte" w:date="2022-11-25T16:56:00Z">
            <w:r w:rsidRPr="006E7A6B" w:rsidDel="00EC4CF4">
              <w:rPr>
                <w:rFonts w:ascii="Times New Roman" w:hAnsi="Times New Roman"/>
                <w:noProof/>
                <w:webHidden/>
              </w:rPr>
              <w:delText>4</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6A89CF21" w14:textId="5DF4C2B6"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"_Toc120285987"</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e.</w:t>
          </w:r>
          <w:r w:rsidRPr="006E7A6B">
            <w:rPr>
              <w:rFonts w:ascii="Times New Roman" w:hAnsi="Times New Roman"/>
              <w:noProof/>
            </w:rPr>
            <w:tab/>
          </w:r>
          <w:r w:rsidRPr="006E7A6B">
            <w:rPr>
              <w:rStyle w:val="Lienhypertexte"/>
              <w:rFonts w:ascii="Times New Roman" w:hAnsi="Times New Roman"/>
              <w:noProof/>
            </w:rPr>
            <w:t>Répétabilité du scanner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_Toc120285987 \h </w:instrText>
          </w:r>
          <w:r w:rsidRPr="006E7A6B">
            <w:rPr>
              <w:rFonts w:ascii="Times New Roman" w:hAnsi="Times New Roman"/>
              <w:noProof/>
              <w:webHidden/>
            </w:rPr>
          </w:r>
          <w:r w:rsidRPr="006E7A6B">
            <w:rPr>
              <w:rFonts w:ascii="Times New Roman" w:hAnsi="Times New Roman"/>
              <w:noProof/>
              <w:webHidden/>
            </w:rPr>
            <w:fldChar w:fldCharType="separate"/>
          </w:r>
          <w:ins w:id="17" w:author="Gontier Charlotte" w:date="2022-11-25T16:57:00Z">
            <w:r w:rsidR="00E96F5C">
              <w:rPr>
                <w:rFonts w:ascii="Times New Roman" w:hAnsi="Times New Roman"/>
                <w:noProof/>
                <w:webHidden/>
              </w:rPr>
              <w:t>4</w:t>
            </w:r>
          </w:ins>
          <w:del w:id="18" w:author="Gontier Charlotte" w:date="2022-11-25T16:56:00Z">
            <w:r w:rsidRPr="006E7A6B" w:rsidDel="00EC4CF4">
              <w:rPr>
                <w:rFonts w:ascii="Times New Roman" w:hAnsi="Times New Roman"/>
                <w:noProof/>
                <w:webHidden/>
              </w:rPr>
              <w:delText>4</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43DC24AB" w14:textId="25D32603"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"_Toc120285988"</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f.</w:t>
          </w:r>
          <w:r w:rsidRPr="006E7A6B">
            <w:rPr>
              <w:rFonts w:ascii="Times New Roman" w:hAnsi="Times New Roman"/>
              <w:noProof/>
            </w:rPr>
            <w:tab/>
          </w:r>
          <w:r w:rsidRPr="006E7A6B">
            <w:rPr>
              <w:rStyle w:val="Lienhypertexte"/>
              <w:rFonts w:ascii="Times New Roman" w:hAnsi="Times New Roman"/>
              <w:noProof/>
            </w:rPr>
            <w:t>Crop de l’image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_Toc120285988 \h </w:instrText>
          </w:r>
          <w:r w:rsidRPr="006E7A6B">
            <w:rPr>
              <w:rFonts w:ascii="Times New Roman" w:hAnsi="Times New Roman"/>
              <w:noProof/>
              <w:webHidden/>
            </w:rPr>
          </w:r>
          <w:r w:rsidRPr="006E7A6B">
            <w:rPr>
              <w:rFonts w:ascii="Times New Roman" w:hAnsi="Times New Roman"/>
              <w:noProof/>
              <w:webHidden/>
            </w:rPr>
            <w:fldChar w:fldCharType="separate"/>
          </w:r>
          <w:ins w:id="19" w:author="Gontier Charlotte" w:date="2022-11-25T16:57:00Z">
            <w:r w:rsidR="00E96F5C">
              <w:rPr>
                <w:rFonts w:ascii="Times New Roman" w:hAnsi="Times New Roman"/>
                <w:noProof/>
                <w:webHidden/>
              </w:rPr>
              <w:t>5</w:t>
            </w:r>
          </w:ins>
          <w:del w:id="20" w:author="Gontier Charlotte" w:date="2022-11-25T16:56:00Z">
            <w:r w:rsidRPr="006E7A6B" w:rsidDel="00EC4CF4">
              <w:rPr>
                <w:rFonts w:ascii="Times New Roman" w:hAnsi="Times New Roman"/>
                <w:noProof/>
                <w:webHidden/>
              </w:rPr>
              <w:delText>5</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6F777B60" w14:textId="5449FA7E"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"_Toc120285989"</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3)</w:t>
          </w:r>
          <w:r w:rsidRPr="006E7A6B">
            <w:rPr>
              <w:rFonts w:ascii="Times New Roman" w:hAnsi="Times New Roman"/>
              <w:noProof/>
            </w:rPr>
            <w:tab/>
          </w:r>
          <w:r w:rsidRPr="006E7A6B">
            <w:rPr>
              <w:rStyle w:val="Lienhypertexte"/>
              <w:rFonts w:ascii="Times New Roman" w:hAnsi="Times New Roman"/>
              <w:noProof/>
            </w:rPr>
            <w:t>Mesure de la dose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_Toc120285989 \h </w:instrText>
          </w:r>
          <w:r w:rsidRPr="006E7A6B">
            <w:rPr>
              <w:rFonts w:ascii="Times New Roman" w:hAnsi="Times New Roman"/>
              <w:noProof/>
              <w:webHidden/>
            </w:rPr>
          </w:r>
          <w:r w:rsidRPr="006E7A6B">
            <w:rPr>
              <w:rFonts w:ascii="Times New Roman" w:hAnsi="Times New Roman"/>
              <w:noProof/>
              <w:webHidden/>
            </w:rPr>
            <w:fldChar w:fldCharType="separate"/>
          </w:r>
          <w:ins w:id="21" w:author="Gontier Charlotte" w:date="2022-11-25T16:57:00Z">
            <w:r w:rsidR="00E96F5C">
              <w:rPr>
                <w:rFonts w:ascii="Times New Roman" w:hAnsi="Times New Roman"/>
                <w:noProof/>
                <w:webHidden/>
              </w:rPr>
              <w:t>5</w:t>
            </w:r>
          </w:ins>
          <w:del w:id="22" w:author="Gontier Charlotte" w:date="2022-11-25T16:56:00Z">
            <w:r w:rsidRPr="006E7A6B" w:rsidDel="00EC4CF4">
              <w:rPr>
                <w:rFonts w:ascii="Times New Roman" w:hAnsi="Times New Roman"/>
                <w:noProof/>
                <w:webHidden/>
              </w:rPr>
              <w:delText>5</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55C5081C" w14:textId="7C203CB2"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"_Toc120285990"</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a.</w:t>
          </w:r>
          <w:r w:rsidRPr="006E7A6B">
            <w:rPr>
              <w:rFonts w:ascii="Times New Roman" w:hAnsi="Times New Roman"/>
              <w:noProof/>
            </w:rPr>
            <w:tab/>
          </w:r>
          <w:r w:rsidRPr="006E7A6B">
            <w:rPr>
              <w:rStyle w:val="Lienhypertexte"/>
              <w:rFonts w:ascii="Times New Roman" w:hAnsi="Times New Roman"/>
              <w:noProof/>
            </w:rPr>
            <w:t>Etalonnage du scanner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_Toc120285990 \h </w:instrText>
          </w:r>
          <w:r w:rsidRPr="006E7A6B">
            <w:rPr>
              <w:rFonts w:ascii="Times New Roman" w:hAnsi="Times New Roman"/>
              <w:noProof/>
              <w:webHidden/>
            </w:rPr>
          </w:r>
          <w:r w:rsidRPr="006E7A6B">
            <w:rPr>
              <w:rFonts w:ascii="Times New Roman" w:hAnsi="Times New Roman"/>
              <w:noProof/>
              <w:webHidden/>
            </w:rPr>
            <w:fldChar w:fldCharType="separate"/>
          </w:r>
          <w:ins w:id="23" w:author="Gontier Charlotte" w:date="2022-11-25T16:57:00Z">
            <w:r w:rsidR="00E96F5C">
              <w:rPr>
                <w:rFonts w:ascii="Times New Roman" w:hAnsi="Times New Roman"/>
                <w:noProof/>
                <w:webHidden/>
              </w:rPr>
              <w:t>5</w:t>
            </w:r>
          </w:ins>
          <w:del w:id="24" w:author="Gontier Charlotte" w:date="2022-11-25T16:56:00Z">
            <w:r w:rsidRPr="006E7A6B" w:rsidDel="00EC4CF4">
              <w:rPr>
                <w:rFonts w:ascii="Times New Roman" w:hAnsi="Times New Roman"/>
                <w:noProof/>
                <w:webHidden/>
              </w:rPr>
              <w:delText>5</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02D50C4B" w14:textId="626A066E"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"_Toc120285991"</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b.</w:t>
          </w:r>
          <w:r w:rsidRPr="006E7A6B">
            <w:rPr>
              <w:rFonts w:ascii="Times New Roman" w:hAnsi="Times New Roman"/>
              <w:noProof/>
            </w:rPr>
            <w:tab/>
          </w:r>
          <w:r w:rsidRPr="006E7A6B">
            <w:rPr>
              <w:rStyle w:val="Lienhypertexte"/>
              <w:rFonts w:ascii="Times New Roman" w:hAnsi="Times New Roman"/>
              <w:noProof/>
            </w:rPr>
            <w:t>Rendement en profondeur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_Toc120285991 \h </w:instrText>
          </w:r>
          <w:r w:rsidRPr="006E7A6B">
            <w:rPr>
              <w:rFonts w:ascii="Times New Roman" w:hAnsi="Times New Roman"/>
              <w:noProof/>
              <w:webHidden/>
            </w:rPr>
          </w:r>
          <w:r w:rsidRPr="006E7A6B">
            <w:rPr>
              <w:rFonts w:ascii="Times New Roman" w:hAnsi="Times New Roman"/>
              <w:noProof/>
              <w:webHidden/>
            </w:rPr>
            <w:fldChar w:fldCharType="separate"/>
          </w:r>
          <w:ins w:id="25" w:author="Gontier Charlotte" w:date="2022-11-25T16:57:00Z">
            <w:r w:rsidR="00E96F5C">
              <w:rPr>
                <w:rFonts w:ascii="Times New Roman" w:hAnsi="Times New Roman"/>
                <w:noProof/>
                <w:webHidden/>
              </w:rPr>
              <w:t>6</w:t>
            </w:r>
          </w:ins>
          <w:del w:id="26" w:author="Gontier Charlotte" w:date="2022-11-25T16:56:00Z">
            <w:r w:rsidRPr="006E7A6B" w:rsidDel="00EC4CF4">
              <w:rPr>
                <w:rFonts w:ascii="Times New Roman" w:hAnsi="Times New Roman"/>
                <w:noProof/>
                <w:webHidden/>
              </w:rPr>
              <w:delText>6</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42453EDC" w14:textId="57A2042D"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"_Toc120285992"</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c.</w:t>
          </w:r>
          <w:r w:rsidRPr="006E7A6B">
            <w:rPr>
              <w:rFonts w:ascii="Times New Roman" w:hAnsi="Times New Roman"/>
              <w:noProof/>
            </w:rPr>
            <w:tab/>
          </w:r>
          <w:r w:rsidRPr="006E7A6B">
            <w:rPr>
              <w:rStyle w:val="Lienhypertexte"/>
              <w:rFonts w:ascii="Times New Roman" w:hAnsi="Times New Roman"/>
              <w:noProof/>
            </w:rPr>
            <w:t>Profil</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_Toc120285992 \h </w:instrText>
          </w:r>
          <w:r w:rsidRPr="006E7A6B">
            <w:rPr>
              <w:rFonts w:ascii="Times New Roman" w:hAnsi="Times New Roman"/>
              <w:noProof/>
              <w:webHidden/>
            </w:rPr>
          </w:r>
          <w:r w:rsidRPr="006E7A6B">
            <w:rPr>
              <w:rFonts w:ascii="Times New Roman" w:hAnsi="Times New Roman"/>
              <w:noProof/>
              <w:webHidden/>
            </w:rPr>
            <w:fldChar w:fldCharType="separate"/>
          </w:r>
          <w:ins w:id="27" w:author="Gontier Charlotte" w:date="2022-11-25T16:57:00Z">
            <w:r w:rsidR="00E96F5C">
              <w:rPr>
                <w:rFonts w:ascii="Times New Roman" w:hAnsi="Times New Roman"/>
                <w:noProof/>
                <w:webHidden/>
              </w:rPr>
              <w:t>6</w:t>
            </w:r>
          </w:ins>
          <w:del w:id="28" w:author="Gontier Charlotte" w:date="2022-11-25T16:56:00Z">
            <w:r w:rsidRPr="006E7A6B" w:rsidDel="00EC4CF4">
              <w:rPr>
                <w:rFonts w:ascii="Times New Roman" w:hAnsi="Times New Roman"/>
                <w:noProof/>
                <w:webHidden/>
              </w:rPr>
              <w:delText>6</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75895ECE" w14:textId="407E2406"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"_Toc120285993"</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d.</w:t>
          </w:r>
          <w:r w:rsidRPr="006E7A6B">
            <w:rPr>
              <w:rFonts w:ascii="Times New Roman" w:hAnsi="Times New Roman"/>
              <w:noProof/>
            </w:rPr>
            <w:tab/>
          </w:r>
          <w:r w:rsidRPr="006E7A6B">
            <w:rPr>
              <w:rStyle w:val="Lienhypertexte"/>
              <w:rFonts w:ascii="Times New Roman" w:hAnsi="Times New Roman"/>
              <w:noProof/>
            </w:rPr>
            <w:t>Plans de traitement</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_Toc120285993 \h </w:instrText>
          </w:r>
          <w:r w:rsidRPr="006E7A6B">
            <w:rPr>
              <w:rFonts w:ascii="Times New Roman" w:hAnsi="Times New Roman"/>
              <w:noProof/>
              <w:webHidden/>
            </w:rPr>
          </w:r>
          <w:r w:rsidRPr="006E7A6B">
            <w:rPr>
              <w:rFonts w:ascii="Times New Roman" w:hAnsi="Times New Roman"/>
              <w:noProof/>
              <w:webHidden/>
            </w:rPr>
            <w:fldChar w:fldCharType="separate"/>
          </w:r>
          <w:ins w:id="29" w:author="Gontier Charlotte" w:date="2022-11-25T16:57:00Z">
            <w:r w:rsidR="00E96F5C">
              <w:rPr>
                <w:rFonts w:ascii="Times New Roman" w:hAnsi="Times New Roman"/>
                <w:noProof/>
                <w:webHidden/>
              </w:rPr>
              <w:t>7</w:t>
            </w:r>
          </w:ins>
          <w:del w:id="30" w:author="Gontier Charlotte" w:date="2022-11-25T16:56:00Z">
            <w:r w:rsidRPr="006E7A6B" w:rsidDel="00EC4CF4">
              <w:rPr>
                <w:rFonts w:ascii="Times New Roman" w:hAnsi="Times New Roman"/>
                <w:noProof/>
                <w:webHidden/>
              </w:rPr>
              <w:delText>7</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3206F05C" w14:textId="199210D6" w:rsidR="005100A2" w:rsidRPr="006E7A6B" w:rsidRDefault="005100A2">
          <w:pPr>
            <w:pStyle w:val="TM1"/>
            <w:rPr>
              <w:b w:val="0"/>
              <w:sz w:val="22"/>
            </w:rPr>
          </w:pPr>
          <w:r w:rsidRPr="006E7A6B">
            <w:rPr>
              <w:rStyle w:val="Lienhypertexte"/>
            </w:rPr>
            <w:fldChar w:fldCharType="begin"/>
          </w:r>
          <w:r w:rsidRPr="006E7A6B">
            <w:rPr>
              <w:rStyle w:val="Lienhypertexte"/>
            </w:rPr>
            <w:instrText xml:space="preserve"> </w:instrText>
          </w:r>
          <w:r w:rsidRPr="006E7A6B">
            <w:instrText>HYPERLINK \l "_Toc120285994"</w:instrText>
          </w:r>
          <w:r w:rsidRPr="006E7A6B">
            <w:rPr>
              <w:rStyle w:val="Lienhypertexte"/>
            </w:rPr>
            <w:instrText xml:space="preserve"> </w:instrText>
          </w:r>
          <w:r w:rsidRPr="006E7A6B">
            <w:rPr>
              <w:rStyle w:val="Lienhypertexte"/>
            </w:rPr>
            <w:fldChar w:fldCharType="separate"/>
          </w:r>
          <w:r w:rsidRPr="009D3AD1">
            <w:rPr>
              <w:rStyle w:val="Lienhypertexte"/>
            </w:rPr>
            <w:t>III.</w:t>
          </w:r>
          <w:r w:rsidRPr="006E7A6B">
            <w:rPr>
              <w:b w:val="0"/>
              <w:sz w:val="22"/>
            </w:rPr>
            <w:tab/>
          </w:r>
          <w:r w:rsidRPr="009D3AD1">
            <w:rPr>
              <w:rStyle w:val="Lienhypertexte"/>
            </w:rPr>
            <w:t>MATRICES</w:t>
          </w:r>
          <w:r w:rsidRPr="006E7A6B">
            <w:rPr>
              <w:webHidden/>
            </w:rPr>
            <w:tab/>
          </w:r>
          <w:r w:rsidRPr="006E7A6B">
            <w:rPr>
              <w:webHidden/>
            </w:rPr>
            <w:fldChar w:fldCharType="begin"/>
          </w:r>
          <w:r w:rsidRPr="006E7A6B">
            <w:rPr>
              <w:webHidden/>
            </w:rPr>
            <w:instrText xml:space="preserve"> PAGEREF _Toc120285994 \h </w:instrText>
          </w:r>
          <w:r w:rsidRPr="006E7A6B">
            <w:rPr>
              <w:webHidden/>
            </w:rPr>
          </w:r>
          <w:r w:rsidRPr="006E7A6B">
            <w:rPr>
              <w:webHidden/>
            </w:rPr>
            <w:fldChar w:fldCharType="separate"/>
          </w:r>
          <w:ins w:id="31" w:author="Gontier Charlotte" w:date="2022-11-25T16:57:00Z">
            <w:r w:rsidR="00E96F5C">
              <w:rPr>
                <w:webHidden/>
              </w:rPr>
              <w:t>7</w:t>
            </w:r>
          </w:ins>
          <w:del w:id="32" w:author="Gontier Charlotte" w:date="2022-11-25T16:56:00Z">
            <w:r w:rsidRPr="006E7A6B" w:rsidDel="00EC4CF4">
              <w:rPr>
                <w:webHidden/>
              </w:rPr>
              <w:delText>7</w:delText>
            </w:r>
          </w:del>
          <w:r w:rsidRPr="006E7A6B">
            <w:rPr>
              <w:webHidden/>
            </w:rPr>
            <w:fldChar w:fldCharType="end"/>
          </w:r>
          <w:r w:rsidRPr="006E7A6B">
            <w:rPr>
              <w:rStyle w:val="Lienhypertexte"/>
            </w:rPr>
            <w:fldChar w:fldCharType="end"/>
          </w:r>
        </w:p>
        <w:p w14:paraId="4F3FC613" w14:textId="79C78EFF"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"_Toc120285995"</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1)</w:t>
          </w:r>
          <w:r w:rsidRPr="006E7A6B">
            <w:rPr>
              <w:rFonts w:ascii="Times New Roman" w:hAnsi="Times New Roman"/>
              <w:noProof/>
            </w:rPr>
            <w:tab/>
          </w:r>
          <w:r w:rsidRPr="006E7A6B">
            <w:rPr>
              <w:rStyle w:val="Lienhypertexte"/>
              <w:rFonts w:ascii="Times New Roman" w:hAnsi="Times New Roman"/>
              <w:noProof/>
            </w:rPr>
            <w:t>Introduction</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_Toc120285995 \h </w:instrText>
          </w:r>
          <w:r w:rsidRPr="006E7A6B">
            <w:rPr>
              <w:rFonts w:ascii="Times New Roman" w:hAnsi="Times New Roman"/>
              <w:noProof/>
              <w:webHidden/>
            </w:rPr>
          </w:r>
          <w:r w:rsidRPr="006E7A6B">
            <w:rPr>
              <w:rFonts w:ascii="Times New Roman" w:hAnsi="Times New Roman"/>
              <w:noProof/>
              <w:webHidden/>
            </w:rPr>
            <w:fldChar w:fldCharType="separate"/>
          </w:r>
          <w:ins w:id="33" w:author="Gontier Charlotte" w:date="2022-11-25T16:57:00Z">
            <w:r w:rsidR="00E96F5C">
              <w:rPr>
                <w:rFonts w:ascii="Times New Roman" w:hAnsi="Times New Roman"/>
                <w:noProof/>
                <w:webHidden/>
              </w:rPr>
              <w:t>7</w:t>
            </w:r>
          </w:ins>
          <w:del w:id="34" w:author="Gontier Charlotte" w:date="2022-11-25T16:56:00Z">
            <w:r w:rsidRPr="006E7A6B" w:rsidDel="00EC4CF4">
              <w:rPr>
                <w:rFonts w:ascii="Times New Roman" w:hAnsi="Times New Roman"/>
                <w:noProof/>
                <w:webHidden/>
              </w:rPr>
              <w:delText>7</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5C9E99C6" w14:textId="76735256"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"_Toc120285996"</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a.</w:t>
          </w:r>
          <w:r w:rsidRPr="006E7A6B">
            <w:rPr>
              <w:rFonts w:ascii="Times New Roman" w:hAnsi="Times New Roman"/>
              <w:noProof/>
            </w:rPr>
            <w:tab/>
          </w:r>
          <w:r w:rsidRPr="006E7A6B">
            <w:rPr>
              <w:rStyle w:val="Lienhypertexte"/>
              <w:rFonts w:ascii="Times New Roman" w:hAnsi="Times New Roman"/>
              <w:noProof/>
            </w:rPr>
            <w:t>Etalonnage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_Toc120285996 \h </w:instrText>
          </w:r>
          <w:r w:rsidRPr="006E7A6B">
            <w:rPr>
              <w:rFonts w:ascii="Times New Roman" w:hAnsi="Times New Roman"/>
              <w:noProof/>
              <w:webHidden/>
            </w:rPr>
          </w:r>
          <w:r w:rsidRPr="006E7A6B">
            <w:rPr>
              <w:rFonts w:ascii="Times New Roman" w:hAnsi="Times New Roman"/>
              <w:noProof/>
              <w:webHidden/>
            </w:rPr>
            <w:fldChar w:fldCharType="separate"/>
          </w:r>
          <w:ins w:id="35" w:author="Gontier Charlotte" w:date="2022-11-25T16:57:00Z">
            <w:r w:rsidR="00E96F5C">
              <w:rPr>
                <w:rFonts w:ascii="Times New Roman" w:hAnsi="Times New Roman"/>
                <w:noProof/>
                <w:webHidden/>
              </w:rPr>
              <w:t>7</w:t>
            </w:r>
          </w:ins>
          <w:del w:id="36" w:author="Gontier Charlotte" w:date="2022-11-25T16:56:00Z">
            <w:r w:rsidRPr="006E7A6B" w:rsidDel="00EC4CF4">
              <w:rPr>
                <w:rFonts w:ascii="Times New Roman" w:hAnsi="Times New Roman"/>
                <w:noProof/>
                <w:webHidden/>
              </w:rPr>
              <w:delText>7</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4B7E16B9" w14:textId="1E04B7E3"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"_Toc120285997"</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b.</w:t>
          </w:r>
          <w:r w:rsidRPr="006E7A6B">
            <w:rPr>
              <w:rFonts w:ascii="Times New Roman" w:hAnsi="Times New Roman"/>
              <w:noProof/>
            </w:rPr>
            <w:tab/>
          </w:r>
          <w:r w:rsidRPr="006E7A6B">
            <w:rPr>
              <w:rStyle w:val="Lienhypertexte"/>
              <w:rFonts w:ascii="Times New Roman" w:hAnsi="Times New Roman"/>
              <w:noProof/>
            </w:rPr>
            <w:t>Orientation de la matrice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_Toc120285997 \h </w:instrText>
          </w:r>
          <w:r w:rsidRPr="006E7A6B">
            <w:rPr>
              <w:rFonts w:ascii="Times New Roman" w:hAnsi="Times New Roman"/>
              <w:noProof/>
              <w:webHidden/>
            </w:rPr>
          </w:r>
          <w:r w:rsidRPr="006E7A6B">
            <w:rPr>
              <w:rFonts w:ascii="Times New Roman" w:hAnsi="Times New Roman"/>
              <w:noProof/>
              <w:webHidden/>
            </w:rPr>
            <w:fldChar w:fldCharType="separate"/>
          </w:r>
          <w:ins w:id="37" w:author="Gontier Charlotte" w:date="2022-11-25T16:57:00Z">
            <w:r w:rsidR="00E96F5C">
              <w:rPr>
                <w:rFonts w:ascii="Times New Roman" w:hAnsi="Times New Roman"/>
                <w:noProof/>
                <w:webHidden/>
              </w:rPr>
              <w:t>8</w:t>
            </w:r>
          </w:ins>
          <w:del w:id="38" w:author="Gontier Charlotte" w:date="2022-11-25T16:56:00Z">
            <w:r w:rsidRPr="006E7A6B" w:rsidDel="00EC4CF4">
              <w:rPr>
                <w:rFonts w:ascii="Times New Roman" w:hAnsi="Times New Roman"/>
                <w:noProof/>
                <w:webHidden/>
              </w:rPr>
              <w:delText>8</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3F3A9039" w14:textId="01D425B3"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"_Toc120285998"</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2)</w:t>
          </w:r>
          <w:r w:rsidRPr="006E7A6B">
            <w:rPr>
              <w:rFonts w:ascii="Times New Roman" w:hAnsi="Times New Roman"/>
              <w:noProof/>
            </w:rPr>
            <w:tab/>
          </w:r>
          <w:r w:rsidRPr="006E7A6B">
            <w:rPr>
              <w:rStyle w:val="Lienhypertexte"/>
              <w:rFonts w:ascii="Times New Roman" w:hAnsi="Times New Roman"/>
              <w:noProof/>
            </w:rPr>
            <w:t>Mesure de la dose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_Toc120285998 \h </w:instrText>
          </w:r>
          <w:r w:rsidRPr="006E7A6B">
            <w:rPr>
              <w:rFonts w:ascii="Times New Roman" w:hAnsi="Times New Roman"/>
              <w:noProof/>
              <w:webHidden/>
            </w:rPr>
          </w:r>
          <w:r w:rsidRPr="006E7A6B">
            <w:rPr>
              <w:rFonts w:ascii="Times New Roman" w:hAnsi="Times New Roman"/>
              <w:noProof/>
              <w:webHidden/>
            </w:rPr>
            <w:fldChar w:fldCharType="separate"/>
          </w:r>
          <w:ins w:id="39" w:author="Gontier Charlotte" w:date="2022-11-25T16:57:00Z">
            <w:r w:rsidR="00E96F5C">
              <w:rPr>
                <w:rFonts w:ascii="Times New Roman" w:hAnsi="Times New Roman"/>
                <w:noProof/>
                <w:webHidden/>
              </w:rPr>
              <w:t>8</w:t>
            </w:r>
          </w:ins>
          <w:del w:id="40" w:author="Gontier Charlotte" w:date="2022-11-25T16:56:00Z">
            <w:r w:rsidRPr="006E7A6B" w:rsidDel="00EC4CF4">
              <w:rPr>
                <w:rFonts w:ascii="Times New Roman" w:hAnsi="Times New Roman"/>
                <w:noProof/>
                <w:webHidden/>
              </w:rPr>
              <w:delText>8</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44BBAC74" w14:textId="7EEBD0EC"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"_Toc120285999"</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a.</w:t>
          </w:r>
          <w:r w:rsidRPr="006E7A6B">
            <w:rPr>
              <w:rFonts w:ascii="Times New Roman" w:hAnsi="Times New Roman"/>
              <w:noProof/>
            </w:rPr>
            <w:tab/>
          </w:r>
          <w:r w:rsidRPr="006E7A6B">
            <w:rPr>
              <w:rStyle w:val="Lienhypertexte"/>
              <w:rFonts w:ascii="Times New Roman" w:hAnsi="Times New Roman"/>
              <w:noProof/>
            </w:rPr>
            <w:t>Rendement en profondeur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_Toc120285999 \h </w:instrText>
          </w:r>
          <w:r w:rsidRPr="006E7A6B">
            <w:rPr>
              <w:rFonts w:ascii="Times New Roman" w:hAnsi="Times New Roman"/>
              <w:noProof/>
              <w:webHidden/>
            </w:rPr>
          </w:r>
          <w:r w:rsidRPr="006E7A6B">
            <w:rPr>
              <w:rFonts w:ascii="Times New Roman" w:hAnsi="Times New Roman"/>
              <w:noProof/>
              <w:webHidden/>
            </w:rPr>
            <w:fldChar w:fldCharType="separate"/>
          </w:r>
          <w:ins w:id="41" w:author="Gontier Charlotte" w:date="2022-11-25T16:57:00Z">
            <w:r w:rsidR="00E96F5C">
              <w:rPr>
                <w:rFonts w:ascii="Times New Roman" w:hAnsi="Times New Roman"/>
                <w:noProof/>
                <w:webHidden/>
              </w:rPr>
              <w:t>8</w:t>
            </w:r>
          </w:ins>
          <w:del w:id="42" w:author="Gontier Charlotte" w:date="2022-11-25T16:56:00Z">
            <w:r w:rsidRPr="006E7A6B" w:rsidDel="00EC4CF4">
              <w:rPr>
                <w:rFonts w:ascii="Times New Roman" w:hAnsi="Times New Roman"/>
                <w:noProof/>
                <w:webHidden/>
              </w:rPr>
              <w:delText>8</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6ED3BE7F" w14:textId="1B69095D"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"_Toc120286000"</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b.</w:t>
          </w:r>
          <w:r w:rsidRPr="006E7A6B">
            <w:rPr>
              <w:rFonts w:ascii="Times New Roman" w:hAnsi="Times New Roman"/>
              <w:noProof/>
            </w:rPr>
            <w:tab/>
          </w:r>
          <w:r w:rsidRPr="006E7A6B">
            <w:rPr>
              <w:rStyle w:val="Lienhypertexte"/>
              <w:rFonts w:ascii="Times New Roman" w:hAnsi="Times New Roman"/>
              <w:noProof/>
            </w:rPr>
            <w:t>Profil</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_Toc120286000 \h </w:instrText>
          </w:r>
          <w:r w:rsidRPr="006E7A6B">
            <w:rPr>
              <w:rFonts w:ascii="Times New Roman" w:hAnsi="Times New Roman"/>
              <w:noProof/>
              <w:webHidden/>
            </w:rPr>
          </w:r>
          <w:r w:rsidRPr="006E7A6B">
            <w:rPr>
              <w:rFonts w:ascii="Times New Roman" w:hAnsi="Times New Roman"/>
              <w:noProof/>
              <w:webHidden/>
            </w:rPr>
            <w:fldChar w:fldCharType="separate"/>
          </w:r>
          <w:ins w:id="43" w:author="Gontier Charlotte" w:date="2022-11-25T16:57:00Z">
            <w:r w:rsidR="00E96F5C">
              <w:rPr>
                <w:rFonts w:ascii="Times New Roman" w:hAnsi="Times New Roman"/>
                <w:noProof/>
                <w:webHidden/>
              </w:rPr>
              <w:t>8</w:t>
            </w:r>
          </w:ins>
          <w:del w:id="44" w:author="Gontier Charlotte" w:date="2022-11-25T16:56:00Z">
            <w:r w:rsidRPr="006E7A6B" w:rsidDel="00EC4CF4">
              <w:rPr>
                <w:rFonts w:ascii="Times New Roman" w:hAnsi="Times New Roman"/>
                <w:noProof/>
                <w:webHidden/>
              </w:rPr>
              <w:delText>8</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4C3FFE9B" w14:textId="347151B4"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"_Toc120286001"</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c.</w:t>
          </w:r>
          <w:r w:rsidRPr="006E7A6B">
            <w:rPr>
              <w:rFonts w:ascii="Times New Roman" w:hAnsi="Times New Roman"/>
              <w:noProof/>
            </w:rPr>
            <w:tab/>
          </w:r>
          <w:r w:rsidRPr="006E7A6B">
            <w:rPr>
              <w:rStyle w:val="Lienhypertexte"/>
              <w:rFonts w:ascii="Times New Roman" w:hAnsi="Times New Roman"/>
              <w:noProof/>
            </w:rPr>
            <w:t>Plans de traitement</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_Toc120286001 \h </w:instrText>
          </w:r>
          <w:r w:rsidRPr="006E7A6B">
            <w:rPr>
              <w:rFonts w:ascii="Times New Roman" w:hAnsi="Times New Roman"/>
              <w:noProof/>
              <w:webHidden/>
            </w:rPr>
          </w:r>
          <w:r w:rsidRPr="006E7A6B">
            <w:rPr>
              <w:rFonts w:ascii="Times New Roman" w:hAnsi="Times New Roman"/>
              <w:noProof/>
              <w:webHidden/>
            </w:rPr>
            <w:fldChar w:fldCharType="separate"/>
          </w:r>
          <w:ins w:id="45" w:author="Gontier Charlotte" w:date="2022-11-25T16:57:00Z">
            <w:r w:rsidR="00E96F5C">
              <w:rPr>
                <w:rFonts w:ascii="Times New Roman" w:hAnsi="Times New Roman"/>
                <w:noProof/>
                <w:webHidden/>
              </w:rPr>
              <w:t>9</w:t>
            </w:r>
          </w:ins>
          <w:del w:id="46" w:author="Gontier Charlotte" w:date="2022-11-25T16:56:00Z">
            <w:r w:rsidRPr="006E7A6B" w:rsidDel="00EC4CF4">
              <w:rPr>
                <w:rFonts w:ascii="Times New Roman" w:hAnsi="Times New Roman"/>
                <w:noProof/>
                <w:webHidden/>
              </w:rPr>
              <w:delText>9</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4E174C83" w14:textId="27CCFBC9" w:rsidR="005100A2" w:rsidRPr="006E7A6B" w:rsidRDefault="005100A2">
          <w:pPr>
            <w:pStyle w:val="TM1"/>
            <w:rPr>
              <w:b w:val="0"/>
              <w:sz w:val="22"/>
            </w:rPr>
          </w:pPr>
          <w:r w:rsidRPr="006E7A6B">
            <w:rPr>
              <w:rStyle w:val="Lienhypertexte"/>
            </w:rPr>
            <w:fldChar w:fldCharType="begin"/>
          </w:r>
          <w:r w:rsidRPr="006E7A6B">
            <w:rPr>
              <w:rStyle w:val="Lienhypertexte"/>
            </w:rPr>
            <w:instrText xml:space="preserve"> </w:instrText>
          </w:r>
          <w:r w:rsidRPr="006E7A6B">
            <w:instrText>HYPERLINK \l "_Toc120286002"</w:instrText>
          </w:r>
          <w:r w:rsidRPr="006E7A6B">
            <w:rPr>
              <w:rStyle w:val="Lienhypertexte"/>
            </w:rPr>
            <w:instrText xml:space="preserve"> </w:instrText>
          </w:r>
          <w:r w:rsidRPr="006E7A6B">
            <w:rPr>
              <w:rStyle w:val="Lienhypertexte"/>
            </w:rPr>
            <w:fldChar w:fldCharType="separate"/>
          </w:r>
          <w:r w:rsidRPr="009D3AD1">
            <w:rPr>
              <w:rStyle w:val="Lienhypertexte"/>
            </w:rPr>
            <w:t>IV.</w:t>
          </w:r>
          <w:r w:rsidRPr="006E7A6B">
            <w:rPr>
              <w:b w:val="0"/>
              <w:sz w:val="22"/>
            </w:rPr>
            <w:tab/>
          </w:r>
          <w:r w:rsidRPr="009D3AD1">
            <w:rPr>
              <w:rStyle w:val="Lienhypertexte"/>
            </w:rPr>
            <w:t>DETECTEURS PONCTUELS</w:t>
          </w:r>
          <w:r w:rsidRPr="006E7A6B">
            <w:rPr>
              <w:webHidden/>
            </w:rPr>
            <w:tab/>
          </w:r>
          <w:r w:rsidRPr="006E7A6B">
            <w:rPr>
              <w:webHidden/>
            </w:rPr>
            <w:fldChar w:fldCharType="begin"/>
          </w:r>
          <w:r w:rsidRPr="006E7A6B">
            <w:rPr>
              <w:webHidden/>
            </w:rPr>
            <w:instrText xml:space="preserve"> PAGEREF _Toc120286002 \h </w:instrText>
          </w:r>
          <w:r w:rsidRPr="006E7A6B">
            <w:rPr>
              <w:webHidden/>
            </w:rPr>
          </w:r>
          <w:r w:rsidRPr="006E7A6B">
            <w:rPr>
              <w:webHidden/>
            </w:rPr>
            <w:fldChar w:fldCharType="separate"/>
          </w:r>
          <w:ins w:id="47" w:author="Gontier Charlotte" w:date="2022-11-25T16:57:00Z">
            <w:r w:rsidR="00E96F5C">
              <w:rPr>
                <w:webHidden/>
              </w:rPr>
              <w:t>9</w:t>
            </w:r>
          </w:ins>
          <w:del w:id="48" w:author="Gontier Charlotte" w:date="2022-11-25T16:56:00Z">
            <w:r w:rsidRPr="006E7A6B" w:rsidDel="00EC4CF4">
              <w:rPr>
                <w:webHidden/>
              </w:rPr>
              <w:delText>9</w:delText>
            </w:r>
          </w:del>
          <w:r w:rsidRPr="006E7A6B">
            <w:rPr>
              <w:webHidden/>
            </w:rPr>
            <w:fldChar w:fldCharType="end"/>
          </w:r>
          <w:r w:rsidRPr="006E7A6B">
            <w:rPr>
              <w:rStyle w:val="Lienhypertexte"/>
            </w:rPr>
            <w:fldChar w:fldCharType="end"/>
          </w:r>
        </w:p>
        <w:p w14:paraId="6EDF0D03" w14:textId="346CB982"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"_Toc120286003"</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1)</w:t>
          </w:r>
          <w:r w:rsidRPr="006E7A6B">
            <w:rPr>
              <w:rFonts w:ascii="Times New Roman" w:hAnsi="Times New Roman"/>
              <w:noProof/>
            </w:rPr>
            <w:tab/>
          </w:r>
          <w:r w:rsidRPr="006E7A6B">
            <w:rPr>
              <w:rStyle w:val="Lienhypertexte"/>
              <w:rFonts w:ascii="Times New Roman" w:hAnsi="Times New Roman"/>
              <w:noProof/>
            </w:rPr>
            <w:t>Introduction</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_Toc120286003 \h </w:instrText>
          </w:r>
          <w:r w:rsidRPr="006E7A6B">
            <w:rPr>
              <w:rFonts w:ascii="Times New Roman" w:hAnsi="Times New Roman"/>
              <w:noProof/>
              <w:webHidden/>
            </w:rPr>
          </w:r>
          <w:r w:rsidRPr="006E7A6B">
            <w:rPr>
              <w:rFonts w:ascii="Times New Roman" w:hAnsi="Times New Roman"/>
              <w:noProof/>
              <w:webHidden/>
            </w:rPr>
            <w:fldChar w:fldCharType="separate"/>
          </w:r>
          <w:ins w:id="49" w:author="Gontier Charlotte" w:date="2022-11-25T16:57:00Z">
            <w:r w:rsidR="00E96F5C">
              <w:rPr>
                <w:rFonts w:ascii="Times New Roman" w:hAnsi="Times New Roman"/>
                <w:noProof/>
                <w:webHidden/>
              </w:rPr>
              <w:t>9</w:t>
            </w:r>
          </w:ins>
          <w:del w:id="50" w:author="Gontier Charlotte" w:date="2022-11-25T16:56:00Z">
            <w:r w:rsidRPr="006E7A6B" w:rsidDel="00EC4CF4">
              <w:rPr>
                <w:rFonts w:ascii="Times New Roman" w:hAnsi="Times New Roman"/>
                <w:noProof/>
                <w:webHidden/>
              </w:rPr>
              <w:delText>9</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7E031A9B" w14:textId="37C5FB31"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"_Toc120286004"</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2)</w:t>
          </w:r>
          <w:r w:rsidRPr="006E7A6B">
            <w:rPr>
              <w:rFonts w:ascii="Times New Roman" w:hAnsi="Times New Roman"/>
              <w:noProof/>
            </w:rPr>
            <w:tab/>
          </w:r>
          <w:r w:rsidRPr="006E7A6B">
            <w:rPr>
              <w:rStyle w:val="Lienhypertexte"/>
              <w:rFonts w:ascii="Times New Roman" w:hAnsi="Times New Roman"/>
              <w:noProof/>
            </w:rPr>
            <w:t>Mesure de la dose</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_Toc120286004 \h </w:instrText>
          </w:r>
          <w:r w:rsidRPr="006E7A6B">
            <w:rPr>
              <w:rFonts w:ascii="Times New Roman" w:hAnsi="Times New Roman"/>
              <w:noProof/>
              <w:webHidden/>
            </w:rPr>
          </w:r>
          <w:r w:rsidRPr="006E7A6B">
            <w:rPr>
              <w:rFonts w:ascii="Times New Roman" w:hAnsi="Times New Roman"/>
              <w:noProof/>
              <w:webHidden/>
            </w:rPr>
            <w:fldChar w:fldCharType="separate"/>
          </w:r>
          <w:ins w:id="51" w:author="Gontier Charlotte" w:date="2022-11-25T16:57:00Z">
            <w:r w:rsidR="00E96F5C">
              <w:rPr>
                <w:rFonts w:ascii="Times New Roman" w:hAnsi="Times New Roman"/>
                <w:noProof/>
                <w:webHidden/>
              </w:rPr>
              <w:t>9</w:t>
            </w:r>
          </w:ins>
          <w:del w:id="52" w:author="Gontier Charlotte" w:date="2022-11-25T16:56:00Z">
            <w:r w:rsidRPr="006E7A6B" w:rsidDel="00EC4CF4">
              <w:rPr>
                <w:rFonts w:ascii="Times New Roman" w:hAnsi="Times New Roman"/>
                <w:noProof/>
                <w:webHidden/>
              </w:rPr>
              <w:delText>9</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5820A983" w14:textId="2B347D3C"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"_Toc120286005"</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a.</w:t>
          </w:r>
          <w:r w:rsidRPr="006E7A6B">
            <w:rPr>
              <w:rFonts w:ascii="Times New Roman" w:hAnsi="Times New Roman"/>
              <w:noProof/>
            </w:rPr>
            <w:tab/>
          </w:r>
          <w:r w:rsidRPr="006E7A6B">
            <w:rPr>
              <w:rStyle w:val="Lienhypertexte"/>
              <w:rFonts w:ascii="Times New Roman" w:hAnsi="Times New Roman"/>
              <w:noProof/>
            </w:rPr>
            <w:t>Rendement en profondeur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_Toc120286005 \h </w:instrText>
          </w:r>
          <w:r w:rsidRPr="006E7A6B">
            <w:rPr>
              <w:rFonts w:ascii="Times New Roman" w:hAnsi="Times New Roman"/>
              <w:noProof/>
              <w:webHidden/>
            </w:rPr>
          </w:r>
          <w:r w:rsidRPr="006E7A6B">
            <w:rPr>
              <w:rFonts w:ascii="Times New Roman" w:hAnsi="Times New Roman"/>
              <w:noProof/>
              <w:webHidden/>
            </w:rPr>
            <w:fldChar w:fldCharType="separate"/>
          </w:r>
          <w:ins w:id="53" w:author="Gontier Charlotte" w:date="2022-11-25T16:57:00Z">
            <w:r w:rsidR="00E96F5C">
              <w:rPr>
                <w:rFonts w:ascii="Times New Roman" w:hAnsi="Times New Roman"/>
                <w:noProof/>
                <w:webHidden/>
              </w:rPr>
              <w:t>9</w:t>
            </w:r>
          </w:ins>
          <w:del w:id="54" w:author="Gontier Charlotte" w:date="2022-11-25T16:56:00Z">
            <w:r w:rsidRPr="006E7A6B" w:rsidDel="00EC4CF4">
              <w:rPr>
                <w:rFonts w:ascii="Times New Roman" w:hAnsi="Times New Roman"/>
                <w:noProof/>
                <w:webHidden/>
              </w:rPr>
              <w:delText>9</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7813F482" w14:textId="1BA0AB61"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"_Toc120286006"</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b.</w:t>
          </w:r>
          <w:r w:rsidRPr="006E7A6B">
            <w:rPr>
              <w:rFonts w:ascii="Times New Roman" w:hAnsi="Times New Roman"/>
              <w:noProof/>
            </w:rPr>
            <w:tab/>
          </w:r>
          <w:r w:rsidRPr="006E7A6B">
            <w:rPr>
              <w:rStyle w:val="Lienhypertexte"/>
              <w:rFonts w:ascii="Times New Roman" w:hAnsi="Times New Roman"/>
              <w:noProof/>
            </w:rPr>
            <w:t>Profil</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_Toc120286006 \h </w:instrText>
          </w:r>
          <w:r w:rsidRPr="006E7A6B">
            <w:rPr>
              <w:rFonts w:ascii="Times New Roman" w:hAnsi="Times New Roman"/>
              <w:noProof/>
              <w:webHidden/>
            </w:rPr>
          </w:r>
          <w:r w:rsidRPr="006E7A6B">
            <w:rPr>
              <w:rFonts w:ascii="Times New Roman" w:hAnsi="Times New Roman"/>
              <w:noProof/>
              <w:webHidden/>
            </w:rPr>
            <w:fldChar w:fldCharType="separate"/>
          </w:r>
          <w:ins w:id="55" w:author="Gontier Charlotte" w:date="2022-11-25T16:57:00Z">
            <w:r w:rsidR="00E96F5C">
              <w:rPr>
                <w:rFonts w:ascii="Times New Roman" w:hAnsi="Times New Roman"/>
                <w:noProof/>
                <w:webHidden/>
              </w:rPr>
              <w:t>9</w:t>
            </w:r>
          </w:ins>
          <w:del w:id="56" w:author="Gontier Charlotte" w:date="2022-11-25T16:56:00Z">
            <w:r w:rsidRPr="006E7A6B" w:rsidDel="00EC4CF4">
              <w:rPr>
                <w:rFonts w:ascii="Times New Roman" w:hAnsi="Times New Roman"/>
                <w:noProof/>
                <w:webHidden/>
              </w:rPr>
              <w:delText>9</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30980AFA" w14:textId="63041108" w:rsidR="005100A2" w:rsidRPr="006E7A6B" w:rsidRDefault="005100A2">
          <w:pPr>
            <w:pStyle w:val="TM3"/>
            <w:tabs>
              <w:tab w:val="left" w:pos="88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"_Toc120286007"</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c.</w:t>
          </w:r>
          <w:r w:rsidRPr="006E7A6B">
            <w:rPr>
              <w:rFonts w:ascii="Times New Roman" w:hAnsi="Times New Roman"/>
              <w:noProof/>
            </w:rPr>
            <w:tab/>
          </w:r>
          <w:r w:rsidRPr="006E7A6B">
            <w:rPr>
              <w:rStyle w:val="Lienhypertexte"/>
              <w:rFonts w:ascii="Times New Roman" w:hAnsi="Times New Roman"/>
              <w:noProof/>
            </w:rPr>
            <w:t>Plans de traitement</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_Toc120286007 \h </w:instrText>
          </w:r>
          <w:r w:rsidRPr="006E7A6B">
            <w:rPr>
              <w:rFonts w:ascii="Times New Roman" w:hAnsi="Times New Roman"/>
              <w:noProof/>
              <w:webHidden/>
            </w:rPr>
          </w:r>
          <w:r w:rsidRPr="006E7A6B">
            <w:rPr>
              <w:rFonts w:ascii="Times New Roman" w:hAnsi="Times New Roman"/>
              <w:noProof/>
              <w:webHidden/>
            </w:rPr>
            <w:fldChar w:fldCharType="separate"/>
          </w:r>
          <w:ins w:id="57" w:author="Gontier Charlotte" w:date="2022-11-25T16:57:00Z">
            <w:r w:rsidR="00E96F5C">
              <w:rPr>
                <w:rFonts w:ascii="Times New Roman" w:hAnsi="Times New Roman"/>
                <w:noProof/>
                <w:webHidden/>
              </w:rPr>
              <w:t>10</w:t>
            </w:r>
          </w:ins>
          <w:del w:id="58" w:author="Gontier Charlotte" w:date="2022-11-25T16:56:00Z">
            <w:r w:rsidRPr="006E7A6B" w:rsidDel="00EC4CF4">
              <w:rPr>
                <w:rFonts w:ascii="Times New Roman" w:hAnsi="Times New Roman"/>
                <w:noProof/>
                <w:webHidden/>
              </w:rPr>
              <w:delText>10</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53E9D416" w14:textId="74009817" w:rsidR="005100A2" w:rsidRPr="006E7A6B" w:rsidRDefault="005100A2">
          <w:pPr>
            <w:pStyle w:val="TM1"/>
            <w:rPr>
              <w:b w:val="0"/>
              <w:sz w:val="22"/>
            </w:rPr>
          </w:pPr>
          <w:r w:rsidRPr="006E7A6B">
            <w:rPr>
              <w:rStyle w:val="Lienhypertexte"/>
            </w:rPr>
            <w:fldChar w:fldCharType="begin"/>
          </w:r>
          <w:r w:rsidRPr="006E7A6B">
            <w:rPr>
              <w:rStyle w:val="Lienhypertexte"/>
            </w:rPr>
            <w:instrText xml:space="preserve"> </w:instrText>
          </w:r>
          <w:r w:rsidRPr="006E7A6B">
            <w:instrText>HYPERLINK \l "_Toc120286008"</w:instrText>
          </w:r>
          <w:r w:rsidRPr="006E7A6B">
            <w:rPr>
              <w:rStyle w:val="Lienhypertexte"/>
            </w:rPr>
            <w:instrText xml:space="preserve"> </w:instrText>
          </w:r>
          <w:r w:rsidRPr="006E7A6B">
            <w:rPr>
              <w:rStyle w:val="Lienhypertexte"/>
            </w:rPr>
            <w:fldChar w:fldCharType="separate"/>
          </w:r>
          <w:r w:rsidRPr="009D3AD1">
            <w:rPr>
              <w:rStyle w:val="Lienhypertexte"/>
            </w:rPr>
            <w:t>V.</w:t>
          </w:r>
          <w:r w:rsidRPr="006E7A6B">
            <w:rPr>
              <w:b w:val="0"/>
              <w:sz w:val="22"/>
            </w:rPr>
            <w:tab/>
          </w:r>
          <w:r w:rsidRPr="009D3AD1">
            <w:rPr>
              <w:rStyle w:val="Lienhypertexte"/>
            </w:rPr>
            <w:t>COMPARAISON DES DETECTEURS</w:t>
          </w:r>
          <w:r w:rsidRPr="006E7A6B">
            <w:rPr>
              <w:webHidden/>
            </w:rPr>
            <w:tab/>
          </w:r>
          <w:r w:rsidRPr="006E7A6B">
            <w:rPr>
              <w:webHidden/>
            </w:rPr>
            <w:fldChar w:fldCharType="begin"/>
          </w:r>
          <w:r w:rsidRPr="006E7A6B">
            <w:rPr>
              <w:webHidden/>
            </w:rPr>
            <w:instrText xml:space="preserve"> PAGEREF _Toc120286008 \h </w:instrText>
          </w:r>
          <w:r w:rsidRPr="006E7A6B">
            <w:rPr>
              <w:webHidden/>
            </w:rPr>
          </w:r>
          <w:r w:rsidRPr="006E7A6B">
            <w:rPr>
              <w:webHidden/>
            </w:rPr>
            <w:fldChar w:fldCharType="separate"/>
          </w:r>
          <w:ins w:id="59" w:author="Gontier Charlotte" w:date="2022-11-25T16:57:00Z">
            <w:r w:rsidR="00E96F5C">
              <w:rPr>
                <w:webHidden/>
              </w:rPr>
              <w:t>10</w:t>
            </w:r>
          </w:ins>
          <w:del w:id="60" w:author="Gontier Charlotte" w:date="2022-11-25T16:56:00Z">
            <w:r w:rsidRPr="006E7A6B" w:rsidDel="00EC4CF4">
              <w:rPr>
                <w:webHidden/>
              </w:rPr>
              <w:delText>10</w:delText>
            </w:r>
          </w:del>
          <w:r w:rsidRPr="006E7A6B">
            <w:rPr>
              <w:webHidden/>
            </w:rPr>
            <w:fldChar w:fldCharType="end"/>
          </w:r>
          <w:r w:rsidRPr="006E7A6B">
            <w:rPr>
              <w:rStyle w:val="Lienhypertexte"/>
            </w:rPr>
            <w:fldChar w:fldCharType="end"/>
          </w:r>
        </w:p>
        <w:p w14:paraId="4C7A43D5" w14:textId="4A306A4E"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"_Toc120286009"</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1)</w:t>
          </w:r>
          <w:r w:rsidRPr="006E7A6B">
            <w:rPr>
              <w:rFonts w:ascii="Times New Roman" w:hAnsi="Times New Roman"/>
              <w:noProof/>
            </w:rPr>
            <w:tab/>
          </w:r>
          <w:r w:rsidRPr="006E7A6B">
            <w:rPr>
              <w:rStyle w:val="Lienhypertexte"/>
              <w:rFonts w:ascii="Times New Roman" w:hAnsi="Times New Roman"/>
              <w:noProof/>
            </w:rPr>
            <w:t>Rendement en profondeur</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_Toc120286009 \h </w:instrText>
          </w:r>
          <w:r w:rsidRPr="006E7A6B">
            <w:rPr>
              <w:rFonts w:ascii="Times New Roman" w:hAnsi="Times New Roman"/>
              <w:noProof/>
              <w:webHidden/>
            </w:rPr>
          </w:r>
          <w:r w:rsidRPr="006E7A6B">
            <w:rPr>
              <w:rFonts w:ascii="Times New Roman" w:hAnsi="Times New Roman"/>
              <w:noProof/>
              <w:webHidden/>
            </w:rPr>
            <w:fldChar w:fldCharType="separate"/>
          </w:r>
          <w:ins w:id="61" w:author="Gontier Charlotte" w:date="2022-11-25T16:57:00Z">
            <w:r w:rsidR="00E96F5C">
              <w:rPr>
                <w:rFonts w:ascii="Times New Roman" w:hAnsi="Times New Roman"/>
                <w:noProof/>
                <w:webHidden/>
              </w:rPr>
              <w:t>10</w:t>
            </w:r>
          </w:ins>
          <w:del w:id="62" w:author="Gontier Charlotte" w:date="2022-11-25T16:56:00Z">
            <w:r w:rsidRPr="006E7A6B" w:rsidDel="00EC4CF4">
              <w:rPr>
                <w:rFonts w:ascii="Times New Roman" w:hAnsi="Times New Roman"/>
                <w:noProof/>
                <w:webHidden/>
              </w:rPr>
              <w:delText>10</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0989152E" w14:textId="2B2C529E"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"_Toc120286010"</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2)</w:t>
          </w:r>
          <w:r w:rsidRPr="006E7A6B">
            <w:rPr>
              <w:rFonts w:ascii="Times New Roman" w:hAnsi="Times New Roman"/>
              <w:noProof/>
            </w:rPr>
            <w:tab/>
          </w:r>
          <w:r w:rsidRPr="006E7A6B">
            <w:rPr>
              <w:rStyle w:val="Lienhypertexte"/>
              <w:rFonts w:ascii="Times New Roman" w:hAnsi="Times New Roman"/>
              <w:noProof/>
            </w:rPr>
            <w:t>Profil</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_Toc120286010 \h </w:instrText>
          </w:r>
          <w:r w:rsidRPr="006E7A6B">
            <w:rPr>
              <w:rFonts w:ascii="Times New Roman" w:hAnsi="Times New Roman"/>
              <w:noProof/>
              <w:webHidden/>
            </w:rPr>
          </w:r>
          <w:r w:rsidRPr="006E7A6B">
            <w:rPr>
              <w:rFonts w:ascii="Times New Roman" w:hAnsi="Times New Roman"/>
              <w:noProof/>
              <w:webHidden/>
            </w:rPr>
            <w:fldChar w:fldCharType="separate"/>
          </w:r>
          <w:ins w:id="63" w:author="Gontier Charlotte" w:date="2022-11-25T16:57:00Z">
            <w:r w:rsidR="00E96F5C">
              <w:rPr>
                <w:rFonts w:ascii="Times New Roman" w:hAnsi="Times New Roman"/>
                <w:noProof/>
                <w:webHidden/>
              </w:rPr>
              <w:t>11</w:t>
            </w:r>
          </w:ins>
          <w:del w:id="64" w:author="Gontier Charlotte" w:date="2022-11-25T16:56:00Z">
            <w:r w:rsidRPr="006E7A6B" w:rsidDel="00EC4CF4">
              <w:rPr>
                <w:rFonts w:ascii="Times New Roman" w:hAnsi="Times New Roman"/>
                <w:noProof/>
                <w:webHidden/>
              </w:rPr>
              <w:delText>11</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6AFE2E2C" w14:textId="2CAAA624"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"_Toc120286011"</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3)</w:t>
          </w:r>
          <w:r w:rsidRPr="006E7A6B">
            <w:rPr>
              <w:rFonts w:ascii="Times New Roman" w:hAnsi="Times New Roman"/>
              <w:noProof/>
            </w:rPr>
            <w:tab/>
          </w:r>
          <w:r w:rsidRPr="006E7A6B">
            <w:rPr>
              <w:rStyle w:val="Lienhypertexte"/>
              <w:rFonts w:ascii="Times New Roman" w:hAnsi="Times New Roman"/>
              <w:noProof/>
            </w:rPr>
            <w:t>Plan de traitement</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_Toc120286011 \h </w:instrText>
          </w:r>
          <w:r w:rsidRPr="006E7A6B">
            <w:rPr>
              <w:rFonts w:ascii="Times New Roman" w:hAnsi="Times New Roman"/>
              <w:noProof/>
              <w:webHidden/>
            </w:rPr>
          </w:r>
          <w:r w:rsidRPr="006E7A6B">
            <w:rPr>
              <w:rFonts w:ascii="Times New Roman" w:hAnsi="Times New Roman"/>
              <w:noProof/>
              <w:webHidden/>
            </w:rPr>
            <w:fldChar w:fldCharType="separate"/>
          </w:r>
          <w:ins w:id="65" w:author="Gontier Charlotte" w:date="2022-11-25T16:57:00Z">
            <w:r w:rsidR="00E96F5C">
              <w:rPr>
                <w:rFonts w:ascii="Times New Roman" w:hAnsi="Times New Roman"/>
                <w:noProof/>
                <w:webHidden/>
              </w:rPr>
              <w:t>12</w:t>
            </w:r>
          </w:ins>
          <w:del w:id="66" w:author="Gontier Charlotte" w:date="2022-11-25T16:56:00Z">
            <w:r w:rsidRPr="006E7A6B" w:rsidDel="00EC4CF4">
              <w:rPr>
                <w:rFonts w:ascii="Times New Roman" w:hAnsi="Times New Roman"/>
                <w:noProof/>
                <w:webHidden/>
              </w:rPr>
              <w:delText>12</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343E2B1F" w14:textId="0A9DF271" w:rsidR="005100A2" w:rsidRPr="006E7A6B" w:rsidRDefault="005100A2">
          <w:pPr>
            <w:pStyle w:val="TM2"/>
            <w:tabs>
              <w:tab w:val="left" w:pos="660"/>
              <w:tab w:val="right" w:leader="dot" w:pos="10456"/>
            </w:tabs>
            <w:rPr>
              <w:rFonts w:ascii="Times New Roman" w:hAnsi="Times New Roman"/>
              <w:noProof/>
            </w:rPr>
          </w:pPr>
          <w:r w:rsidRPr="006E7A6B">
            <w:rPr>
              <w:rStyle w:val="Lienhypertexte"/>
              <w:rFonts w:ascii="Times New Roman" w:hAnsi="Times New Roman"/>
              <w:noProof/>
            </w:rPr>
            <w:fldChar w:fldCharType="begin"/>
          </w:r>
          <w:r w:rsidRPr="006E7A6B">
            <w:rPr>
              <w:rStyle w:val="Lienhypertexte"/>
              <w:rFonts w:ascii="Times New Roman" w:hAnsi="Times New Roman"/>
              <w:noProof/>
            </w:rPr>
            <w:instrText xml:space="preserve"> </w:instrText>
          </w:r>
          <w:r w:rsidRPr="006E7A6B">
            <w:rPr>
              <w:rFonts w:ascii="Times New Roman" w:hAnsi="Times New Roman"/>
              <w:noProof/>
            </w:rPr>
            <w:instrText>HYPERLINK \l "_Toc120286012"</w:instrText>
          </w:r>
          <w:r w:rsidRPr="006E7A6B">
            <w:rPr>
              <w:rStyle w:val="Lienhypertexte"/>
              <w:rFonts w:ascii="Times New Roman" w:hAnsi="Times New Roman"/>
              <w:noProof/>
            </w:rPr>
            <w:instrText xml:space="preserve"> </w:instrText>
          </w:r>
          <w:r w:rsidRPr="006E7A6B">
            <w:rPr>
              <w:rStyle w:val="Lienhypertexte"/>
              <w:rFonts w:ascii="Times New Roman" w:hAnsi="Times New Roman"/>
              <w:noProof/>
            </w:rPr>
            <w:fldChar w:fldCharType="separate"/>
          </w:r>
          <w:r w:rsidRPr="006E7A6B">
            <w:rPr>
              <w:rStyle w:val="Lienhypertexte"/>
              <w:rFonts w:ascii="Times New Roman" w:hAnsi="Times New Roman"/>
              <w:noProof/>
            </w:rPr>
            <w:t>4)</w:t>
          </w:r>
          <w:r w:rsidRPr="006E7A6B">
            <w:rPr>
              <w:rFonts w:ascii="Times New Roman" w:hAnsi="Times New Roman"/>
              <w:noProof/>
            </w:rPr>
            <w:tab/>
          </w:r>
          <w:r w:rsidRPr="006E7A6B">
            <w:rPr>
              <w:rStyle w:val="Lienhypertexte"/>
              <w:rFonts w:ascii="Times New Roman" w:hAnsi="Times New Roman"/>
              <w:noProof/>
            </w:rPr>
            <w:t>Avantages et inconvénients des détecteurs</w:t>
          </w:r>
          <w:r w:rsidRPr="006E7A6B">
            <w:rPr>
              <w:rFonts w:ascii="Times New Roman" w:hAnsi="Times New Roman"/>
              <w:noProof/>
              <w:webHidden/>
            </w:rPr>
            <w:tab/>
          </w:r>
          <w:r w:rsidRPr="006E7A6B">
            <w:rPr>
              <w:rFonts w:ascii="Times New Roman" w:hAnsi="Times New Roman"/>
              <w:noProof/>
              <w:webHidden/>
            </w:rPr>
            <w:fldChar w:fldCharType="begin"/>
          </w:r>
          <w:r w:rsidRPr="006E7A6B">
            <w:rPr>
              <w:rFonts w:ascii="Times New Roman" w:hAnsi="Times New Roman"/>
              <w:noProof/>
              <w:webHidden/>
            </w:rPr>
            <w:instrText xml:space="preserve"> PAGEREF _Toc120286012 \h </w:instrText>
          </w:r>
          <w:r w:rsidRPr="006E7A6B">
            <w:rPr>
              <w:rFonts w:ascii="Times New Roman" w:hAnsi="Times New Roman"/>
              <w:noProof/>
              <w:webHidden/>
            </w:rPr>
          </w:r>
          <w:r w:rsidRPr="006E7A6B">
            <w:rPr>
              <w:rFonts w:ascii="Times New Roman" w:hAnsi="Times New Roman"/>
              <w:noProof/>
              <w:webHidden/>
            </w:rPr>
            <w:fldChar w:fldCharType="separate"/>
          </w:r>
          <w:ins w:id="67" w:author="Gontier Charlotte" w:date="2022-11-25T16:57:00Z">
            <w:r w:rsidR="00E96F5C">
              <w:rPr>
                <w:rFonts w:ascii="Times New Roman" w:hAnsi="Times New Roman"/>
                <w:noProof/>
                <w:webHidden/>
              </w:rPr>
              <w:t>13</w:t>
            </w:r>
          </w:ins>
          <w:del w:id="68" w:author="Gontier Charlotte" w:date="2022-11-25T16:56:00Z">
            <w:r w:rsidRPr="006E7A6B" w:rsidDel="00EC4CF4">
              <w:rPr>
                <w:rFonts w:ascii="Times New Roman" w:hAnsi="Times New Roman"/>
                <w:noProof/>
                <w:webHidden/>
              </w:rPr>
              <w:delText>13</w:delText>
            </w:r>
          </w:del>
          <w:r w:rsidRPr="006E7A6B">
            <w:rPr>
              <w:rFonts w:ascii="Times New Roman" w:hAnsi="Times New Roman"/>
              <w:noProof/>
              <w:webHidden/>
            </w:rPr>
            <w:fldChar w:fldCharType="end"/>
          </w:r>
          <w:r w:rsidRPr="006E7A6B">
            <w:rPr>
              <w:rStyle w:val="Lienhypertexte"/>
              <w:rFonts w:ascii="Times New Roman" w:hAnsi="Times New Roman"/>
              <w:noProof/>
            </w:rPr>
            <w:fldChar w:fldCharType="end"/>
          </w:r>
        </w:p>
        <w:p w14:paraId="500915B5" w14:textId="58DA9D05" w:rsidR="005100A2" w:rsidRPr="006E7A6B" w:rsidRDefault="005100A2">
          <w:pPr>
            <w:pStyle w:val="TM1"/>
            <w:rPr>
              <w:b w:val="0"/>
              <w:sz w:val="22"/>
            </w:rPr>
          </w:pPr>
          <w:r w:rsidRPr="006E7A6B">
            <w:rPr>
              <w:rStyle w:val="Lienhypertexte"/>
            </w:rPr>
            <w:fldChar w:fldCharType="begin"/>
          </w:r>
          <w:r w:rsidRPr="006E7A6B">
            <w:rPr>
              <w:rStyle w:val="Lienhypertexte"/>
            </w:rPr>
            <w:instrText xml:space="preserve"> </w:instrText>
          </w:r>
          <w:r w:rsidRPr="006E7A6B">
            <w:instrText>HYPERLINK \l "_Toc120286013"</w:instrText>
          </w:r>
          <w:r w:rsidRPr="006E7A6B">
            <w:rPr>
              <w:rStyle w:val="Lienhypertexte"/>
            </w:rPr>
            <w:instrText xml:space="preserve"> </w:instrText>
          </w:r>
          <w:r w:rsidRPr="006E7A6B">
            <w:rPr>
              <w:rStyle w:val="Lienhypertexte"/>
            </w:rPr>
            <w:fldChar w:fldCharType="separate"/>
          </w:r>
          <w:r w:rsidRPr="009D3AD1">
            <w:rPr>
              <w:rStyle w:val="Lienhypertexte"/>
            </w:rPr>
            <w:t>VI.</w:t>
          </w:r>
          <w:r w:rsidRPr="006E7A6B">
            <w:rPr>
              <w:b w:val="0"/>
              <w:sz w:val="22"/>
            </w:rPr>
            <w:tab/>
          </w:r>
          <w:r w:rsidRPr="009D3AD1">
            <w:rPr>
              <w:rStyle w:val="Lienhypertexte"/>
            </w:rPr>
            <w:t>CONCLUSION ET DISCUSSION</w:t>
          </w:r>
          <w:r w:rsidRPr="006E7A6B">
            <w:rPr>
              <w:webHidden/>
            </w:rPr>
            <w:tab/>
          </w:r>
          <w:r w:rsidRPr="006E7A6B">
            <w:rPr>
              <w:webHidden/>
            </w:rPr>
            <w:fldChar w:fldCharType="begin"/>
          </w:r>
          <w:r w:rsidRPr="006E7A6B">
            <w:rPr>
              <w:webHidden/>
            </w:rPr>
            <w:instrText xml:space="preserve"> PAGEREF _Toc120286013 \h </w:instrText>
          </w:r>
          <w:r w:rsidRPr="006E7A6B">
            <w:rPr>
              <w:webHidden/>
            </w:rPr>
          </w:r>
          <w:r w:rsidRPr="006E7A6B">
            <w:rPr>
              <w:webHidden/>
            </w:rPr>
            <w:fldChar w:fldCharType="separate"/>
          </w:r>
          <w:ins w:id="69" w:author="Gontier Charlotte" w:date="2022-11-25T16:57:00Z">
            <w:r w:rsidR="00E96F5C">
              <w:rPr>
                <w:webHidden/>
              </w:rPr>
              <w:t>13</w:t>
            </w:r>
          </w:ins>
          <w:del w:id="70" w:author="Gontier Charlotte" w:date="2022-11-25T16:56:00Z">
            <w:r w:rsidRPr="006E7A6B" w:rsidDel="00EC4CF4">
              <w:rPr>
                <w:webHidden/>
              </w:rPr>
              <w:delText>13</w:delText>
            </w:r>
          </w:del>
          <w:r w:rsidRPr="006E7A6B">
            <w:rPr>
              <w:webHidden/>
            </w:rPr>
            <w:fldChar w:fldCharType="end"/>
          </w:r>
          <w:r w:rsidRPr="006E7A6B">
            <w:rPr>
              <w:rStyle w:val="Lienhypertexte"/>
            </w:rPr>
            <w:fldChar w:fldCharType="end"/>
          </w:r>
        </w:p>
        <w:p w14:paraId="0792AB9B" w14:textId="3F834267" w:rsidR="005100A2" w:rsidRPr="006E7A6B" w:rsidRDefault="005100A2">
          <w:pPr>
            <w:pStyle w:val="TM1"/>
            <w:tabs>
              <w:tab w:val="left" w:pos="880"/>
            </w:tabs>
            <w:rPr>
              <w:b w:val="0"/>
              <w:sz w:val="22"/>
            </w:rPr>
          </w:pPr>
          <w:r w:rsidRPr="006E7A6B">
            <w:rPr>
              <w:rStyle w:val="Lienhypertexte"/>
            </w:rPr>
            <w:fldChar w:fldCharType="begin"/>
          </w:r>
          <w:r w:rsidRPr="006E7A6B">
            <w:rPr>
              <w:rStyle w:val="Lienhypertexte"/>
            </w:rPr>
            <w:instrText xml:space="preserve"> </w:instrText>
          </w:r>
          <w:r w:rsidRPr="006E7A6B">
            <w:instrText>HYPERLINK \l "_Toc120286014"</w:instrText>
          </w:r>
          <w:r w:rsidRPr="006E7A6B">
            <w:rPr>
              <w:rStyle w:val="Lienhypertexte"/>
            </w:rPr>
            <w:instrText xml:space="preserve"> </w:instrText>
          </w:r>
          <w:r w:rsidRPr="006E7A6B">
            <w:rPr>
              <w:rStyle w:val="Lienhypertexte"/>
            </w:rPr>
            <w:fldChar w:fldCharType="separate"/>
          </w:r>
          <w:r w:rsidRPr="009D3AD1">
            <w:rPr>
              <w:rStyle w:val="Lienhypertexte"/>
            </w:rPr>
            <w:t>VII.</w:t>
          </w:r>
          <w:r w:rsidRPr="006E7A6B">
            <w:rPr>
              <w:b w:val="0"/>
              <w:sz w:val="22"/>
            </w:rPr>
            <w:tab/>
          </w:r>
          <w:r w:rsidRPr="009D3AD1">
            <w:rPr>
              <w:rStyle w:val="Lienhypertexte"/>
            </w:rPr>
            <w:t>BIBLIOGRAPHIE</w:t>
          </w:r>
          <w:r w:rsidRPr="006E7A6B">
            <w:rPr>
              <w:webHidden/>
            </w:rPr>
            <w:tab/>
          </w:r>
          <w:r w:rsidRPr="006E7A6B">
            <w:rPr>
              <w:webHidden/>
            </w:rPr>
            <w:fldChar w:fldCharType="begin"/>
          </w:r>
          <w:r w:rsidRPr="006E7A6B">
            <w:rPr>
              <w:webHidden/>
            </w:rPr>
            <w:instrText xml:space="preserve"> PAGEREF _Toc120286014 \h </w:instrText>
          </w:r>
          <w:r w:rsidRPr="006E7A6B">
            <w:rPr>
              <w:webHidden/>
            </w:rPr>
          </w:r>
          <w:r w:rsidRPr="006E7A6B">
            <w:rPr>
              <w:webHidden/>
            </w:rPr>
            <w:fldChar w:fldCharType="separate"/>
          </w:r>
          <w:ins w:id="71" w:author="Gontier Charlotte" w:date="2022-11-25T16:57:00Z">
            <w:r w:rsidR="00E96F5C">
              <w:rPr>
                <w:webHidden/>
              </w:rPr>
              <w:t>15</w:t>
            </w:r>
          </w:ins>
          <w:del w:id="72" w:author="Gontier Charlotte" w:date="2022-11-25T16:56:00Z">
            <w:r w:rsidRPr="006E7A6B" w:rsidDel="00EC4CF4">
              <w:rPr>
                <w:webHidden/>
              </w:rPr>
              <w:delText>14</w:delText>
            </w:r>
          </w:del>
          <w:r w:rsidRPr="006E7A6B">
            <w:rPr>
              <w:webHidden/>
            </w:rPr>
            <w:fldChar w:fldCharType="end"/>
          </w:r>
          <w:r w:rsidRPr="006E7A6B">
            <w:rPr>
              <w:rStyle w:val="Lienhypertexte"/>
            </w:rPr>
            <w:fldChar w:fldCharType="end"/>
          </w:r>
        </w:p>
        <w:p w14:paraId="7DC47F76" w14:textId="2B3E29AD" w:rsidR="00E32244" w:rsidRPr="003D718D" w:rsidRDefault="005100A2" w:rsidP="00D93021">
          <w:pPr>
            <w:pStyle w:val="TM1"/>
            <w:tabs>
              <w:tab w:val="left" w:pos="880"/>
            </w:tabs>
          </w:pPr>
          <w:r w:rsidRPr="006E7A6B">
            <w:rPr>
              <w:rStyle w:val="Lienhypertexte"/>
            </w:rPr>
            <w:fldChar w:fldCharType="begin"/>
          </w:r>
          <w:r w:rsidRPr="006E7A6B">
            <w:rPr>
              <w:rStyle w:val="Lienhypertexte"/>
            </w:rPr>
            <w:instrText xml:space="preserve"> </w:instrText>
          </w:r>
          <w:r w:rsidRPr="006E7A6B">
            <w:instrText>HYPERLINK \l "_Toc120286015"</w:instrText>
          </w:r>
          <w:r w:rsidRPr="006E7A6B">
            <w:rPr>
              <w:rStyle w:val="Lienhypertexte"/>
            </w:rPr>
            <w:instrText xml:space="preserve"> </w:instrText>
          </w:r>
          <w:r w:rsidRPr="006E7A6B">
            <w:rPr>
              <w:rStyle w:val="Lienhypertexte"/>
            </w:rPr>
            <w:fldChar w:fldCharType="separate"/>
          </w:r>
          <w:r w:rsidRPr="009D3AD1">
            <w:rPr>
              <w:rStyle w:val="Lienhypertexte"/>
            </w:rPr>
            <w:t>VIII.</w:t>
          </w:r>
          <w:r w:rsidRPr="006E7A6B">
            <w:rPr>
              <w:b w:val="0"/>
              <w:sz w:val="22"/>
            </w:rPr>
            <w:tab/>
          </w:r>
          <w:r w:rsidRPr="009D3AD1">
            <w:rPr>
              <w:rStyle w:val="Lienhypertexte"/>
            </w:rPr>
            <w:t>ANNEXES</w:t>
          </w:r>
          <w:r w:rsidRPr="006E7A6B">
            <w:rPr>
              <w:webHidden/>
            </w:rPr>
            <w:tab/>
          </w:r>
          <w:r w:rsidRPr="006E7A6B">
            <w:rPr>
              <w:webHidden/>
            </w:rPr>
            <w:fldChar w:fldCharType="begin"/>
          </w:r>
          <w:r w:rsidRPr="006E7A6B">
            <w:rPr>
              <w:webHidden/>
            </w:rPr>
            <w:instrText xml:space="preserve"> PAGEREF _Toc120286015 \h </w:instrText>
          </w:r>
          <w:r w:rsidRPr="006E7A6B">
            <w:rPr>
              <w:webHidden/>
            </w:rPr>
          </w:r>
          <w:r w:rsidRPr="006E7A6B">
            <w:rPr>
              <w:webHidden/>
            </w:rPr>
            <w:fldChar w:fldCharType="separate"/>
          </w:r>
          <w:ins w:id="73" w:author="Gontier Charlotte" w:date="2022-11-25T16:57:00Z">
            <w:r w:rsidR="00E96F5C">
              <w:rPr>
                <w:webHidden/>
              </w:rPr>
              <w:t>16</w:t>
            </w:r>
          </w:ins>
          <w:del w:id="74" w:author="Gontier Charlotte" w:date="2022-11-25T16:56:00Z">
            <w:r w:rsidRPr="006E7A6B" w:rsidDel="00EC4CF4">
              <w:rPr>
                <w:webHidden/>
              </w:rPr>
              <w:delText>15</w:delText>
            </w:r>
          </w:del>
          <w:r w:rsidRPr="006E7A6B">
            <w:rPr>
              <w:webHidden/>
            </w:rPr>
            <w:fldChar w:fldCharType="end"/>
          </w:r>
          <w:r w:rsidRPr="006E7A6B">
            <w:rPr>
              <w:rStyle w:val="Lienhypertexte"/>
            </w:rPr>
            <w:fldChar w:fldCharType="end"/>
          </w:r>
          <w:r w:rsidR="00E32244" w:rsidRPr="006E7A6B">
            <w:rPr>
              <w:b w:val="0"/>
              <w:bCs/>
            </w:rPr>
            <w:fldChar w:fldCharType="end"/>
          </w:r>
          <w:commentRangeEnd w:id="0"/>
          <w:r>
            <w:rPr>
              <w:rStyle w:val="Marquedecommentaire"/>
              <w:rFonts w:eastAsiaTheme="minorHAnsi" w:cstheme="minorBidi"/>
              <w:b w:val="0"/>
              <w:noProof w:val="0"/>
              <w:lang w:eastAsia="en-US"/>
            </w:rPr>
            <w:commentReference w:id="0"/>
          </w:r>
        </w:p>
      </w:sdtContent>
    </w:sdt>
    <w:p w14:paraId="4B6B0373" w14:textId="13221BBF" w:rsidR="00924E5A" w:rsidRDefault="00440514" w:rsidP="00D9351A">
      <w:pPr>
        <w:pStyle w:val="Titre1"/>
      </w:pPr>
      <w:bookmarkStart w:id="75" w:name="_Toc120285979"/>
      <w:r>
        <w:lastRenderedPageBreak/>
        <w:t>INT</w:t>
      </w:r>
      <w:r w:rsidR="00924E5A">
        <w:t>R</w:t>
      </w:r>
      <w:r>
        <w:t>O</w:t>
      </w:r>
      <w:r w:rsidR="00924E5A">
        <w:t>DUCTION</w:t>
      </w:r>
      <w:bookmarkEnd w:id="75"/>
    </w:p>
    <w:p w14:paraId="442F5538" w14:textId="65D3F38F" w:rsidR="009E4ED9" w:rsidRPr="00924E5A" w:rsidDel="009E4ED9" w:rsidRDefault="00891BA1" w:rsidP="00003DB6">
      <w:pPr>
        <w:ind w:firstLine="708"/>
        <w:rPr>
          <w:del w:id="76" w:author="Gontier Charlotte" w:date="2022-11-21T11:54:00Z"/>
        </w:rPr>
        <w:pPrChange w:id="77" w:author="Gontier Charlotte [2]" w:date="2022-11-25T18:56:00Z">
          <w:pPr>
            <w:ind w:firstLine="708"/>
            <w:jc w:val="both"/>
          </w:pPr>
        </w:pPrChange>
      </w:pPr>
      <w:r>
        <w:t>Dan</w:t>
      </w:r>
      <w:bookmarkStart w:id="78" w:name="_GoBack"/>
      <w:bookmarkEnd w:id="78"/>
      <w:r>
        <w:t xml:space="preserve">s le cadre de ce travail, nous souhaitions comparer différents détecteurs pour plusieurs types de mesures. Pour cela, nous avons utilisé des films radiochromiques, des matrices multidétecteurs et des </w:t>
      </w:r>
      <w:r w:rsidR="00E870AA">
        <w:t>détecteurs ponctuels</w:t>
      </w:r>
      <w:r>
        <w:t xml:space="preserve"> pour la mes</w:t>
      </w:r>
      <w:r w:rsidR="00767745">
        <w:t>ure de rendements en profondeur</w:t>
      </w:r>
      <w:r>
        <w:t>, de profils de dose et pour le contrôle de plans de traitement.</w:t>
      </w:r>
      <w:ins w:id="79" w:author="Gontier Charlotte" w:date="2022-11-21T11:54:00Z">
        <w:r w:rsidR="009E4ED9">
          <w:t xml:space="preserve"> Ces mesures ont été réalisées sur le Varian Novalis TrueBeam avec un faisceau d’énergie 6FFF.</w:t>
        </w:r>
      </w:ins>
    </w:p>
    <w:p w14:paraId="47ED26ED" w14:textId="422B21F6" w:rsidR="00D9351A" w:rsidRDefault="00924E5A" w:rsidP="00003DB6">
      <w:pPr>
        <w:ind w:firstLine="708"/>
        <w:pPrChange w:id="80" w:author="Gontier Charlotte [2]" w:date="2022-11-25T18:56:00Z">
          <w:pPr>
            <w:pStyle w:val="Titre1"/>
          </w:pPr>
        </w:pPrChange>
      </w:pPr>
      <w:bookmarkStart w:id="81" w:name="_Toc120285980"/>
      <w:r>
        <w:t>FILMS RADIOCHROMIQUES</w:t>
      </w:r>
      <w:bookmarkEnd w:id="81"/>
    </w:p>
    <w:p w14:paraId="6FFB2604" w14:textId="346C96D0" w:rsidR="00D9351A" w:rsidRPr="00D9351A" w:rsidRDefault="00D9351A" w:rsidP="008E2B28">
      <w:pPr>
        <w:pStyle w:val="Titre2"/>
      </w:pPr>
      <w:bookmarkStart w:id="82" w:name="_Toc120285981"/>
      <w:r>
        <w:t>Introduction</w:t>
      </w:r>
      <w:bookmarkEnd w:id="82"/>
    </w:p>
    <w:p w14:paraId="10EE5214" w14:textId="77676EF8" w:rsidR="00D9351A" w:rsidRDefault="004043F5" w:rsidP="004B3040">
      <w:pPr>
        <w:ind w:firstLine="708"/>
        <w:jc w:val="both"/>
      </w:pPr>
      <w:r>
        <w:t xml:space="preserve">Les films que nous avons </w:t>
      </w:r>
      <w:r w:rsidR="00552FAE">
        <w:t>utilisés</w:t>
      </w:r>
      <w:r>
        <w:t xml:space="preserve"> sont</w:t>
      </w:r>
      <w:r w:rsidR="00D9351A">
        <w:t xml:space="preserve"> des films Gafchromic EBT3</w:t>
      </w:r>
      <w:r>
        <w:t xml:space="preserve"> (lot n°0</w:t>
      </w:r>
      <w:r w:rsidRPr="004043F5">
        <w:t>5112103</w:t>
      </w:r>
      <w:r>
        <w:t>)</w:t>
      </w:r>
      <w:r w:rsidR="00D9351A">
        <w:t xml:space="preserve">. Ces films permettent de mesurer la dose absorbée pour une gamme de dose </w:t>
      </w:r>
      <w:r>
        <w:t>allant de 0,1</w:t>
      </w:r>
      <w:r w:rsidR="002A0B44">
        <w:t xml:space="preserve"> à 2</w:t>
      </w:r>
      <w:r w:rsidR="00D9351A">
        <w:t>0 Gy</w:t>
      </w:r>
      <w:r w:rsidR="002A0B44">
        <w:t xml:space="preserve"> </w:t>
      </w:r>
      <w:sdt>
        <w:sdtPr>
          <w:id w:val="-1219125206"/>
          <w:citation/>
        </w:sdtPr>
        <w:sdtEndPr/>
        <w:sdtContent>
          <w:r w:rsidR="002A0B44">
            <w:fldChar w:fldCharType="begin"/>
          </w:r>
          <w:r w:rsidR="002A0B44">
            <w:instrText xml:space="preserve">CITATION Nir20 \l 1036 </w:instrText>
          </w:r>
          <w:r w:rsidR="002A0B44">
            <w:fldChar w:fldCharType="separate"/>
          </w:r>
          <w:r w:rsidR="002A0B44">
            <w:rPr>
              <w:noProof/>
            </w:rPr>
            <w:t>(Niroomand-Rad, 2020)</w:t>
          </w:r>
          <w:r w:rsidR="002A0B44">
            <w:fldChar w:fldCharType="end"/>
          </w:r>
        </w:sdtContent>
      </w:sdt>
      <w:r w:rsidR="00D9351A">
        <w:t xml:space="preserve">. Pour permettre </w:t>
      </w:r>
      <w:r>
        <w:t xml:space="preserve">la mesure de </w:t>
      </w:r>
      <w:r w:rsidR="00D9351A">
        <w:t>dose, le film est constitué</w:t>
      </w:r>
      <w:r w:rsidR="00445A01">
        <w:t xml:space="preserve"> de 2 couches de polyester</w:t>
      </w:r>
      <w:r w:rsidR="0043702D">
        <w:t>,</w:t>
      </w:r>
      <w:r w:rsidR="007D3085">
        <w:t xml:space="preserve"> </w:t>
      </w:r>
      <w:r w:rsidR="00445A01">
        <w:t xml:space="preserve"> dit mate</w:t>
      </w:r>
      <w:r w:rsidR="0019680A">
        <w:t>,</w:t>
      </w:r>
      <w:r w:rsidR="00445A01">
        <w:t xml:space="preserve"> de 125µm d’épaisseur, </w:t>
      </w:r>
      <w:r w:rsidR="00D9351A">
        <w:t xml:space="preserve">séparées par une couche </w:t>
      </w:r>
      <w:r w:rsidR="00767745">
        <w:t>active d’épaisseur</w:t>
      </w:r>
      <w:r w:rsidR="006079A7">
        <w:t xml:space="preserve"> 28</w:t>
      </w:r>
      <w:r w:rsidR="00445A01">
        <w:t xml:space="preserve"> µm</w:t>
      </w:r>
      <w:r w:rsidR="006079A7">
        <w:t xml:space="preserve"> </w:t>
      </w:r>
      <w:sdt>
        <w:sdtPr>
          <w:id w:val="-994634454"/>
          <w:citation/>
        </w:sdtPr>
        <w:sdtEndPr/>
        <w:sdtContent>
          <w:r w:rsidR="00ED7A54">
            <w:fldChar w:fldCharType="begin"/>
          </w:r>
          <w:r w:rsidR="00ED7A54">
            <w:instrText xml:space="preserve">CITATION ASH20 \l 1036 </w:instrText>
          </w:r>
          <w:r w:rsidR="00ED7A54">
            <w:fldChar w:fldCharType="separate"/>
          </w:r>
          <w:r w:rsidR="00ED7A54">
            <w:rPr>
              <w:noProof/>
            </w:rPr>
            <w:t>(Ashland, 2020)</w:t>
          </w:r>
          <w:r w:rsidR="00ED7A54">
            <w:fldChar w:fldCharType="end"/>
          </w:r>
        </w:sdtContent>
      </w:sdt>
      <w:r w:rsidR="00ED7A54">
        <w:t>.</w:t>
      </w:r>
    </w:p>
    <w:p w14:paraId="21CF8F07" w14:textId="252D81CB" w:rsidR="00445A01" w:rsidRDefault="00D9351A" w:rsidP="004B3040">
      <w:pPr>
        <w:spacing w:after="0"/>
        <w:ind w:firstLine="708"/>
        <w:jc w:val="both"/>
      </w:pPr>
      <w:r>
        <w:t xml:space="preserve">Le scanner utilisé </w:t>
      </w:r>
      <w:r w:rsidR="00455E1C">
        <w:t xml:space="preserve">pour la numérisation des films </w:t>
      </w:r>
      <w:r>
        <w:t>est le</w:t>
      </w:r>
      <w:r w:rsidR="00455E1C">
        <w:t xml:space="preserve"> modèle</w:t>
      </w:r>
      <w:r>
        <w:t xml:space="preserve"> Epson </w:t>
      </w:r>
      <w:r w:rsidR="00DD1483">
        <w:t xml:space="preserve">Expression </w:t>
      </w:r>
      <w:r>
        <w:t>12000 XL. Il s’agit d’un scanner de taille A3 professionnel.</w:t>
      </w:r>
      <w:r w:rsidR="00445A01">
        <w:t xml:space="preserve"> La mesure de la dose absorbée a été réalisée par transmittance</w:t>
      </w:r>
      <w:r w:rsidR="004043F5">
        <w:t>, qui se calcule</w:t>
      </w:r>
      <w:r w:rsidR="00D9230D">
        <w:t xml:space="preserve"> de la manière suivante </w:t>
      </w:r>
      <w:r w:rsidR="00157BD1">
        <w:rPr>
          <w:rFonts w:eastAsiaTheme="minorEastAsia"/>
        </w:rPr>
        <w:t xml:space="preserve"> </w:t>
      </w: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trans</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trans</m:t>
                </m:r>
              </m:sub>
            </m:sSub>
          </m:num>
          <m:den>
            <m:sSup>
              <m:sSupPr>
                <m:ctrlPr>
                  <w:rPr>
                    <w:rFonts w:ascii="Cambria Math" w:hAnsi="Cambria Math"/>
                    <w:i/>
                  </w:rPr>
                </m:ctrlPr>
              </m:sSupPr>
              <m:e>
                <m:r>
                  <w:rPr>
                    <w:rFonts w:ascii="Cambria Math" w:hAnsi="Cambria Math"/>
                  </w:rPr>
                  <m:t>2</m:t>
                </m:r>
              </m:e>
              <m:sup>
                <m:r>
                  <w:rPr>
                    <w:rFonts w:ascii="Cambria Math" w:hAnsi="Cambria Math"/>
                  </w:rPr>
                  <m:t>16</m:t>
                </m:r>
              </m:sup>
            </m:sSup>
          </m:den>
        </m:f>
      </m:oMath>
      <w:r w:rsidR="006079A7">
        <w:rPr>
          <w:rFonts w:eastAsiaTheme="minorEastAsia"/>
        </w:rPr>
        <w:t xml:space="preserve"> ,</w:t>
      </w:r>
      <w:r w:rsidR="00445A01">
        <w:rPr>
          <w:rFonts w:eastAsiaTheme="minorEastAsia"/>
        </w:rPr>
        <w:t xml:space="preserve"> PV</w:t>
      </w:r>
      <w:r w:rsidR="00445A01">
        <w:rPr>
          <w:rFonts w:eastAsiaTheme="minorEastAsia"/>
          <w:vertAlign w:val="subscript"/>
        </w:rPr>
        <w:t>trans</w:t>
      </w:r>
      <w:r w:rsidR="00445A01">
        <w:rPr>
          <w:rFonts w:eastAsiaTheme="minorEastAsia"/>
        </w:rPr>
        <w:t xml:space="preserve"> est la</w:t>
      </w:r>
      <w:r w:rsidR="0019680A">
        <w:rPr>
          <w:rFonts w:eastAsiaTheme="minorEastAsia"/>
        </w:rPr>
        <w:t xml:space="preserve"> valeur moyenne du</w:t>
      </w:r>
      <w:r w:rsidR="00D9230D">
        <w:rPr>
          <w:rFonts w:eastAsiaTheme="minorEastAsia"/>
        </w:rPr>
        <w:t xml:space="preserve"> pixel</w:t>
      </w:r>
      <w:r w:rsidR="0019680A">
        <w:rPr>
          <w:rFonts w:eastAsiaTheme="minorEastAsia"/>
        </w:rPr>
        <w:t xml:space="preserve"> évalué</w:t>
      </w:r>
      <w:r w:rsidR="00445A01">
        <w:rPr>
          <w:rFonts w:eastAsiaTheme="minorEastAsia"/>
        </w:rPr>
        <w:t>.</w:t>
      </w:r>
      <w:r w:rsidR="00445A01">
        <w:t xml:space="preserve"> Les caractéristiques techniques du scanner sont :</w:t>
      </w:r>
    </w:p>
    <w:p w14:paraId="32AEB724" w14:textId="044A7247" w:rsidR="00445A01" w:rsidRDefault="00DD1483" w:rsidP="005D5660">
      <w:pPr>
        <w:pStyle w:val="Paragraphedeliste"/>
        <w:numPr>
          <w:ilvl w:val="0"/>
          <w:numId w:val="13"/>
        </w:numPr>
        <w:jc w:val="both"/>
      </w:pPr>
      <w:r>
        <w:t>Résolution du scan</w:t>
      </w:r>
      <w:r w:rsidR="00332C74">
        <w:t>ner</w:t>
      </w:r>
      <w:r>
        <w:t> : 2400 dpi</w:t>
      </w:r>
      <w:r w:rsidR="00044FF9">
        <w:rPr>
          <w:rStyle w:val="Appelnotedebasdep"/>
        </w:rPr>
        <w:footnoteReference w:id="1"/>
      </w:r>
      <w:r w:rsidR="008B0E52">
        <w:t>,</w:t>
      </w:r>
    </w:p>
    <w:p w14:paraId="73B4B15F" w14:textId="64704A54" w:rsidR="00B00BF3" w:rsidRDefault="00B00BF3" w:rsidP="005D5660">
      <w:pPr>
        <w:pStyle w:val="Paragraphedeliste"/>
        <w:numPr>
          <w:ilvl w:val="0"/>
          <w:numId w:val="13"/>
        </w:numPr>
        <w:jc w:val="both"/>
      </w:pPr>
      <w:r>
        <w:t xml:space="preserve">Résolution de sortie : </w:t>
      </w:r>
      <w:ins w:id="83" w:author="Gontier Charlotte" w:date="2022-11-21T11:52:00Z">
        <w:r w:rsidR="009E4ED9">
          <w:t>75</w:t>
        </w:r>
      </w:ins>
      <w:r>
        <w:t xml:space="preserve"> à </w:t>
      </w:r>
      <w:ins w:id="84" w:author="Gontier Charlotte" w:date="2022-11-21T11:52:00Z">
        <w:r w:rsidR="009E4ED9">
          <w:t>12800</w:t>
        </w:r>
      </w:ins>
      <w:r>
        <w:t xml:space="preserve"> dpi</w:t>
      </w:r>
      <w:r w:rsidR="008B0E52">
        <w:t>,</w:t>
      </w:r>
    </w:p>
    <w:p w14:paraId="76058CC8" w14:textId="53CC32F4" w:rsidR="00B00BF3" w:rsidRDefault="00010757" w:rsidP="005D5660">
      <w:pPr>
        <w:pStyle w:val="Paragraphedeliste"/>
        <w:numPr>
          <w:ilvl w:val="0"/>
          <w:numId w:val="13"/>
        </w:numPr>
        <w:jc w:val="both"/>
      </w:pPr>
      <w:r>
        <w:t>Source lumineuse : l</w:t>
      </w:r>
      <w:r w:rsidR="00B00BF3">
        <w:t>ampe LED</w:t>
      </w:r>
      <w:r w:rsidR="008B0E52">
        <w:t>,</w:t>
      </w:r>
    </w:p>
    <w:p w14:paraId="4DF6DDD9" w14:textId="24E832AE" w:rsidR="00B00BF3" w:rsidRDefault="00B00BF3" w:rsidP="005D5660">
      <w:pPr>
        <w:pStyle w:val="Paragraphedeliste"/>
        <w:numPr>
          <w:ilvl w:val="0"/>
          <w:numId w:val="13"/>
        </w:numPr>
        <w:jc w:val="both"/>
      </w:pPr>
      <w:r>
        <w:t>Dimensions des documents : 310</w:t>
      </w:r>
      <w:r w:rsidR="00010757">
        <w:t>mm</w:t>
      </w:r>
      <w:r>
        <w:t>x437</w:t>
      </w:r>
      <w:r w:rsidR="00010757">
        <w:t>mm.</w:t>
      </w:r>
    </w:p>
    <w:p w14:paraId="6DAB461E" w14:textId="18A599F5" w:rsidR="00D9351A" w:rsidRDefault="003B0EBF" w:rsidP="008E2B28">
      <w:pPr>
        <w:pStyle w:val="Titre2"/>
      </w:pPr>
      <w:bookmarkStart w:id="85" w:name="_Toc120285982"/>
      <w:r>
        <w:t>Caractérisation du scanner et méthodologie de numérisation</w:t>
      </w:r>
      <w:bookmarkEnd w:id="85"/>
    </w:p>
    <w:p w14:paraId="5EADDECA" w14:textId="7B9B508B" w:rsidR="00405642" w:rsidRDefault="00405642" w:rsidP="00440514">
      <w:pPr>
        <w:pStyle w:val="Titre3"/>
      </w:pPr>
      <w:bookmarkStart w:id="86" w:name="_Toc120285983"/>
      <w:r>
        <w:t>Temps entre l’irradiation et la numérisation</w:t>
      </w:r>
      <w:bookmarkEnd w:id="86"/>
    </w:p>
    <w:p w14:paraId="4F48C8D1" w14:textId="5530D146" w:rsidR="005415FB" w:rsidRDefault="005415FB" w:rsidP="007743D6">
      <w:pPr>
        <w:ind w:firstLine="708"/>
        <w:jc w:val="both"/>
      </w:pPr>
      <w:r>
        <w:t xml:space="preserve">Il est </w:t>
      </w:r>
      <w:r w:rsidR="00767745">
        <w:t>nécessaire</w:t>
      </w:r>
      <w:r>
        <w:t xml:space="preserve"> de patienter avant de numériser le film</w:t>
      </w:r>
      <w:ins w:id="87" w:author="Gontier Charlotte" w:date="2022-11-21T11:52:00Z">
        <w:r w:rsidR="009E4ED9">
          <w:t xml:space="preserve">. En effet, le noircissement est </w:t>
        </w:r>
      </w:ins>
      <w:ins w:id="88" w:author="Gontier Charlotte" w:date="2022-11-24T12:43:00Z">
        <w:r w:rsidR="00FD2076">
          <w:t>instantané</w:t>
        </w:r>
      </w:ins>
      <w:ins w:id="89" w:author="Gontier Charlotte" w:date="2022-11-21T11:52:00Z">
        <w:r w:rsidR="009E4ED9">
          <w:t xml:space="preserve"> mais une faible part de noircissement résiduel </w:t>
        </w:r>
      </w:ins>
      <w:ins w:id="90" w:author="Gontier Charlotte" w:date="2022-11-24T12:43:00Z">
        <w:r w:rsidR="00FD2076">
          <w:t>persiste</w:t>
        </w:r>
      </w:ins>
      <w:ins w:id="91" w:author="Gontier Charlotte" w:date="2022-11-21T11:52:00Z">
        <w:r w:rsidR="009E4ED9">
          <w:t xml:space="preserve"> dans le temps. On appelle cet effet le fading.</w:t>
        </w:r>
      </w:ins>
      <w:r>
        <w:t xml:space="preserve"> Plus la dose est importante et plus il sera nécessaire d’</w:t>
      </w:r>
      <w:r w:rsidR="00997205">
        <w:t>attendre ava</w:t>
      </w:r>
      <w:r>
        <w:t>nt que</w:t>
      </w:r>
      <w:ins w:id="92" w:author="Gontier Charlotte" w:date="2022-11-21T11:53:00Z">
        <w:r w:rsidR="009E4ED9">
          <w:t xml:space="preserve"> le noircissement du film </w:t>
        </w:r>
      </w:ins>
      <w:r>
        <w:t>se stabilise</w:t>
      </w:r>
      <w:ins w:id="93" w:author="Gontier Charlotte" w:date="2022-11-21T11:53:00Z">
        <w:r w:rsidR="009E4ED9">
          <w:t xml:space="preserve"> totalement</w:t>
        </w:r>
      </w:ins>
      <w:r w:rsidR="002369E0">
        <w:t>. Pour les plus faibles doses, inférieures à 2 Gy, une période de 30 m</w:t>
      </w:r>
      <w:r w:rsidR="00852F67">
        <w:t>in avant numérisation suffit</w:t>
      </w:r>
      <w:r w:rsidR="002369E0">
        <w:t xml:space="preserve"> </w:t>
      </w:r>
      <w:sdt>
        <w:sdtPr>
          <w:id w:val="-1859417113"/>
          <w:citation/>
        </w:sdtPr>
        <w:sdtEndPr/>
        <w:sdtContent>
          <w:r w:rsidR="002369E0">
            <w:fldChar w:fldCharType="begin"/>
          </w:r>
          <w:r w:rsidR="002369E0">
            <w:instrText xml:space="preserve"> CITATION Val13 \l 1036 </w:instrText>
          </w:r>
          <w:r w:rsidR="002369E0">
            <w:fldChar w:fldCharType="separate"/>
          </w:r>
          <w:r w:rsidR="004A3503">
            <w:rPr>
              <w:noProof/>
            </w:rPr>
            <w:t>(Valeria Casanova Borca, 2013)</w:t>
          </w:r>
          <w:r w:rsidR="002369E0">
            <w:fldChar w:fldCharType="end"/>
          </w:r>
        </w:sdtContent>
      </w:sdt>
      <w:r w:rsidR="002369E0">
        <w:t xml:space="preserve">. Nous avons </w:t>
      </w:r>
      <w:r w:rsidR="00332C74">
        <w:t>opté pour</w:t>
      </w:r>
      <w:r w:rsidR="002369E0">
        <w:t xml:space="preserve"> </w:t>
      </w:r>
      <w:r w:rsidR="00332C74">
        <w:t>un seuil d’au moins 12h entre l’i</w:t>
      </w:r>
      <w:r w:rsidR="00852F67">
        <w:t>rradiation et la numérisation des</w:t>
      </w:r>
      <w:r w:rsidR="00332C74">
        <w:t xml:space="preserve"> film</w:t>
      </w:r>
      <w:r w:rsidR="00852F67">
        <w:t>s</w:t>
      </w:r>
      <w:ins w:id="94" w:author="Gontier Charlotte" w:date="2022-11-25T14:53:00Z">
        <w:r w:rsidR="006C4DCA">
          <w:t>, peu importe la dose d’irradiation</w:t>
        </w:r>
      </w:ins>
      <w:r w:rsidR="002369E0">
        <w:t>.</w:t>
      </w:r>
    </w:p>
    <w:p w14:paraId="364CE72C" w14:textId="6FD7A6CA" w:rsidR="00B816CC" w:rsidRDefault="00B816CC" w:rsidP="00440514">
      <w:pPr>
        <w:pStyle w:val="Titre3"/>
      </w:pPr>
      <w:bookmarkStart w:id="95" w:name="_Toc120285984"/>
      <w:r>
        <w:t>Energie</w:t>
      </w:r>
      <w:bookmarkEnd w:id="95"/>
    </w:p>
    <w:p w14:paraId="3F4D5661" w14:textId="16C948C3" w:rsidR="00B816CC" w:rsidRPr="00B816CC" w:rsidRDefault="00B816CC" w:rsidP="00CD13B3">
      <w:pPr>
        <w:ind w:firstLine="708"/>
        <w:jc w:val="both"/>
      </w:pPr>
      <w:r>
        <w:t xml:space="preserve">La dosimétrie par film est peu sensible à l’énergie pour des faisceaux très énergétiques, de l’ordre du mégavolt. Ce qui n’est pas le cas pour des énergies de diagnostic, de l’ordre du kilovolt </w:t>
      </w:r>
      <w:sdt>
        <w:sdtPr>
          <w:id w:val="659968576"/>
          <w:citation/>
        </w:sdtPr>
        <w:sdtEndPr/>
        <w:sdtContent>
          <w:r>
            <w:fldChar w:fldCharType="begin"/>
          </w:r>
          <w:r>
            <w:instrText xml:space="preserve"> CITATION Gue12 \l 1036 </w:instrText>
          </w:r>
          <w:r>
            <w:fldChar w:fldCharType="separate"/>
          </w:r>
          <w:r w:rsidR="004A3503">
            <w:rPr>
              <w:noProof/>
            </w:rPr>
            <w:t>(Guerda Massillon-JL, 2012)</w:t>
          </w:r>
          <w:r>
            <w:fldChar w:fldCharType="end"/>
          </w:r>
        </w:sdtContent>
      </w:sdt>
      <w:r>
        <w:t>.</w:t>
      </w:r>
    </w:p>
    <w:p w14:paraId="14F7A773" w14:textId="77777777" w:rsidR="00D9351A" w:rsidRDefault="00405642" w:rsidP="00440514">
      <w:pPr>
        <w:pStyle w:val="Titre3"/>
      </w:pPr>
      <w:bookmarkStart w:id="96" w:name="_Toc120285985"/>
      <w:r>
        <w:t>Position du film dans le scanner</w:t>
      </w:r>
      <w:bookmarkEnd w:id="96"/>
    </w:p>
    <w:p w14:paraId="7BDFA2F1" w14:textId="74F5DFFE" w:rsidR="00D9351A" w:rsidRDefault="00C63D7E" w:rsidP="00AC096B">
      <w:pPr>
        <w:ind w:firstLine="708"/>
        <w:jc w:val="both"/>
      </w:pPr>
      <w:r>
        <w:t>Pour investiguer l’influence de l’orientation du film lors de la numérisation, nous avons réalisé deux courbes d’étalonnage pour les canaux vert et rouge, la première en positionnant le film en portrait et la seconde en paysage.</w:t>
      </w:r>
    </w:p>
    <w:p w14:paraId="4E3343EA" w14:textId="0E859F25" w:rsidR="00AC096B" w:rsidRDefault="00AC096B" w:rsidP="006C4DCA">
      <w:pPr>
        <w:spacing w:after="0"/>
      </w:pPr>
      <w:r w:rsidRPr="002F409F">
        <w:rPr>
          <w:rFonts w:cs="Times New Roman"/>
          <w:noProof/>
          <w:lang w:eastAsia="fr-FR"/>
        </w:rPr>
        <w:lastRenderedPageBreak/>
        <w:drawing>
          <wp:inline distT="0" distB="0" distL="0" distR="0" wp14:anchorId="77759688" wp14:editId="23D9037C">
            <wp:extent cx="6612940" cy="2041344"/>
            <wp:effectExtent l="0" t="0" r="0" b="0"/>
            <wp:docPr id="6" name="Image 6" descr="Z:\PERSONNEL\DQPRM\DQPRM_2021_2023\1 Charlotte\Fiche_RT_5\Graphs paysage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ERSONNEL\DQPRM\DQPRM_2021_2023\1 Charlotte\Fiche_RT_5\Graphs paysage portra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1037" cy="2062365"/>
                    </a:xfrm>
                    <a:prstGeom prst="rect">
                      <a:avLst/>
                    </a:prstGeom>
                    <a:noFill/>
                    <a:ln>
                      <a:noFill/>
                    </a:ln>
                  </pic:spPr>
                </pic:pic>
              </a:graphicData>
            </a:graphic>
          </wp:inline>
        </w:drawing>
      </w:r>
    </w:p>
    <w:p w14:paraId="3736FB66" w14:textId="6BABECAD" w:rsidR="000C4C5C" w:rsidRPr="000C4C5C" w:rsidRDefault="000C4C5C" w:rsidP="000C4C5C">
      <w:pPr>
        <w:pStyle w:val="Lgende"/>
        <w:jc w:val="center"/>
        <w:rPr>
          <w:color w:val="auto"/>
          <w:sz w:val="22"/>
        </w:rPr>
      </w:pPr>
      <w:r w:rsidRPr="000C4C5C">
        <w:rPr>
          <w:color w:val="auto"/>
          <w:sz w:val="22"/>
        </w:rPr>
        <w:t xml:space="preserve">Figure </w:t>
      </w:r>
      <w:r w:rsidRPr="000C4C5C">
        <w:rPr>
          <w:color w:val="auto"/>
          <w:sz w:val="22"/>
        </w:rPr>
        <w:fldChar w:fldCharType="begin"/>
      </w:r>
      <w:r w:rsidRPr="000C4C5C">
        <w:rPr>
          <w:color w:val="auto"/>
          <w:sz w:val="22"/>
        </w:rPr>
        <w:instrText xml:space="preserve"> SEQ Figure \* ARABIC </w:instrText>
      </w:r>
      <w:r w:rsidRPr="000C4C5C">
        <w:rPr>
          <w:color w:val="auto"/>
          <w:sz w:val="22"/>
        </w:rPr>
        <w:fldChar w:fldCharType="separate"/>
      </w:r>
      <w:r w:rsidR="00E96F5C">
        <w:rPr>
          <w:noProof/>
          <w:color w:val="auto"/>
          <w:sz w:val="22"/>
        </w:rPr>
        <w:t>1</w:t>
      </w:r>
      <w:r w:rsidRPr="000C4C5C">
        <w:rPr>
          <w:color w:val="auto"/>
          <w:sz w:val="22"/>
        </w:rPr>
        <w:fldChar w:fldCharType="end"/>
      </w:r>
      <w:r w:rsidRPr="000C4C5C">
        <w:rPr>
          <w:color w:val="auto"/>
          <w:sz w:val="22"/>
        </w:rPr>
        <w:t xml:space="preserve"> : Courbes d'étalonnage</w:t>
      </w:r>
      <w:r w:rsidRPr="000C4C5C">
        <w:rPr>
          <w:noProof/>
          <w:color w:val="auto"/>
          <w:sz w:val="22"/>
        </w:rPr>
        <w:t xml:space="preserve"> selon l'orientation du positionnement du film</w:t>
      </w:r>
    </w:p>
    <w:p w14:paraId="5B310B6E" w14:textId="78D6827F" w:rsidR="00B04972" w:rsidRPr="00D9351A" w:rsidRDefault="00B04972" w:rsidP="00B2094F">
      <w:pPr>
        <w:ind w:firstLine="708"/>
        <w:jc w:val="both"/>
      </w:pPr>
      <w:r>
        <w:t>Nous observons que l</w:t>
      </w:r>
      <w:r w:rsidR="00660424">
        <w:t>es</w:t>
      </w:r>
      <w:r>
        <w:t xml:space="preserve"> courbe</w:t>
      </w:r>
      <w:r w:rsidR="00660424">
        <w:t>s</w:t>
      </w:r>
      <w:r>
        <w:t xml:space="preserve"> d’étalonnage diffère</w:t>
      </w:r>
      <w:r w:rsidR="00660424">
        <w:t>nt</w:t>
      </w:r>
      <w:r>
        <w:t xml:space="preserve"> avec l’orientation du film</w:t>
      </w:r>
      <w:r w:rsidR="00660424">
        <w:t xml:space="preserve"> lors de la numérisation</w:t>
      </w:r>
      <w:r>
        <w:t>.</w:t>
      </w:r>
      <w:r w:rsidR="00B2094F">
        <w:t xml:space="preserve"> L’erreur d’orientation du film peut induire un écart de plus de 10%</w:t>
      </w:r>
      <w:r w:rsidR="00901713">
        <w:t xml:space="preserve"> sur les valeurs de dose recalculées</w:t>
      </w:r>
      <w:r w:rsidR="00B2094F">
        <w:t>. Cependant, il est possible de scanner le film avec n’importe quelle face orientée vers la lampe de l’appareil</w:t>
      </w:r>
      <w:r w:rsidR="001B6037">
        <w:t xml:space="preserve"> puisque la dépendance est négligeable</w:t>
      </w:r>
      <w:r w:rsidR="00B2094F">
        <w:t xml:space="preserve"> </w:t>
      </w:r>
      <w:sdt>
        <w:sdtPr>
          <w:id w:val="-1030186973"/>
          <w:citation/>
        </w:sdtPr>
        <w:sdtEndPr/>
        <w:sdtContent>
          <w:r w:rsidR="00B2094F">
            <w:fldChar w:fldCharType="begin"/>
          </w:r>
          <w:r w:rsidR="00B2094F">
            <w:instrText xml:space="preserve"> CITATION Val13 \l 1036 </w:instrText>
          </w:r>
          <w:r w:rsidR="00B2094F">
            <w:fldChar w:fldCharType="separate"/>
          </w:r>
          <w:r w:rsidR="004A3503">
            <w:rPr>
              <w:noProof/>
            </w:rPr>
            <w:t>(Valeria Casanova Borca, 2013)</w:t>
          </w:r>
          <w:r w:rsidR="00B2094F">
            <w:fldChar w:fldCharType="end"/>
          </w:r>
        </w:sdtContent>
      </w:sdt>
      <w:r w:rsidR="00B2094F">
        <w:t>.</w:t>
      </w:r>
    </w:p>
    <w:p w14:paraId="4D7AF248" w14:textId="730FC6B3" w:rsidR="00D9351A" w:rsidRDefault="00D9351A" w:rsidP="00440514">
      <w:pPr>
        <w:pStyle w:val="Titre3"/>
      </w:pPr>
      <w:bookmarkStart w:id="97" w:name="_Toc120285986"/>
      <w:r>
        <w:t>Homogénéité du scanner</w:t>
      </w:r>
      <w:bookmarkEnd w:id="97"/>
    </w:p>
    <w:p w14:paraId="4EFC7783" w14:textId="654C1F0F" w:rsidR="00837795" w:rsidRDefault="0006538B" w:rsidP="003951D4">
      <w:pPr>
        <w:ind w:firstLine="708"/>
        <w:jc w:val="both"/>
      </w:pPr>
      <w:r w:rsidRPr="00AC481A">
        <w:t xml:space="preserve">Une </w:t>
      </w:r>
      <w:r w:rsidR="00DD3354" w:rsidRPr="00AC481A">
        <w:t>des problématiques rencontrées</w:t>
      </w:r>
      <w:r w:rsidRPr="00AC481A">
        <w:t xml:space="preserve"> avec les scanner</w:t>
      </w:r>
      <w:r w:rsidR="009A4685" w:rsidRPr="00AC481A">
        <w:t>s</w:t>
      </w:r>
      <w:r w:rsidRPr="00AC481A">
        <w:t xml:space="preserve"> de bureau est le manque d’homogénéité sur les bords d</w:t>
      </w:r>
      <w:r w:rsidR="00A0362F">
        <w:t>e</w:t>
      </w:r>
      <w:r w:rsidRPr="00AC481A">
        <w:t xml:space="preserve"> </w:t>
      </w:r>
      <w:r w:rsidR="00901713">
        <w:t xml:space="preserve">ces </w:t>
      </w:r>
      <w:r w:rsidR="00A0362F">
        <w:t>appareil</w:t>
      </w:r>
      <w:r w:rsidR="00901713">
        <w:t>s</w:t>
      </w:r>
      <w:r w:rsidRPr="00AC481A">
        <w:t xml:space="preserve">. C’est-à-dire que les valeurs mesurées </w:t>
      </w:r>
      <w:r w:rsidR="00837795">
        <w:t>varient</w:t>
      </w:r>
      <w:r w:rsidRPr="00AC481A">
        <w:t xml:space="preserve"> grandement</w:t>
      </w:r>
      <w:r w:rsidR="00837795">
        <w:t xml:space="preserve"> pour le même objet scanné</w:t>
      </w:r>
      <w:r w:rsidR="00A0362F">
        <w:t xml:space="preserve"> selon son positionnement</w:t>
      </w:r>
      <w:r w:rsidR="00C17A48">
        <w:t>, notamment</w:t>
      </w:r>
      <w:r w:rsidR="00A0362F">
        <w:t xml:space="preserve"> latéral</w:t>
      </w:r>
      <w:r w:rsidRPr="00AC481A">
        <w:t xml:space="preserve">. Ce manque d’homogénéité est amplifié lorsque les mesures sont </w:t>
      </w:r>
      <w:r w:rsidR="00A0362F">
        <w:t>converties</w:t>
      </w:r>
      <w:r w:rsidRPr="00AC481A">
        <w:t xml:space="preserve"> en dose. </w:t>
      </w:r>
      <w:r w:rsidR="00716CDF" w:rsidRPr="00AC481A">
        <w:t xml:space="preserve">Pour trouver la zone </w:t>
      </w:r>
      <w:r w:rsidRPr="00AC481A">
        <w:t>homogène de notre</w:t>
      </w:r>
      <w:r w:rsidR="00716CDF" w:rsidRPr="00AC481A">
        <w:t xml:space="preserve"> scanner, nous avons déplacé </w:t>
      </w:r>
      <w:r w:rsidR="00A0362F">
        <w:t>un film</w:t>
      </w:r>
      <w:r w:rsidR="00716CDF" w:rsidRPr="00AC481A">
        <w:t xml:space="preserve"> de 4</w:t>
      </w:r>
      <w:r w:rsidR="00A0362F">
        <w:t>cm</w:t>
      </w:r>
      <w:r w:rsidR="00716CDF" w:rsidRPr="00AC481A">
        <w:t>x5</w:t>
      </w:r>
      <w:r w:rsidR="00A0362F">
        <w:t>cm</w:t>
      </w:r>
      <w:r w:rsidR="00716CDF" w:rsidRPr="00AC481A">
        <w:t xml:space="preserve">, </w:t>
      </w:r>
      <w:r w:rsidR="00A0362F">
        <w:t>irradié</w:t>
      </w:r>
      <w:r w:rsidR="00716CDF" w:rsidRPr="00AC481A">
        <w:t xml:space="preserve"> d’une dose </w:t>
      </w:r>
      <w:r w:rsidR="00C17A48">
        <w:t xml:space="preserve">de </w:t>
      </w:r>
      <w:r w:rsidR="00716CDF" w:rsidRPr="00AC481A">
        <w:t xml:space="preserve">1,5 Gy, sur la ligne centrale du scanner (déplacement latéral). </w:t>
      </w:r>
      <w:r w:rsidR="0029240E" w:rsidRPr="00AC481A">
        <w:t xml:space="preserve">Nous avons ensuite </w:t>
      </w:r>
      <w:r w:rsidR="00A0362F">
        <w:t>analysé</w:t>
      </w:r>
      <w:r w:rsidR="0029240E" w:rsidRPr="00AC481A">
        <w:t xml:space="preserve"> l’image corr</w:t>
      </w:r>
      <w:r w:rsidR="00AC481A">
        <w:t>e</w:t>
      </w:r>
      <w:r w:rsidR="0029240E" w:rsidRPr="00AC481A">
        <w:t xml:space="preserve">spondante dans le canal rouge </w:t>
      </w:r>
      <w:r w:rsidR="00A0362F">
        <w:t>à l’aide d’</w:t>
      </w:r>
      <w:r w:rsidR="0029240E" w:rsidRPr="00AC481A">
        <w:t xml:space="preserve">une ROI </w:t>
      </w:r>
      <w:r w:rsidR="00A0362F">
        <w:t>de 14,9mmx14,9mm</w:t>
      </w:r>
      <w:r w:rsidR="0029240E" w:rsidRPr="00AC481A">
        <w:t xml:space="preserve"> centr</w:t>
      </w:r>
      <w:r w:rsidR="00A0362F">
        <w:t>ée sur l’image du</w:t>
      </w:r>
      <w:r w:rsidR="0029240E" w:rsidRPr="00AC481A">
        <w:t xml:space="preserve"> film. </w:t>
      </w:r>
    </w:p>
    <w:p w14:paraId="7C00ABF2" w14:textId="61355F92" w:rsidR="00837795" w:rsidRDefault="00A0362F" w:rsidP="00C24604">
      <w:pPr>
        <w:spacing w:after="0"/>
        <w:ind w:firstLine="708"/>
        <w:jc w:val="both"/>
      </w:pPr>
      <w:r>
        <w:rPr>
          <w:noProof/>
          <w:lang w:eastAsia="fr-FR"/>
        </w:rPr>
        <w:drawing>
          <wp:inline distT="0" distB="0" distL="0" distR="0" wp14:anchorId="57A04765" wp14:editId="161E4AEE">
            <wp:extent cx="5895975" cy="2895600"/>
            <wp:effectExtent l="0" t="0" r="952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22ADB2" w14:textId="28A2AB9B" w:rsidR="00A2113B" w:rsidRPr="00A2113B" w:rsidRDefault="00A2113B" w:rsidP="00A2113B">
      <w:pPr>
        <w:pStyle w:val="Lgende"/>
        <w:jc w:val="center"/>
        <w:rPr>
          <w:color w:val="auto"/>
          <w:sz w:val="22"/>
        </w:rPr>
      </w:pPr>
      <w:r w:rsidRPr="00A2113B">
        <w:rPr>
          <w:color w:val="auto"/>
          <w:sz w:val="22"/>
        </w:rPr>
        <w:t xml:space="preserve">Figure </w:t>
      </w:r>
      <w:r w:rsidRPr="00A2113B">
        <w:rPr>
          <w:color w:val="auto"/>
          <w:sz w:val="22"/>
        </w:rPr>
        <w:fldChar w:fldCharType="begin"/>
      </w:r>
      <w:r w:rsidRPr="00A2113B">
        <w:rPr>
          <w:color w:val="auto"/>
          <w:sz w:val="22"/>
        </w:rPr>
        <w:instrText xml:space="preserve"> SEQ Figure \* ARABIC </w:instrText>
      </w:r>
      <w:r w:rsidRPr="00A2113B">
        <w:rPr>
          <w:color w:val="auto"/>
          <w:sz w:val="22"/>
        </w:rPr>
        <w:fldChar w:fldCharType="separate"/>
      </w:r>
      <w:r w:rsidR="00E96F5C">
        <w:rPr>
          <w:noProof/>
          <w:color w:val="auto"/>
          <w:sz w:val="22"/>
        </w:rPr>
        <w:t>2</w:t>
      </w:r>
      <w:r w:rsidRPr="00A2113B">
        <w:rPr>
          <w:color w:val="auto"/>
          <w:sz w:val="22"/>
        </w:rPr>
        <w:fldChar w:fldCharType="end"/>
      </w:r>
      <w:r w:rsidR="00A0362F">
        <w:rPr>
          <w:color w:val="auto"/>
          <w:sz w:val="22"/>
        </w:rPr>
        <w:t xml:space="preserve"> : Ecart relatif en</w:t>
      </w:r>
      <w:r w:rsidRPr="00A2113B">
        <w:rPr>
          <w:color w:val="auto"/>
          <w:sz w:val="22"/>
        </w:rPr>
        <w:t xml:space="preserve"> dose en fonction de la dose</w:t>
      </w:r>
      <w:r w:rsidR="00C24604">
        <w:rPr>
          <w:color w:val="auto"/>
          <w:sz w:val="22"/>
        </w:rPr>
        <w:t xml:space="preserve"> </w:t>
      </w:r>
      <w:r w:rsidRPr="00A2113B">
        <w:rPr>
          <w:color w:val="auto"/>
          <w:sz w:val="22"/>
        </w:rPr>
        <w:t>maximale</w:t>
      </w:r>
    </w:p>
    <w:p w14:paraId="539F68E7" w14:textId="5857CB13" w:rsidR="0057016E" w:rsidRDefault="0029240E" w:rsidP="0057016E">
      <w:pPr>
        <w:ind w:firstLine="708"/>
        <w:jc w:val="both"/>
      </w:pPr>
      <w:r w:rsidRPr="00AC481A">
        <w:t>La</w:t>
      </w:r>
      <w:r w:rsidR="00716CDF" w:rsidRPr="00AC481A">
        <w:t xml:space="preserve"> zone </w:t>
      </w:r>
      <w:r w:rsidR="00837795">
        <w:t>ayant</w:t>
      </w:r>
      <w:r w:rsidR="00716CDF" w:rsidRPr="00AC481A">
        <w:t xml:space="preserve"> une réponse </w:t>
      </w:r>
      <w:r w:rsidR="00C17A48">
        <w:t>variant de moins de</w:t>
      </w:r>
      <w:r w:rsidR="00716CDF" w:rsidRPr="00AC481A">
        <w:t xml:space="preserve"> 3 % </w:t>
      </w:r>
      <w:r w:rsidR="00837795">
        <w:t>mesure</w:t>
      </w:r>
      <w:r w:rsidR="00716CDF" w:rsidRPr="00AC481A">
        <w:t xml:space="preserve"> 8,</w:t>
      </w:r>
      <w:r w:rsidR="00C17A48">
        <w:t>5 cm</w:t>
      </w:r>
      <w:ins w:id="98" w:author="Gontier Charlotte" w:date="2022-11-21T11:55:00Z">
        <w:r w:rsidR="003D77F9">
          <w:t xml:space="preserve"> en latéral</w:t>
        </w:r>
      </w:ins>
      <w:r w:rsidR="00C17A48">
        <w:t>. Concernant l’axe vertical</w:t>
      </w:r>
      <w:r w:rsidR="00716CDF" w:rsidRPr="00AC481A">
        <w:t xml:space="preserve"> (grand axe), l’homogénéité est à tendance constante, nous avons donc centré la zone </w:t>
      </w:r>
      <w:r w:rsidR="00A0362F">
        <w:t xml:space="preserve">homogène </w:t>
      </w:r>
      <w:r w:rsidR="00716CDF" w:rsidRPr="00AC481A">
        <w:t xml:space="preserve">autour du </w:t>
      </w:r>
      <w:r w:rsidR="00A0362F">
        <w:t>centre</w:t>
      </w:r>
      <w:r w:rsidR="00837795">
        <w:t xml:space="preserve"> physique</w:t>
      </w:r>
      <w:r w:rsidR="00716CDF" w:rsidRPr="00AC481A">
        <w:t xml:space="preserve"> de cet</w:t>
      </w:r>
      <w:r w:rsidR="00837795">
        <w:t xml:space="preserve"> axe.</w:t>
      </w:r>
      <w:r w:rsidR="00023863">
        <w:t xml:space="preserve"> Pour faciliter le positionnement </w:t>
      </w:r>
      <w:r w:rsidR="00C17A48">
        <w:t>des</w:t>
      </w:r>
      <w:r w:rsidR="00023863">
        <w:t xml:space="preserve"> film</w:t>
      </w:r>
      <w:r w:rsidR="00C17A48">
        <w:t>s</w:t>
      </w:r>
      <w:r w:rsidR="00023863">
        <w:t xml:space="preserve"> dans</w:t>
      </w:r>
      <w:r w:rsidR="00C17A48">
        <w:t xml:space="preserve"> le scanner, nous avons fabriqué</w:t>
      </w:r>
      <w:r w:rsidR="00023863">
        <w:t xml:space="preserve"> une aide au positionnement à l’aide d’un film radiographique découpé afin de matérialiser la zone</w:t>
      </w:r>
      <w:r w:rsidR="00A0362F">
        <w:t xml:space="preserve"> où placer un film entier</w:t>
      </w:r>
      <w:r w:rsidR="00023863">
        <w:t>.</w:t>
      </w:r>
    </w:p>
    <w:p w14:paraId="203B1E22" w14:textId="25884D3F" w:rsidR="0099555C" w:rsidRDefault="00DA68F8" w:rsidP="0057016E">
      <w:pPr>
        <w:pStyle w:val="Titre3"/>
      </w:pPr>
      <w:bookmarkStart w:id="99" w:name="_Toc120285987"/>
      <w:r>
        <w:t>Répétabilité du scanner</w:t>
      </w:r>
      <w:bookmarkEnd w:id="99"/>
    </w:p>
    <w:p w14:paraId="728FEF42" w14:textId="07EFF371" w:rsidR="00403B86" w:rsidRPr="00BD38DA" w:rsidRDefault="00DA68F8" w:rsidP="00DA68F8">
      <w:pPr>
        <w:ind w:firstLine="708"/>
        <w:jc w:val="both"/>
      </w:pPr>
      <w:r w:rsidRPr="00BD38DA">
        <w:t xml:space="preserve">Pour obtenir une qualité de numérisation </w:t>
      </w:r>
      <w:r w:rsidR="00C17A48">
        <w:t>satisfaisante</w:t>
      </w:r>
      <w:r w:rsidRPr="00BD38DA">
        <w:t xml:space="preserve"> et limiter les variations statistiques de réponse de l’appareil</w:t>
      </w:r>
      <w:r w:rsidR="00C17A48">
        <w:t>, n</w:t>
      </w:r>
      <w:r w:rsidR="00C17A48" w:rsidRPr="00BD38DA">
        <w:t>ous avons évalué la répétabilité du scanner</w:t>
      </w:r>
      <w:r w:rsidRPr="00BD38DA">
        <w:t xml:space="preserve">. </w:t>
      </w:r>
      <w:r w:rsidR="00C17A48">
        <w:t xml:space="preserve">Nous avons </w:t>
      </w:r>
      <w:r w:rsidRPr="00BD38DA">
        <w:t xml:space="preserve">établi qu’il était nécessaire de réaliser 3 </w:t>
      </w:r>
      <w:r w:rsidRPr="00BD38DA">
        <w:lastRenderedPageBreak/>
        <w:t>numérisations du film à analyser</w:t>
      </w:r>
      <w:ins w:id="100" w:author="Gontier Charlotte" w:date="2022-11-21T11:55:00Z">
        <w:r w:rsidR="003D77F9">
          <w:t xml:space="preserve"> afin</w:t>
        </w:r>
      </w:ins>
      <w:r w:rsidRPr="00BD38DA">
        <w:t xml:space="preserve"> de moyenner les valeurs de chaque pixel à posteriori</w:t>
      </w:r>
      <w:ins w:id="101" w:author="Gontier Charlotte" w:date="2022-11-21T11:55:00Z">
        <w:r w:rsidR="003D77F9">
          <w:t xml:space="preserve"> et diminuer les variations statistiques dues à la très haute résolution spatiale des films</w:t>
        </w:r>
      </w:ins>
      <w:r w:rsidRPr="00BD38DA">
        <w:t xml:space="preserve">. </w:t>
      </w:r>
    </w:p>
    <w:tbl>
      <w:tblPr>
        <w:tblStyle w:val="Tableausimple11"/>
        <w:tblW w:w="0" w:type="auto"/>
        <w:tblLook w:val="04A0" w:firstRow="1" w:lastRow="0" w:firstColumn="1" w:lastColumn="0" w:noHBand="0" w:noVBand="1"/>
      </w:tblPr>
      <w:tblGrid>
        <w:gridCol w:w="2651"/>
        <w:gridCol w:w="2651"/>
        <w:gridCol w:w="2652"/>
        <w:gridCol w:w="2652"/>
      </w:tblGrid>
      <w:tr w:rsidR="00403B86" w:rsidRPr="00BD38DA" w14:paraId="060556AB" w14:textId="77777777" w:rsidTr="002E3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523D7B85" w14:textId="77777777" w:rsidR="00403B86" w:rsidRPr="00BD38DA" w:rsidRDefault="00403B86" w:rsidP="002E3085">
            <w:pPr>
              <w:jc w:val="center"/>
            </w:pPr>
          </w:p>
        </w:tc>
        <w:tc>
          <w:tcPr>
            <w:tcW w:w="2651" w:type="dxa"/>
            <w:vAlign w:val="center"/>
          </w:tcPr>
          <w:p w14:paraId="1BB873F0" w14:textId="545E9C84"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0,1 Gy</w:t>
            </w:r>
          </w:p>
        </w:tc>
        <w:tc>
          <w:tcPr>
            <w:tcW w:w="2652" w:type="dxa"/>
            <w:vAlign w:val="center"/>
          </w:tcPr>
          <w:p w14:paraId="0E4470C4" w14:textId="3BEED498"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1,5 Gy</w:t>
            </w:r>
          </w:p>
        </w:tc>
        <w:tc>
          <w:tcPr>
            <w:tcW w:w="2652" w:type="dxa"/>
            <w:vAlign w:val="center"/>
          </w:tcPr>
          <w:p w14:paraId="72A6D9FB" w14:textId="548CE30A"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4 Gy</w:t>
            </w:r>
          </w:p>
        </w:tc>
      </w:tr>
      <w:tr w:rsidR="00403B86" w:rsidRPr="00BD38DA" w14:paraId="35889284" w14:textId="77777777" w:rsidTr="002E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15DA8191" w14:textId="290BB9AE" w:rsidR="00403B86" w:rsidRPr="00BD38DA" w:rsidRDefault="00403B86" w:rsidP="002E3085">
            <w:pPr>
              <w:jc w:val="center"/>
            </w:pPr>
            <w:r w:rsidRPr="00BD38DA">
              <w:t>Ecart-type sur les 5 premiers scans</w:t>
            </w:r>
          </w:p>
        </w:tc>
        <w:tc>
          <w:tcPr>
            <w:tcW w:w="2651" w:type="dxa"/>
            <w:vAlign w:val="center"/>
          </w:tcPr>
          <w:p w14:paraId="7AA947ED" w14:textId="51DB848A"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0,18 %</w:t>
            </w:r>
          </w:p>
        </w:tc>
        <w:tc>
          <w:tcPr>
            <w:tcW w:w="2652" w:type="dxa"/>
            <w:vAlign w:val="center"/>
          </w:tcPr>
          <w:p w14:paraId="4B394E67" w14:textId="1FA57E6D"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0,47 %</w:t>
            </w:r>
          </w:p>
        </w:tc>
        <w:tc>
          <w:tcPr>
            <w:tcW w:w="2652" w:type="dxa"/>
            <w:vAlign w:val="center"/>
          </w:tcPr>
          <w:p w14:paraId="70819045" w14:textId="45C24864"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0,85 %</w:t>
            </w:r>
          </w:p>
        </w:tc>
      </w:tr>
      <w:tr w:rsidR="00403B86" w:rsidRPr="00BD38DA" w14:paraId="26F516CD" w14:textId="77777777" w:rsidTr="002E3085">
        <w:tc>
          <w:tcPr>
            <w:cnfStyle w:val="001000000000" w:firstRow="0" w:lastRow="0" w:firstColumn="1" w:lastColumn="0" w:oddVBand="0" w:evenVBand="0" w:oddHBand="0" w:evenHBand="0" w:firstRowFirstColumn="0" w:firstRowLastColumn="0" w:lastRowFirstColumn="0" w:lastRowLastColumn="0"/>
            <w:tcW w:w="2651" w:type="dxa"/>
            <w:vAlign w:val="center"/>
          </w:tcPr>
          <w:p w14:paraId="53699790" w14:textId="614E155D" w:rsidR="00403B86" w:rsidRPr="00BD38DA" w:rsidRDefault="00403B86" w:rsidP="002E3085">
            <w:pPr>
              <w:jc w:val="center"/>
            </w:pPr>
            <w:r w:rsidRPr="00BD38DA">
              <w:t>Ecart-type sur les 5 derniers scans</w:t>
            </w:r>
          </w:p>
        </w:tc>
        <w:tc>
          <w:tcPr>
            <w:tcW w:w="2651" w:type="dxa"/>
            <w:vAlign w:val="center"/>
          </w:tcPr>
          <w:p w14:paraId="14E83F57" w14:textId="6D789392"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0,14 %</w:t>
            </w:r>
          </w:p>
        </w:tc>
        <w:tc>
          <w:tcPr>
            <w:tcW w:w="2652" w:type="dxa"/>
            <w:vAlign w:val="center"/>
          </w:tcPr>
          <w:p w14:paraId="2CD29FC8" w14:textId="2AEFF01E"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0,28 %</w:t>
            </w:r>
          </w:p>
        </w:tc>
        <w:tc>
          <w:tcPr>
            <w:tcW w:w="2652" w:type="dxa"/>
            <w:vAlign w:val="center"/>
          </w:tcPr>
          <w:p w14:paraId="274897D2" w14:textId="49600403"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0,53 %</w:t>
            </w:r>
          </w:p>
        </w:tc>
      </w:tr>
    </w:tbl>
    <w:p w14:paraId="76F79ABF" w14:textId="051A9783" w:rsidR="0057016E" w:rsidRDefault="001F55D8" w:rsidP="0057016E">
      <w:pPr>
        <w:spacing w:before="240"/>
        <w:ind w:firstLine="708"/>
        <w:jc w:val="both"/>
      </w:pPr>
      <w:r w:rsidRPr="00BD38DA">
        <w:t>De plus, il est nécessaire de réaliser 5 scans avant de numériser le film</w:t>
      </w:r>
      <w:r>
        <w:t xml:space="preserve"> afin de stabiliser le signal</w:t>
      </w:r>
      <w:ins w:id="102" w:author="Gontier Charlotte" w:date="2022-11-25T14:55:00Z">
        <w:r w:rsidR="00BA6670">
          <w:t xml:space="preserve"> comme observé dans le tableau ci-dessus</w:t>
        </w:r>
      </w:ins>
      <w:r w:rsidRPr="00BD38DA">
        <w:t>.</w:t>
      </w:r>
      <w:r>
        <w:t xml:space="preserve"> En effet, sur une série de 10 scans réalisés à la suite, l’écart-type en dose des 5 premiers scans est </w:t>
      </w:r>
      <w:r w:rsidR="00487043">
        <w:t xml:space="preserve">supérieur </w:t>
      </w:r>
      <w:r>
        <w:t>à celui des 5 scans suivants</w:t>
      </w:r>
      <w:ins w:id="103" w:author="Gontier Charlotte" w:date="2022-11-25T14:55:00Z">
        <w:r w:rsidR="00BA6670">
          <w:t xml:space="preserve"> pour chacune des irradiations</w:t>
        </w:r>
      </w:ins>
      <w:r>
        <w:t>.</w:t>
      </w:r>
    </w:p>
    <w:tbl>
      <w:tblPr>
        <w:tblStyle w:val="Tableausimple11"/>
        <w:tblW w:w="0" w:type="auto"/>
        <w:tblLook w:val="04A0" w:firstRow="1" w:lastRow="0" w:firstColumn="1" w:lastColumn="0" w:noHBand="0" w:noVBand="1"/>
      </w:tblPr>
      <w:tblGrid>
        <w:gridCol w:w="2651"/>
        <w:gridCol w:w="2651"/>
        <w:gridCol w:w="2652"/>
        <w:gridCol w:w="2652"/>
      </w:tblGrid>
      <w:tr w:rsidR="0057016E" w14:paraId="4618EBAC" w14:textId="77777777" w:rsidTr="004E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FA5FA3E" w14:textId="77777777" w:rsidR="0057016E" w:rsidRDefault="0057016E" w:rsidP="004E1D6A">
            <w:pPr>
              <w:jc w:val="center"/>
            </w:pPr>
          </w:p>
        </w:tc>
        <w:tc>
          <w:tcPr>
            <w:tcW w:w="7955" w:type="dxa"/>
            <w:gridSpan w:val="3"/>
            <w:vAlign w:val="center"/>
          </w:tcPr>
          <w:p w14:paraId="5D7E01D3" w14:textId="77777777" w:rsidR="0057016E" w:rsidRDefault="0057016E" w:rsidP="004E1D6A">
            <w:pPr>
              <w:jc w:val="center"/>
              <w:cnfStyle w:val="100000000000" w:firstRow="1" w:lastRow="0" w:firstColumn="0" w:lastColumn="0" w:oddVBand="0" w:evenVBand="0" w:oddHBand="0" w:evenHBand="0" w:firstRowFirstColumn="0" w:firstRowLastColumn="0" w:lastRowFirstColumn="0" w:lastRowLastColumn="0"/>
            </w:pPr>
            <w:r>
              <w:t>Ecart-type sur les 10 numérisations</w:t>
            </w:r>
          </w:p>
        </w:tc>
      </w:tr>
      <w:tr w:rsidR="0057016E" w14:paraId="4F037EF5" w14:textId="77777777" w:rsidTr="004E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4515EE2A" w14:textId="77777777" w:rsidR="0057016E" w:rsidRDefault="0057016E" w:rsidP="004E1D6A">
            <w:pPr>
              <w:jc w:val="center"/>
            </w:pPr>
          </w:p>
        </w:tc>
        <w:tc>
          <w:tcPr>
            <w:tcW w:w="2651" w:type="dxa"/>
            <w:vAlign w:val="center"/>
          </w:tcPr>
          <w:p w14:paraId="755EA270" w14:textId="7836A13D"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juste avant la numérisation</w:t>
            </w:r>
          </w:p>
        </w:tc>
        <w:tc>
          <w:tcPr>
            <w:tcW w:w="2652" w:type="dxa"/>
            <w:vAlign w:val="center"/>
          </w:tcPr>
          <w:p w14:paraId="4A8A9314" w14:textId="1C0BF801"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1h avant la numérisation</w:t>
            </w:r>
          </w:p>
        </w:tc>
        <w:tc>
          <w:tcPr>
            <w:tcW w:w="2652" w:type="dxa"/>
            <w:vAlign w:val="center"/>
          </w:tcPr>
          <w:p w14:paraId="413951CA" w14:textId="751CF3B1"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5h avant la numérisation</w:t>
            </w:r>
          </w:p>
        </w:tc>
      </w:tr>
      <w:tr w:rsidR="0057016E" w14:paraId="57AB3F34" w14:textId="77777777" w:rsidTr="004E1D6A">
        <w:tc>
          <w:tcPr>
            <w:cnfStyle w:val="001000000000" w:firstRow="0" w:lastRow="0" w:firstColumn="1" w:lastColumn="0" w:oddVBand="0" w:evenVBand="0" w:oddHBand="0" w:evenHBand="0" w:firstRowFirstColumn="0" w:firstRowLastColumn="0" w:lastRowFirstColumn="0" w:lastRowLastColumn="0"/>
            <w:tcW w:w="2651" w:type="dxa"/>
            <w:vAlign w:val="center"/>
          </w:tcPr>
          <w:p w14:paraId="542A6F45" w14:textId="72BDB107" w:rsidR="0057016E" w:rsidRDefault="0057016E" w:rsidP="004E1D6A">
            <w:pPr>
              <w:jc w:val="center"/>
            </w:pPr>
            <w:r>
              <w:t>Dose de 0,1 Gy</w:t>
            </w:r>
          </w:p>
        </w:tc>
        <w:tc>
          <w:tcPr>
            <w:tcW w:w="2651" w:type="dxa"/>
            <w:vAlign w:val="center"/>
          </w:tcPr>
          <w:p w14:paraId="7AFB83FA" w14:textId="7E67105D"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0,25 %</w:t>
            </w:r>
          </w:p>
        </w:tc>
        <w:tc>
          <w:tcPr>
            <w:tcW w:w="2652" w:type="dxa"/>
            <w:vAlign w:val="center"/>
          </w:tcPr>
          <w:p w14:paraId="1E030CD3" w14:textId="0B621FAA"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0,77 %</w:t>
            </w:r>
          </w:p>
        </w:tc>
        <w:tc>
          <w:tcPr>
            <w:tcW w:w="2652" w:type="dxa"/>
            <w:vAlign w:val="center"/>
          </w:tcPr>
          <w:p w14:paraId="760FCFFE" w14:textId="0AC16059"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0,52 %</w:t>
            </w:r>
          </w:p>
        </w:tc>
      </w:tr>
      <w:tr w:rsidR="0057016E" w14:paraId="049E1F49" w14:textId="77777777" w:rsidTr="004E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5FA4985D" w14:textId="723D50C0" w:rsidR="0057016E" w:rsidRDefault="0057016E" w:rsidP="004E1D6A">
            <w:pPr>
              <w:jc w:val="center"/>
            </w:pPr>
            <w:r>
              <w:t>Dose de 1,5 Gy</w:t>
            </w:r>
          </w:p>
        </w:tc>
        <w:tc>
          <w:tcPr>
            <w:tcW w:w="2651" w:type="dxa"/>
            <w:vAlign w:val="center"/>
          </w:tcPr>
          <w:p w14:paraId="487605E5" w14:textId="52EBAF5A"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0,48 %</w:t>
            </w:r>
          </w:p>
        </w:tc>
        <w:tc>
          <w:tcPr>
            <w:tcW w:w="2652" w:type="dxa"/>
            <w:vAlign w:val="center"/>
          </w:tcPr>
          <w:p w14:paraId="72CD016C" w14:textId="37AEF892"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1,24 %</w:t>
            </w:r>
          </w:p>
        </w:tc>
        <w:tc>
          <w:tcPr>
            <w:tcW w:w="2652" w:type="dxa"/>
            <w:vAlign w:val="center"/>
          </w:tcPr>
          <w:p w14:paraId="3DBC8744" w14:textId="3799DF78"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0,88 %</w:t>
            </w:r>
          </w:p>
        </w:tc>
      </w:tr>
      <w:tr w:rsidR="0057016E" w14:paraId="6EEFF486" w14:textId="77777777" w:rsidTr="004E1D6A">
        <w:tc>
          <w:tcPr>
            <w:cnfStyle w:val="001000000000" w:firstRow="0" w:lastRow="0" w:firstColumn="1" w:lastColumn="0" w:oddVBand="0" w:evenVBand="0" w:oddHBand="0" w:evenHBand="0" w:firstRowFirstColumn="0" w:firstRowLastColumn="0" w:lastRowFirstColumn="0" w:lastRowLastColumn="0"/>
            <w:tcW w:w="2651" w:type="dxa"/>
            <w:vAlign w:val="center"/>
          </w:tcPr>
          <w:p w14:paraId="4122F65B" w14:textId="354FD5A7" w:rsidR="0057016E" w:rsidRDefault="0057016E" w:rsidP="004E1D6A">
            <w:pPr>
              <w:jc w:val="center"/>
            </w:pPr>
            <w:r>
              <w:t>Dose de 4 Gy</w:t>
            </w:r>
          </w:p>
        </w:tc>
        <w:tc>
          <w:tcPr>
            <w:tcW w:w="2651" w:type="dxa"/>
            <w:vAlign w:val="center"/>
          </w:tcPr>
          <w:p w14:paraId="7551DBCB" w14:textId="36B2FB5E"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1,06 %</w:t>
            </w:r>
          </w:p>
        </w:tc>
        <w:tc>
          <w:tcPr>
            <w:tcW w:w="2652" w:type="dxa"/>
            <w:vAlign w:val="center"/>
          </w:tcPr>
          <w:p w14:paraId="6069F9AC" w14:textId="4E82CB62"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2,40 %</w:t>
            </w:r>
          </w:p>
        </w:tc>
        <w:tc>
          <w:tcPr>
            <w:tcW w:w="2652" w:type="dxa"/>
            <w:vAlign w:val="center"/>
          </w:tcPr>
          <w:p w14:paraId="5C9C3025" w14:textId="251ECDB8"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1,72 %</w:t>
            </w:r>
          </w:p>
        </w:tc>
      </w:tr>
    </w:tbl>
    <w:p w14:paraId="79A19BE5" w14:textId="281B5A07" w:rsidR="00287B2B" w:rsidRDefault="002B1384" w:rsidP="002B1384">
      <w:pPr>
        <w:spacing w:before="240"/>
        <w:ind w:firstLine="708"/>
        <w:jc w:val="both"/>
      </w:pPr>
      <w:r w:rsidRPr="00BD38DA">
        <w:t>Cependant, il n’est pas nécessaire d’allumer le scanner en amont des mesures puisque</w:t>
      </w:r>
      <w:r>
        <w:t xml:space="preserve"> l’écart-type, sur 10 numérisations, est plus faible lorsque le scanner vient d’être allumé plutôt que s’il a été allumé quelques heures en amont des numérisations.</w:t>
      </w:r>
    </w:p>
    <w:p w14:paraId="3CAB4BC9" w14:textId="103F149B" w:rsidR="004F6660" w:rsidRDefault="004F6660" w:rsidP="00DA68F8">
      <w:pPr>
        <w:pStyle w:val="Titre3"/>
      </w:pPr>
      <w:bookmarkStart w:id="104" w:name="_Toc120285988"/>
      <w:r>
        <w:t>Crop de l’image</w:t>
      </w:r>
      <w:bookmarkEnd w:id="104"/>
    </w:p>
    <w:p w14:paraId="132533F3" w14:textId="1795CEA5" w:rsidR="004F6660" w:rsidRPr="004F6660" w:rsidRDefault="004F6660" w:rsidP="0003643F">
      <w:pPr>
        <w:ind w:firstLine="708"/>
        <w:jc w:val="both"/>
      </w:pPr>
      <w:r>
        <w:t>Nous avons investigué l’impact d’un crop de la zone de numérisation sur les valeurs de pixels de l’image numérisé</w:t>
      </w:r>
      <w:r w:rsidR="00AA1482">
        <w:t>e</w:t>
      </w:r>
      <w:r w:rsidR="00B27D7C">
        <w:t xml:space="preserve"> pour deux valeurs de dose, 0,1 et 4 Gy</w:t>
      </w:r>
      <w:r>
        <w:t>.</w:t>
      </w:r>
      <w:r w:rsidR="005A163E">
        <w:t xml:space="preserve"> </w:t>
      </w:r>
      <w:r>
        <w:t xml:space="preserve">Pour des doses supérieures à 2 Gy, </w:t>
      </w:r>
      <w:r w:rsidR="0003643F">
        <w:t xml:space="preserve">les résultats, </w:t>
      </w:r>
      <w:r w:rsidR="009C42D1">
        <w:t xml:space="preserve">consultables </w:t>
      </w:r>
      <w:r w:rsidR="0003643F">
        <w:t xml:space="preserve">en </w:t>
      </w:r>
      <w:r w:rsidR="0003643F" w:rsidRPr="0003643F">
        <w:rPr>
          <w:i/>
        </w:rPr>
        <w:t>Annexe I</w:t>
      </w:r>
      <w:r w:rsidR="0003643F">
        <w:t xml:space="preserve">, </w:t>
      </w:r>
      <w:r w:rsidR="005A163E">
        <w:t>montrent</w:t>
      </w:r>
      <w:r>
        <w:t xml:space="preserve"> une </w:t>
      </w:r>
      <w:r w:rsidR="00AA1482">
        <w:t>variation</w:t>
      </w:r>
      <w:r w:rsidR="00D934BA">
        <w:t xml:space="preserve"> de la dose calculée inférieure à</w:t>
      </w:r>
      <w:r>
        <w:t xml:space="preserve"> 2%. Cependant, pour les </w:t>
      </w:r>
      <w:r w:rsidR="00AA1482">
        <w:t xml:space="preserve">plus </w:t>
      </w:r>
      <w:r>
        <w:t xml:space="preserve">faibles doses, </w:t>
      </w:r>
      <w:r w:rsidR="005A163E">
        <w:t xml:space="preserve">les variations </w:t>
      </w:r>
      <w:r w:rsidR="00D934BA">
        <w:t>observées dépassent</w:t>
      </w:r>
      <w:r>
        <w:t xml:space="preserve"> 20 % lorsque l’on crope la zone de numérisation. Nous avons donc </w:t>
      </w:r>
      <w:r w:rsidR="00592128">
        <w:t>retenu la méthode</w:t>
      </w:r>
      <w:r>
        <w:t xml:space="preserve"> de numérisatio</w:t>
      </w:r>
      <w:r w:rsidR="0003643F">
        <w:t xml:space="preserve">n sur la totalité de la zone du scanner </w:t>
      </w:r>
      <w:r w:rsidR="00AA1482">
        <w:t>puisqu’un crop de l’image p</w:t>
      </w:r>
      <w:r w:rsidR="0003643F">
        <w:t>eut</w:t>
      </w:r>
      <w:r w:rsidR="00AA1482">
        <w:t xml:space="preserve"> être réalisé à posteriori</w:t>
      </w:r>
      <w:r>
        <w:t>.</w:t>
      </w:r>
    </w:p>
    <w:p w14:paraId="6EC27C3B" w14:textId="77777777" w:rsidR="00DD3354" w:rsidRDefault="00DD3354" w:rsidP="008E2B28">
      <w:pPr>
        <w:pStyle w:val="Titre2"/>
      </w:pPr>
      <w:bookmarkStart w:id="105" w:name="_Toc120285989"/>
      <w:r>
        <w:t>Mesure de la dose</w:t>
      </w:r>
      <w:bookmarkEnd w:id="105"/>
    </w:p>
    <w:p w14:paraId="3624E566" w14:textId="17452DA8" w:rsidR="00DD3354" w:rsidRDefault="00DD3354" w:rsidP="00440514">
      <w:pPr>
        <w:pStyle w:val="Titre3"/>
      </w:pPr>
      <w:bookmarkStart w:id="106" w:name="_Toc120285990"/>
      <w:r>
        <w:t>Etalonnage du scanner</w:t>
      </w:r>
      <w:bookmarkEnd w:id="106"/>
    </w:p>
    <w:p w14:paraId="6B30E093" w14:textId="75C80B4D" w:rsidR="00B27D7C" w:rsidRDefault="00B27D7C" w:rsidP="00205DB0">
      <w:pPr>
        <w:ind w:firstLine="708"/>
        <w:jc w:val="both"/>
      </w:pPr>
      <w:r>
        <w:t xml:space="preserve">Un </w:t>
      </w:r>
      <w:r w:rsidR="00EE2255">
        <w:t>étalonnage du</w:t>
      </w:r>
      <w:ins w:id="107" w:author="Gontier Charlotte" w:date="2022-11-21T11:57:00Z">
        <w:r w:rsidR="002C12A7">
          <w:t xml:space="preserve"> système de détection</w:t>
        </w:r>
      </w:ins>
      <w:r w:rsidR="00EE2255">
        <w:t xml:space="preserve"> </w:t>
      </w:r>
      <w:ins w:id="108" w:author="Gontier Charlotte" w:date="2022-11-21T11:56:00Z">
        <w:r w:rsidR="00BA6670">
          <w:t>film-</w:t>
        </w:r>
      </w:ins>
      <w:r w:rsidR="00EE2255">
        <w:t>scanner est nécessa</w:t>
      </w:r>
      <w:r>
        <w:t xml:space="preserve">ire </w:t>
      </w:r>
      <w:r w:rsidR="00D568D5">
        <w:t>pour chaque lot de film. I</w:t>
      </w:r>
      <w:r>
        <w:t>l</w:t>
      </w:r>
      <w:r w:rsidR="00EE2255">
        <w:t xml:space="preserve"> doit s’étend</w:t>
      </w:r>
      <w:r>
        <w:t xml:space="preserve">re à toute la gamme de dose </w:t>
      </w:r>
      <w:r w:rsidR="00EE2255">
        <w:t xml:space="preserve">utilisée en </w:t>
      </w:r>
      <w:r w:rsidR="00CA71D2">
        <w:t>clinique</w:t>
      </w:r>
      <w:r w:rsidR="00EE2255">
        <w:t>. Dans notre cas</w:t>
      </w:r>
      <w:r w:rsidR="00CA71D2">
        <w:t>,</w:t>
      </w:r>
      <w:r w:rsidR="00EE2255">
        <w:t xml:space="preserve"> nous avons réalisé un étalonnage pour un</w:t>
      </w:r>
      <w:r>
        <w:t>e gamme de dose allant de 0,1</w:t>
      </w:r>
      <w:r w:rsidR="00EE2255">
        <w:t xml:space="preserve"> à 25 Gy avec 15 pas.</w:t>
      </w:r>
      <w:r w:rsidR="002335C6">
        <w:t xml:space="preserve"> </w:t>
      </w:r>
      <w:ins w:id="109" w:author="Gontier Charlotte" w:date="2022-11-21T12:21:00Z">
        <w:r w:rsidR="00F654BE">
          <w:t xml:space="preserve">Nous l’avons réalisé </w:t>
        </w:r>
      </w:ins>
      <w:ins w:id="110" w:author="Gontier Charlotte" w:date="2022-11-25T14:56:00Z">
        <w:r w:rsidR="00BA6670">
          <w:t>avec</w:t>
        </w:r>
      </w:ins>
      <w:ins w:id="111" w:author="Gontier Charlotte" w:date="2022-11-21T12:21:00Z">
        <w:r w:rsidR="00F654BE">
          <w:t xml:space="preserve"> un faisceau d’énergie 6 MV.</w:t>
        </w:r>
      </w:ins>
    </w:p>
    <w:p w14:paraId="408142F6" w14:textId="26D2DD75" w:rsidR="00EE2255" w:rsidRDefault="00B27D7C" w:rsidP="00205DB0">
      <w:pPr>
        <w:ind w:firstLine="708"/>
        <w:jc w:val="both"/>
      </w:pPr>
      <w:r>
        <w:t>Pour réaliser l’irradiation</w:t>
      </w:r>
      <w:r w:rsidR="00D568D5">
        <w:t xml:space="preserve"> des films de calibration</w:t>
      </w:r>
      <w:r>
        <w:t>, nous avons placé le</w:t>
      </w:r>
      <w:r w:rsidR="00D568D5">
        <w:t>s</w:t>
      </w:r>
      <w:r>
        <w:t xml:space="preserve"> film</w:t>
      </w:r>
      <w:r w:rsidR="00D568D5">
        <w:t>s</w:t>
      </w:r>
      <w:r>
        <w:t xml:space="preserve"> à DSA 100 cm, centré</w:t>
      </w:r>
      <w:r w:rsidR="00D568D5">
        <w:t>s</w:t>
      </w:r>
      <w:r>
        <w:t xml:space="preserve"> sur l’isocentre,</w:t>
      </w:r>
      <w:r w:rsidR="002D0630">
        <w:t xml:space="preserve"> à une prof</w:t>
      </w:r>
      <w:r>
        <w:t xml:space="preserve">ondeur de 10 cm </w:t>
      </w:r>
      <w:r w:rsidR="00D568D5">
        <w:t xml:space="preserve">sous </w:t>
      </w:r>
      <w:r w:rsidR="004E1D6A">
        <w:t xml:space="preserve">la </w:t>
      </w:r>
      <w:r w:rsidR="00D568D5">
        <w:t>forme de</w:t>
      </w:r>
      <w:r>
        <w:t xml:space="preserve"> plaques RW3. L</w:t>
      </w:r>
      <w:r w:rsidR="002335C6">
        <w:t xml:space="preserve">es films </w:t>
      </w:r>
      <w:r w:rsidR="00111FBF">
        <w:t xml:space="preserve">ont été numérisés environ 120h après </w:t>
      </w:r>
      <w:r w:rsidR="00D568D5">
        <w:t>l’</w:t>
      </w:r>
      <w:r w:rsidR="00111FBF">
        <w:t>irradiation.</w:t>
      </w:r>
      <w:r w:rsidR="00207C2F">
        <w:t xml:space="preserve"> Nous les avons </w:t>
      </w:r>
      <w:r w:rsidR="00B873C2">
        <w:t>centrés</w:t>
      </w:r>
      <w:r w:rsidR="00207C2F">
        <w:t xml:space="preserve"> dans la zone homogène.</w:t>
      </w:r>
      <w:r w:rsidR="00AD7088">
        <w:t xml:space="preserve"> L</w:t>
      </w:r>
      <w:r w:rsidR="002335C6">
        <w:t xml:space="preserve">a valeur moyenne des pixels </w:t>
      </w:r>
      <w:r w:rsidR="00AD7088">
        <w:t>a été extraite d’une</w:t>
      </w:r>
      <w:r w:rsidR="002335C6">
        <w:t xml:space="preserve"> ROI centrée sur chaque film de dimension 14,9</w:t>
      </w:r>
      <w:r>
        <w:t>mm</w:t>
      </w:r>
      <w:r w:rsidR="002335C6">
        <w:t>x14,9</w:t>
      </w:r>
      <w:r>
        <w:t>mm.</w:t>
      </w:r>
    </w:p>
    <w:p w14:paraId="6DF80A28" w14:textId="5F14F733" w:rsidR="0057016E" w:rsidRDefault="0057016E" w:rsidP="00205DB0">
      <w:pPr>
        <w:ind w:firstLine="708"/>
        <w:jc w:val="both"/>
      </w:pPr>
      <w:r>
        <w:t>Nous avons obtenu 2 courbes d’étalonnage pour notre gamme de dose. En effet, les résultats de calcul de dose n’étaient pas satisfaisants avec un seul canal. Nous avons donc opté pour une courbe utilisant le canal rouge pour les faibles doses et une courbe du canal vert pour les doses plus importantes.</w:t>
      </w:r>
    </w:p>
    <w:p w14:paraId="39F2A717" w14:textId="50503FCD" w:rsidR="0029240E" w:rsidRDefault="0029240E" w:rsidP="00205DB0">
      <w:pPr>
        <w:jc w:val="both"/>
      </w:pPr>
      <w:r>
        <w:tab/>
      </w:r>
    </w:p>
    <w:p w14:paraId="37F45FEF" w14:textId="77777777" w:rsidR="0030311F" w:rsidRDefault="0030311F" w:rsidP="00047B83">
      <w:pPr>
        <w:pStyle w:val="Lgende"/>
        <w:jc w:val="center"/>
        <w:rPr>
          <w:color w:val="auto"/>
          <w:sz w:val="22"/>
        </w:rPr>
      </w:pPr>
    </w:p>
    <w:p w14:paraId="35112054" w14:textId="77777777" w:rsidR="0030311F" w:rsidRDefault="0030311F" w:rsidP="00047B83">
      <w:pPr>
        <w:pStyle w:val="Lgende"/>
        <w:jc w:val="center"/>
        <w:rPr>
          <w:color w:val="auto"/>
          <w:sz w:val="22"/>
        </w:rPr>
      </w:pPr>
    </w:p>
    <w:p w14:paraId="6D11FB72" w14:textId="77777777" w:rsidR="0030311F" w:rsidRDefault="0030311F" w:rsidP="00047B83">
      <w:pPr>
        <w:pStyle w:val="Lgende"/>
        <w:jc w:val="center"/>
        <w:rPr>
          <w:color w:val="auto"/>
          <w:sz w:val="22"/>
        </w:rPr>
      </w:pPr>
    </w:p>
    <w:p w14:paraId="65E848CF" w14:textId="77777777" w:rsidR="0030311F" w:rsidRDefault="0030311F" w:rsidP="00047B83">
      <w:pPr>
        <w:pStyle w:val="Lgende"/>
        <w:jc w:val="center"/>
        <w:rPr>
          <w:color w:val="auto"/>
          <w:sz w:val="22"/>
        </w:rPr>
      </w:pPr>
    </w:p>
    <w:p w14:paraId="1A9EF940" w14:textId="48F828E9" w:rsidR="00047B83" w:rsidRDefault="0057016E" w:rsidP="00047B83">
      <w:pPr>
        <w:pStyle w:val="Lgende"/>
        <w:jc w:val="center"/>
        <w:rPr>
          <w:color w:val="auto"/>
          <w:sz w:val="22"/>
        </w:rPr>
      </w:pPr>
      <w:r>
        <w:rPr>
          <w:noProof/>
          <w:lang w:eastAsia="fr-FR"/>
        </w:rPr>
        <w:lastRenderedPageBreak/>
        <w:drawing>
          <wp:anchor distT="0" distB="0" distL="114300" distR="114300" simplePos="0" relativeHeight="251655168" behindDoc="1" locked="0" layoutInCell="1" allowOverlap="1" wp14:anchorId="4503FD9C" wp14:editId="5409AACF">
            <wp:simplePos x="0" y="0"/>
            <wp:positionH relativeFrom="column">
              <wp:posOffset>3267075</wp:posOffset>
            </wp:positionH>
            <wp:positionV relativeFrom="paragraph">
              <wp:posOffset>80645</wp:posOffset>
            </wp:positionV>
            <wp:extent cx="3124200" cy="1591310"/>
            <wp:effectExtent l="0" t="0" r="19050" b="27940"/>
            <wp:wrapTight wrapText="bothSides">
              <wp:wrapPolygon edited="0">
                <wp:start x="0" y="0"/>
                <wp:lineTo x="0" y="21721"/>
                <wp:lineTo x="21600" y="21721"/>
                <wp:lineTo x="21600" y="0"/>
                <wp:lineTo x="0" y="0"/>
              </wp:wrapPolygon>
            </wp:wrapTight>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1" locked="0" layoutInCell="1" allowOverlap="1" wp14:anchorId="522D4BAC" wp14:editId="31BDA903">
            <wp:simplePos x="0" y="0"/>
            <wp:positionH relativeFrom="column">
              <wp:posOffset>-60325</wp:posOffset>
            </wp:positionH>
            <wp:positionV relativeFrom="paragraph">
              <wp:posOffset>80645</wp:posOffset>
            </wp:positionV>
            <wp:extent cx="3147695" cy="1591310"/>
            <wp:effectExtent l="0" t="0" r="14605" b="27940"/>
            <wp:wrapTight wrapText="bothSides">
              <wp:wrapPolygon edited="0">
                <wp:start x="0" y="0"/>
                <wp:lineTo x="0" y="21721"/>
                <wp:lineTo x="21569" y="21721"/>
                <wp:lineTo x="21569" y="0"/>
                <wp:lineTo x="0" y="0"/>
              </wp:wrapPolygon>
            </wp:wrapTight>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047B83" w:rsidRPr="00047B83">
        <w:rPr>
          <w:color w:val="auto"/>
          <w:sz w:val="22"/>
        </w:rPr>
        <w:t xml:space="preserve">Figure </w:t>
      </w:r>
      <w:r w:rsidR="00047B83" w:rsidRPr="00047B83">
        <w:rPr>
          <w:color w:val="auto"/>
          <w:sz w:val="22"/>
        </w:rPr>
        <w:fldChar w:fldCharType="begin"/>
      </w:r>
      <w:r w:rsidR="00047B83" w:rsidRPr="00047B83">
        <w:rPr>
          <w:color w:val="auto"/>
          <w:sz w:val="22"/>
        </w:rPr>
        <w:instrText xml:space="preserve"> SEQ Figure \* ARABIC </w:instrText>
      </w:r>
      <w:r w:rsidR="00047B83" w:rsidRPr="00047B83">
        <w:rPr>
          <w:color w:val="auto"/>
          <w:sz w:val="22"/>
        </w:rPr>
        <w:fldChar w:fldCharType="separate"/>
      </w:r>
      <w:r w:rsidR="00E96F5C">
        <w:rPr>
          <w:noProof/>
          <w:color w:val="auto"/>
          <w:sz w:val="22"/>
        </w:rPr>
        <w:t>3</w:t>
      </w:r>
      <w:r w:rsidR="00047B83" w:rsidRPr="00047B83">
        <w:rPr>
          <w:color w:val="auto"/>
          <w:sz w:val="22"/>
        </w:rPr>
        <w:fldChar w:fldCharType="end"/>
      </w:r>
      <w:r w:rsidR="00047B83" w:rsidRPr="00047B83">
        <w:rPr>
          <w:color w:val="auto"/>
          <w:sz w:val="22"/>
        </w:rPr>
        <w:t xml:space="preserve"> : Courbes d'étalonnage du canal rouge</w:t>
      </w:r>
      <w:r w:rsidR="00440514">
        <w:rPr>
          <w:color w:val="auto"/>
          <w:sz w:val="22"/>
        </w:rPr>
        <w:t xml:space="preserve"> (gauche)</w:t>
      </w:r>
      <w:r w:rsidR="00F1640E">
        <w:rPr>
          <w:color w:val="auto"/>
          <w:sz w:val="22"/>
        </w:rPr>
        <w:t xml:space="preserve"> et vert</w:t>
      </w:r>
      <w:r w:rsidR="005F501C">
        <w:rPr>
          <w:color w:val="auto"/>
          <w:sz w:val="22"/>
        </w:rPr>
        <w:t xml:space="preserve"> </w:t>
      </w:r>
      <w:r w:rsidR="00440514">
        <w:rPr>
          <w:color w:val="auto"/>
          <w:sz w:val="22"/>
        </w:rPr>
        <w:t xml:space="preserve">(droite) </w:t>
      </w:r>
      <w:r w:rsidR="005F501C">
        <w:rPr>
          <w:color w:val="auto"/>
          <w:sz w:val="22"/>
        </w:rPr>
        <w:t>du 19/09/2022</w:t>
      </w:r>
    </w:p>
    <w:p w14:paraId="0D36846E" w14:textId="72C5DD40" w:rsidR="00F0325A" w:rsidRDefault="00047B83" w:rsidP="00D141B9">
      <w:pPr>
        <w:ind w:firstLine="708"/>
        <w:jc w:val="both"/>
      </w:pPr>
      <w:r>
        <w:t>Les courb</w:t>
      </w:r>
      <w:r w:rsidR="00EA7A5D">
        <w:t xml:space="preserve">es </w:t>
      </w:r>
      <w:r w:rsidR="004B71F9">
        <w:t xml:space="preserve">d’étalonnage </w:t>
      </w:r>
      <w:r w:rsidR="00B873C2">
        <w:t xml:space="preserve">sont </w:t>
      </w:r>
      <w:r w:rsidR="00D13072">
        <w:t>des polynômes de degré 3 obtenu</w:t>
      </w:r>
      <w:r w:rsidR="00B873C2">
        <w:t>s par interpolation</w:t>
      </w:r>
      <w:r w:rsidR="004B71F9">
        <w:t xml:space="preserve"> dont l’équation est notée au-dessus de chaque </w:t>
      </w:r>
      <w:r w:rsidR="00EA3448">
        <w:t>courbe</w:t>
      </w:r>
      <w:r w:rsidR="004B71F9">
        <w:t>.</w:t>
      </w:r>
      <w:r w:rsidR="00D13072">
        <w:t xml:space="preserve"> Les deux</w:t>
      </w:r>
      <w:r w:rsidR="00CA71D2">
        <w:t xml:space="preserve"> courbes se chevauchent au niveau du point à 5 Gy. Nous avons investigué quel </w:t>
      </w:r>
      <w:r w:rsidR="007D0522">
        <w:t>canal</w:t>
      </w:r>
      <w:r w:rsidR="00CA71D2">
        <w:t xml:space="preserve"> donnait une réponse optimale pour cette valeur de dose afin d’établir une limite pour l’application de chacune des courbes en fonction de la valeur des pixels.</w:t>
      </w:r>
      <w:r w:rsidR="00307A18">
        <w:t xml:space="preserve"> Pour les doses supérieures ou égales à 5 Gy, la courbe d’étalonnage obtenue à partir du canal vert s’applique. Le seuil en pixel est ajusté à chaque nouvelle courbe d’étalonnage. </w:t>
      </w:r>
      <w:r w:rsidR="00F0325A">
        <w:t>A chaque numé</w:t>
      </w:r>
      <w:r w:rsidR="00440514">
        <w:t xml:space="preserve">risation de film, </w:t>
      </w:r>
      <w:ins w:id="112" w:author="Gontier Charlotte" w:date="2022-11-21T12:20:00Z">
        <w:r w:rsidR="00F654BE">
          <w:t>nous avons réalisé</w:t>
        </w:r>
      </w:ins>
      <w:r w:rsidR="007D0522">
        <w:t xml:space="preserve"> </w:t>
      </w:r>
      <w:r w:rsidR="00440514">
        <w:t xml:space="preserve">une nouvelle numérisation des </w:t>
      </w:r>
      <w:r w:rsidR="007D0522">
        <w:t>films étalons et recalcul</w:t>
      </w:r>
      <w:r w:rsidR="00F654BE">
        <w:t>é</w:t>
      </w:r>
      <w:r w:rsidR="00F0325A">
        <w:t xml:space="preserve"> </w:t>
      </w:r>
      <w:r w:rsidR="00440514">
        <w:t>la</w:t>
      </w:r>
      <w:r w:rsidR="00F0325A">
        <w:t xml:space="preserve"> courbe d’étalonnage.</w:t>
      </w:r>
    </w:p>
    <w:p w14:paraId="5C678893" w14:textId="3A03FB24" w:rsidR="00B873C2" w:rsidRPr="00B657DA" w:rsidRDefault="00B873C2" w:rsidP="00D141B9">
      <w:pPr>
        <w:ind w:firstLine="708"/>
        <w:jc w:val="both"/>
      </w:pPr>
      <w:r>
        <w:t xml:space="preserve">Pour convertir les films en dose, nous avons </w:t>
      </w:r>
      <w:r w:rsidR="00D13072">
        <w:t>utilisé</w:t>
      </w:r>
      <w:r>
        <w:t xml:space="preserve"> un script qui permet d’extraire les canaux de l’image, moyenne </w:t>
      </w:r>
      <w:r w:rsidR="003235C0">
        <w:t xml:space="preserve">ensuite </w:t>
      </w:r>
      <w:r>
        <w:t xml:space="preserve">les </w:t>
      </w:r>
      <w:r w:rsidR="00441CD5">
        <w:t>trois</w:t>
      </w:r>
      <w:r>
        <w:t xml:space="preserve"> numérisation</w:t>
      </w:r>
      <w:r w:rsidR="003235C0">
        <w:t>s</w:t>
      </w:r>
      <w:r>
        <w:t xml:space="preserve"> puis applique la courbe d’étalonnage</w:t>
      </w:r>
      <w:r w:rsidR="003235C0">
        <w:t xml:space="preserve"> à chaque pixel</w:t>
      </w:r>
      <w:r>
        <w:t>. Une nouvelle image est alors générée en dose.</w:t>
      </w:r>
    </w:p>
    <w:p w14:paraId="4F11BB27" w14:textId="77777777" w:rsidR="00DD3354" w:rsidRDefault="00E32244" w:rsidP="00440514">
      <w:pPr>
        <w:pStyle w:val="Titre3"/>
      </w:pPr>
      <w:bookmarkStart w:id="113" w:name="_Toc120285991"/>
      <w:r>
        <w:t>Rendement en profondeur</w:t>
      </w:r>
      <w:bookmarkEnd w:id="113"/>
    </w:p>
    <w:p w14:paraId="57155990" w14:textId="77DDD856" w:rsidR="00DD59CA" w:rsidRDefault="00DD59CA" w:rsidP="00A050B3">
      <w:pPr>
        <w:ind w:firstLine="708"/>
        <w:jc w:val="both"/>
      </w:pPr>
      <w:r>
        <w:t>Pour mesurer un rendement en profondeur avec des films radiochromiques, nous devons nous doter d’un fantôme solide équivalent eau. Les plaques RW3 constituent un bon matériau.</w:t>
      </w:r>
      <w:r w:rsidR="006A3CE5">
        <w:t xml:space="preserve"> Il est possible de réaliser l’exposition de manière discrète avec plusieurs morceaux de films placés entre les plaques du fantôme ou de manière continue avec une longue b</w:t>
      </w:r>
      <w:r w:rsidR="00EF4F27">
        <w:t>andelette de film placée entre deux</w:t>
      </w:r>
      <w:r w:rsidR="006A3CE5">
        <w:t xml:space="preserve"> plaques au centre du fantôme </w:t>
      </w:r>
      <w:r w:rsidR="00EF4F27">
        <w:t xml:space="preserve">et </w:t>
      </w:r>
      <w:r w:rsidR="006A3CE5">
        <w:t>en positionnant le bras à 90°.</w:t>
      </w:r>
      <w:r w:rsidR="00AD65AD">
        <w:t xml:space="preserve"> Nous</w:t>
      </w:r>
      <w:r w:rsidR="00D13072">
        <w:t xml:space="preserve"> avons réalisé</w:t>
      </w:r>
      <w:r w:rsidR="00AD65AD">
        <w:t xml:space="preserve"> </w:t>
      </w:r>
      <w:r w:rsidR="00EF4F27">
        <w:t>ces deux</w:t>
      </w:r>
      <w:r w:rsidR="00AD65AD">
        <w:t xml:space="preserve"> méthodes</w:t>
      </w:r>
      <w:r w:rsidR="00D13072">
        <w:t xml:space="preserve"> d’acquisition</w:t>
      </w:r>
      <w:r w:rsidR="00AD65AD">
        <w:t>.</w:t>
      </w:r>
    </w:p>
    <w:p w14:paraId="45C0EFF3" w14:textId="0DAF8E6C" w:rsidR="00AD65AD" w:rsidRDefault="008D1036" w:rsidP="000C4C5C">
      <w:pPr>
        <w:spacing w:after="0"/>
        <w:ind w:firstLine="708"/>
        <w:jc w:val="center"/>
      </w:pPr>
      <w:r>
        <w:rPr>
          <w:noProof/>
          <w:lang w:eastAsia="fr-FR"/>
        </w:rPr>
        <w:drawing>
          <wp:inline distT="0" distB="0" distL="0" distR="0" wp14:anchorId="22F77890" wp14:editId="6FEEBCC1">
            <wp:extent cx="4046220" cy="167294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4723" cy="1676463"/>
                    </a:xfrm>
                    <a:prstGeom prst="rect">
                      <a:avLst/>
                    </a:prstGeom>
                  </pic:spPr>
                </pic:pic>
              </a:graphicData>
            </a:graphic>
          </wp:inline>
        </w:drawing>
      </w:r>
    </w:p>
    <w:p w14:paraId="34CC2193" w14:textId="556826C2" w:rsidR="008D1036" w:rsidRDefault="008D1036" w:rsidP="008D1036">
      <w:pPr>
        <w:pStyle w:val="Lgende"/>
        <w:jc w:val="center"/>
        <w:rPr>
          <w:color w:val="auto"/>
          <w:sz w:val="22"/>
          <w:szCs w:val="22"/>
        </w:rPr>
      </w:pPr>
      <w:r w:rsidRPr="008D1036">
        <w:rPr>
          <w:color w:val="auto"/>
          <w:sz w:val="22"/>
          <w:szCs w:val="22"/>
        </w:rPr>
        <w:t xml:space="preserve">Figure </w:t>
      </w:r>
      <w:r w:rsidRPr="008D1036">
        <w:rPr>
          <w:color w:val="auto"/>
          <w:sz w:val="22"/>
          <w:szCs w:val="22"/>
        </w:rPr>
        <w:fldChar w:fldCharType="begin"/>
      </w:r>
      <w:r w:rsidRPr="008D1036">
        <w:rPr>
          <w:color w:val="auto"/>
          <w:sz w:val="22"/>
          <w:szCs w:val="22"/>
        </w:rPr>
        <w:instrText xml:space="preserve"> SEQ Figure \* ARABIC </w:instrText>
      </w:r>
      <w:r w:rsidRPr="008D1036">
        <w:rPr>
          <w:color w:val="auto"/>
          <w:sz w:val="22"/>
          <w:szCs w:val="22"/>
        </w:rPr>
        <w:fldChar w:fldCharType="separate"/>
      </w:r>
      <w:r w:rsidR="00E96F5C">
        <w:rPr>
          <w:noProof/>
          <w:color w:val="auto"/>
          <w:sz w:val="22"/>
          <w:szCs w:val="22"/>
        </w:rPr>
        <w:t>4</w:t>
      </w:r>
      <w:r w:rsidRPr="008D1036">
        <w:rPr>
          <w:color w:val="auto"/>
          <w:sz w:val="22"/>
          <w:szCs w:val="22"/>
        </w:rPr>
        <w:fldChar w:fldCharType="end"/>
      </w:r>
      <w:r w:rsidRPr="008D1036">
        <w:rPr>
          <w:color w:val="auto"/>
          <w:sz w:val="22"/>
          <w:szCs w:val="22"/>
        </w:rPr>
        <w:t xml:space="preserve"> : Schéma d</w:t>
      </w:r>
      <w:r w:rsidR="00441CD5">
        <w:rPr>
          <w:color w:val="auto"/>
          <w:sz w:val="22"/>
          <w:szCs w:val="22"/>
        </w:rPr>
        <w:t>u montage discret (gauche) et continu (droite)</w:t>
      </w:r>
      <w:r w:rsidRPr="008D1036">
        <w:rPr>
          <w:color w:val="auto"/>
          <w:sz w:val="22"/>
          <w:szCs w:val="22"/>
        </w:rPr>
        <w:t xml:space="preserve"> pour l'obtention du rendement en profondeur</w:t>
      </w:r>
    </w:p>
    <w:p w14:paraId="10C5C8B0" w14:textId="5E775B8A" w:rsidR="00961CA4" w:rsidRPr="00961CA4" w:rsidRDefault="00961CA4" w:rsidP="00961CA4">
      <w:pPr>
        <w:jc w:val="both"/>
      </w:pPr>
      <w:r>
        <w:tab/>
        <w:t>Pour réaliser l’irra</w:t>
      </w:r>
      <w:r w:rsidR="00D13072">
        <w:t>diation, la surface</w:t>
      </w:r>
      <w:r>
        <w:t xml:space="preserve"> </w:t>
      </w:r>
      <w:r w:rsidR="00D13072">
        <w:t>du fantôme était placée</w:t>
      </w:r>
      <w:r>
        <w:t xml:space="preserve"> à DSP 100 cm et centré</w:t>
      </w:r>
      <w:r w:rsidR="00D13072">
        <w:t>e</w:t>
      </w:r>
      <w:r>
        <w:t xml:space="preserve"> sur l’axe du faisceau. Pour la mesure continue, le film était aligné au bord du fantôme.</w:t>
      </w:r>
    </w:p>
    <w:p w14:paraId="7645A6B3" w14:textId="759EB7E9" w:rsidR="00E32244" w:rsidRDefault="00E32244" w:rsidP="00440514">
      <w:pPr>
        <w:pStyle w:val="Titre3"/>
      </w:pPr>
      <w:bookmarkStart w:id="114" w:name="_Toc120285992"/>
      <w:r>
        <w:t>Profil</w:t>
      </w:r>
      <w:bookmarkEnd w:id="114"/>
    </w:p>
    <w:p w14:paraId="6619D3B6" w14:textId="53E0EA5B" w:rsidR="008E0BF0" w:rsidRDefault="0063473E" w:rsidP="002836AA">
      <w:pPr>
        <w:ind w:firstLine="708"/>
        <w:jc w:val="both"/>
      </w:pPr>
      <w:r>
        <w:t>Pour réaliser l’acquisition d’un profil de dose à l’aide des films radiochromiques, nous plaçons l</w:t>
      </w:r>
      <w:r w:rsidR="004A51FA">
        <w:t>e film sous 9,9 cm de plaques</w:t>
      </w:r>
      <w:r>
        <w:t xml:space="preserve"> RW3, ce qui équivaut à 10 cm d’eau </w:t>
      </w:r>
      <w:sdt>
        <w:sdtPr>
          <w:id w:val="-1939359653"/>
          <w:citation/>
        </w:sdtPr>
        <w:sdtEndPr/>
        <w:sdtContent>
          <w:r>
            <w:fldChar w:fldCharType="begin"/>
          </w:r>
          <w:r w:rsidR="00D220A7">
            <w:instrText xml:space="preserve">CITATION AIE \l 1036 </w:instrText>
          </w:r>
          <w:r>
            <w:fldChar w:fldCharType="separate"/>
          </w:r>
          <w:r w:rsidR="004A3503">
            <w:rPr>
              <w:noProof/>
            </w:rPr>
            <w:t>(AIEA, 2017)</w:t>
          </w:r>
          <w:r>
            <w:fldChar w:fldCharType="end"/>
          </w:r>
        </w:sdtContent>
      </w:sdt>
      <w:r>
        <w:t xml:space="preserve"> et au-dessus d’environ 10 cm de plaques pour </w:t>
      </w:r>
      <w:r w:rsidR="001E6169">
        <w:t xml:space="preserve">que le rayonnement rétrodiffusé soit pris en compte. Nous avons </w:t>
      </w:r>
      <w:r w:rsidR="00F40159">
        <w:t>utilisé deux</w:t>
      </w:r>
      <w:r w:rsidR="001E6169">
        <w:t xml:space="preserve"> bande</w:t>
      </w:r>
      <w:r w:rsidR="00F40159">
        <w:t>s</w:t>
      </w:r>
      <w:r w:rsidR="001E6169">
        <w:t xml:space="preserve"> de 3 cm de large et de 25,4 cm de long pour réaliser </w:t>
      </w:r>
      <w:r w:rsidR="00F40159">
        <w:t>les deux profils, de dimension 10cmx10cm et 20cmx20cm</w:t>
      </w:r>
      <w:r w:rsidR="001E6169">
        <w:t xml:space="preserve">. </w:t>
      </w:r>
    </w:p>
    <w:p w14:paraId="65026AF1" w14:textId="07844CB8" w:rsidR="0063473E" w:rsidRPr="0063473E" w:rsidRDefault="008E0BF0" w:rsidP="002836AA">
      <w:pPr>
        <w:ind w:firstLine="708"/>
        <w:jc w:val="both"/>
      </w:pPr>
      <w:r>
        <w:t>Pour réaliser l’analyse des profils acquis, nous avons utilisé le logiciel ImageJ</w:t>
      </w:r>
      <w:ins w:id="115" w:author="Gontier Charlotte" w:date="2022-11-25T12:02:00Z">
        <w:r w:rsidR="00E0074D">
          <w:t>. Nous avons appliqué un filtre médi</w:t>
        </w:r>
        <w:r w:rsidR="00BA6670">
          <w:t>an de 3 pixels afin de lisser les</w:t>
        </w:r>
        <w:r w:rsidR="00E0074D">
          <w:t xml:space="preserve"> courbe</w:t>
        </w:r>
      </w:ins>
      <w:ins w:id="116" w:author="Gontier Charlotte" w:date="2022-11-25T14:59:00Z">
        <w:r w:rsidR="00BA6670">
          <w:t>s</w:t>
        </w:r>
      </w:ins>
      <w:ins w:id="117" w:author="Gontier Charlotte" w:date="2022-11-25T12:02:00Z">
        <w:r w:rsidR="00E0074D">
          <w:t>. N</w:t>
        </w:r>
      </w:ins>
      <w:r>
        <w:t>ous avons créé</w:t>
      </w:r>
      <w:r w:rsidR="00F40159">
        <w:t xml:space="preserve"> une ROI de 2 cm de large sur la longueur du</w:t>
      </w:r>
      <w:r>
        <w:t xml:space="preserve"> profil et </w:t>
      </w:r>
      <w:r>
        <w:lastRenderedPageBreak/>
        <w:t xml:space="preserve">comprenant une marge suffisante pour </w:t>
      </w:r>
      <w:r w:rsidR="004A51FA">
        <w:t>comprendre</w:t>
      </w:r>
      <w:r>
        <w:t xml:space="preserve"> les queues de profil. </w:t>
      </w:r>
      <w:r w:rsidR="001E6169">
        <w:t xml:space="preserve">Les profils ont </w:t>
      </w:r>
      <w:r w:rsidR="006C00A6">
        <w:t xml:space="preserve">ensuite </w:t>
      </w:r>
      <w:r w:rsidR="001E6169">
        <w:t xml:space="preserve">été centrés par rapport </w:t>
      </w:r>
      <w:ins w:id="118" w:author="Gontier Charlotte" w:date="2022-11-24T13:48:00Z">
        <w:r w:rsidR="009B78B9">
          <w:t xml:space="preserve">aux repères que nous avions inscrit sur le film qui matérialise l’isocentre. Nous avons normalisé la courbe par rapport à la moyenne </w:t>
        </w:r>
      </w:ins>
      <w:ins w:id="119" w:author="Gontier Charlotte" w:date="2022-11-24T13:49:00Z">
        <w:r w:rsidR="009B78B9">
          <w:t xml:space="preserve">des valeurs </w:t>
        </w:r>
      </w:ins>
      <w:ins w:id="120" w:author="Gontier Charlotte" w:date="2022-11-24T13:48:00Z">
        <w:r w:rsidR="00BA6670">
          <w:t>sur 5</w:t>
        </w:r>
        <w:r w:rsidR="009B78B9">
          <w:t xml:space="preserve"> mm </w:t>
        </w:r>
      </w:ins>
      <w:ins w:id="121" w:author="Gontier Charlotte" w:date="2022-11-25T15:00:00Z">
        <w:r w:rsidR="00BA6670">
          <w:t>de part et d’autre du</w:t>
        </w:r>
      </w:ins>
      <w:ins w:id="122" w:author="Gontier Charlotte" w:date="2022-11-24T13:48:00Z">
        <w:r w:rsidR="009B78B9">
          <w:t xml:space="preserve"> centre</w:t>
        </w:r>
      </w:ins>
      <w:ins w:id="123" w:author="Gontier Charlotte" w:date="2022-11-25T15:00:00Z">
        <w:r w:rsidR="00BA6670">
          <w:t xml:space="preserve"> du profil</w:t>
        </w:r>
      </w:ins>
      <w:ins w:id="124" w:author="Gontier Charlotte" w:date="2022-11-24T13:48:00Z">
        <w:r w:rsidR="009B78B9">
          <w:t xml:space="preserve">. Cela concerne </w:t>
        </w:r>
        <w:r w:rsidR="007743D6">
          <w:t>31</w:t>
        </w:r>
        <w:r w:rsidR="009B78B9">
          <w:t xml:space="preserve"> pixels.</w:t>
        </w:r>
      </w:ins>
    </w:p>
    <w:p w14:paraId="69191191" w14:textId="5F604209" w:rsidR="00DD3354" w:rsidRDefault="008E2B28" w:rsidP="00440514">
      <w:pPr>
        <w:pStyle w:val="Titre3"/>
      </w:pPr>
      <w:bookmarkStart w:id="125" w:name="_Toc120285993"/>
      <w:r>
        <w:t>Plans de traitement</w:t>
      </w:r>
      <w:bookmarkEnd w:id="125"/>
    </w:p>
    <w:p w14:paraId="01C3E14A" w14:textId="59D27FF8" w:rsidR="00DD3354" w:rsidRDefault="00053283" w:rsidP="00F40159">
      <w:pPr>
        <w:ind w:firstLine="708"/>
        <w:jc w:val="both"/>
      </w:pPr>
      <w:r>
        <w:t>D</w:t>
      </w:r>
      <w:r w:rsidR="004A51FA">
        <w:t>ans un premier temps, afin de préparer le plan de traitement, nous l’avons recalculé dans le fantôme cheese. Puis</w:t>
      </w:r>
      <w:r w:rsidR="00912732">
        <w:t>,</w:t>
      </w:r>
      <w:r w:rsidR="004A51FA">
        <w:t xml:space="preserve"> nous avons placé le film dans ce fantôme</w:t>
      </w:r>
      <w:r w:rsidR="00912732">
        <w:t xml:space="preserve"> à DSA 100 cm </w:t>
      </w:r>
      <w:r w:rsidR="004A51FA">
        <w:t>avec</w:t>
      </w:r>
      <w:r w:rsidR="00912732">
        <w:t xml:space="preserve"> la position de l’isocentre matérialisée sur le film à l’aide de marques situées en périphérie.</w:t>
      </w:r>
    </w:p>
    <w:p w14:paraId="52A67FCA" w14:textId="70E46ADE" w:rsidR="00543440" w:rsidRDefault="00924E5A" w:rsidP="00543440">
      <w:pPr>
        <w:pStyle w:val="Titre1"/>
        <w:jc w:val="both"/>
      </w:pPr>
      <w:bookmarkStart w:id="126" w:name="_Toc120285994"/>
      <w:r>
        <w:t>MATRICES</w:t>
      </w:r>
      <w:bookmarkEnd w:id="126"/>
    </w:p>
    <w:p w14:paraId="58815328" w14:textId="77777777" w:rsidR="000E7CDC" w:rsidRDefault="000E7CDC" w:rsidP="008E2B28">
      <w:pPr>
        <w:pStyle w:val="Titre2"/>
        <w:numPr>
          <w:ilvl w:val="0"/>
          <w:numId w:val="25"/>
        </w:numPr>
      </w:pPr>
      <w:bookmarkStart w:id="127" w:name="_Toc120285995"/>
      <w:r>
        <w:t>Introduction</w:t>
      </w:r>
      <w:bookmarkEnd w:id="127"/>
    </w:p>
    <w:p w14:paraId="127F28E5" w14:textId="2863AA1C" w:rsidR="007F4FB4" w:rsidRPr="00816188" w:rsidRDefault="000E7CDC" w:rsidP="00D141B9">
      <w:pPr>
        <w:ind w:firstLine="360"/>
        <w:jc w:val="both"/>
      </w:pPr>
      <w:r>
        <w:t xml:space="preserve">Les matrices sont un ensemble de chambres d’ionisation (CI) accolées </w:t>
      </w:r>
      <w:r w:rsidR="007F4FB4">
        <w:t xml:space="preserve">ou non </w:t>
      </w:r>
      <w:r>
        <w:t xml:space="preserve">permettant de mesurer la dose en 2 dimensions. </w:t>
      </w:r>
      <w:r w:rsidR="00816188">
        <w:t>Nous disposions de deux matrices pour réaliser les mesures, il s’agit de la matrice PTW 1500 et PTW 1600</w:t>
      </w:r>
      <w:r w:rsidR="00816188">
        <w:rPr>
          <w:vertAlign w:val="superscript"/>
        </w:rPr>
        <w:t>SRS</w:t>
      </w:r>
      <w:r w:rsidR="00816188">
        <w:t>.</w:t>
      </w:r>
    </w:p>
    <w:p w14:paraId="47858B5E" w14:textId="77777777" w:rsidR="007F4FB4" w:rsidRDefault="007F4FB4" w:rsidP="00D141B9">
      <w:pPr>
        <w:ind w:firstLine="360"/>
        <w:jc w:val="both"/>
        <w:rPr>
          <w:noProof/>
          <w:lang w:eastAsia="fr-FR"/>
        </w:rPr>
      </w:pPr>
    </w:p>
    <w:p w14:paraId="3556809A" w14:textId="21631016" w:rsidR="007F4FB4" w:rsidRDefault="00C2501B" w:rsidP="00C2501B">
      <w:pPr>
        <w:spacing w:after="0"/>
        <w:ind w:firstLine="360"/>
        <w:jc w:val="both"/>
      </w:pPr>
      <w:r>
        <w:rPr>
          <w:noProof/>
          <w:lang w:eastAsia="fr-FR"/>
        </w:rPr>
        <w:drawing>
          <wp:inline distT="0" distB="0" distL="0" distR="0" wp14:anchorId="706CF29B" wp14:editId="2E93F19E">
            <wp:extent cx="6645910" cy="329755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matrices.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297555"/>
                    </a:xfrm>
                    <a:prstGeom prst="rect">
                      <a:avLst/>
                    </a:prstGeom>
                  </pic:spPr>
                </pic:pic>
              </a:graphicData>
            </a:graphic>
          </wp:inline>
        </w:drawing>
      </w:r>
    </w:p>
    <w:p w14:paraId="3AFFA59A" w14:textId="008A066B" w:rsidR="00C2501B" w:rsidRPr="00C2501B" w:rsidRDefault="00C2501B" w:rsidP="00C2501B">
      <w:pPr>
        <w:pStyle w:val="Lgende"/>
        <w:jc w:val="center"/>
        <w:rPr>
          <w:color w:val="auto"/>
          <w:sz w:val="22"/>
        </w:rPr>
      </w:pPr>
      <w:r w:rsidRPr="00C2501B">
        <w:rPr>
          <w:color w:val="auto"/>
          <w:sz w:val="22"/>
        </w:rPr>
        <w:t xml:space="preserve">Figure </w:t>
      </w:r>
      <w:r w:rsidRPr="00C2501B">
        <w:rPr>
          <w:color w:val="auto"/>
          <w:sz w:val="22"/>
        </w:rPr>
        <w:fldChar w:fldCharType="begin"/>
      </w:r>
      <w:r w:rsidRPr="00C2501B">
        <w:rPr>
          <w:color w:val="auto"/>
          <w:sz w:val="22"/>
        </w:rPr>
        <w:instrText xml:space="preserve"> SEQ Figure \* ARABIC </w:instrText>
      </w:r>
      <w:r w:rsidRPr="00C2501B">
        <w:rPr>
          <w:color w:val="auto"/>
          <w:sz w:val="22"/>
        </w:rPr>
        <w:fldChar w:fldCharType="separate"/>
      </w:r>
      <w:r w:rsidR="00E96F5C">
        <w:rPr>
          <w:noProof/>
          <w:color w:val="auto"/>
          <w:sz w:val="22"/>
        </w:rPr>
        <w:t>5</w:t>
      </w:r>
      <w:r w:rsidRPr="00C2501B">
        <w:rPr>
          <w:color w:val="auto"/>
          <w:sz w:val="22"/>
        </w:rPr>
        <w:fldChar w:fldCharType="end"/>
      </w:r>
      <w:r w:rsidRPr="00C2501B">
        <w:rPr>
          <w:color w:val="auto"/>
          <w:sz w:val="22"/>
        </w:rPr>
        <w:t xml:space="preserve"> : Schéma des matrices PTW 1500 (gauche) et PT</w:t>
      </w:r>
      <w:r w:rsidR="00485074">
        <w:rPr>
          <w:color w:val="auto"/>
          <w:sz w:val="22"/>
        </w:rPr>
        <w:t>W</w:t>
      </w:r>
      <w:r w:rsidRPr="00C2501B">
        <w:rPr>
          <w:color w:val="auto"/>
          <w:sz w:val="22"/>
        </w:rPr>
        <w:t xml:space="preserve"> 1600</w:t>
      </w:r>
      <w:r w:rsidRPr="00C2501B">
        <w:rPr>
          <w:color w:val="auto"/>
          <w:sz w:val="22"/>
          <w:vertAlign w:val="superscript"/>
        </w:rPr>
        <w:t>SRS</w:t>
      </w:r>
      <w:r w:rsidRPr="00C2501B">
        <w:rPr>
          <w:color w:val="auto"/>
          <w:sz w:val="22"/>
        </w:rPr>
        <w:t xml:space="preserve"> (droite)</w:t>
      </w:r>
    </w:p>
    <w:p w14:paraId="7C01AAC5" w14:textId="78DB1C5A" w:rsidR="00C2501B" w:rsidRPr="00C2501B" w:rsidRDefault="00C2501B" w:rsidP="00FA5628">
      <w:pPr>
        <w:ind w:firstLine="708"/>
        <w:jc w:val="both"/>
      </w:pPr>
      <w:r>
        <w:t xml:space="preserve">Pour la matrice PTW 1500, les CI ne sont pas accolées et sont disposées uniformément </w:t>
      </w:r>
      <w:r w:rsidR="00053283">
        <w:t>sur</w:t>
      </w:r>
      <w:r>
        <w:t xml:space="preserve"> la totalité du système</w:t>
      </w:r>
      <w:r w:rsidR="00FA5628">
        <w:t xml:space="preserve"> </w:t>
      </w:r>
      <w:sdt>
        <w:sdtPr>
          <w:id w:val="2005159210"/>
          <w:citation/>
        </w:sdtPr>
        <w:sdtEndPr/>
        <w:sdtContent>
          <w:r w:rsidR="00FA5628">
            <w:fldChar w:fldCharType="begin"/>
          </w:r>
          <w:r w:rsidR="00BB05EE">
            <w:instrText xml:space="preserve">CITATION PTW15 \l 1036 </w:instrText>
          </w:r>
          <w:r w:rsidR="00FA5628">
            <w:fldChar w:fldCharType="separate"/>
          </w:r>
          <w:r w:rsidR="004A3503">
            <w:rPr>
              <w:noProof/>
            </w:rPr>
            <w:t>(PTW, 2015)</w:t>
          </w:r>
          <w:r w:rsidR="00FA5628">
            <w:fldChar w:fldCharType="end"/>
          </w:r>
        </w:sdtContent>
      </w:sdt>
      <w:r>
        <w:t>. Pour la matrice PTW 1600</w:t>
      </w:r>
      <w:r>
        <w:rPr>
          <w:vertAlign w:val="superscript"/>
        </w:rPr>
        <w:t>SRS</w:t>
      </w:r>
      <w:r>
        <w:t>, les CI sont accolées à l’intérieur du champ 7</w:t>
      </w:r>
      <w:r w:rsidR="00053283">
        <w:t>cm</w:t>
      </w:r>
      <w:r>
        <w:t>x7</w:t>
      </w:r>
      <w:r w:rsidR="00053283">
        <w:t>cm</w:t>
      </w:r>
      <w:r>
        <w:t xml:space="preserve"> et sont espacées uniformément en périphérie </w:t>
      </w:r>
      <w:sdt>
        <w:sdtPr>
          <w:id w:val="1587342399"/>
          <w:citation/>
        </w:sdtPr>
        <w:sdtEndPr/>
        <w:sdtContent>
          <w:r w:rsidR="00FA5628">
            <w:fldChar w:fldCharType="begin"/>
          </w:r>
          <w:r w:rsidR="00BB05EE">
            <w:instrText xml:space="preserve">CITATION PTW20 \t  \l 1036 </w:instrText>
          </w:r>
          <w:r w:rsidR="00FA5628">
            <w:fldChar w:fldCharType="separate"/>
          </w:r>
          <w:r w:rsidR="004A3503">
            <w:rPr>
              <w:noProof/>
            </w:rPr>
            <w:t>(PTW, 2020)</w:t>
          </w:r>
          <w:r w:rsidR="00FA5628">
            <w:fldChar w:fldCharType="end"/>
          </w:r>
        </w:sdtContent>
      </w:sdt>
      <w:r>
        <w:t>.</w:t>
      </w:r>
    </w:p>
    <w:p w14:paraId="74601027" w14:textId="4765C7CF" w:rsidR="000E7CDC" w:rsidRDefault="000E7CDC" w:rsidP="00FA5628">
      <w:pPr>
        <w:ind w:firstLine="708"/>
        <w:jc w:val="both"/>
      </w:pPr>
      <w:r>
        <w:t>Ces CI peuvent être à air</w:t>
      </w:r>
      <w:r w:rsidR="00053283">
        <w:t xml:space="preserve"> ou à liquide selon les modèles. Ici, il s’agit de CI liquides. </w:t>
      </w:r>
      <w:r>
        <w:t xml:space="preserve">Les caractéristiques des matrices du centre </w:t>
      </w:r>
      <w:r w:rsidR="00053283">
        <w:t>et l</w:t>
      </w:r>
      <w:r w:rsidR="006646FC">
        <w:t xml:space="preserve">e résumé des pratiques du centre </w:t>
      </w:r>
      <w:r w:rsidR="00A16F48">
        <w:t>en termes de</w:t>
      </w:r>
      <w:r w:rsidR="006646FC">
        <w:t xml:space="preserve"> </w:t>
      </w:r>
      <w:r w:rsidR="00053283">
        <w:t>réalisation et d’analyse des</w:t>
      </w:r>
      <w:r w:rsidR="000666F1">
        <w:t xml:space="preserve"> </w:t>
      </w:r>
      <w:r w:rsidR="006646FC">
        <w:t>contrôle</w:t>
      </w:r>
      <w:r w:rsidR="00053283">
        <w:t>s</w:t>
      </w:r>
      <w:r w:rsidR="006646FC">
        <w:t xml:space="preserve"> qualité</w:t>
      </w:r>
      <w:r w:rsidR="00053283">
        <w:t>s</w:t>
      </w:r>
      <w:r w:rsidR="006646FC">
        <w:t xml:space="preserve"> des plans de traitement </w:t>
      </w:r>
      <w:r w:rsidR="00053283">
        <w:t>sont consultable</w:t>
      </w:r>
      <w:r w:rsidR="00200E00">
        <w:t>s</w:t>
      </w:r>
      <w:r w:rsidR="00053283">
        <w:t xml:space="preserve">, respectivement, </w:t>
      </w:r>
      <w:r w:rsidR="006646FC">
        <w:t xml:space="preserve">en </w:t>
      </w:r>
      <w:r w:rsidR="006646FC">
        <w:rPr>
          <w:i/>
        </w:rPr>
        <w:t xml:space="preserve">Annexe </w:t>
      </w:r>
      <w:r w:rsidR="00781B10">
        <w:rPr>
          <w:i/>
        </w:rPr>
        <w:t>I</w:t>
      </w:r>
      <w:r w:rsidR="006646FC">
        <w:rPr>
          <w:i/>
        </w:rPr>
        <w:t>I</w:t>
      </w:r>
      <w:r w:rsidR="00053283">
        <w:t xml:space="preserve"> et </w:t>
      </w:r>
      <w:r w:rsidR="00053283">
        <w:rPr>
          <w:i/>
        </w:rPr>
        <w:t>III</w:t>
      </w:r>
      <w:r w:rsidR="006646FC">
        <w:t>.</w:t>
      </w:r>
    </w:p>
    <w:p w14:paraId="415BC1EA" w14:textId="0FC6C328" w:rsidR="00E11B6D" w:rsidRDefault="00E11B6D" w:rsidP="00E11B6D">
      <w:pPr>
        <w:pStyle w:val="Titre3"/>
      </w:pPr>
      <w:bookmarkStart w:id="128" w:name="_Toc120285996"/>
      <w:r>
        <w:t>Etalonnage</w:t>
      </w:r>
      <w:bookmarkEnd w:id="128"/>
    </w:p>
    <w:p w14:paraId="79791441" w14:textId="1DEB007F" w:rsidR="00E11B6D" w:rsidRPr="00E11B6D" w:rsidRDefault="00E11B6D" w:rsidP="002A5216">
      <w:pPr>
        <w:ind w:firstLine="708"/>
        <w:jc w:val="both"/>
      </w:pPr>
      <w:r>
        <w:t>Lors de chaque utilisation d’une matrice, il est nécessaire de réaliser une chauffe, un zéro électronique puis une calibration croisée. Cette dernière est réalisée en irradiant la matrice avec une dose connue</w:t>
      </w:r>
      <w:r w:rsidR="00840F1B">
        <w:t xml:space="preserve">. Un facteur de </w:t>
      </w:r>
      <w:r w:rsidR="002A5216">
        <w:t>correction</w:t>
      </w:r>
      <w:r w:rsidR="00840F1B">
        <w:t xml:space="preserve"> est ensuite calculé par rapport à la dose mesurée par la chambre centrale puis </w:t>
      </w:r>
      <w:r w:rsidR="002A5216">
        <w:t xml:space="preserve">est </w:t>
      </w:r>
      <w:r w:rsidR="00840F1B">
        <w:t>appliqué à toutes les chambres.</w:t>
      </w:r>
    </w:p>
    <w:p w14:paraId="5F2DE124" w14:textId="2F66A4A3" w:rsidR="00E11B6D" w:rsidRPr="00E11B6D" w:rsidRDefault="00E11B6D" w:rsidP="00E11B6D">
      <w:pPr>
        <w:pStyle w:val="Titre3"/>
      </w:pPr>
      <w:bookmarkStart w:id="129" w:name="_Toc120285997"/>
      <w:r>
        <w:lastRenderedPageBreak/>
        <w:t>Orientation de la matrice</w:t>
      </w:r>
      <w:bookmarkEnd w:id="129"/>
    </w:p>
    <w:p w14:paraId="79055364" w14:textId="38380BF2" w:rsidR="00DF6783" w:rsidRPr="00C61C47" w:rsidRDefault="00DF6783" w:rsidP="00FA5628">
      <w:pPr>
        <w:ind w:firstLine="708"/>
        <w:jc w:val="both"/>
      </w:pPr>
      <w:r>
        <w:t xml:space="preserve">Nous </w:t>
      </w:r>
      <w:r w:rsidR="005F5487">
        <w:t>avons investigué</w:t>
      </w:r>
      <w:r w:rsidR="00F72B91">
        <w:t xml:space="preserve"> l’influence de l’orientation de</w:t>
      </w:r>
      <w:r w:rsidR="005F5487">
        <w:t xml:space="preserve"> positionnement de la matrice afin d</w:t>
      </w:r>
      <w:r w:rsidR="00C61C47">
        <w:t>e caractériser</w:t>
      </w:r>
      <w:r w:rsidR="005F5487">
        <w:t xml:space="preserve"> </w:t>
      </w:r>
      <w:r w:rsidR="00F72B91">
        <w:t>sa dépendance</w:t>
      </w:r>
      <w:r w:rsidR="005F5487">
        <w:t>.</w:t>
      </w:r>
      <w:r w:rsidR="00C61C47">
        <w:t xml:space="preserve"> Les mesures suivantes ont été réalisées avec la matrice PTW 1600</w:t>
      </w:r>
      <w:r w:rsidR="00C61C47">
        <w:rPr>
          <w:vertAlign w:val="superscript"/>
        </w:rPr>
        <w:t>SRS</w:t>
      </w:r>
      <w:r w:rsidR="00C61C47">
        <w:t>.</w:t>
      </w:r>
    </w:p>
    <w:p w14:paraId="6757BF60" w14:textId="25B811A2" w:rsidR="0067054C" w:rsidRDefault="0067054C" w:rsidP="00F900C8">
      <w:pPr>
        <w:spacing w:after="0"/>
        <w:ind w:firstLine="360"/>
        <w:jc w:val="center"/>
        <w:rPr>
          <w:b/>
        </w:rPr>
      </w:pPr>
      <w:r>
        <w:rPr>
          <w:noProof/>
          <w:lang w:eastAsia="fr-FR"/>
        </w:rPr>
        <w:drawing>
          <wp:inline distT="0" distB="0" distL="0" distR="0" wp14:anchorId="17D19B76" wp14:editId="68371F49">
            <wp:extent cx="4657725" cy="2371725"/>
            <wp:effectExtent l="0" t="0" r="9525" b="952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892CB9" w14:textId="51D1B08B" w:rsidR="00F900C8" w:rsidRDefault="00F900C8" w:rsidP="00F900C8">
      <w:pPr>
        <w:pStyle w:val="Lgende"/>
        <w:jc w:val="center"/>
        <w:rPr>
          <w:color w:val="auto"/>
          <w:sz w:val="22"/>
        </w:rPr>
      </w:pPr>
      <w:r w:rsidRPr="00F900C8">
        <w:rPr>
          <w:color w:val="auto"/>
          <w:sz w:val="22"/>
        </w:rPr>
        <w:t xml:space="preserve">Figure </w:t>
      </w:r>
      <w:r w:rsidRPr="00F900C8">
        <w:rPr>
          <w:color w:val="auto"/>
          <w:sz w:val="22"/>
        </w:rPr>
        <w:fldChar w:fldCharType="begin"/>
      </w:r>
      <w:r w:rsidRPr="00F900C8">
        <w:rPr>
          <w:color w:val="auto"/>
          <w:sz w:val="22"/>
        </w:rPr>
        <w:instrText xml:space="preserve"> SEQ Figure \* ARABIC </w:instrText>
      </w:r>
      <w:r w:rsidRPr="00F900C8">
        <w:rPr>
          <w:color w:val="auto"/>
          <w:sz w:val="22"/>
        </w:rPr>
        <w:fldChar w:fldCharType="separate"/>
      </w:r>
      <w:r w:rsidR="00E96F5C">
        <w:rPr>
          <w:noProof/>
          <w:color w:val="auto"/>
          <w:sz w:val="22"/>
        </w:rPr>
        <w:t>6</w:t>
      </w:r>
      <w:r w:rsidRPr="00F900C8">
        <w:rPr>
          <w:color w:val="auto"/>
          <w:sz w:val="22"/>
        </w:rPr>
        <w:fldChar w:fldCharType="end"/>
      </w:r>
      <w:r w:rsidRPr="00F900C8">
        <w:rPr>
          <w:color w:val="auto"/>
          <w:sz w:val="22"/>
        </w:rPr>
        <w:t xml:space="preserve"> : Profils crossline selon l'orientation de la matrice</w:t>
      </w:r>
    </w:p>
    <w:tbl>
      <w:tblPr>
        <w:tblStyle w:val="Tableausimple11"/>
        <w:tblW w:w="0" w:type="auto"/>
        <w:tblLook w:val="04A0" w:firstRow="1" w:lastRow="0" w:firstColumn="1" w:lastColumn="0" w:noHBand="0" w:noVBand="1"/>
      </w:tblPr>
      <w:tblGrid>
        <w:gridCol w:w="2651"/>
        <w:gridCol w:w="2651"/>
        <w:gridCol w:w="2652"/>
        <w:gridCol w:w="2652"/>
      </w:tblGrid>
      <w:tr w:rsidR="00F900C8" w14:paraId="50FB14A2" w14:textId="77777777" w:rsidTr="00F90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6364C9DA" w14:textId="4575DD0F" w:rsidR="00F900C8" w:rsidRDefault="00F900C8" w:rsidP="00F900C8">
            <w:pPr>
              <w:jc w:val="center"/>
            </w:pPr>
            <w:r>
              <w:t>Orientation de la matrice</w:t>
            </w:r>
          </w:p>
        </w:tc>
        <w:tc>
          <w:tcPr>
            <w:tcW w:w="2651" w:type="dxa"/>
            <w:vAlign w:val="center"/>
          </w:tcPr>
          <w:p w14:paraId="2CA0A143" w14:textId="1CEC8566" w:rsidR="00F900C8" w:rsidRDefault="00F900C8" w:rsidP="00F900C8">
            <w:pPr>
              <w:jc w:val="center"/>
              <w:cnfStyle w:val="100000000000" w:firstRow="1" w:lastRow="0" w:firstColumn="0" w:lastColumn="0" w:oddVBand="0" w:evenVBand="0" w:oddHBand="0" w:evenHBand="0" w:firstRowFirstColumn="0" w:firstRowLastColumn="0" w:lastRowFirstColumn="0" w:lastRowLastColumn="0"/>
            </w:pPr>
            <w:r>
              <w:t>Symétrie (%)</w:t>
            </w:r>
          </w:p>
        </w:tc>
        <w:tc>
          <w:tcPr>
            <w:tcW w:w="2652" w:type="dxa"/>
            <w:vAlign w:val="center"/>
          </w:tcPr>
          <w:p w14:paraId="295764DA" w14:textId="3CD8FA61" w:rsidR="00F900C8" w:rsidRDefault="00F900C8" w:rsidP="00F900C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52" w:type="dxa"/>
            <w:vAlign w:val="center"/>
          </w:tcPr>
          <w:p w14:paraId="18C4CD0C" w14:textId="198D34B7" w:rsidR="00F900C8" w:rsidRDefault="005771C4" w:rsidP="00F900C8">
            <w:pPr>
              <w:jc w:val="center"/>
              <w:cnfStyle w:val="100000000000" w:firstRow="1" w:lastRow="0" w:firstColumn="0" w:lastColumn="0" w:oddVBand="0" w:evenVBand="0" w:oddHBand="0" w:evenHBand="0" w:firstRowFirstColumn="0" w:firstRowLastColumn="0" w:lastRowFirstColumn="0" w:lastRowLastColumn="0"/>
            </w:pPr>
            <w:r>
              <w:t>Pénombre G-D (c</w:t>
            </w:r>
            <w:r w:rsidR="00F900C8">
              <w:t>m)</w:t>
            </w:r>
          </w:p>
        </w:tc>
      </w:tr>
      <w:tr w:rsidR="00F900C8" w14:paraId="0818716A" w14:textId="77777777" w:rsidTr="00F9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4B536B6F" w14:textId="2EE61A8C" w:rsidR="00F900C8" w:rsidRDefault="00F900C8" w:rsidP="00F900C8">
            <w:pPr>
              <w:jc w:val="center"/>
            </w:pPr>
            <w:r>
              <w:t>0°</w:t>
            </w:r>
          </w:p>
        </w:tc>
        <w:tc>
          <w:tcPr>
            <w:tcW w:w="2651" w:type="dxa"/>
            <w:vAlign w:val="center"/>
          </w:tcPr>
          <w:p w14:paraId="5A4D6055" w14:textId="1F0E9D8D" w:rsidR="00F900C8" w:rsidRDefault="00F900C8" w:rsidP="00F900C8">
            <w:pPr>
              <w:jc w:val="center"/>
              <w:cnfStyle w:val="000000100000" w:firstRow="0" w:lastRow="0" w:firstColumn="0" w:lastColumn="0" w:oddVBand="0" w:evenVBand="0" w:oddHBand="1" w:evenHBand="0" w:firstRowFirstColumn="0" w:firstRowLastColumn="0" w:lastRowFirstColumn="0" w:lastRowLastColumn="0"/>
            </w:pPr>
            <w:r>
              <w:t>1,40</w:t>
            </w:r>
          </w:p>
        </w:tc>
        <w:tc>
          <w:tcPr>
            <w:tcW w:w="2652" w:type="dxa"/>
            <w:vAlign w:val="center"/>
          </w:tcPr>
          <w:p w14:paraId="65758301" w14:textId="0815235C" w:rsidR="00F900C8" w:rsidRDefault="005771C4" w:rsidP="00F900C8">
            <w:pPr>
              <w:jc w:val="center"/>
              <w:cnfStyle w:val="000000100000" w:firstRow="0" w:lastRow="0" w:firstColumn="0" w:lastColumn="0" w:oddVBand="0" w:evenVBand="0" w:oddHBand="1" w:evenHBand="0" w:firstRowFirstColumn="0" w:firstRowLastColumn="0" w:lastRowFirstColumn="0" w:lastRowLastColumn="0"/>
            </w:pPr>
            <w:r>
              <w:t>1,13</w:t>
            </w:r>
          </w:p>
        </w:tc>
        <w:tc>
          <w:tcPr>
            <w:tcW w:w="2652" w:type="dxa"/>
            <w:vAlign w:val="center"/>
          </w:tcPr>
          <w:p w14:paraId="682FAD4E" w14:textId="2946573E" w:rsidR="00F900C8" w:rsidRDefault="002A5216" w:rsidP="002A5216">
            <w:pPr>
              <w:jc w:val="center"/>
              <w:cnfStyle w:val="000000100000" w:firstRow="0" w:lastRow="0" w:firstColumn="0" w:lastColumn="0" w:oddVBand="0" w:evenVBand="0" w:oddHBand="1" w:evenHBand="0" w:firstRowFirstColumn="0" w:firstRowLastColumn="0" w:lastRowFirstColumn="0" w:lastRowLastColumn="0"/>
            </w:pPr>
            <w:r>
              <w:t>0,</w:t>
            </w:r>
            <w:r w:rsidR="00F900C8">
              <w:t>7</w:t>
            </w:r>
            <w:r>
              <w:t>3</w:t>
            </w:r>
            <w:r w:rsidR="00F900C8">
              <w:t>-</w:t>
            </w:r>
            <w:r>
              <w:t>0,68</w:t>
            </w:r>
          </w:p>
        </w:tc>
      </w:tr>
      <w:tr w:rsidR="00F900C8" w14:paraId="564079E3" w14:textId="77777777" w:rsidTr="00F900C8">
        <w:tc>
          <w:tcPr>
            <w:cnfStyle w:val="001000000000" w:firstRow="0" w:lastRow="0" w:firstColumn="1" w:lastColumn="0" w:oddVBand="0" w:evenVBand="0" w:oddHBand="0" w:evenHBand="0" w:firstRowFirstColumn="0" w:firstRowLastColumn="0" w:lastRowFirstColumn="0" w:lastRowLastColumn="0"/>
            <w:tcW w:w="2651" w:type="dxa"/>
            <w:vAlign w:val="center"/>
          </w:tcPr>
          <w:p w14:paraId="2CC3AE73" w14:textId="630D890D" w:rsidR="00F900C8" w:rsidRDefault="00F900C8" w:rsidP="00F900C8">
            <w:pPr>
              <w:jc w:val="center"/>
            </w:pPr>
            <w:r>
              <w:t>90°</w:t>
            </w:r>
          </w:p>
        </w:tc>
        <w:tc>
          <w:tcPr>
            <w:tcW w:w="2651" w:type="dxa"/>
            <w:vAlign w:val="center"/>
          </w:tcPr>
          <w:p w14:paraId="6A083B6E" w14:textId="68AA703E" w:rsidR="00F900C8" w:rsidRDefault="00F900C8" w:rsidP="00F900C8">
            <w:pPr>
              <w:jc w:val="center"/>
              <w:cnfStyle w:val="000000000000" w:firstRow="0" w:lastRow="0" w:firstColumn="0" w:lastColumn="0" w:oddVBand="0" w:evenVBand="0" w:oddHBand="0" w:evenHBand="0" w:firstRowFirstColumn="0" w:firstRowLastColumn="0" w:lastRowFirstColumn="0" w:lastRowLastColumn="0"/>
            </w:pPr>
            <w:r>
              <w:t>1,68</w:t>
            </w:r>
          </w:p>
        </w:tc>
        <w:tc>
          <w:tcPr>
            <w:tcW w:w="2652" w:type="dxa"/>
            <w:vAlign w:val="center"/>
          </w:tcPr>
          <w:p w14:paraId="58DCDA01" w14:textId="314F5EF6" w:rsidR="00F900C8" w:rsidRDefault="005771C4" w:rsidP="00F900C8">
            <w:pPr>
              <w:jc w:val="center"/>
              <w:cnfStyle w:val="000000000000" w:firstRow="0" w:lastRow="0" w:firstColumn="0" w:lastColumn="0" w:oddVBand="0" w:evenVBand="0" w:oddHBand="0" w:evenHBand="0" w:firstRowFirstColumn="0" w:firstRowLastColumn="0" w:lastRowFirstColumn="0" w:lastRowLastColumn="0"/>
            </w:pPr>
            <w:r>
              <w:t>1,14</w:t>
            </w:r>
          </w:p>
        </w:tc>
        <w:tc>
          <w:tcPr>
            <w:tcW w:w="2652" w:type="dxa"/>
            <w:vAlign w:val="center"/>
          </w:tcPr>
          <w:p w14:paraId="2BA4398C" w14:textId="00BEA0C5" w:rsidR="00F900C8" w:rsidRDefault="002A5216" w:rsidP="002A5216">
            <w:pPr>
              <w:jc w:val="center"/>
              <w:cnfStyle w:val="000000000000" w:firstRow="0" w:lastRow="0" w:firstColumn="0" w:lastColumn="0" w:oddVBand="0" w:evenVBand="0" w:oddHBand="0" w:evenHBand="0" w:firstRowFirstColumn="0" w:firstRowLastColumn="0" w:lastRowFirstColumn="0" w:lastRowLastColumn="0"/>
            </w:pPr>
            <w:r>
              <w:t>0,72</w:t>
            </w:r>
            <w:r w:rsidR="00F900C8">
              <w:t>-</w:t>
            </w:r>
            <w:r>
              <w:t>0,72</w:t>
            </w:r>
          </w:p>
        </w:tc>
      </w:tr>
      <w:tr w:rsidR="00F900C8" w14:paraId="7E0DDAC8" w14:textId="77777777" w:rsidTr="00F9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0290E4FE" w14:textId="53701386" w:rsidR="00F900C8" w:rsidRDefault="00F900C8" w:rsidP="00F900C8">
            <w:pPr>
              <w:jc w:val="center"/>
            </w:pPr>
            <w:r>
              <w:t>180°</w:t>
            </w:r>
          </w:p>
        </w:tc>
        <w:tc>
          <w:tcPr>
            <w:tcW w:w="2651" w:type="dxa"/>
            <w:vAlign w:val="center"/>
          </w:tcPr>
          <w:p w14:paraId="0BAD8A7E" w14:textId="08A258DE" w:rsidR="00F900C8" w:rsidRDefault="00F900C8" w:rsidP="00F900C8">
            <w:pPr>
              <w:jc w:val="center"/>
              <w:cnfStyle w:val="000000100000" w:firstRow="0" w:lastRow="0" w:firstColumn="0" w:lastColumn="0" w:oddVBand="0" w:evenVBand="0" w:oddHBand="1" w:evenHBand="0" w:firstRowFirstColumn="0" w:firstRowLastColumn="0" w:lastRowFirstColumn="0" w:lastRowLastColumn="0"/>
            </w:pPr>
            <w:r>
              <w:t>0,95</w:t>
            </w:r>
          </w:p>
        </w:tc>
        <w:tc>
          <w:tcPr>
            <w:tcW w:w="2652" w:type="dxa"/>
            <w:vAlign w:val="center"/>
          </w:tcPr>
          <w:p w14:paraId="1BA6A951" w14:textId="304E8364" w:rsidR="00F900C8" w:rsidRDefault="005771C4" w:rsidP="00F900C8">
            <w:pPr>
              <w:jc w:val="center"/>
              <w:cnfStyle w:val="000000100000" w:firstRow="0" w:lastRow="0" w:firstColumn="0" w:lastColumn="0" w:oddVBand="0" w:evenVBand="0" w:oddHBand="1" w:evenHBand="0" w:firstRowFirstColumn="0" w:firstRowLastColumn="0" w:lastRowFirstColumn="0" w:lastRowLastColumn="0"/>
            </w:pPr>
            <w:r>
              <w:t>1,13</w:t>
            </w:r>
          </w:p>
        </w:tc>
        <w:tc>
          <w:tcPr>
            <w:tcW w:w="2652" w:type="dxa"/>
            <w:vAlign w:val="center"/>
          </w:tcPr>
          <w:p w14:paraId="63BA52F8" w14:textId="1867F904" w:rsidR="00F900C8" w:rsidRDefault="002A5216" w:rsidP="002A5216">
            <w:pPr>
              <w:jc w:val="center"/>
              <w:cnfStyle w:val="000000100000" w:firstRow="0" w:lastRow="0" w:firstColumn="0" w:lastColumn="0" w:oddVBand="0" w:evenVBand="0" w:oddHBand="1" w:evenHBand="0" w:firstRowFirstColumn="0" w:firstRowLastColumn="0" w:lastRowFirstColumn="0" w:lastRowLastColumn="0"/>
            </w:pPr>
            <w:r>
              <w:t>0,73</w:t>
            </w:r>
            <w:r w:rsidR="00F900C8">
              <w:t>-</w:t>
            </w:r>
            <w:r>
              <w:t>0,68</w:t>
            </w:r>
          </w:p>
        </w:tc>
      </w:tr>
      <w:tr w:rsidR="00F900C8" w14:paraId="4CE9C74C" w14:textId="77777777" w:rsidTr="00F900C8">
        <w:tc>
          <w:tcPr>
            <w:cnfStyle w:val="001000000000" w:firstRow="0" w:lastRow="0" w:firstColumn="1" w:lastColumn="0" w:oddVBand="0" w:evenVBand="0" w:oddHBand="0" w:evenHBand="0" w:firstRowFirstColumn="0" w:firstRowLastColumn="0" w:lastRowFirstColumn="0" w:lastRowLastColumn="0"/>
            <w:tcW w:w="2651" w:type="dxa"/>
            <w:vAlign w:val="center"/>
          </w:tcPr>
          <w:p w14:paraId="748F155A" w14:textId="4E68BBC5" w:rsidR="00F900C8" w:rsidRDefault="00F900C8" w:rsidP="00F900C8">
            <w:pPr>
              <w:jc w:val="center"/>
            </w:pPr>
            <w:r>
              <w:t>270°</w:t>
            </w:r>
          </w:p>
        </w:tc>
        <w:tc>
          <w:tcPr>
            <w:tcW w:w="2651" w:type="dxa"/>
            <w:vAlign w:val="center"/>
          </w:tcPr>
          <w:p w14:paraId="303310B6" w14:textId="297E5C0B" w:rsidR="00F900C8" w:rsidRDefault="00F900C8" w:rsidP="00F900C8">
            <w:pPr>
              <w:jc w:val="center"/>
              <w:cnfStyle w:val="000000000000" w:firstRow="0" w:lastRow="0" w:firstColumn="0" w:lastColumn="0" w:oddVBand="0" w:evenVBand="0" w:oddHBand="0" w:evenHBand="0" w:firstRowFirstColumn="0" w:firstRowLastColumn="0" w:lastRowFirstColumn="0" w:lastRowLastColumn="0"/>
            </w:pPr>
            <w:r>
              <w:t>1,00</w:t>
            </w:r>
          </w:p>
        </w:tc>
        <w:tc>
          <w:tcPr>
            <w:tcW w:w="2652" w:type="dxa"/>
            <w:vAlign w:val="center"/>
          </w:tcPr>
          <w:p w14:paraId="3214E910" w14:textId="3001B40B" w:rsidR="00F900C8" w:rsidRDefault="005771C4" w:rsidP="00F900C8">
            <w:pPr>
              <w:jc w:val="center"/>
              <w:cnfStyle w:val="000000000000" w:firstRow="0" w:lastRow="0" w:firstColumn="0" w:lastColumn="0" w:oddVBand="0" w:evenVBand="0" w:oddHBand="0" w:evenHBand="0" w:firstRowFirstColumn="0" w:firstRowLastColumn="0" w:lastRowFirstColumn="0" w:lastRowLastColumn="0"/>
            </w:pPr>
            <w:r>
              <w:t>1,13</w:t>
            </w:r>
          </w:p>
        </w:tc>
        <w:tc>
          <w:tcPr>
            <w:tcW w:w="2652" w:type="dxa"/>
            <w:vAlign w:val="center"/>
          </w:tcPr>
          <w:p w14:paraId="673DE792" w14:textId="4224B150" w:rsidR="00F900C8" w:rsidRDefault="002A5216" w:rsidP="002A5216">
            <w:pPr>
              <w:jc w:val="center"/>
              <w:cnfStyle w:val="000000000000" w:firstRow="0" w:lastRow="0" w:firstColumn="0" w:lastColumn="0" w:oddVBand="0" w:evenVBand="0" w:oddHBand="0" w:evenHBand="0" w:firstRowFirstColumn="0" w:firstRowLastColumn="0" w:lastRowFirstColumn="0" w:lastRowLastColumn="0"/>
            </w:pPr>
            <w:r>
              <w:t>0,73</w:t>
            </w:r>
            <w:r w:rsidR="00F900C8">
              <w:t>-</w:t>
            </w:r>
            <w:r>
              <w:t>0,71</w:t>
            </w:r>
          </w:p>
        </w:tc>
      </w:tr>
    </w:tbl>
    <w:p w14:paraId="273D375C" w14:textId="7FBB4D40" w:rsidR="005F5487" w:rsidRPr="00F900C8" w:rsidRDefault="005F5487" w:rsidP="00FA5628">
      <w:pPr>
        <w:spacing w:before="240"/>
        <w:ind w:firstLine="708"/>
        <w:jc w:val="both"/>
      </w:pPr>
      <w:r>
        <w:t xml:space="preserve">Nous observons que la pénombre </w:t>
      </w:r>
      <w:r w:rsidR="00DA4054">
        <w:t>n’</w:t>
      </w:r>
      <w:r>
        <w:t>est</w:t>
      </w:r>
      <w:r w:rsidR="00DA4054">
        <w:t xml:space="preserve"> que très</w:t>
      </w:r>
      <w:r>
        <w:t xml:space="preserve"> légèrement influencé</w:t>
      </w:r>
      <w:r w:rsidR="00DA4054">
        <w:t>e</w:t>
      </w:r>
      <w:r>
        <w:t xml:space="preserve"> </w:t>
      </w:r>
      <w:r w:rsidR="00DA4054">
        <w:t xml:space="preserve">par l’orientation de la matrice </w:t>
      </w:r>
      <w:r>
        <w:t>ave</w:t>
      </w:r>
      <w:r w:rsidR="00DA4054">
        <w:t>c une différence maximale de 0,4</w:t>
      </w:r>
      <w:r>
        <w:t xml:space="preserve"> mm. L’homogénéité est </w:t>
      </w:r>
      <w:r w:rsidR="00C26E92">
        <w:t>équivalente</w:t>
      </w:r>
      <w:r>
        <w:t>. N</w:t>
      </w:r>
      <w:r w:rsidR="00440514">
        <w:t>éanmoins, n</w:t>
      </w:r>
      <w:r>
        <w:t>ous observons des différences quant à la symétrie.</w:t>
      </w:r>
      <w:r w:rsidR="00987B1D">
        <w:t xml:space="preserve"> </w:t>
      </w:r>
      <w:r w:rsidR="00C26E92">
        <w:t xml:space="preserve">Cela peut être lié au centrage de la matrice, ce qui peut décaler les chambres concernées par le calcul de la symétrie. </w:t>
      </w:r>
      <w:r w:rsidR="00987B1D">
        <w:t xml:space="preserve">Pour réaliser nos mesures, nous avons placé la matrice en orientation </w:t>
      </w:r>
      <w:r w:rsidR="00840F1B">
        <w:t>18</w:t>
      </w:r>
      <w:r w:rsidR="00987B1D">
        <w:t>0°</w:t>
      </w:r>
      <w:r w:rsidR="001F681C">
        <w:t>, ce qui correspond au positionnement utilisé en routine</w:t>
      </w:r>
      <w:r w:rsidR="00987B1D">
        <w:t>.</w:t>
      </w:r>
    </w:p>
    <w:p w14:paraId="24589437" w14:textId="77777777" w:rsidR="00C77CB8" w:rsidRDefault="00E32244" w:rsidP="008E2B28">
      <w:pPr>
        <w:pStyle w:val="Titre2"/>
        <w:numPr>
          <w:ilvl w:val="0"/>
          <w:numId w:val="25"/>
        </w:numPr>
      </w:pPr>
      <w:bookmarkStart w:id="130" w:name="_Toc120285998"/>
      <w:r>
        <w:t>Mesure de la dose</w:t>
      </w:r>
      <w:bookmarkEnd w:id="130"/>
    </w:p>
    <w:p w14:paraId="753AD91F" w14:textId="5C0C3C1C" w:rsidR="00E32244" w:rsidRPr="00E32244" w:rsidRDefault="00E32244" w:rsidP="00440514">
      <w:pPr>
        <w:pStyle w:val="Titre3"/>
      </w:pPr>
      <w:bookmarkStart w:id="131" w:name="_Toc120285999"/>
      <w:r>
        <w:t>Rendement en profondeur</w:t>
      </w:r>
      <w:bookmarkEnd w:id="131"/>
    </w:p>
    <w:p w14:paraId="6DA85D9D" w14:textId="6D1FCDB9" w:rsidR="00C77CB8" w:rsidRPr="00543440" w:rsidRDefault="00C77CB8" w:rsidP="00440514">
      <w:pPr>
        <w:ind w:firstLine="708"/>
        <w:jc w:val="both"/>
      </w:pPr>
      <w:r>
        <w:t xml:space="preserve">Il n’est pas possible de réaliser un </w:t>
      </w:r>
      <w:r w:rsidR="0050302E">
        <w:t>rendement en profondeur</w:t>
      </w:r>
      <w:r>
        <w:t xml:space="preserve"> à l’aide d’une matrice de détecteur car plusieurs problèmes se posent. Premièrement, la taille de la surface de mesure </w:t>
      </w:r>
      <w:r w:rsidR="00B23EA3">
        <w:t>de</w:t>
      </w:r>
      <w:r>
        <w:t xml:space="preserve"> la matrice n’est pas équivalente à la taille phy</w:t>
      </w:r>
      <w:r w:rsidR="001F681C">
        <w:t>sique de la matrice. Il existe</w:t>
      </w:r>
      <w:r>
        <w:t xml:space="preserve"> alors un gap entre le point d’entrée des photons </w:t>
      </w:r>
      <w:r w:rsidR="001F681C">
        <w:t>et</w:t>
      </w:r>
      <w:r w:rsidR="00B23EA3">
        <w:t xml:space="preserve"> le premier point de mesure de plusieurs centimètres</w:t>
      </w:r>
      <w:r>
        <w:t xml:space="preserve">. Il manquera alors la zone de build-up ainsi que la dose maximale sur la courbe de rendement. Ensuite, si la matrice est constituée de chambres d’ionisation composées d’air, l’atténuation sera modifiée sur tout le long de l’axe de mesure car le </w:t>
      </w:r>
      <w:r w:rsidR="001F681C">
        <w:t>matériau n’est</w:t>
      </w:r>
      <w:r>
        <w:t xml:space="preserve"> pas équivalent eau. Enfin, la présence </w:t>
      </w:r>
      <w:r w:rsidR="001F681C">
        <w:t>non jointive des CI</w:t>
      </w:r>
      <w:r>
        <w:t xml:space="preserve"> peut induire une alternance d’hétérogénéités à cause des différents ma</w:t>
      </w:r>
      <w:r w:rsidR="001F681C">
        <w:t>tériaux composant la cavité collectrice</w:t>
      </w:r>
      <w:r>
        <w:t>, la paroi et le gap entre les chambres</w:t>
      </w:r>
      <w:r w:rsidR="00B23EA3">
        <w:t>,</w:t>
      </w:r>
      <w:r>
        <w:t xml:space="preserve"> le cas échéant.</w:t>
      </w:r>
    </w:p>
    <w:p w14:paraId="6F1C4AD7" w14:textId="2B5B8315" w:rsidR="00C77CB8" w:rsidRDefault="00C77CB8" w:rsidP="00440514">
      <w:pPr>
        <w:pStyle w:val="Titre3"/>
      </w:pPr>
      <w:bookmarkStart w:id="132" w:name="_Toc120286000"/>
      <w:r>
        <w:t>Profil</w:t>
      </w:r>
      <w:bookmarkEnd w:id="132"/>
    </w:p>
    <w:p w14:paraId="70C0824F" w14:textId="3F7FE4F8" w:rsidR="00CF62A9" w:rsidRDefault="00CF62A9" w:rsidP="00AC33A7">
      <w:pPr>
        <w:ind w:firstLine="708"/>
        <w:jc w:val="both"/>
      </w:pPr>
      <w:r>
        <w:t xml:space="preserve">Pour mesurer un profil à l’aide d’une </w:t>
      </w:r>
      <w:r w:rsidR="00EB1C68">
        <w:t xml:space="preserve">matrice, il suffit de </w:t>
      </w:r>
      <w:r>
        <w:t xml:space="preserve">positionner </w:t>
      </w:r>
      <w:r w:rsidR="00EB1C68">
        <w:t xml:space="preserve">le détecteur </w:t>
      </w:r>
      <w:r>
        <w:t>entre 2 épaisseurs de matériau diffusant à DSA 100 cm.</w:t>
      </w:r>
      <w:r w:rsidR="00EB1C68">
        <w:t xml:space="preserve"> Au-dessus de la matrice, nous retrouverons </w:t>
      </w:r>
      <w:r w:rsidR="008257D9">
        <w:t>des</w:t>
      </w:r>
      <w:r w:rsidR="00EB1C68">
        <w:t xml:space="preserve"> plaques RW3</w:t>
      </w:r>
      <w:r w:rsidR="008257D9">
        <w:t xml:space="preserve"> dont l’épaisseur est adaptée à la matrice en fonction de la profondeur effective de mesure et de la densité superficielle de cette dernière. En-dessous de la matrice,</w:t>
      </w:r>
      <w:r w:rsidR="00912732">
        <w:t xml:space="preserve"> une</w:t>
      </w:r>
      <w:r w:rsidR="00EB1C68">
        <w:t xml:space="preserve"> épaisseur d</w:t>
      </w:r>
      <w:r w:rsidR="001F681C">
        <w:t>e</w:t>
      </w:r>
      <w:r w:rsidR="00EB1C68">
        <w:t xml:space="preserve"> 5 cm </w:t>
      </w:r>
      <w:r w:rsidR="001F681C">
        <w:t>de plaques RW3</w:t>
      </w:r>
      <w:r w:rsidR="00EB1C68">
        <w:t xml:space="preserve"> </w:t>
      </w:r>
      <w:r w:rsidR="008257D9">
        <w:t xml:space="preserve">est placée </w:t>
      </w:r>
      <w:r w:rsidR="00EB1C68">
        <w:t xml:space="preserve">pour </w:t>
      </w:r>
      <w:r w:rsidR="00B23EA3">
        <w:t>prendre en compte le rayonnement rétrodiffusé</w:t>
      </w:r>
      <w:r w:rsidR="00EB1C68">
        <w:t>.</w:t>
      </w:r>
    </w:p>
    <w:p w14:paraId="1B3E2BE8" w14:textId="77777777" w:rsidR="0030311F" w:rsidRDefault="0030311F" w:rsidP="00AC33A7">
      <w:pPr>
        <w:ind w:firstLine="708"/>
        <w:jc w:val="both"/>
      </w:pPr>
    </w:p>
    <w:p w14:paraId="3B271CAD" w14:textId="77777777" w:rsidR="0030311F" w:rsidRDefault="0030311F" w:rsidP="00AC33A7">
      <w:pPr>
        <w:ind w:firstLine="708"/>
        <w:jc w:val="both"/>
      </w:pPr>
    </w:p>
    <w:tbl>
      <w:tblPr>
        <w:tblStyle w:val="Tableausimple11"/>
        <w:tblW w:w="0" w:type="auto"/>
        <w:tblLook w:val="04A0" w:firstRow="1" w:lastRow="0" w:firstColumn="1" w:lastColumn="0" w:noHBand="0" w:noVBand="1"/>
      </w:tblPr>
      <w:tblGrid>
        <w:gridCol w:w="2689"/>
        <w:gridCol w:w="2883"/>
        <w:gridCol w:w="2303"/>
        <w:gridCol w:w="2581"/>
      </w:tblGrid>
      <w:tr w:rsidR="00B23EA3" w14:paraId="3290DDC5" w14:textId="07099AFE" w:rsidTr="0043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49AB42" w14:textId="5EE2BD06" w:rsidR="00B23EA3" w:rsidRDefault="00B23EA3" w:rsidP="00B23EA3">
            <w:pPr>
              <w:jc w:val="center"/>
            </w:pPr>
            <w:r>
              <w:lastRenderedPageBreak/>
              <w:t>Matrice</w:t>
            </w:r>
          </w:p>
        </w:tc>
        <w:tc>
          <w:tcPr>
            <w:tcW w:w="2883" w:type="dxa"/>
          </w:tcPr>
          <w:p w14:paraId="7F3BC210" w14:textId="2D7B885B"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Profondeur du point effectif de mesure (mm)</w:t>
            </w:r>
          </w:p>
        </w:tc>
        <w:tc>
          <w:tcPr>
            <w:tcW w:w="2303" w:type="dxa"/>
          </w:tcPr>
          <w:p w14:paraId="62F796B8" w14:textId="33DBA54D"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Densité superficielle (g/cm²)</w:t>
            </w:r>
          </w:p>
        </w:tc>
        <w:tc>
          <w:tcPr>
            <w:tcW w:w="2581" w:type="dxa"/>
          </w:tcPr>
          <w:p w14:paraId="168BAAE3" w14:textId="144F4E23"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Epaisseur de plaque RW3 à ajouter au-dessus de la matrice (</w:t>
            </w:r>
            <w:r w:rsidR="00762D53">
              <w:t>c</w:t>
            </w:r>
            <w:r>
              <w:t>m)</w:t>
            </w:r>
          </w:p>
        </w:tc>
      </w:tr>
      <w:tr w:rsidR="00B23EA3" w14:paraId="60A5BF7C" w14:textId="07278B2E" w:rsidTr="0043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988F14" w14:textId="194F7D66" w:rsidR="00B23EA3" w:rsidRDefault="00B23EA3" w:rsidP="00B23EA3">
            <w:pPr>
              <w:jc w:val="center"/>
            </w:pPr>
            <w:r>
              <w:t>PTW 1500</w:t>
            </w:r>
          </w:p>
        </w:tc>
        <w:tc>
          <w:tcPr>
            <w:tcW w:w="2883" w:type="dxa"/>
          </w:tcPr>
          <w:p w14:paraId="49B5DB2A" w14:textId="11A9EE83"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7,5</w:t>
            </w:r>
          </w:p>
        </w:tc>
        <w:tc>
          <w:tcPr>
            <w:tcW w:w="2303" w:type="dxa"/>
          </w:tcPr>
          <w:p w14:paraId="63B8ADF3" w14:textId="0428D95A"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0,8</w:t>
            </w:r>
          </w:p>
        </w:tc>
        <w:tc>
          <w:tcPr>
            <w:tcW w:w="2581" w:type="dxa"/>
          </w:tcPr>
          <w:p w14:paraId="1313067B" w14:textId="0D3AE367"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9,0</w:t>
            </w:r>
          </w:p>
        </w:tc>
      </w:tr>
      <w:tr w:rsidR="00B23EA3" w14:paraId="4007E6E9" w14:textId="5BEC5AF3" w:rsidTr="00436533">
        <w:tc>
          <w:tcPr>
            <w:cnfStyle w:val="001000000000" w:firstRow="0" w:lastRow="0" w:firstColumn="1" w:lastColumn="0" w:oddVBand="0" w:evenVBand="0" w:oddHBand="0" w:evenHBand="0" w:firstRowFirstColumn="0" w:firstRowLastColumn="0" w:lastRowFirstColumn="0" w:lastRowLastColumn="0"/>
            <w:tcW w:w="2689" w:type="dxa"/>
          </w:tcPr>
          <w:p w14:paraId="51AFE118" w14:textId="6FD9702E" w:rsidR="00B23EA3" w:rsidRDefault="00B23EA3" w:rsidP="00B23EA3">
            <w:pPr>
              <w:jc w:val="center"/>
            </w:pPr>
            <w:r>
              <w:t>PTW 1600 SRS</w:t>
            </w:r>
          </w:p>
        </w:tc>
        <w:tc>
          <w:tcPr>
            <w:tcW w:w="2883" w:type="dxa"/>
          </w:tcPr>
          <w:p w14:paraId="635B48E2" w14:textId="772AE93E"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9</w:t>
            </w:r>
          </w:p>
        </w:tc>
        <w:tc>
          <w:tcPr>
            <w:tcW w:w="2303" w:type="dxa"/>
          </w:tcPr>
          <w:p w14:paraId="02BC5A17" w14:textId="0F7B86FF"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0,9</w:t>
            </w:r>
          </w:p>
        </w:tc>
        <w:tc>
          <w:tcPr>
            <w:tcW w:w="2581" w:type="dxa"/>
          </w:tcPr>
          <w:p w14:paraId="1569F3F2" w14:textId="32B94C34"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8,9</w:t>
            </w:r>
          </w:p>
        </w:tc>
      </w:tr>
    </w:tbl>
    <w:p w14:paraId="254DCF70" w14:textId="56DF5BAD" w:rsidR="00436533" w:rsidRDefault="00436533" w:rsidP="008C67DA">
      <w:pPr>
        <w:spacing w:before="240"/>
        <w:jc w:val="both"/>
        <w:rPr>
          <w:rFonts w:eastAsiaTheme="minorEastAsia"/>
        </w:rPr>
      </w:pPr>
      <w:r>
        <w:tab/>
        <w:t>Les profils de dose ont été acquis</w:t>
      </w:r>
      <w:r w:rsidR="008C153E">
        <w:t xml:space="preserve"> et analysés</w:t>
      </w:r>
      <w:r>
        <w:t xml:space="preserve"> avec le logiciel BeamAdjust (PTW).</w:t>
      </w:r>
      <w:r w:rsidR="00E17640">
        <w:t xml:space="preserve"> Pour obtenir la </w:t>
      </w:r>
      <w:r w:rsidR="004E4CA9">
        <w:t xml:space="preserve">taille de champ, </w:t>
      </w:r>
      <w:r w:rsidR="00E17640">
        <w:t>la péno</w:t>
      </w:r>
      <w:r w:rsidR="004E4CA9">
        <w:t>mbre et la symétrie,</w:t>
      </w:r>
      <w:r w:rsidR="00362735">
        <w:t xml:space="preserve"> le logiciel réalise une re</w:t>
      </w:r>
      <w:r w:rsidR="00E17640">
        <w:t xml:space="preserve">normalisation du profil </w:t>
      </w:r>
      <w:r w:rsidR="008C67DA">
        <w:t>avec</w:t>
      </w:r>
      <w:r w:rsidR="00E17640">
        <w:t xml:space="preserve"> l’équation suivante : </w:t>
      </w:r>
      <m:oMath>
        <m:r>
          <w:rPr>
            <w:rFonts w:ascii="Cambria Math" w:hAnsi="Cambria Math"/>
          </w:rPr>
          <m:t>Renormalization=</m:t>
        </m:r>
        <m:f>
          <m:fPr>
            <m:ctrlPr>
              <w:rPr>
                <w:rFonts w:ascii="Cambria Math" w:hAnsi="Cambria Math"/>
                <w:i/>
              </w:rPr>
            </m:ctrlPr>
          </m:fPr>
          <m:num>
            <m:r>
              <w:rPr>
                <w:rFonts w:ascii="Cambria Math" w:hAnsi="Cambria Math"/>
              </w:rPr>
              <m:t>a+b*F+c*depth</m:t>
            </m:r>
          </m:num>
          <m:den>
            <m:r>
              <w:rPr>
                <w:rFonts w:ascii="Cambria Math" w:hAnsi="Cambria Math"/>
              </w:rPr>
              <m:t>1+d*F+e*depth</m:t>
            </m:r>
          </m:den>
        </m:f>
      </m:oMath>
      <w:r w:rsidR="00AA7906">
        <w:rPr>
          <w:rFonts w:eastAsiaTheme="minorEastAsia"/>
        </w:rPr>
        <w:t xml:space="preserve"> </w:t>
      </w:r>
      <w:sdt>
        <w:sdtPr>
          <w:rPr>
            <w:rFonts w:eastAsiaTheme="minorEastAsia"/>
          </w:rPr>
          <w:id w:val="-1039820509"/>
          <w:citation/>
        </w:sdtPr>
        <w:sdtEndPr/>
        <w:sdtContent>
          <w:r w:rsidR="00AA7906">
            <w:rPr>
              <w:rFonts w:eastAsiaTheme="minorEastAsia"/>
            </w:rPr>
            <w:fldChar w:fldCharType="begin"/>
          </w:r>
          <w:r w:rsidR="00AA7906">
            <w:rPr>
              <w:rFonts w:eastAsiaTheme="minorEastAsia"/>
            </w:rPr>
            <w:instrText xml:space="preserve">CITATION Fog16 \l 1036 </w:instrText>
          </w:r>
          <w:r w:rsidR="00AA7906">
            <w:rPr>
              <w:rFonts w:eastAsiaTheme="minorEastAsia"/>
            </w:rPr>
            <w:fldChar w:fldCharType="separate"/>
          </w:r>
          <w:r w:rsidR="004A3503" w:rsidRPr="004A3503">
            <w:rPr>
              <w:rFonts w:eastAsiaTheme="minorEastAsia"/>
              <w:noProof/>
            </w:rPr>
            <w:t>(Fogliata, 2016)</w:t>
          </w:r>
          <w:r w:rsidR="00AA7906">
            <w:rPr>
              <w:rFonts w:eastAsiaTheme="minorEastAsia"/>
            </w:rPr>
            <w:fldChar w:fldCharType="end"/>
          </w:r>
        </w:sdtContent>
      </w:sdt>
      <w:r w:rsidR="004E4CA9">
        <w:rPr>
          <w:rFonts w:eastAsiaTheme="minorEastAsia"/>
        </w:rPr>
        <w:t>, avec F la taille de champ et depth la profondeur de mesure</w:t>
      </w:r>
      <w:r w:rsidR="00E17640">
        <w:rPr>
          <w:rFonts w:eastAsiaTheme="minorEastAsia"/>
        </w:rPr>
        <w:t xml:space="preserve">. Pour les profils 6FFF, les coefficients </w:t>
      </w:r>
      <w:r w:rsidR="00AD2620">
        <w:rPr>
          <w:rFonts w:eastAsiaTheme="minorEastAsia"/>
        </w:rPr>
        <w:t xml:space="preserve">sélectionnés dans le logiciel sont les suivants </w:t>
      </w:r>
      <w:sdt>
        <w:sdtPr>
          <w:rPr>
            <w:rFonts w:eastAsiaTheme="minorEastAsia"/>
          </w:rPr>
          <w:id w:val="-160928587"/>
          <w:citation/>
        </w:sdtPr>
        <w:sdtEndPr/>
        <w:sdtContent>
          <w:r w:rsidR="00AD2620">
            <w:rPr>
              <w:rFonts w:eastAsiaTheme="minorEastAsia"/>
            </w:rPr>
            <w:fldChar w:fldCharType="begin"/>
          </w:r>
          <w:r w:rsidR="00AD2620">
            <w:rPr>
              <w:rFonts w:eastAsiaTheme="minorEastAsia"/>
            </w:rPr>
            <w:instrText xml:space="preserve">CITATION Ant12 \t  \l 1036 </w:instrText>
          </w:r>
          <w:r w:rsidR="00AD2620">
            <w:rPr>
              <w:rFonts w:eastAsiaTheme="minorEastAsia"/>
            </w:rPr>
            <w:fldChar w:fldCharType="separate"/>
          </w:r>
          <w:r w:rsidR="00AD2620" w:rsidRPr="00AD2620">
            <w:rPr>
              <w:rFonts w:eastAsiaTheme="minorEastAsia"/>
              <w:noProof/>
            </w:rPr>
            <w:t>(Fogliata, 2012)</w:t>
          </w:r>
          <w:r w:rsidR="00AD2620">
            <w:rPr>
              <w:rFonts w:eastAsiaTheme="minorEastAsia"/>
            </w:rPr>
            <w:fldChar w:fldCharType="end"/>
          </w:r>
        </w:sdtContent>
      </w:sdt>
      <w:r w:rsidR="00E17640">
        <w:rPr>
          <w:rFonts w:eastAsiaTheme="minorEastAsia"/>
        </w:rPr>
        <w:t> :</w:t>
      </w:r>
    </w:p>
    <w:tbl>
      <w:tblPr>
        <w:tblStyle w:val="Tableausimple11"/>
        <w:tblW w:w="0" w:type="auto"/>
        <w:tblLayout w:type="fixed"/>
        <w:tblLook w:val="04A0" w:firstRow="1" w:lastRow="0" w:firstColumn="1" w:lastColumn="0" w:noHBand="0" w:noVBand="1"/>
      </w:tblPr>
      <w:tblGrid>
        <w:gridCol w:w="1742"/>
        <w:gridCol w:w="1742"/>
        <w:gridCol w:w="1743"/>
        <w:gridCol w:w="1743"/>
        <w:gridCol w:w="1743"/>
        <w:gridCol w:w="1743"/>
      </w:tblGrid>
      <w:tr w:rsidR="00E17640" w14:paraId="745AEF5C" w14:textId="77777777" w:rsidTr="00E1764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42" w:type="dxa"/>
            <w:vAlign w:val="center"/>
          </w:tcPr>
          <w:p w14:paraId="25B24E67" w14:textId="2894E794" w:rsidR="00E17640" w:rsidRDefault="00E17640" w:rsidP="00E17640">
            <w:pPr>
              <w:spacing w:before="240"/>
              <w:jc w:val="center"/>
            </w:pPr>
            <w:r>
              <w:t>Coefficient</w:t>
            </w:r>
          </w:p>
        </w:tc>
        <w:tc>
          <w:tcPr>
            <w:tcW w:w="1742" w:type="dxa"/>
            <w:vAlign w:val="center"/>
          </w:tcPr>
          <w:p w14:paraId="447688A1" w14:textId="570517D7"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a</w:t>
            </w:r>
          </w:p>
        </w:tc>
        <w:tc>
          <w:tcPr>
            <w:tcW w:w="1743" w:type="dxa"/>
            <w:vAlign w:val="center"/>
          </w:tcPr>
          <w:p w14:paraId="12645FB5" w14:textId="538419A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b</w:t>
            </w:r>
          </w:p>
        </w:tc>
        <w:tc>
          <w:tcPr>
            <w:tcW w:w="1743" w:type="dxa"/>
            <w:vAlign w:val="center"/>
          </w:tcPr>
          <w:p w14:paraId="2FB866B7" w14:textId="0A81365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c</w:t>
            </w:r>
          </w:p>
        </w:tc>
        <w:tc>
          <w:tcPr>
            <w:tcW w:w="1743" w:type="dxa"/>
            <w:vAlign w:val="center"/>
          </w:tcPr>
          <w:p w14:paraId="50494AA7" w14:textId="7820E085"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d</w:t>
            </w:r>
          </w:p>
        </w:tc>
        <w:tc>
          <w:tcPr>
            <w:tcW w:w="1743" w:type="dxa"/>
            <w:vAlign w:val="center"/>
          </w:tcPr>
          <w:p w14:paraId="26C1D025" w14:textId="2B1C7D6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e</w:t>
            </w:r>
          </w:p>
        </w:tc>
      </w:tr>
      <w:tr w:rsidR="00E17640" w14:paraId="41A76A4B" w14:textId="77777777" w:rsidTr="00E17640">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742" w:type="dxa"/>
            <w:vAlign w:val="center"/>
          </w:tcPr>
          <w:p w14:paraId="5F9D870B" w14:textId="61C1C376" w:rsidR="00E17640" w:rsidRDefault="00E17640" w:rsidP="00E17640">
            <w:pPr>
              <w:spacing w:before="240"/>
              <w:jc w:val="center"/>
            </w:pPr>
            <w:r>
              <w:t>Valeur</w:t>
            </w:r>
          </w:p>
        </w:tc>
        <w:tc>
          <w:tcPr>
            <w:tcW w:w="1742" w:type="dxa"/>
            <w:vAlign w:val="center"/>
          </w:tcPr>
          <w:p w14:paraId="39529D1E" w14:textId="1D3A3162"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95,6</w:t>
            </w:r>
          </w:p>
        </w:tc>
        <w:tc>
          <w:tcPr>
            <w:tcW w:w="1743" w:type="dxa"/>
            <w:vAlign w:val="center"/>
          </w:tcPr>
          <w:p w14:paraId="316265DC" w14:textId="6518E904"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0,6595</w:t>
            </w:r>
          </w:p>
        </w:tc>
        <w:tc>
          <w:tcPr>
            <w:tcW w:w="1743" w:type="dxa"/>
            <w:vAlign w:val="center"/>
          </w:tcPr>
          <w:p w14:paraId="26EA7A39" w14:textId="6A705258"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0,1255</w:t>
            </w:r>
          </w:p>
        </w:tc>
        <w:tc>
          <w:tcPr>
            <w:tcW w:w="1743" w:type="dxa"/>
            <w:vAlign w:val="center"/>
          </w:tcPr>
          <w:p w14:paraId="0C5F9342" w14:textId="6119032E"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-0,0099</w:t>
            </w:r>
          </w:p>
        </w:tc>
        <w:tc>
          <w:tcPr>
            <w:tcW w:w="1743" w:type="dxa"/>
            <w:vAlign w:val="center"/>
          </w:tcPr>
          <w:p w14:paraId="49A10772" w14:textId="0C69A182"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0,0013</w:t>
            </w:r>
          </w:p>
        </w:tc>
      </w:tr>
    </w:tbl>
    <w:p w14:paraId="1E759AAA" w14:textId="0AB28555" w:rsidR="00E17640" w:rsidRDefault="00444BB0" w:rsidP="00436533">
      <w:pPr>
        <w:spacing w:before="240"/>
      </w:pPr>
      <w:r>
        <w:t>Une fois le profil normalisé, la taille de champ correspond à la distance séparant les deux points correspondant à 50% de la dose</w:t>
      </w:r>
      <w:r w:rsidR="004E4CA9">
        <w:t>. L</w:t>
      </w:r>
      <w:r>
        <w:t xml:space="preserve">es pénombres </w:t>
      </w:r>
      <w:r w:rsidR="004E4CA9">
        <w:t xml:space="preserve">se calculent comme la </w:t>
      </w:r>
      <w:r>
        <w:t>distance séparant les point</w:t>
      </w:r>
      <w:r w:rsidR="00AD2620">
        <w:t>s</w:t>
      </w:r>
      <w:r>
        <w:t xml:space="preserve"> correspondant à 20% de la dose à celui à 80% de la dose</w:t>
      </w:r>
      <w:r w:rsidR="004E4CA9">
        <w:t xml:space="preserve"> de chaque côté du profil. La symétrie est la variation maximale entre 2 points équidistants de l’axe central dans 80% de la taille de champ calculée.</w:t>
      </w:r>
    </w:p>
    <w:p w14:paraId="2B700F38" w14:textId="2286B801" w:rsidR="00C77CB8" w:rsidRDefault="008E2B28" w:rsidP="00440514">
      <w:pPr>
        <w:pStyle w:val="Titre3"/>
      </w:pPr>
      <w:bookmarkStart w:id="133" w:name="_Toc120286001"/>
      <w:r>
        <w:t>Plans de traitement</w:t>
      </w:r>
      <w:bookmarkEnd w:id="133"/>
    </w:p>
    <w:p w14:paraId="0504AD97" w14:textId="340E8AB1" w:rsidR="00C77CB8" w:rsidRPr="00C77CB8" w:rsidRDefault="001F681C" w:rsidP="00FA5628">
      <w:pPr>
        <w:ind w:firstLine="708"/>
        <w:jc w:val="both"/>
      </w:pPr>
      <w:r>
        <w:t>Avant de réaliser l’irradiation, nous avons recalculé le plan de traitement dans le fantôme PTW Octavius 4D. Ensuite</w:t>
      </w:r>
      <w:r w:rsidR="00C77CB8">
        <w:t xml:space="preserve">, la matrice est placée dans </w:t>
      </w:r>
      <w:r>
        <w:t>ce fantôme</w:t>
      </w:r>
      <w:r w:rsidR="003C6959">
        <w:t xml:space="preserve"> à DSA 100 cm</w:t>
      </w:r>
      <w:r w:rsidR="00C77CB8">
        <w:t xml:space="preserve">. Ce </w:t>
      </w:r>
      <w:r>
        <w:t>dernier</w:t>
      </w:r>
      <w:r w:rsidR="00C77CB8">
        <w:t xml:space="preserve"> permet de conserver la perpendicularité de la matrice de détecteur avec l’</w:t>
      </w:r>
      <w:r w:rsidR="00440514">
        <w:t>axe du faisceau pendant tout l’</w:t>
      </w:r>
      <w:r w:rsidR="00C77CB8">
        <w:t>arc à l’aide d’un capteur gyroscopique positionné sur l’accélérateur.</w:t>
      </w:r>
      <w:r w:rsidR="00F050A6">
        <w:t xml:space="preserve"> </w:t>
      </w:r>
      <w:r w:rsidR="00CE307F">
        <w:t>L’acquisition est réalisée à l’aide du logiciel VeriSoft (PTW).</w:t>
      </w:r>
    </w:p>
    <w:p w14:paraId="1F842FF5" w14:textId="382720ED" w:rsidR="009A4685" w:rsidRDefault="00E870AA" w:rsidP="005D5660">
      <w:pPr>
        <w:pStyle w:val="Titre1"/>
        <w:jc w:val="both"/>
      </w:pPr>
      <w:bookmarkStart w:id="134" w:name="_Toc120286002"/>
      <w:ins w:id="135" w:author="Gontier Charlotte" w:date="2022-11-25T16:13:00Z">
        <w:r>
          <w:t>DETECTEURS PONCTUELS</w:t>
        </w:r>
      </w:ins>
      <w:bookmarkEnd w:id="134"/>
    </w:p>
    <w:p w14:paraId="2D308307" w14:textId="6D7EB642" w:rsidR="00C36C28" w:rsidRDefault="00E32244" w:rsidP="008E2B28">
      <w:pPr>
        <w:pStyle w:val="Titre2"/>
        <w:numPr>
          <w:ilvl w:val="0"/>
          <w:numId w:val="24"/>
        </w:numPr>
      </w:pPr>
      <w:bookmarkStart w:id="136" w:name="_Toc120286003"/>
      <w:r>
        <w:t>Introduction</w:t>
      </w:r>
      <w:bookmarkEnd w:id="136"/>
    </w:p>
    <w:p w14:paraId="3122E7CE" w14:textId="79A903A2" w:rsidR="008A16DB" w:rsidRPr="00A20B0C" w:rsidRDefault="00AC33A7" w:rsidP="00FA5628">
      <w:pPr>
        <w:ind w:firstLine="708"/>
        <w:jc w:val="both"/>
      </w:pPr>
      <w:r>
        <w:t xml:space="preserve">Les chambres d’ionisation sont utilisées en routine </w:t>
      </w:r>
      <w:r w:rsidR="0040759D">
        <w:t xml:space="preserve">clinique </w:t>
      </w:r>
      <w:r>
        <w:t xml:space="preserve">pour la mesure de la </w:t>
      </w:r>
      <w:r w:rsidR="00B83190">
        <w:t>constance</w:t>
      </w:r>
      <w:r w:rsidR="0040759D">
        <w:t xml:space="preserve"> du débit de dose</w:t>
      </w:r>
      <w:r w:rsidR="00B83190">
        <w:t xml:space="preserve"> des appareils de traitement</w:t>
      </w:r>
      <w:r w:rsidR="001F681C">
        <w:t xml:space="preserve"> et lors des contrôles mensuels pour la mesure des profils et rendement</w:t>
      </w:r>
      <w:r w:rsidR="00762D53">
        <w:t>s</w:t>
      </w:r>
      <w:r w:rsidR="001F681C">
        <w:t xml:space="preserve"> dans l’explorateur de faisceau</w:t>
      </w:r>
      <w:r w:rsidR="00B83190">
        <w:t xml:space="preserve">. Dans notre étude, nous avons utilisé </w:t>
      </w:r>
      <w:r w:rsidR="00E870AA">
        <w:t xml:space="preserve">une </w:t>
      </w:r>
      <w:r w:rsidR="00B83190">
        <w:t>chambre d’ionisation cylindrique</w:t>
      </w:r>
      <w:r w:rsidR="00E870AA">
        <w:t xml:space="preserve"> CC13 (IBA) et un détecteur MicroDiamant (PTW)</w:t>
      </w:r>
      <w:r w:rsidR="00B83190">
        <w:t>.</w:t>
      </w:r>
      <w:r w:rsidR="00E870AA">
        <w:t xml:space="preserve"> La chambre possède un</w:t>
      </w:r>
      <w:r w:rsidR="001F681C">
        <w:t xml:space="preserve"> volume sensible </w:t>
      </w:r>
      <w:r w:rsidR="00E870AA">
        <w:t xml:space="preserve">de </w:t>
      </w:r>
      <w:r w:rsidR="001F681C">
        <w:t>0,13 cm</w:t>
      </w:r>
      <w:r w:rsidR="001F681C">
        <w:rPr>
          <w:vertAlign w:val="superscript"/>
        </w:rPr>
        <w:t>3</w:t>
      </w:r>
      <w:sdt>
        <w:sdtPr>
          <w:rPr>
            <w:vertAlign w:val="superscript"/>
          </w:rPr>
          <w:id w:val="2074618914"/>
          <w:citation/>
        </w:sdtPr>
        <w:sdtEndPr/>
        <w:sdtContent>
          <w:r w:rsidR="00CC681B">
            <w:rPr>
              <w:vertAlign w:val="superscript"/>
            </w:rPr>
            <w:fldChar w:fldCharType="begin"/>
          </w:r>
          <w:r w:rsidR="00CC681B">
            <w:instrText xml:space="preserve"> CITATION IBA22 \l 1036 </w:instrText>
          </w:r>
          <w:r w:rsidR="00CC681B">
            <w:rPr>
              <w:vertAlign w:val="superscript"/>
            </w:rPr>
            <w:fldChar w:fldCharType="separate"/>
          </w:r>
          <w:r w:rsidR="00CC681B">
            <w:rPr>
              <w:noProof/>
            </w:rPr>
            <w:t xml:space="preserve"> (IBA, 2022)</w:t>
          </w:r>
          <w:r w:rsidR="00CC681B">
            <w:rPr>
              <w:vertAlign w:val="superscript"/>
            </w:rPr>
            <w:fldChar w:fldCharType="end"/>
          </w:r>
        </w:sdtContent>
      </w:sdt>
      <w:r w:rsidR="001F681C">
        <w:t>,</w:t>
      </w:r>
      <w:r>
        <w:t xml:space="preserve"> </w:t>
      </w:r>
      <w:r w:rsidR="00B83190">
        <w:t xml:space="preserve">et </w:t>
      </w:r>
      <w:r w:rsidR="00E870AA">
        <w:t xml:space="preserve">le </w:t>
      </w:r>
      <w:r w:rsidR="00B83190">
        <w:t>MicroDiamant</w:t>
      </w:r>
      <w:r w:rsidR="00E870AA">
        <w:t xml:space="preserve"> un</w:t>
      </w:r>
      <w:r w:rsidR="001F681C">
        <w:t xml:space="preserve"> volume sensible </w:t>
      </w:r>
      <w:r w:rsidR="00E870AA">
        <w:t xml:space="preserve">de </w:t>
      </w:r>
      <w:r w:rsidR="001F681C">
        <w:t>0,004 mm</w:t>
      </w:r>
      <w:r w:rsidR="001F681C">
        <w:rPr>
          <w:vertAlign w:val="superscript"/>
        </w:rPr>
        <w:t>3</w:t>
      </w:r>
      <w:sdt>
        <w:sdtPr>
          <w:rPr>
            <w:vertAlign w:val="superscript"/>
          </w:rPr>
          <w:id w:val="411127312"/>
          <w:citation/>
        </w:sdtPr>
        <w:sdtEndPr/>
        <w:sdtContent>
          <w:r w:rsidR="00CC681B">
            <w:rPr>
              <w:vertAlign w:val="superscript"/>
            </w:rPr>
            <w:fldChar w:fldCharType="begin"/>
          </w:r>
          <w:r w:rsidR="00CC681B">
            <w:instrText xml:space="preserve"> CITATION PTW22 \l 1036 </w:instrText>
          </w:r>
          <w:r w:rsidR="00CC681B">
            <w:rPr>
              <w:vertAlign w:val="superscript"/>
            </w:rPr>
            <w:fldChar w:fldCharType="separate"/>
          </w:r>
          <w:r w:rsidR="00CC681B">
            <w:rPr>
              <w:noProof/>
            </w:rPr>
            <w:t xml:space="preserve"> (PTW, 2022)</w:t>
          </w:r>
          <w:r w:rsidR="00CC681B">
            <w:rPr>
              <w:vertAlign w:val="superscript"/>
            </w:rPr>
            <w:fldChar w:fldCharType="end"/>
          </w:r>
        </w:sdtContent>
      </w:sdt>
      <w:r w:rsidR="00B83190">
        <w:t>.</w:t>
      </w:r>
      <w:r w:rsidR="00A20B0C">
        <w:t xml:space="preserve"> </w:t>
      </w:r>
    </w:p>
    <w:p w14:paraId="391F5FC9" w14:textId="1A3178B2" w:rsidR="00E32244" w:rsidRDefault="00E32244" w:rsidP="008E2B28">
      <w:pPr>
        <w:pStyle w:val="Titre2"/>
      </w:pPr>
      <w:bookmarkStart w:id="137" w:name="_Toc120286004"/>
      <w:r>
        <w:t>Mesure de la dose</w:t>
      </w:r>
      <w:bookmarkEnd w:id="137"/>
    </w:p>
    <w:p w14:paraId="03AA7D5C" w14:textId="0668ABB2" w:rsidR="00E32244" w:rsidRPr="00E32244" w:rsidRDefault="00E32244" w:rsidP="00440514">
      <w:pPr>
        <w:pStyle w:val="Titre3"/>
      </w:pPr>
      <w:bookmarkStart w:id="138" w:name="_Toc120286005"/>
      <w:r>
        <w:t>Rendement en profondeur</w:t>
      </w:r>
      <w:bookmarkEnd w:id="138"/>
    </w:p>
    <w:p w14:paraId="3E97F602" w14:textId="37828006" w:rsidR="0097453E" w:rsidRPr="00B52C8F" w:rsidRDefault="00B52C8F" w:rsidP="00E95582">
      <w:pPr>
        <w:ind w:firstLine="708"/>
        <w:jc w:val="both"/>
      </w:pPr>
      <w:r>
        <w:t xml:space="preserve">Le rendement en profondeur est obtenu </w:t>
      </w:r>
      <w:r w:rsidR="00AA24D4">
        <w:t>dans l’</w:t>
      </w:r>
      <w:r w:rsidR="00E95582">
        <w:t xml:space="preserve">explorateur de faisceau. </w:t>
      </w:r>
      <w:r w:rsidR="00E870AA">
        <w:t>Le détecteur</w:t>
      </w:r>
      <w:r w:rsidR="00E95582">
        <w:t xml:space="preserve"> se déplace le long de l’axe du faisceau à une vitesse constante.</w:t>
      </w:r>
      <w:r w:rsidR="0034333F">
        <w:t xml:space="preserve"> La distance source-surface est </w:t>
      </w:r>
      <w:r w:rsidR="0040759D">
        <w:t xml:space="preserve">fixée à </w:t>
      </w:r>
      <w:r w:rsidR="0034333F">
        <w:t>100 cm.</w:t>
      </w:r>
      <w:r w:rsidR="00436533">
        <w:t xml:space="preserve"> Le logiciel MyQA (IBA) a permis l’acquisition et l’analyse des rendements en profondeur.</w:t>
      </w:r>
    </w:p>
    <w:p w14:paraId="66C57E6B" w14:textId="1A8513F9" w:rsidR="00543440" w:rsidRDefault="00543440" w:rsidP="00440514">
      <w:pPr>
        <w:pStyle w:val="Titre3"/>
      </w:pPr>
      <w:bookmarkStart w:id="139" w:name="_Toc120286006"/>
      <w:r>
        <w:t>Profil</w:t>
      </w:r>
      <w:bookmarkEnd w:id="139"/>
    </w:p>
    <w:p w14:paraId="7E5BFAAA" w14:textId="75ED048B" w:rsidR="006650D7" w:rsidRDefault="006650D7" w:rsidP="00440514">
      <w:pPr>
        <w:ind w:firstLine="708"/>
        <w:jc w:val="both"/>
      </w:pPr>
      <w:r>
        <w:t>L</w:t>
      </w:r>
      <w:r w:rsidR="00091541">
        <w:t>e profil est également obtenu dans l’</w:t>
      </w:r>
      <w:r>
        <w:t xml:space="preserve">explorateur de faisceau. La distance </w:t>
      </w:r>
      <w:r w:rsidR="00440514">
        <w:t>source-surface est de 9</w:t>
      </w:r>
      <w:r>
        <w:t>0 cm et l</w:t>
      </w:r>
      <w:r w:rsidR="00E870AA">
        <w:t xml:space="preserve">e détecteur </w:t>
      </w:r>
      <w:r>
        <w:t>se déplac</w:t>
      </w:r>
      <w:r w:rsidR="00440514">
        <w:t>e perpendiculairement à l’axe du</w:t>
      </w:r>
      <w:r>
        <w:t xml:space="preserve"> faisceau </w:t>
      </w:r>
      <w:r w:rsidR="004505F0">
        <w:t xml:space="preserve">à </w:t>
      </w:r>
      <w:r w:rsidR="0040759D">
        <w:t xml:space="preserve">une </w:t>
      </w:r>
      <w:r w:rsidR="004505F0">
        <w:t>profondeur constante égale à 10 cm.</w:t>
      </w:r>
      <w:r w:rsidR="00436533" w:rsidRPr="00436533">
        <w:t xml:space="preserve"> </w:t>
      </w:r>
      <w:r w:rsidR="00436533">
        <w:t>Le logiciel MyQA (IBA) a permis l’acquisition et l’analyse des profils de dose.</w:t>
      </w:r>
      <w:r w:rsidR="001E215C">
        <w:t xml:space="preserve"> Pour </w:t>
      </w:r>
      <w:r w:rsidR="00EC25A0">
        <w:t>le calcul</w:t>
      </w:r>
      <w:r w:rsidR="001E215C">
        <w:t xml:space="preserve"> de la taille de champ</w:t>
      </w:r>
      <w:r w:rsidR="002A0E95">
        <w:t xml:space="preserve">, </w:t>
      </w:r>
      <w:r w:rsidR="001E215C">
        <w:t>de la pénombre</w:t>
      </w:r>
      <w:r w:rsidR="002A0E95">
        <w:t xml:space="preserve"> et de la symétrie</w:t>
      </w:r>
      <w:r w:rsidR="001E215C">
        <w:t>, le logiciel identifie les deux points d’</w:t>
      </w:r>
      <w:r w:rsidR="0072330B">
        <w:t>inflexion</w:t>
      </w:r>
      <w:r w:rsidR="00EC25A0">
        <w:t xml:space="preserve"> du profil et normalise à 50%</w:t>
      </w:r>
      <w:r w:rsidR="001E215C">
        <w:t xml:space="preserve"> la dose </w:t>
      </w:r>
      <w:r w:rsidR="00EC25A0">
        <w:t xml:space="preserve">en </w:t>
      </w:r>
      <w:r w:rsidR="001E215C">
        <w:t>ces points</w:t>
      </w:r>
      <w:r w:rsidR="00CC681B">
        <w:t xml:space="preserve"> </w:t>
      </w:r>
      <w:sdt>
        <w:sdtPr>
          <w:id w:val="608401181"/>
          <w:citation/>
        </w:sdtPr>
        <w:sdtEndPr/>
        <w:sdtContent>
          <w:r w:rsidR="00CC681B">
            <w:fldChar w:fldCharType="begin"/>
          </w:r>
          <w:r w:rsidR="00CC681B">
            <w:instrText xml:space="preserve"> CITATION IBA221 \l 1036 </w:instrText>
          </w:r>
          <w:r w:rsidR="00CC681B">
            <w:fldChar w:fldCharType="separate"/>
          </w:r>
          <w:r w:rsidR="00CC681B">
            <w:rPr>
              <w:noProof/>
            </w:rPr>
            <w:t>(IBA, 2022)</w:t>
          </w:r>
          <w:r w:rsidR="00CC681B">
            <w:fldChar w:fldCharType="end"/>
          </w:r>
        </w:sdtContent>
      </w:sdt>
      <w:r w:rsidR="001E215C">
        <w:t xml:space="preserve">. La taille de champ est alors la distance séparant ces deux points et la pénombre est la distance séparant le point à 80 % de la dose </w:t>
      </w:r>
      <w:r w:rsidR="00EC25A0">
        <w:t>de</w:t>
      </w:r>
      <w:r w:rsidR="001E215C">
        <w:t xml:space="preserve"> celui à 20 %.</w:t>
      </w:r>
      <w:r w:rsidR="0072330B">
        <w:t xml:space="preserve"> La symétrie est la variation maximale entre 2 points équidistants de l’axe central dans 80% de la taille de champ calculée.</w:t>
      </w:r>
    </w:p>
    <w:p w14:paraId="2DD3B0FC" w14:textId="6A46EB49" w:rsidR="003C6959" w:rsidRDefault="008E2B28" w:rsidP="00440514">
      <w:pPr>
        <w:pStyle w:val="Titre3"/>
      </w:pPr>
      <w:bookmarkStart w:id="140" w:name="_Toc120286007"/>
      <w:r>
        <w:lastRenderedPageBreak/>
        <w:t>Plans de traitement</w:t>
      </w:r>
      <w:bookmarkEnd w:id="140"/>
    </w:p>
    <w:p w14:paraId="3565280D" w14:textId="1B86BE87" w:rsidR="003C6959" w:rsidRPr="003C6959" w:rsidRDefault="003C6959" w:rsidP="00440514">
      <w:pPr>
        <w:ind w:firstLine="708"/>
        <w:jc w:val="both"/>
      </w:pPr>
      <w:r>
        <w:t>Il est possible de réaliser un contrôle patient à l’aide d’une chambre d’ionisation</w:t>
      </w:r>
      <w:ins w:id="141" w:author="Gontier Charlotte" w:date="2022-11-25T16:17:00Z">
        <w:r w:rsidR="00E870AA">
          <w:t xml:space="preserve"> ou d’un cristal</w:t>
        </w:r>
      </w:ins>
      <w:r>
        <w:t xml:space="preserve"> </w:t>
      </w:r>
      <w:ins w:id="142" w:author="Gontier Charlotte" w:date="2022-11-21T12:22:00Z">
        <w:r w:rsidR="004257E4">
          <w:t>mais le résultat ne sera qu’une mesure ponctuelle</w:t>
        </w:r>
      </w:ins>
      <w:ins w:id="143" w:author="Gontier Charlotte" w:date="2022-11-21T12:23:00Z">
        <w:r w:rsidR="004257E4">
          <w:t>. En effet, il n’est pas possible d’obtenir une carte des doses en deux dimensions</w:t>
        </w:r>
      </w:ins>
      <w:ins w:id="144" w:author="Gontier Charlotte" w:date="2022-11-25T15:02:00Z">
        <w:r w:rsidR="00BA6670">
          <w:t xml:space="preserve"> comme pour les détecteurs présentés précédemment</w:t>
        </w:r>
      </w:ins>
      <w:ins w:id="145" w:author="Gontier Charlotte" w:date="2022-11-21T12:23:00Z">
        <w:r w:rsidR="004257E4">
          <w:t xml:space="preserve">. </w:t>
        </w:r>
      </w:ins>
    </w:p>
    <w:p w14:paraId="418FCAF4" w14:textId="108D7CBB" w:rsidR="009A4685" w:rsidRDefault="00924E5A" w:rsidP="005D5660">
      <w:pPr>
        <w:pStyle w:val="Titre1"/>
        <w:jc w:val="both"/>
      </w:pPr>
      <w:bookmarkStart w:id="146" w:name="_Toc120286008"/>
      <w:r>
        <w:t>COMPARAISON DES DETECTEURS</w:t>
      </w:r>
      <w:bookmarkEnd w:id="146"/>
    </w:p>
    <w:p w14:paraId="4469C4B0" w14:textId="549C5846" w:rsidR="00C36C28" w:rsidRDefault="009A19F5" w:rsidP="008E2B28">
      <w:pPr>
        <w:pStyle w:val="Titre2"/>
        <w:numPr>
          <w:ilvl w:val="0"/>
          <w:numId w:val="29"/>
        </w:numPr>
      </w:pPr>
      <w:bookmarkStart w:id="147" w:name="_Toc120286009"/>
      <w:r>
        <w:t>R</w:t>
      </w:r>
      <w:r w:rsidR="008E2B28">
        <w:t>endement</w:t>
      </w:r>
      <w:r>
        <w:t xml:space="preserve"> en profondeur</w:t>
      </w:r>
      <w:bookmarkEnd w:id="147"/>
    </w:p>
    <w:p w14:paraId="0AB2E137" w14:textId="7468672C" w:rsidR="00FA3CB9" w:rsidRDefault="00FA3CB9" w:rsidP="0040759D">
      <w:pPr>
        <w:spacing w:after="0"/>
        <w:ind w:left="360"/>
        <w:jc w:val="center"/>
      </w:pPr>
    </w:p>
    <w:p w14:paraId="51DA083A" w14:textId="169D3B70" w:rsidR="005868D1" w:rsidRDefault="005868D1" w:rsidP="0040759D">
      <w:pPr>
        <w:spacing w:after="0"/>
        <w:ind w:left="360"/>
        <w:jc w:val="center"/>
      </w:pPr>
      <w:r>
        <w:rPr>
          <w:noProof/>
          <w:lang w:eastAsia="fr-FR"/>
        </w:rPr>
        <w:drawing>
          <wp:inline distT="0" distB="0" distL="0" distR="0" wp14:anchorId="28FDF8F4" wp14:editId="68468318">
            <wp:extent cx="5025543" cy="2977287"/>
            <wp:effectExtent l="0" t="0" r="3810" b="1397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D9F231" w14:textId="5CF3F04A" w:rsidR="009A722E" w:rsidRDefault="009A722E" w:rsidP="009A722E">
      <w:pPr>
        <w:pStyle w:val="Lgende"/>
        <w:jc w:val="center"/>
        <w:rPr>
          <w:color w:val="auto"/>
          <w:sz w:val="22"/>
        </w:rPr>
      </w:pPr>
      <w:r w:rsidRPr="009A722E">
        <w:rPr>
          <w:color w:val="auto"/>
          <w:sz w:val="22"/>
        </w:rPr>
        <w:t xml:space="preserve">Figure </w:t>
      </w:r>
      <w:r w:rsidRPr="009A722E">
        <w:rPr>
          <w:color w:val="auto"/>
          <w:sz w:val="22"/>
        </w:rPr>
        <w:fldChar w:fldCharType="begin"/>
      </w:r>
      <w:r w:rsidRPr="009A722E">
        <w:rPr>
          <w:color w:val="auto"/>
          <w:sz w:val="22"/>
        </w:rPr>
        <w:instrText xml:space="preserve"> SEQ Figure \* ARABIC </w:instrText>
      </w:r>
      <w:r w:rsidRPr="009A722E">
        <w:rPr>
          <w:color w:val="auto"/>
          <w:sz w:val="22"/>
        </w:rPr>
        <w:fldChar w:fldCharType="separate"/>
      </w:r>
      <w:r w:rsidR="00E96F5C">
        <w:rPr>
          <w:noProof/>
          <w:color w:val="auto"/>
          <w:sz w:val="22"/>
        </w:rPr>
        <w:t>7</w:t>
      </w:r>
      <w:r w:rsidRPr="009A722E">
        <w:rPr>
          <w:color w:val="auto"/>
          <w:sz w:val="22"/>
        </w:rPr>
        <w:fldChar w:fldCharType="end"/>
      </w:r>
      <w:r w:rsidRPr="009A722E">
        <w:rPr>
          <w:color w:val="auto"/>
          <w:sz w:val="22"/>
        </w:rPr>
        <w:t xml:space="preserve"> : Rendements en profondeur</w:t>
      </w:r>
    </w:p>
    <w:tbl>
      <w:tblPr>
        <w:tblStyle w:val="Tableausimple11"/>
        <w:tblW w:w="0" w:type="auto"/>
        <w:tblLook w:val="04A0" w:firstRow="1" w:lastRow="0" w:firstColumn="1" w:lastColumn="0" w:noHBand="0" w:noVBand="1"/>
      </w:tblPr>
      <w:tblGrid>
        <w:gridCol w:w="2943"/>
        <w:gridCol w:w="2504"/>
        <w:gridCol w:w="2504"/>
        <w:gridCol w:w="2505"/>
      </w:tblGrid>
      <w:tr w:rsidR="00FE6E42" w14:paraId="2ADD4202" w14:textId="77777777" w:rsidTr="00EF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90024D5" w14:textId="77777777" w:rsidR="00FE6E42" w:rsidRDefault="00FE6E42" w:rsidP="00DA097E">
            <w:pPr>
              <w:jc w:val="center"/>
            </w:pPr>
          </w:p>
        </w:tc>
        <w:tc>
          <w:tcPr>
            <w:tcW w:w="2504" w:type="dxa"/>
            <w:vAlign w:val="center"/>
          </w:tcPr>
          <w:p w14:paraId="5591C0B8" w14:textId="2AD571B1"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max</w:t>
            </w:r>
            <w:r>
              <w:t xml:space="preserve"> (cm)</w:t>
            </w:r>
          </w:p>
        </w:tc>
        <w:tc>
          <w:tcPr>
            <w:tcW w:w="2504" w:type="dxa"/>
            <w:vAlign w:val="center"/>
          </w:tcPr>
          <w:p w14:paraId="539B2C4F" w14:textId="25638319"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50</w:t>
            </w:r>
            <w:r>
              <w:t xml:space="preserve"> (cm)</w:t>
            </w:r>
          </w:p>
        </w:tc>
        <w:tc>
          <w:tcPr>
            <w:tcW w:w="2505" w:type="dxa"/>
            <w:vAlign w:val="center"/>
          </w:tcPr>
          <w:p w14:paraId="24D8C3D3" w14:textId="3A5F5ECA"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D</w:t>
            </w:r>
            <w:r>
              <w:rPr>
                <w:vertAlign w:val="subscript"/>
              </w:rPr>
              <w:t>surface</w:t>
            </w:r>
            <w:r>
              <w:t xml:space="preserve"> (%)</w:t>
            </w:r>
          </w:p>
        </w:tc>
      </w:tr>
      <w:tr w:rsidR="00FE6E42" w14:paraId="288D0BD8" w14:textId="77777777" w:rsidTr="00EF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53A14BB" w14:textId="64970909" w:rsidR="00FE6E42" w:rsidRDefault="00FE6E42" w:rsidP="003C002D">
            <w:pPr>
              <w:jc w:val="center"/>
            </w:pPr>
            <w:r>
              <w:t>Film (discret)</w:t>
            </w:r>
          </w:p>
        </w:tc>
        <w:tc>
          <w:tcPr>
            <w:tcW w:w="2504" w:type="dxa"/>
            <w:vAlign w:val="center"/>
          </w:tcPr>
          <w:p w14:paraId="203A00C9" w14:textId="06030114"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1,20</w:t>
            </w:r>
          </w:p>
        </w:tc>
        <w:tc>
          <w:tcPr>
            <w:tcW w:w="2504" w:type="dxa"/>
            <w:vAlign w:val="center"/>
          </w:tcPr>
          <w:p w14:paraId="6C3CD0FF" w14:textId="03B18FF6"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13,94</w:t>
            </w:r>
          </w:p>
        </w:tc>
        <w:tc>
          <w:tcPr>
            <w:tcW w:w="2505" w:type="dxa"/>
            <w:vAlign w:val="center"/>
          </w:tcPr>
          <w:p w14:paraId="233E4FED" w14:textId="54A414BF"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32,47</w:t>
            </w:r>
          </w:p>
        </w:tc>
      </w:tr>
      <w:tr w:rsidR="00FE6E42" w14:paraId="1A89A52F" w14:textId="77777777" w:rsidTr="00EF0806">
        <w:tc>
          <w:tcPr>
            <w:cnfStyle w:val="001000000000" w:firstRow="0" w:lastRow="0" w:firstColumn="1" w:lastColumn="0" w:oddVBand="0" w:evenVBand="0" w:oddHBand="0" w:evenHBand="0" w:firstRowFirstColumn="0" w:firstRowLastColumn="0" w:lastRowFirstColumn="0" w:lastRowLastColumn="0"/>
            <w:tcW w:w="2943" w:type="dxa"/>
            <w:vAlign w:val="center"/>
          </w:tcPr>
          <w:p w14:paraId="460C21A7" w14:textId="1FCA0E3F" w:rsidR="00FE6E42" w:rsidRDefault="00FE6E42" w:rsidP="003C002D">
            <w:pPr>
              <w:jc w:val="center"/>
            </w:pPr>
            <w:r>
              <w:t>Film (continue)</w:t>
            </w:r>
          </w:p>
        </w:tc>
        <w:tc>
          <w:tcPr>
            <w:tcW w:w="2504" w:type="dxa"/>
            <w:vAlign w:val="center"/>
          </w:tcPr>
          <w:p w14:paraId="5A73E8BF" w14:textId="43CBF9BD" w:rsidR="00FE6E42" w:rsidRDefault="00EF0806" w:rsidP="00FE6E42">
            <w:pPr>
              <w:jc w:val="center"/>
              <w:cnfStyle w:val="000000000000" w:firstRow="0" w:lastRow="0" w:firstColumn="0" w:lastColumn="0" w:oddVBand="0" w:evenVBand="0" w:oddHBand="0" w:evenHBand="0" w:firstRowFirstColumn="0" w:firstRowLastColumn="0" w:lastRowFirstColumn="0" w:lastRowLastColumn="0"/>
            </w:pPr>
            <w:r>
              <w:t>1,</w:t>
            </w:r>
            <w:r w:rsidR="00FE6E42">
              <w:t>29</w:t>
            </w:r>
          </w:p>
        </w:tc>
        <w:tc>
          <w:tcPr>
            <w:tcW w:w="2504" w:type="dxa"/>
            <w:vAlign w:val="center"/>
          </w:tcPr>
          <w:p w14:paraId="2BB4C280" w14:textId="7393DB61" w:rsidR="00FE6E42" w:rsidRDefault="00FE6E42" w:rsidP="00FE6E42">
            <w:pPr>
              <w:jc w:val="center"/>
              <w:cnfStyle w:val="000000000000" w:firstRow="0" w:lastRow="0" w:firstColumn="0" w:lastColumn="0" w:oddVBand="0" w:evenVBand="0" w:oddHBand="0" w:evenHBand="0" w:firstRowFirstColumn="0" w:firstRowLastColumn="0" w:lastRowFirstColumn="0" w:lastRowLastColumn="0"/>
            </w:pPr>
            <w:r>
              <w:t>14,22</w:t>
            </w:r>
          </w:p>
        </w:tc>
        <w:tc>
          <w:tcPr>
            <w:tcW w:w="2505" w:type="dxa"/>
            <w:vAlign w:val="center"/>
          </w:tcPr>
          <w:p w14:paraId="385B1D8E" w14:textId="402E4CBF" w:rsidR="00FE6E42" w:rsidRDefault="00FE6E42" w:rsidP="00FE6E42">
            <w:pPr>
              <w:jc w:val="center"/>
              <w:cnfStyle w:val="000000000000" w:firstRow="0" w:lastRow="0" w:firstColumn="0" w:lastColumn="0" w:oddVBand="0" w:evenVBand="0" w:oddHBand="0" w:evenHBand="0" w:firstRowFirstColumn="0" w:firstRowLastColumn="0" w:lastRowFirstColumn="0" w:lastRowLastColumn="0"/>
            </w:pPr>
            <w:r>
              <w:t>38,94</w:t>
            </w:r>
          </w:p>
        </w:tc>
      </w:tr>
      <w:tr w:rsidR="00FE6E42" w14:paraId="393E85DC" w14:textId="77777777" w:rsidTr="00EF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92B253" w14:textId="138715EF" w:rsidR="00FE6E42" w:rsidRDefault="00FE6E42" w:rsidP="00DA097E">
            <w:pPr>
              <w:jc w:val="center"/>
            </w:pPr>
            <w:r>
              <w:t>MicroDiamant</w:t>
            </w:r>
          </w:p>
        </w:tc>
        <w:tc>
          <w:tcPr>
            <w:tcW w:w="2504" w:type="dxa"/>
            <w:vAlign w:val="center"/>
          </w:tcPr>
          <w:p w14:paraId="6FCFE11B" w14:textId="1887F6F7"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1,37</w:t>
            </w:r>
          </w:p>
        </w:tc>
        <w:tc>
          <w:tcPr>
            <w:tcW w:w="2504" w:type="dxa"/>
            <w:vAlign w:val="center"/>
          </w:tcPr>
          <w:p w14:paraId="14FBC98A" w14:textId="25B5E8E2"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13,96</w:t>
            </w:r>
          </w:p>
        </w:tc>
        <w:tc>
          <w:tcPr>
            <w:tcW w:w="2505" w:type="dxa"/>
            <w:vAlign w:val="center"/>
          </w:tcPr>
          <w:p w14:paraId="3F1C3C35" w14:textId="2F01EAB7"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61,38</w:t>
            </w:r>
          </w:p>
        </w:tc>
      </w:tr>
      <w:tr w:rsidR="00FE6E42" w14:paraId="2886A611" w14:textId="77777777" w:rsidTr="00EF0806">
        <w:tc>
          <w:tcPr>
            <w:cnfStyle w:val="001000000000" w:firstRow="0" w:lastRow="0" w:firstColumn="1" w:lastColumn="0" w:oddVBand="0" w:evenVBand="0" w:oddHBand="0" w:evenHBand="0" w:firstRowFirstColumn="0" w:firstRowLastColumn="0" w:lastRowFirstColumn="0" w:lastRowLastColumn="0"/>
            <w:tcW w:w="2943" w:type="dxa"/>
            <w:vAlign w:val="center"/>
          </w:tcPr>
          <w:p w14:paraId="2EA22323" w14:textId="3249FBFC" w:rsidR="00FE6E42" w:rsidRDefault="00FE6E42" w:rsidP="00DA097E">
            <w:pPr>
              <w:jc w:val="center"/>
            </w:pPr>
            <w:r>
              <w:t>Chambre CC13</w:t>
            </w:r>
          </w:p>
        </w:tc>
        <w:tc>
          <w:tcPr>
            <w:tcW w:w="2504" w:type="dxa"/>
            <w:vAlign w:val="center"/>
          </w:tcPr>
          <w:p w14:paraId="1D2AC3DE" w14:textId="56CF40A9"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1,38</w:t>
            </w:r>
          </w:p>
        </w:tc>
        <w:tc>
          <w:tcPr>
            <w:tcW w:w="2504" w:type="dxa"/>
            <w:vAlign w:val="center"/>
          </w:tcPr>
          <w:p w14:paraId="0CA8E070" w14:textId="55DB0ED9"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13,91</w:t>
            </w:r>
          </w:p>
        </w:tc>
        <w:tc>
          <w:tcPr>
            <w:tcW w:w="2505" w:type="dxa"/>
            <w:vAlign w:val="center"/>
          </w:tcPr>
          <w:p w14:paraId="11B359BF" w14:textId="5D39AF34"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59,74</w:t>
            </w:r>
          </w:p>
        </w:tc>
      </w:tr>
    </w:tbl>
    <w:p w14:paraId="06290BDB" w14:textId="7CF9B5C4" w:rsidR="0040759D" w:rsidRDefault="0040759D" w:rsidP="00EA04E7">
      <w:pPr>
        <w:spacing w:before="240"/>
        <w:jc w:val="both"/>
        <w:rPr>
          <w:ins w:id="148" w:author="Gontier Charlotte" w:date="2022-11-25T17:25:00Z"/>
        </w:rPr>
      </w:pPr>
      <w:r>
        <w:tab/>
        <w:t xml:space="preserve">Nous observons </w:t>
      </w:r>
      <w:r w:rsidR="008B7D25">
        <w:t>que les</w:t>
      </w:r>
      <w:r>
        <w:t xml:space="preserve"> profondeur</w:t>
      </w:r>
      <w:r w:rsidR="008B7D25">
        <w:t>s</w:t>
      </w:r>
      <w:r>
        <w:t xml:space="preserve"> du </w:t>
      </w:r>
      <w:r w:rsidR="008B7D25">
        <w:t>maximum sont faibles pour les</w:t>
      </w:r>
      <w:r>
        <w:t xml:space="preserve"> mesure</w:t>
      </w:r>
      <w:r w:rsidR="008B7D25">
        <w:t>s</w:t>
      </w:r>
      <w:r>
        <w:t xml:space="preserve"> </w:t>
      </w:r>
      <w:r w:rsidR="008B7D25">
        <w:t>par</w:t>
      </w:r>
      <w:r>
        <w:t xml:space="preserve"> film </w:t>
      </w:r>
      <w:r w:rsidR="009C184A">
        <w:t>par rapport</w:t>
      </w:r>
      <w:r w:rsidR="008B7D25">
        <w:t xml:space="preserve"> </w:t>
      </w:r>
      <w:r w:rsidR="009C184A">
        <w:t xml:space="preserve">aux </w:t>
      </w:r>
      <w:r w:rsidR="008B7D25">
        <w:t>mesures avec CI</w:t>
      </w:r>
      <w:r>
        <w:t xml:space="preserve">. Cela peut être lié au fait que les plaques du fantôme n’étaient pas parfaitement planes et que de l’air était visible entre les plaques. </w:t>
      </w:r>
      <w:r w:rsidR="00D708E2">
        <w:t>De plus, n</w:t>
      </w:r>
      <w:r w:rsidR="00762D53">
        <w:t>ous observons que la pente en queue de rende</w:t>
      </w:r>
      <w:r w:rsidR="008B7D25">
        <w:t>ment est plus abrupte pour ces méthodes de mesure</w:t>
      </w:r>
      <w:r w:rsidR="00762D53">
        <w:t>.</w:t>
      </w:r>
      <w:r w:rsidRPr="00646534">
        <w:t xml:space="preserve"> </w:t>
      </w:r>
      <w:r w:rsidR="00095303">
        <w:t>Cela peut également être lié à</w:t>
      </w:r>
      <w:r w:rsidR="009632E0" w:rsidRPr="00646534">
        <w:t xml:space="preserve"> une perte de rayonnement diffusé venant des hétérogénéités plastique-air</w:t>
      </w:r>
      <w:r w:rsidR="00095303">
        <w:t xml:space="preserve"> dû à la faible qualité du fantôme</w:t>
      </w:r>
      <w:r w:rsidR="009632E0" w:rsidRPr="00646534">
        <w:t>.</w:t>
      </w:r>
      <w:r w:rsidR="008B7D25">
        <w:t xml:space="preserve"> N</w:t>
      </w:r>
      <w:r w:rsidR="009632E0">
        <w:t xml:space="preserve">ous observons que </w:t>
      </w:r>
      <w:r w:rsidR="008B7D25">
        <w:t>la</w:t>
      </w:r>
      <w:r w:rsidR="009632E0">
        <w:t xml:space="preserve"> mesure </w:t>
      </w:r>
      <w:r w:rsidR="008B7D25">
        <w:t xml:space="preserve">par film en méthode continue </w:t>
      </w:r>
      <w:r w:rsidR="009632E0">
        <w:t xml:space="preserve">est très bruitée, ce qui </w:t>
      </w:r>
      <w:ins w:id="149" w:author="Gontier Charlotte" w:date="2022-11-24T14:39:00Z">
        <w:r w:rsidR="00EF0806">
          <w:t>est la conséquence de sa très bonne résolution spatiale</w:t>
        </w:r>
      </w:ins>
      <w:r w:rsidR="009632E0">
        <w:t xml:space="preserve">. </w:t>
      </w:r>
      <w:r w:rsidR="00D708E2">
        <w:t xml:space="preserve">La dose à la surface varie du simple au double entre les mesures par film par rapport aux </w:t>
      </w:r>
      <w:r w:rsidR="004056ED">
        <w:t>détecteurs ponctuels</w:t>
      </w:r>
      <w:r w:rsidR="00D708E2">
        <w:t>. Cela peut être dû à la différence de matériaux constituant ces deux types de détecteur. En effet, l</w:t>
      </w:r>
      <w:r w:rsidR="007743D6">
        <w:t>a</w:t>
      </w:r>
      <w:r w:rsidR="00D708E2">
        <w:t xml:space="preserve"> CI </w:t>
      </w:r>
      <w:r w:rsidR="007743D6">
        <w:t xml:space="preserve">est </w:t>
      </w:r>
      <w:r w:rsidR="00D708E2">
        <w:t>composée d’une cavité collectrice d’air alors que les films sont équivalent-eau.</w:t>
      </w:r>
      <w:ins w:id="150" w:author="Gontier Charlotte" w:date="2022-11-25T16:38:00Z">
        <w:r w:rsidR="007743D6">
          <w:t xml:space="preserve"> Le MicroDiamant </w:t>
        </w:r>
      </w:ins>
      <w:ins w:id="151" w:author="Gontier Charlotte" w:date="2022-11-25T16:43:00Z">
        <w:r w:rsidR="00F75A8B">
          <w:t>possède, quant à lui, une densité de 3,52 g/cm</w:t>
        </w:r>
      </w:ins>
      <w:ins w:id="152" w:author="Gontier Charlotte" w:date="2022-11-25T16:44:00Z">
        <w:r w:rsidR="00F75A8B">
          <w:rPr>
            <w:vertAlign w:val="superscript"/>
          </w:rPr>
          <w:t>3</w:t>
        </w:r>
        <w:r w:rsidR="00F75A8B">
          <w:t xml:space="preserve"> </w:t>
        </w:r>
      </w:ins>
      <w:customXmlInsRangeStart w:id="153" w:author="Gontier Charlotte" w:date="2022-11-25T16:47:00Z"/>
      <w:sdt>
        <w:sdtPr>
          <w:id w:val="142479972"/>
          <w:citation/>
        </w:sdtPr>
        <w:sdtEndPr/>
        <w:sdtContent>
          <w:customXmlInsRangeEnd w:id="153"/>
          <w:ins w:id="154" w:author="Gontier Charlotte" w:date="2022-11-25T16:47:00Z">
            <w:r w:rsidR="00F75A8B">
              <w:fldChar w:fldCharType="begin"/>
            </w:r>
            <w:r w:rsidR="00F75A8B">
              <w:instrText xml:space="preserve"> CITATION Owe20 \l 1036 </w:instrText>
            </w:r>
          </w:ins>
          <w:r w:rsidR="00F75A8B">
            <w:fldChar w:fldCharType="separate"/>
          </w:r>
          <w:ins w:id="155" w:author="Gontier Charlotte" w:date="2022-11-25T16:47:00Z">
            <w:r w:rsidR="00F75A8B">
              <w:rPr>
                <w:noProof/>
              </w:rPr>
              <w:t>(Brace, 2020)</w:t>
            </w:r>
            <w:r w:rsidR="00F75A8B">
              <w:fldChar w:fldCharType="end"/>
            </w:r>
          </w:ins>
          <w:customXmlInsRangeStart w:id="156" w:author="Gontier Charlotte" w:date="2022-11-25T16:47:00Z"/>
        </w:sdtContent>
      </w:sdt>
      <w:customXmlInsRangeEnd w:id="156"/>
      <w:ins w:id="157" w:author="Gontier Charlotte" w:date="2022-11-25T16:44:00Z">
        <w:r w:rsidR="00F75A8B">
          <w:t>, ce qui peut expliquer sa plus forte absorption à la surface</w:t>
        </w:r>
      </w:ins>
      <w:ins w:id="158" w:author="Gontier Charlotte" w:date="2022-11-25T16:39:00Z">
        <w:r w:rsidR="007743D6">
          <w:t>.</w:t>
        </w:r>
      </w:ins>
      <w:r w:rsidR="00D708E2">
        <w:t xml:space="preserve"> </w:t>
      </w:r>
      <w:ins w:id="159" w:author="Gontier Charlotte" w:date="2022-11-25T12:00:00Z">
        <w:r w:rsidR="00E0074D">
          <w:t>Les films semblent donc promettre une dose à la surface plus fiable</w:t>
        </w:r>
      </w:ins>
      <w:ins w:id="160" w:author="Gontier Charlotte" w:date="2022-11-25T15:20:00Z">
        <w:r w:rsidR="009C184A">
          <w:t xml:space="preserve"> si leur positionnement est soigné</w:t>
        </w:r>
      </w:ins>
      <w:ins w:id="161" w:author="Gontier Charlotte" w:date="2022-11-25T12:00:00Z">
        <w:r w:rsidR="00E0074D">
          <w:t xml:space="preserve">. </w:t>
        </w:r>
      </w:ins>
      <w:r w:rsidR="00946D19">
        <w:t>Enfin, nous observons très peu de différence entre les mesures réalisées avec l</w:t>
      </w:r>
      <w:r w:rsidR="004056ED">
        <w:t xml:space="preserve">a </w:t>
      </w:r>
      <w:r w:rsidR="00946D19">
        <w:t>CI</w:t>
      </w:r>
      <w:ins w:id="162" w:author="Gontier Charlotte" w:date="2022-11-25T11:59:00Z">
        <w:r w:rsidR="00E0074D">
          <w:t xml:space="preserve"> </w:t>
        </w:r>
      </w:ins>
      <w:ins w:id="163" w:author="Gontier Charlotte" w:date="2022-11-25T16:48:00Z">
        <w:r w:rsidR="004056ED">
          <w:t xml:space="preserve">et le MicroDiamant </w:t>
        </w:r>
      </w:ins>
      <w:ins w:id="164" w:author="Gontier Charlotte" w:date="2022-11-25T15:21:00Z">
        <w:r w:rsidR="009C184A">
          <w:t xml:space="preserve">puisque </w:t>
        </w:r>
      </w:ins>
      <w:ins w:id="165" w:author="Gontier Charlotte" w:date="2022-11-25T11:59:00Z">
        <w:r w:rsidR="00E0074D">
          <w:t xml:space="preserve">les courbes se </w:t>
        </w:r>
      </w:ins>
      <w:ins w:id="166" w:author="Gontier Charlotte" w:date="2022-11-25T12:01:00Z">
        <w:r w:rsidR="00E0074D">
          <w:t>superposent</w:t>
        </w:r>
      </w:ins>
      <w:r w:rsidR="00946D19">
        <w:t xml:space="preserve">. </w:t>
      </w:r>
    </w:p>
    <w:p w14:paraId="12BF171E" w14:textId="34E8E2D6" w:rsidR="003B7A9D" w:rsidRDefault="003B7A9D" w:rsidP="00EA04E7">
      <w:pPr>
        <w:spacing w:before="240"/>
        <w:jc w:val="both"/>
        <w:rPr>
          <w:ins w:id="167" w:author="Gontier Charlotte" w:date="2022-11-25T17:25:00Z"/>
        </w:rPr>
      </w:pPr>
    </w:p>
    <w:p w14:paraId="65530009" w14:textId="10DD960F" w:rsidR="003B7A9D" w:rsidRDefault="003B7A9D" w:rsidP="00EA04E7">
      <w:pPr>
        <w:spacing w:before="240"/>
        <w:jc w:val="both"/>
        <w:rPr>
          <w:ins w:id="168" w:author="Gontier Charlotte" w:date="2022-11-25T17:25:00Z"/>
        </w:rPr>
      </w:pPr>
    </w:p>
    <w:p w14:paraId="1FD2780C" w14:textId="77777777" w:rsidR="003B7A9D" w:rsidRDefault="003B7A9D" w:rsidP="00EA04E7">
      <w:pPr>
        <w:spacing w:before="240"/>
        <w:jc w:val="both"/>
      </w:pPr>
    </w:p>
    <w:tbl>
      <w:tblPr>
        <w:tblStyle w:val="Tableausimple11"/>
        <w:tblW w:w="0" w:type="auto"/>
        <w:tblLook w:val="04A0" w:firstRow="1" w:lastRow="0" w:firstColumn="1" w:lastColumn="0" w:noHBand="0" w:noVBand="1"/>
      </w:tblPr>
      <w:tblGrid>
        <w:gridCol w:w="2651"/>
        <w:gridCol w:w="2651"/>
        <w:gridCol w:w="2652"/>
        <w:gridCol w:w="2652"/>
      </w:tblGrid>
      <w:tr w:rsidR="00ED3106" w14:paraId="54D993F1" w14:textId="77777777" w:rsidTr="00CC2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B3C7267" w14:textId="77777777" w:rsidR="00ED3106" w:rsidRDefault="00ED3106" w:rsidP="00CC2F31">
            <w:pPr>
              <w:spacing w:before="240"/>
              <w:jc w:val="center"/>
            </w:pPr>
          </w:p>
        </w:tc>
        <w:tc>
          <w:tcPr>
            <w:tcW w:w="2651" w:type="dxa"/>
            <w:vAlign w:val="center"/>
          </w:tcPr>
          <w:p w14:paraId="18FDA480" w14:textId="08446496"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ins w:id="169" w:author="Gontier Charlotte" w:date="2022-11-25T12:12:00Z">
              <w:r>
                <w:t>Film</w:t>
              </w:r>
            </w:ins>
            <w:ins w:id="170" w:author="Gontier Charlotte" w:date="2022-11-25T12:57:00Z">
              <w:r w:rsidR="00CC2F31">
                <w:t xml:space="preserve"> (continue)</w:t>
              </w:r>
            </w:ins>
          </w:p>
        </w:tc>
        <w:tc>
          <w:tcPr>
            <w:tcW w:w="2652" w:type="dxa"/>
            <w:vAlign w:val="center"/>
          </w:tcPr>
          <w:p w14:paraId="559C7620" w14:textId="01AFA15D"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ins w:id="171" w:author="Gontier Charlotte" w:date="2022-11-25T12:12:00Z">
              <w:r>
                <w:t>MicroDiamant</w:t>
              </w:r>
            </w:ins>
          </w:p>
        </w:tc>
        <w:tc>
          <w:tcPr>
            <w:tcW w:w="2652" w:type="dxa"/>
            <w:vAlign w:val="center"/>
          </w:tcPr>
          <w:p w14:paraId="6E6C893B" w14:textId="453A806A"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ins w:id="172" w:author="Gontier Charlotte" w:date="2022-11-25T12:12:00Z">
              <w:r>
                <w:t>CC13</w:t>
              </w:r>
            </w:ins>
          </w:p>
        </w:tc>
      </w:tr>
      <w:tr w:rsidR="00ED3106" w14:paraId="4BEE3221" w14:textId="77777777" w:rsidTr="00CC2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A0D79F7" w14:textId="58D246AF" w:rsidR="00ED3106" w:rsidRDefault="00ED3106" w:rsidP="00CC2F31">
            <w:pPr>
              <w:spacing w:before="240"/>
              <w:jc w:val="center"/>
            </w:pPr>
            <w:ins w:id="173" w:author="Gontier Charlotte" w:date="2022-11-25T12:12:00Z">
              <w:r>
                <w:t>Résolution spatiale en profondeur</w:t>
              </w:r>
            </w:ins>
            <w:ins w:id="174" w:author="Gontier Charlotte" w:date="2022-11-25T12:54:00Z">
              <w:r w:rsidR="002702B5">
                <w:t xml:space="preserve"> (mm)</w:t>
              </w:r>
            </w:ins>
          </w:p>
        </w:tc>
        <w:tc>
          <w:tcPr>
            <w:tcW w:w="2651" w:type="dxa"/>
            <w:vAlign w:val="center"/>
          </w:tcPr>
          <w:p w14:paraId="320CC469" w14:textId="5F1883E2" w:rsidR="00ED3106" w:rsidRDefault="002702B5" w:rsidP="00CC2F31">
            <w:pPr>
              <w:spacing w:before="240"/>
              <w:jc w:val="center"/>
              <w:cnfStyle w:val="000000100000" w:firstRow="0" w:lastRow="0" w:firstColumn="0" w:lastColumn="0" w:oddVBand="0" w:evenVBand="0" w:oddHBand="1" w:evenHBand="0" w:firstRowFirstColumn="0" w:firstRowLastColumn="0" w:lastRowFirstColumn="0" w:lastRowLastColumn="0"/>
            </w:pPr>
            <w:ins w:id="175" w:author="Gontier Charlotte" w:date="2022-11-25T12:54:00Z">
              <w:r>
                <w:t>0,0339</w:t>
              </w:r>
            </w:ins>
          </w:p>
        </w:tc>
        <w:tc>
          <w:tcPr>
            <w:tcW w:w="2652" w:type="dxa"/>
            <w:vAlign w:val="center"/>
          </w:tcPr>
          <w:p w14:paraId="2ED7B528" w14:textId="2F4D8D3A" w:rsidR="00ED3106" w:rsidRDefault="002702B5" w:rsidP="00CC2F31">
            <w:pPr>
              <w:spacing w:before="240"/>
              <w:jc w:val="center"/>
              <w:cnfStyle w:val="000000100000" w:firstRow="0" w:lastRow="0" w:firstColumn="0" w:lastColumn="0" w:oddVBand="0" w:evenVBand="0" w:oddHBand="1" w:evenHBand="0" w:firstRowFirstColumn="0" w:firstRowLastColumn="0" w:lastRowFirstColumn="0" w:lastRowLastColumn="0"/>
            </w:pPr>
            <w:ins w:id="176" w:author="Gontier Charlotte" w:date="2022-11-25T12:55:00Z">
              <w:r>
                <w:t>0,001</w:t>
              </w:r>
            </w:ins>
          </w:p>
        </w:tc>
        <w:tc>
          <w:tcPr>
            <w:tcW w:w="2652" w:type="dxa"/>
            <w:vAlign w:val="center"/>
          </w:tcPr>
          <w:p w14:paraId="244D7E2C" w14:textId="6248092A" w:rsidR="00ED3106" w:rsidRDefault="002702B5" w:rsidP="00CC2F31">
            <w:pPr>
              <w:spacing w:before="240"/>
              <w:jc w:val="center"/>
              <w:cnfStyle w:val="000000100000" w:firstRow="0" w:lastRow="0" w:firstColumn="0" w:lastColumn="0" w:oddVBand="0" w:evenVBand="0" w:oddHBand="1" w:evenHBand="0" w:firstRowFirstColumn="0" w:firstRowLastColumn="0" w:lastRowFirstColumn="0" w:lastRowLastColumn="0"/>
            </w:pPr>
            <w:ins w:id="177" w:author="Gontier Charlotte" w:date="2022-11-25T12:54:00Z">
              <w:del w:id="178" w:author="Gontier Charlotte [2]" w:date="2022-11-25T18:55:00Z">
                <w:r w:rsidDel="007D79C0">
                  <w:delText>3</w:delText>
                </w:r>
              </w:del>
            </w:ins>
            <w:ins w:id="179" w:author="Gontier Charlotte [2]" w:date="2022-11-25T18:55:00Z">
              <w:r w:rsidR="007D79C0">
                <w:t>6</w:t>
              </w:r>
            </w:ins>
            <w:ins w:id="180" w:author="Gontier Charlotte" w:date="2022-11-25T12:54:00Z">
              <w:r>
                <w:t>,0</w:t>
              </w:r>
            </w:ins>
          </w:p>
        </w:tc>
      </w:tr>
      <w:tr w:rsidR="00AF46C7" w14:paraId="200D5AAF" w14:textId="77777777" w:rsidTr="00CC2F31">
        <w:tc>
          <w:tcPr>
            <w:cnfStyle w:val="001000000000" w:firstRow="0" w:lastRow="0" w:firstColumn="1" w:lastColumn="0" w:oddVBand="0" w:evenVBand="0" w:oddHBand="0" w:evenHBand="0" w:firstRowFirstColumn="0" w:firstRowLastColumn="0" w:lastRowFirstColumn="0" w:lastRowLastColumn="0"/>
            <w:tcW w:w="2651" w:type="dxa"/>
            <w:vAlign w:val="center"/>
          </w:tcPr>
          <w:p w14:paraId="03C8A52C" w14:textId="1D0034B1" w:rsidR="00AF46C7" w:rsidRDefault="00AF46C7" w:rsidP="00CC2F31">
            <w:pPr>
              <w:spacing w:before="240"/>
              <w:jc w:val="center"/>
            </w:pPr>
            <w:ins w:id="181" w:author="Gontier Charlotte" w:date="2022-11-25T13:58:00Z">
              <w:r>
                <w:t>Largeur d’intégration (mm)</w:t>
              </w:r>
            </w:ins>
          </w:p>
        </w:tc>
        <w:tc>
          <w:tcPr>
            <w:tcW w:w="2651" w:type="dxa"/>
            <w:vAlign w:val="center"/>
          </w:tcPr>
          <w:p w14:paraId="437530EC" w14:textId="043A6F5B" w:rsidR="00AF46C7" w:rsidRDefault="00AF46C7" w:rsidP="00CC2F31">
            <w:pPr>
              <w:spacing w:before="240"/>
              <w:jc w:val="center"/>
              <w:cnfStyle w:val="000000000000" w:firstRow="0" w:lastRow="0" w:firstColumn="0" w:lastColumn="0" w:oddVBand="0" w:evenVBand="0" w:oddHBand="0" w:evenHBand="0" w:firstRowFirstColumn="0" w:firstRowLastColumn="0" w:lastRowFirstColumn="0" w:lastRowLastColumn="0"/>
            </w:pPr>
            <w:ins w:id="182" w:author="Gontier Charlotte" w:date="2022-11-25T13:58:00Z">
              <w:r>
                <w:t>0,028</w:t>
              </w:r>
            </w:ins>
          </w:p>
        </w:tc>
        <w:tc>
          <w:tcPr>
            <w:tcW w:w="2652" w:type="dxa"/>
            <w:vAlign w:val="center"/>
          </w:tcPr>
          <w:p w14:paraId="01E2A076" w14:textId="1CF38F0C" w:rsidR="00AF46C7" w:rsidRDefault="007D79C0" w:rsidP="00CC2F31">
            <w:pPr>
              <w:spacing w:before="240"/>
              <w:jc w:val="center"/>
              <w:cnfStyle w:val="000000000000" w:firstRow="0" w:lastRow="0" w:firstColumn="0" w:lastColumn="0" w:oddVBand="0" w:evenVBand="0" w:oddHBand="0" w:evenHBand="0" w:firstRowFirstColumn="0" w:firstRowLastColumn="0" w:lastRowFirstColumn="0" w:lastRowLastColumn="0"/>
            </w:pPr>
            <w:ins w:id="183" w:author="Gontier Charlotte [2]" w:date="2022-11-25T18:55:00Z">
              <w:r>
                <w:t>2,2</w:t>
              </w:r>
            </w:ins>
            <w:ins w:id="184" w:author="Gontier Charlotte" w:date="2022-11-25T13:58:00Z">
              <w:del w:id="185" w:author="Gontier Charlotte [2]" w:date="2022-11-25T18:55:00Z">
                <w:r w:rsidR="00AF46C7" w:rsidDel="007D79C0">
                  <w:delText>1,1</w:delText>
                </w:r>
              </w:del>
            </w:ins>
          </w:p>
        </w:tc>
        <w:tc>
          <w:tcPr>
            <w:tcW w:w="2652" w:type="dxa"/>
            <w:vAlign w:val="center"/>
          </w:tcPr>
          <w:p w14:paraId="6E32705C" w14:textId="34319BDF" w:rsidR="00AF46C7" w:rsidRDefault="007D79C0" w:rsidP="00CC2F31">
            <w:pPr>
              <w:spacing w:before="240"/>
              <w:jc w:val="center"/>
              <w:cnfStyle w:val="000000000000" w:firstRow="0" w:lastRow="0" w:firstColumn="0" w:lastColumn="0" w:oddVBand="0" w:evenVBand="0" w:oddHBand="0" w:evenHBand="0" w:firstRowFirstColumn="0" w:firstRowLastColumn="0" w:lastRowFirstColumn="0" w:lastRowLastColumn="0"/>
            </w:pPr>
            <w:ins w:id="186" w:author="Gontier Charlotte [2]" w:date="2022-11-25T18:55:00Z">
              <w:r>
                <w:t>6</w:t>
              </w:r>
            </w:ins>
            <w:ins w:id="187" w:author="Gontier Charlotte" w:date="2022-11-25T13:58:00Z">
              <w:del w:id="188" w:author="Gontier Charlotte [2]" w:date="2022-11-25T18:55:00Z">
                <w:r w:rsidR="00AF46C7" w:rsidDel="007D79C0">
                  <w:delText>3</w:delText>
                </w:r>
              </w:del>
              <w:r w:rsidR="00AF46C7">
                <w:t>,0</w:t>
              </w:r>
            </w:ins>
          </w:p>
        </w:tc>
      </w:tr>
    </w:tbl>
    <w:p w14:paraId="48218146" w14:textId="1E4E97FC" w:rsidR="00ED3106" w:rsidRDefault="00FF6C2E" w:rsidP="0043366B">
      <w:pPr>
        <w:spacing w:before="240"/>
        <w:ind w:firstLine="708"/>
        <w:jc w:val="both"/>
        <w:rPr>
          <w:ins w:id="189" w:author="Gontier Charlotte" w:date="2022-11-25T14:26:00Z"/>
        </w:rPr>
      </w:pPr>
      <w:ins w:id="190" w:author="Gontier Charlotte" w:date="2022-11-25T14:22:00Z">
        <w:r>
          <w:t xml:space="preserve">La résolution spatiale relevée correspond à la taille du pixel pour le film en </w:t>
        </w:r>
      </w:ins>
      <w:ins w:id="191" w:author="Gontier Charlotte" w:date="2022-11-25T17:25:00Z">
        <w:r w:rsidR="003B7A9D">
          <w:t xml:space="preserve">méthode </w:t>
        </w:r>
      </w:ins>
      <w:ins w:id="192" w:author="Gontier Charlotte" w:date="2022-11-25T14:22:00Z">
        <w:r>
          <w:t xml:space="preserve">continue, au diamètre de la CC13 </w:t>
        </w:r>
      </w:ins>
      <w:ins w:id="193" w:author="Gontier Charlotte" w:date="2022-11-25T14:23:00Z">
        <w:r>
          <w:t xml:space="preserve">dans l’axe du faisceau </w:t>
        </w:r>
      </w:ins>
      <w:ins w:id="194" w:author="Gontier Charlotte" w:date="2022-11-25T14:22:00Z">
        <w:r>
          <w:t xml:space="preserve">et à l’épaisseur de la </w:t>
        </w:r>
      </w:ins>
      <w:ins w:id="195" w:author="Gontier Charlotte" w:date="2022-11-25T14:23:00Z">
        <w:r w:rsidR="00796A0B">
          <w:t xml:space="preserve">zone de collecte </w:t>
        </w:r>
      </w:ins>
      <w:ins w:id="196" w:author="Gontier Charlotte" w:date="2022-11-25T16:29:00Z">
        <w:r w:rsidR="00FD7606">
          <w:t>du</w:t>
        </w:r>
      </w:ins>
      <w:ins w:id="197" w:author="Gontier Charlotte" w:date="2022-11-25T14:23:00Z">
        <w:r w:rsidR="00796A0B">
          <w:t xml:space="preserve"> </w:t>
        </w:r>
      </w:ins>
      <w:ins w:id="198" w:author="Gontier Charlotte" w:date="2022-11-25T14:22:00Z">
        <w:r>
          <w:t>MicroDiamant</w:t>
        </w:r>
      </w:ins>
      <w:ins w:id="199" w:author="Gontier Charlotte" w:date="2022-11-25T14:23:00Z">
        <w:r w:rsidR="00796A0B">
          <w:t xml:space="preserve">. </w:t>
        </w:r>
      </w:ins>
      <w:ins w:id="200" w:author="Gontier Charlotte" w:date="2022-11-25T15:26:00Z">
        <w:r w:rsidR="009C184A">
          <w:t>Pour le film en méthode discrète nous avons r</w:t>
        </w:r>
      </w:ins>
      <w:ins w:id="201" w:author="Gontier Charlotte" w:date="2022-11-25T15:27:00Z">
        <w:r w:rsidR="009C184A">
          <w:t>é</w:t>
        </w:r>
      </w:ins>
      <w:ins w:id="202" w:author="Gontier Charlotte" w:date="2022-11-25T15:26:00Z">
        <w:r w:rsidR="009C184A">
          <w:t>a</w:t>
        </w:r>
        <w:r w:rsidR="003B7A9D">
          <w:t>lisé des pas de mesure de 0,1</w:t>
        </w:r>
        <w:r w:rsidR="009C184A">
          <w:t xml:space="preserve"> à </w:t>
        </w:r>
      </w:ins>
      <w:ins w:id="203" w:author="Gontier Charlotte" w:date="2022-11-25T15:27:00Z">
        <w:r w:rsidR="009C184A">
          <w:t xml:space="preserve">3 cm. La </w:t>
        </w:r>
      </w:ins>
      <w:ins w:id="204" w:author="Gontier Charlotte" w:date="2022-11-25T14:23:00Z">
        <w:r w:rsidR="00796A0B">
          <w:t xml:space="preserve">largeur d’intégration correspond aux dimensions dans l’axe perpendiculaire </w:t>
        </w:r>
        <w:r w:rsidR="009C184A">
          <w:t>au</w:t>
        </w:r>
        <w:r w:rsidR="003B7A9D">
          <w:t xml:space="preserve"> déplacement des détecteurs ponctuels</w:t>
        </w:r>
        <w:r w:rsidR="00796A0B">
          <w:t xml:space="preserve">, donc le diamètre de la CC13 et </w:t>
        </w:r>
      </w:ins>
      <w:ins w:id="205" w:author="Gontier Charlotte" w:date="2022-11-25T16:29:00Z">
        <w:r w:rsidR="00FD7606">
          <w:t>du</w:t>
        </w:r>
      </w:ins>
      <w:ins w:id="206" w:author="Gontier Charlotte" w:date="2022-11-25T14:23:00Z">
        <w:r w:rsidR="00796A0B">
          <w:t xml:space="preserve"> MicroDiamant.</w:t>
        </w:r>
      </w:ins>
      <w:ins w:id="207" w:author="Gontier Charlotte" w:date="2022-11-25T14:24:00Z">
        <w:r w:rsidR="00796A0B">
          <w:t xml:space="preserve"> Pour le film</w:t>
        </w:r>
      </w:ins>
      <w:ins w:id="208" w:author="Gontier Charlotte" w:date="2022-11-25T17:26:00Z">
        <w:r w:rsidR="003B7A9D">
          <w:t xml:space="preserve"> en méthode continue</w:t>
        </w:r>
      </w:ins>
      <w:ins w:id="209" w:author="Gontier Charlotte" w:date="2022-11-25T14:24:00Z">
        <w:r w:rsidR="003B7A9D">
          <w:t>, il s’agit de son épaisseur et pour la méthode discrète la taille de la ROI créée lors de l</w:t>
        </w:r>
      </w:ins>
      <w:ins w:id="210" w:author="Gontier Charlotte" w:date="2022-11-25T17:27:00Z">
        <w:r w:rsidR="003B7A9D">
          <w:t>’analyse.</w:t>
        </w:r>
      </w:ins>
    </w:p>
    <w:p w14:paraId="04FB9253" w14:textId="5C2B60C3" w:rsidR="0043366B" w:rsidRPr="0040759D" w:rsidRDefault="0043366B" w:rsidP="0043366B">
      <w:pPr>
        <w:spacing w:before="240"/>
        <w:ind w:firstLine="708"/>
        <w:jc w:val="both"/>
      </w:pPr>
      <w:r>
        <w:t xml:space="preserve">Finalement, la mesure d’un rendement en profondeur doit préférablement être réalisée avec un </w:t>
      </w:r>
      <w:r w:rsidR="00E870AA">
        <w:t>détecteur ponctuel</w:t>
      </w:r>
      <w:r>
        <w:t xml:space="preserve"> de faible volume sensible.</w:t>
      </w:r>
    </w:p>
    <w:p w14:paraId="28AB69CF" w14:textId="24360978" w:rsidR="009A19F5" w:rsidRDefault="009A19F5" w:rsidP="008E2B28">
      <w:pPr>
        <w:pStyle w:val="Titre2"/>
      </w:pPr>
      <w:bookmarkStart w:id="211" w:name="_Toc120286010"/>
      <w:r>
        <w:t>Profil</w:t>
      </w:r>
      <w:bookmarkEnd w:id="211"/>
    </w:p>
    <w:p w14:paraId="7408E6B2" w14:textId="78A4CE5E" w:rsidR="00B7637A" w:rsidRDefault="007420D4" w:rsidP="005868D1">
      <w:pPr>
        <w:ind w:firstLine="708"/>
        <w:jc w:val="both"/>
      </w:pPr>
      <w:r>
        <w:t xml:space="preserve">Nous avons réalisé des </w:t>
      </w:r>
      <w:r w:rsidR="00946D19">
        <w:t>profils pour deux</w:t>
      </w:r>
      <w:r w:rsidR="003B6363">
        <w:t xml:space="preserve"> tailles de champ</w:t>
      </w:r>
      <w:r w:rsidR="0089450A">
        <w:t>s</w:t>
      </w:r>
      <w:r>
        <w:t xml:space="preserve"> puisque les </w:t>
      </w:r>
      <w:r w:rsidR="00946D19">
        <w:t xml:space="preserve">deux </w:t>
      </w:r>
      <w:r>
        <w:t>matrice</w:t>
      </w:r>
      <w:r w:rsidR="003B6363">
        <w:t>s</w:t>
      </w:r>
      <w:r>
        <w:t xml:space="preserve"> ne possèdent pas la même surface de détection. En effet, la matrice PTW 1600</w:t>
      </w:r>
      <w:r w:rsidRPr="003B6363">
        <w:rPr>
          <w:vertAlign w:val="superscript"/>
        </w:rPr>
        <w:t>SRS</w:t>
      </w:r>
      <w:r>
        <w:t xml:space="preserve"> permet la mesure d’un champ 15</w:t>
      </w:r>
      <w:r w:rsidR="003B6363">
        <w:t>cm</w:t>
      </w:r>
      <w:r>
        <w:t>x15</w:t>
      </w:r>
      <w:r w:rsidR="003B6363">
        <w:t>cm au maximum</w:t>
      </w:r>
      <w:r>
        <w:t xml:space="preserve"> et la matrice PTW 1500 un champ maximal de 27</w:t>
      </w:r>
      <w:r w:rsidR="003B6363">
        <w:t>cmx27</w:t>
      </w:r>
      <w:r w:rsidR="00946D19">
        <w:t>cm.</w:t>
      </w:r>
    </w:p>
    <w:p w14:paraId="5C029297" w14:textId="4008CABB" w:rsidR="005868D1" w:rsidRDefault="005868D1" w:rsidP="005868D1">
      <w:pPr>
        <w:spacing w:after="0"/>
        <w:ind w:firstLine="360"/>
        <w:jc w:val="center"/>
      </w:pPr>
      <w:r>
        <w:rPr>
          <w:noProof/>
          <w:lang w:eastAsia="fr-FR"/>
        </w:rPr>
        <w:drawing>
          <wp:inline distT="0" distB="0" distL="0" distR="0" wp14:anchorId="2C563842" wp14:editId="5E7AC4C5">
            <wp:extent cx="5808269" cy="2640787"/>
            <wp:effectExtent l="0" t="0" r="2540" b="762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380A64" w14:textId="73D4954B" w:rsidR="00B51732" w:rsidRDefault="00B51732" w:rsidP="00B51732">
      <w:pPr>
        <w:pStyle w:val="Lgende"/>
        <w:jc w:val="center"/>
        <w:rPr>
          <w:color w:val="auto"/>
          <w:sz w:val="22"/>
        </w:rPr>
      </w:pPr>
      <w:r w:rsidRPr="00B51732">
        <w:rPr>
          <w:color w:val="auto"/>
          <w:sz w:val="22"/>
        </w:rPr>
        <w:t xml:space="preserve">Figure </w:t>
      </w:r>
      <w:r w:rsidRPr="00B51732">
        <w:rPr>
          <w:color w:val="auto"/>
          <w:sz w:val="22"/>
        </w:rPr>
        <w:fldChar w:fldCharType="begin"/>
      </w:r>
      <w:r w:rsidRPr="00B51732">
        <w:rPr>
          <w:color w:val="auto"/>
          <w:sz w:val="22"/>
        </w:rPr>
        <w:instrText xml:space="preserve"> SEQ Figure \* ARABIC </w:instrText>
      </w:r>
      <w:r w:rsidRPr="00B51732">
        <w:rPr>
          <w:color w:val="auto"/>
          <w:sz w:val="22"/>
        </w:rPr>
        <w:fldChar w:fldCharType="separate"/>
      </w:r>
      <w:r w:rsidR="00E96F5C">
        <w:rPr>
          <w:noProof/>
          <w:color w:val="auto"/>
          <w:sz w:val="22"/>
        </w:rPr>
        <w:t>8</w:t>
      </w:r>
      <w:r w:rsidRPr="00B51732">
        <w:rPr>
          <w:color w:val="auto"/>
          <w:sz w:val="22"/>
        </w:rPr>
        <w:fldChar w:fldCharType="end"/>
      </w:r>
      <w:r w:rsidRPr="00B51732">
        <w:rPr>
          <w:color w:val="auto"/>
          <w:sz w:val="22"/>
        </w:rPr>
        <w:t>: Profils 10cmx10cm</w:t>
      </w:r>
    </w:p>
    <w:tbl>
      <w:tblPr>
        <w:tblStyle w:val="Tableausimple11"/>
        <w:tblW w:w="0" w:type="auto"/>
        <w:tblLook w:val="04A0" w:firstRow="1" w:lastRow="0" w:firstColumn="1" w:lastColumn="0" w:noHBand="0" w:noVBand="1"/>
      </w:tblPr>
      <w:tblGrid>
        <w:gridCol w:w="2842"/>
        <w:gridCol w:w="2353"/>
        <w:gridCol w:w="2571"/>
        <w:gridCol w:w="2690"/>
      </w:tblGrid>
      <w:tr w:rsidR="00073F0D" w14:paraId="1DDC2AD3" w14:textId="77777777" w:rsidTr="00073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513E4393" w14:textId="7ED6BFEF" w:rsidR="00073F0D" w:rsidRPr="00547229" w:rsidRDefault="00073F0D" w:rsidP="00CB1025">
            <w:pPr>
              <w:jc w:val="center"/>
            </w:pPr>
            <w:r w:rsidRPr="00547229">
              <w:t>Détecteur</w:t>
            </w:r>
          </w:p>
        </w:tc>
        <w:tc>
          <w:tcPr>
            <w:tcW w:w="2353" w:type="dxa"/>
          </w:tcPr>
          <w:p w14:paraId="640FA4AC" w14:textId="25A3FB33"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t>Symétrie (%)</w:t>
            </w:r>
          </w:p>
        </w:tc>
        <w:tc>
          <w:tcPr>
            <w:tcW w:w="2571" w:type="dxa"/>
          </w:tcPr>
          <w:p w14:paraId="5CB32ECD" w14:textId="4435EE9C"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rsidRPr="00547229">
              <w:t>Taille de champ</w:t>
            </w:r>
            <w:r>
              <w:t xml:space="preserve"> (cm)</w:t>
            </w:r>
          </w:p>
        </w:tc>
        <w:tc>
          <w:tcPr>
            <w:tcW w:w="2690" w:type="dxa"/>
          </w:tcPr>
          <w:p w14:paraId="6117447D" w14:textId="644B05D5"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rsidRPr="00547229">
              <w:t>Pénombre (cm)</w:t>
            </w:r>
          </w:p>
        </w:tc>
      </w:tr>
      <w:tr w:rsidR="00073F0D" w14:paraId="6C12677D"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2263A032" w14:textId="3C069CB1" w:rsidR="00073F0D" w:rsidRPr="00547229" w:rsidRDefault="00073F0D" w:rsidP="00CB1025">
            <w:pPr>
              <w:jc w:val="center"/>
            </w:pPr>
            <w:r w:rsidRPr="00547229">
              <w:t>Film</w:t>
            </w:r>
          </w:p>
        </w:tc>
        <w:tc>
          <w:tcPr>
            <w:tcW w:w="2353" w:type="dxa"/>
          </w:tcPr>
          <w:p w14:paraId="2CBE8002" w14:textId="0E189328"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c>
          <w:tcPr>
            <w:tcW w:w="2571" w:type="dxa"/>
          </w:tcPr>
          <w:p w14:paraId="630552D6" w14:textId="493B96E4"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c>
          <w:tcPr>
            <w:tcW w:w="2690" w:type="dxa"/>
          </w:tcPr>
          <w:p w14:paraId="5E47D02E" w14:textId="1C42C992"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r>
      <w:tr w:rsidR="00073F0D" w14:paraId="18B485B9" w14:textId="77777777" w:rsidTr="00073F0D">
        <w:tc>
          <w:tcPr>
            <w:cnfStyle w:val="001000000000" w:firstRow="0" w:lastRow="0" w:firstColumn="1" w:lastColumn="0" w:oddVBand="0" w:evenVBand="0" w:oddHBand="0" w:evenHBand="0" w:firstRowFirstColumn="0" w:firstRowLastColumn="0" w:lastRowFirstColumn="0" w:lastRowLastColumn="0"/>
            <w:tcW w:w="2842" w:type="dxa"/>
          </w:tcPr>
          <w:p w14:paraId="19192857" w14:textId="00EE499D" w:rsidR="00073F0D" w:rsidRPr="00547229" w:rsidRDefault="00073F0D" w:rsidP="00CB1025">
            <w:pPr>
              <w:jc w:val="center"/>
            </w:pPr>
            <w:r w:rsidRPr="00547229">
              <w:t>CC13</w:t>
            </w:r>
          </w:p>
        </w:tc>
        <w:tc>
          <w:tcPr>
            <w:tcW w:w="2353" w:type="dxa"/>
          </w:tcPr>
          <w:p w14:paraId="23C33259" w14:textId="2641078B"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0,67</w:t>
            </w:r>
          </w:p>
        </w:tc>
        <w:tc>
          <w:tcPr>
            <w:tcW w:w="2571" w:type="dxa"/>
          </w:tcPr>
          <w:p w14:paraId="752D43E1" w14:textId="26A924D9"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10,05</w:t>
            </w:r>
          </w:p>
        </w:tc>
        <w:tc>
          <w:tcPr>
            <w:tcW w:w="2690" w:type="dxa"/>
          </w:tcPr>
          <w:p w14:paraId="64920A5E" w14:textId="3AACBA16"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0,71-0,73</w:t>
            </w:r>
          </w:p>
        </w:tc>
      </w:tr>
      <w:tr w:rsidR="00073F0D" w14:paraId="29C3CAF3"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607AC759" w14:textId="4B4D115E" w:rsidR="00073F0D" w:rsidRPr="00547229" w:rsidRDefault="00073F0D" w:rsidP="00CB1025">
            <w:pPr>
              <w:jc w:val="center"/>
            </w:pPr>
            <w:r w:rsidRPr="00547229">
              <w:t>MicroDiamant</w:t>
            </w:r>
          </w:p>
        </w:tc>
        <w:tc>
          <w:tcPr>
            <w:tcW w:w="2353" w:type="dxa"/>
          </w:tcPr>
          <w:p w14:paraId="52061CA2" w14:textId="0188CA5C"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1,38</w:t>
            </w:r>
          </w:p>
        </w:tc>
        <w:tc>
          <w:tcPr>
            <w:tcW w:w="2571" w:type="dxa"/>
          </w:tcPr>
          <w:p w14:paraId="613E8390" w14:textId="6B82E280"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10,05</w:t>
            </w:r>
          </w:p>
        </w:tc>
        <w:tc>
          <w:tcPr>
            <w:tcW w:w="2690" w:type="dxa"/>
          </w:tcPr>
          <w:p w14:paraId="364A0A2C" w14:textId="08CD23C9"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0,46-0,49</w:t>
            </w:r>
          </w:p>
        </w:tc>
      </w:tr>
      <w:tr w:rsidR="00073F0D" w14:paraId="4AC58492" w14:textId="77777777" w:rsidTr="00073F0D">
        <w:tc>
          <w:tcPr>
            <w:cnfStyle w:val="001000000000" w:firstRow="0" w:lastRow="0" w:firstColumn="1" w:lastColumn="0" w:oddVBand="0" w:evenVBand="0" w:oddHBand="0" w:evenHBand="0" w:firstRowFirstColumn="0" w:firstRowLastColumn="0" w:lastRowFirstColumn="0" w:lastRowLastColumn="0"/>
            <w:tcW w:w="2842" w:type="dxa"/>
          </w:tcPr>
          <w:p w14:paraId="574D9242" w14:textId="46334248" w:rsidR="00073F0D" w:rsidRPr="00547229" w:rsidRDefault="00073F0D" w:rsidP="00CB1025">
            <w:pPr>
              <w:jc w:val="center"/>
            </w:pPr>
            <w:r w:rsidRPr="00547229">
              <w:t>PTW 1500</w:t>
            </w:r>
          </w:p>
        </w:tc>
        <w:tc>
          <w:tcPr>
            <w:tcW w:w="2353" w:type="dxa"/>
          </w:tcPr>
          <w:p w14:paraId="4A0C7AC1" w14:textId="44842C83"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1,20</w:t>
            </w:r>
          </w:p>
        </w:tc>
        <w:tc>
          <w:tcPr>
            <w:tcW w:w="2571" w:type="dxa"/>
          </w:tcPr>
          <w:p w14:paraId="55F0E0D7" w14:textId="26210E0A"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10,16</w:t>
            </w:r>
          </w:p>
        </w:tc>
        <w:tc>
          <w:tcPr>
            <w:tcW w:w="2690" w:type="dxa"/>
          </w:tcPr>
          <w:p w14:paraId="14EE8368" w14:textId="2986E95F" w:rsidR="00073F0D" w:rsidRPr="00073F0D" w:rsidRDefault="00073F0D" w:rsidP="00073F0D">
            <w:pPr>
              <w:jc w:val="center"/>
              <w:cnfStyle w:val="000000000000" w:firstRow="0" w:lastRow="0" w:firstColumn="0" w:lastColumn="0" w:oddVBand="0" w:evenVBand="0" w:oddHBand="0" w:evenHBand="0" w:firstRowFirstColumn="0" w:firstRowLastColumn="0" w:lastRowFirstColumn="0" w:lastRowLastColumn="0"/>
            </w:pPr>
            <w:r>
              <w:t>1,39-1,37</w:t>
            </w:r>
          </w:p>
        </w:tc>
      </w:tr>
      <w:tr w:rsidR="00073F0D" w14:paraId="2292C543"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167BB852" w14:textId="1A7E08E7" w:rsidR="00073F0D" w:rsidRPr="00547229" w:rsidRDefault="00073F0D" w:rsidP="00CB1025">
            <w:pPr>
              <w:jc w:val="center"/>
            </w:pPr>
            <w:r w:rsidRPr="00547229">
              <w:t>PTW 1600 SRS</w:t>
            </w:r>
          </w:p>
        </w:tc>
        <w:tc>
          <w:tcPr>
            <w:tcW w:w="2353" w:type="dxa"/>
          </w:tcPr>
          <w:p w14:paraId="0CB61A9A" w14:textId="20C25488"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0,94</w:t>
            </w:r>
          </w:p>
        </w:tc>
        <w:tc>
          <w:tcPr>
            <w:tcW w:w="2571" w:type="dxa"/>
          </w:tcPr>
          <w:p w14:paraId="235AEF1E" w14:textId="5BCE1986"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rsidRPr="00073F0D">
              <w:t>10,09</w:t>
            </w:r>
          </w:p>
        </w:tc>
        <w:tc>
          <w:tcPr>
            <w:tcW w:w="2690" w:type="dxa"/>
          </w:tcPr>
          <w:p w14:paraId="729416C1" w14:textId="08B4AD83" w:rsidR="00073F0D" w:rsidRPr="00073F0D" w:rsidRDefault="00073F0D" w:rsidP="00073F0D">
            <w:pPr>
              <w:jc w:val="center"/>
              <w:cnfStyle w:val="000000100000" w:firstRow="0" w:lastRow="0" w:firstColumn="0" w:lastColumn="0" w:oddVBand="0" w:evenVBand="0" w:oddHBand="1" w:evenHBand="0" w:firstRowFirstColumn="0" w:firstRowLastColumn="0" w:lastRowFirstColumn="0" w:lastRowLastColumn="0"/>
            </w:pPr>
            <w:r>
              <w:t>0,69-0,74</w:t>
            </w:r>
          </w:p>
        </w:tc>
      </w:tr>
    </w:tbl>
    <w:p w14:paraId="660D8A43" w14:textId="46922962" w:rsidR="007420D4" w:rsidRDefault="007420D4" w:rsidP="00CB1025">
      <w:pPr>
        <w:spacing w:before="240"/>
        <w:ind w:firstLine="708"/>
        <w:jc w:val="both"/>
      </w:pPr>
      <w:r>
        <w:t xml:space="preserve">Nous observons que la mesure avec le film est </w:t>
      </w:r>
      <w:r w:rsidR="00882B80">
        <w:t xml:space="preserve">encore une fois </w:t>
      </w:r>
      <w:r>
        <w:t>très bruité</w:t>
      </w:r>
      <w:r w:rsidR="007A7A0A">
        <w:t>e</w:t>
      </w:r>
      <w:r>
        <w:t xml:space="preserve">. </w:t>
      </w:r>
      <w:r w:rsidR="007A7A0A">
        <w:t xml:space="preserve">Cela est lié à la </w:t>
      </w:r>
      <w:ins w:id="212" w:author="Gontier Charlotte" w:date="2022-11-24T13:46:00Z">
        <w:r w:rsidR="009B78B9">
          <w:t xml:space="preserve">résolution spatiale très élevée </w:t>
        </w:r>
      </w:ins>
      <w:ins w:id="213" w:author="Gontier Charlotte" w:date="2022-11-24T14:13:00Z">
        <w:r w:rsidR="00EB756F">
          <w:t>du</w:t>
        </w:r>
      </w:ins>
      <w:ins w:id="214" w:author="Gontier Charlotte" w:date="2022-11-24T13:46:00Z">
        <w:r w:rsidR="009B78B9">
          <w:t xml:space="preserve"> </w:t>
        </w:r>
      </w:ins>
      <w:r w:rsidR="00882B80">
        <w:t>film</w:t>
      </w:r>
      <w:r w:rsidR="007A7A0A">
        <w:t>.</w:t>
      </w:r>
      <w:r w:rsidR="001E3E7C">
        <w:t xml:space="preserve"> </w:t>
      </w:r>
      <w:r w:rsidR="007A7A0A">
        <w:t>L</w:t>
      </w:r>
      <w:r w:rsidR="00E870AA">
        <w:t>e</w:t>
      </w:r>
      <w:r w:rsidR="007A7A0A">
        <w:t xml:space="preserve"> MicroDiamant </w:t>
      </w:r>
      <w:r w:rsidR="0048513A">
        <w:t>mesure</w:t>
      </w:r>
      <w:r w:rsidR="007A7A0A">
        <w:t xml:space="preserve"> une plus faible pénombre, c’est grâce à son très faible volume sensible qui permet une mesure précise </w:t>
      </w:r>
      <w:r w:rsidR="0048513A">
        <w:t xml:space="preserve">de la dose </w:t>
      </w:r>
      <w:r w:rsidR="007A7A0A">
        <w:t xml:space="preserve">dans les zones de fort gradient. En ce sens, nous constatons que la pénombre et la taille de champ sont plus faibles pour la matrice </w:t>
      </w:r>
      <w:r w:rsidR="000B1DC4">
        <w:t xml:space="preserve">PTW </w:t>
      </w:r>
      <w:r w:rsidR="007A7A0A">
        <w:t>1600</w:t>
      </w:r>
      <w:r w:rsidR="007A7A0A" w:rsidRPr="003B6363">
        <w:rPr>
          <w:vertAlign w:val="superscript"/>
        </w:rPr>
        <w:t>SRS</w:t>
      </w:r>
      <w:r w:rsidR="007A7A0A">
        <w:t xml:space="preserve"> que pour la matrice </w:t>
      </w:r>
      <w:r w:rsidR="000B1DC4">
        <w:t xml:space="preserve">PTW </w:t>
      </w:r>
      <w:r w:rsidR="007A7A0A">
        <w:t xml:space="preserve">1500, c’est également lié à la taille </w:t>
      </w:r>
      <w:r w:rsidR="0089450A">
        <w:t>des chambres</w:t>
      </w:r>
      <w:r w:rsidR="007A7A0A">
        <w:t xml:space="preserve"> d’ionisation</w:t>
      </w:r>
      <w:r w:rsidR="0048513A">
        <w:t>, plus petites pour la matrice 1600</w:t>
      </w:r>
      <w:r w:rsidR="0048513A" w:rsidRPr="0048513A">
        <w:rPr>
          <w:vertAlign w:val="superscript"/>
        </w:rPr>
        <w:t>SRS</w:t>
      </w:r>
      <w:r w:rsidR="0048513A">
        <w:t>,</w:t>
      </w:r>
      <w:r w:rsidR="007A7A0A">
        <w:t xml:space="preserve"> </w:t>
      </w:r>
      <w:r w:rsidR="0048513A">
        <w:t>et à l’espace entre les CI, deux fois pl</w:t>
      </w:r>
      <w:r w:rsidR="00506E23">
        <w:t xml:space="preserve">us élevé pour la matrice </w:t>
      </w:r>
      <w:r w:rsidR="0048513A">
        <w:t xml:space="preserve">1500 que pour la matrice </w:t>
      </w:r>
      <w:r w:rsidR="0048513A" w:rsidRPr="0048513A">
        <w:t>1600</w:t>
      </w:r>
      <w:r w:rsidR="0048513A" w:rsidRPr="0048513A">
        <w:rPr>
          <w:vertAlign w:val="superscript"/>
        </w:rPr>
        <w:t>SRS</w:t>
      </w:r>
      <w:r w:rsidR="0048513A">
        <w:t xml:space="preserve">. </w:t>
      </w:r>
      <w:r w:rsidR="007A7A0A" w:rsidRPr="0048513A">
        <w:t>Enfin</w:t>
      </w:r>
      <w:r w:rsidR="007A7A0A">
        <w:t>, la symétrie est plus satisfaisante pour la chambre CC13 car son volume</w:t>
      </w:r>
      <w:r w:rsidR="00BC1EA6">
        <w:t>,</w:t>
      </w:r>
      <w:r w:rsidR="007A7A0A">
        <w:t xml:space="preserve"> plus important</w:t>
      </w:r>
      <w:r w:rsidR="003B6363">
        <w:t xml:space="preserve"> par rapport </w:t>
      </w:r>
      <w:r w:rsidR="00E870AA">
        <w:t>au</w:t>
      </w:r>
      <w:r w:rsidR="007A7A0A">
        <w:t xml:space="preserve"> MicroDiamant</w:t>
      </w:r>
      <w:r w:rsidR="003B6363">
        <w:t xml:space="preserve">, permet une </w:t>
      </w:r>
      <w:r w:rsidR="007A7A0A">
        <w:t>fl</w:t>
      </w:r>
      <w:r w:rsidR="003B6363">
        <w:t xml:space="preserve">uctuation moindre </w:t>
      </w:r>
      <w:r w:rsidR="001E3E7C">
        <w:t>des valeurs mesurées</w:t>
      </w:r>
      <w:r w:rsidR="007A7A0A">
        <w:t>.</w:t>
      </w:r>
      <w:r w:rsidR="00144921">
        <w:t xml:space="preserve"> </w:t>
      </w:r>
      <w:r w:rsidR="00506E23">
        <w:lastRenderedPageBreak/>
        <w:t>La matrice 1600</w:t>
      </w:r>
      <w:r w:rsidR="00506E23">
        <w:rPr>
          <w:vertAlign w:val="superscript"/>
        </w:rPr>
        <w:t>SRS</w:t>
      </w:r>
      <w:r w:rsidR="00506E23">
        <w:t xml:space="preserve"> mesure une symétrie plus satisfaisante que la 1500, cela peut être dû à la disposition des chambres (accolées) au centre du champ.</w:t>
      </w:r>
    </w:p>
    <w:tbl>
      <w:tblPr>
        <w:tblStyle w:val="Tableausimple11"/>
        <w:tblW w:w="0" w:type="auto"/>
        <w:tblLook w:val="04A0" w:firstRow="1" w:lastRow="0" w:firstColumn="1" w:lastColumn="0" w:noHBand="0" w:noVBand="1"/>
      </w:tblPr>
      <w:tblGrid>
        <w:gridCol w:w="1767"/>
        <w:gridCol w:w="1767"/>
        <w:gridCol w:w="1768"/>
        <w:gridCol w:w="1768"/>
        <w:gridCol w:w="1768"/>
        <w:gridCol w:w="1768"/>
      </w:tblGrid>
      <w:tr w:rsidR="00E0074D" w14:paraId="4A70606B" w14:textId="77777777" w:rsidTr="00FF6C2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0AF2F530" w14:textId="77777777" w:rsidR="00E0074D" w:rsidRDefault="00E0074D" w:rsidP="00E0074D">
            <w:pPr>
              <w:spacing w:before="240"/>
              <w:jc w:val="center"/>
            </w:pPr>
          </w:p>
        </w:tc>
        <w:tc>
          <w:tcPr>
            <w:tcW w:w="1767" w:type="dxa"/>
            <w:vAlign w:val="center"/>
          </w:tcPr>
          <w:p w14:paraId="25B4F14E" w14:textId="474E5014"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ins w:id="215" w:author="Gontier Charlotte" w:date="2022-11-25T12:04:00Z">
              <w:r>
                <w:t>Film</w:t>
              </w:r>
            </w:ins>
          </w:p>
        </w:tc>
        <w:tc>
          <w:tcPr>
            <w:tcW w:w="1768" w:type="dxa"/>
            <w:vAlign w:val="center"/>
          </w:tcPr>
          <w:p w14:paraId="299A0006" w14:textId="6A852A7D"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ins w:id="216" w:author="Gontier Charlotte" w:date="2022-11-25T12:05:00Z">
              <w:r>
                <w:t>CC13</w:t>
              </w:r>
            </w:ins>
          </w:p>
        </w:tc>
        <w:tc>
          <w:tcPr>
            <w:tcW w:w="1768" w:type="dxa"/>
            <w:vAlign w:val="center"/>
          </w:tcPr>
          <w:p w14:paraId="13FFB2FC" w14:textId="75B41FA7"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ins w:id="217" w:author="Gontier Charlotte" w:date="2022-11-25T12:05:00Z">
              <w:r>
                <w:t>MicroDiamant</w:t>
              </w:r>
            </w:ins>
          </w:p>
        </w:tc>
        <w:tc>
          <w:tcPr>
            <w:tcW w:w="1768" w:type="dxa"/>
            <w:vAlign w:val="center"/>
          </w:tcPr>
          <w:p w14:paraId="538227FD" w14:textId="78F79CF9" w:rsidR="00E0074D" w:rsidRDefault="00E0074D" w:rsidP="00326099">
            <w:pPr>
              <w:spacing w:before="240"/>
              <w:jc w:val="center"/>
              <w:cnfStyle w:val="100000000000" w:firstRow="1" w:lastRow="0" w:firstColumn="0" w:lastColumn="0" w:oddVBand="0" w:evenVBand="0" w:oddHBand="0" w:evenHBand="0" w:firstRowFirstColumn="0" w:firstRowLastColumn="0" w:lastRowFirstColumn="0" w:lastRowLastColumn="0"/>
            </w:pPr>
            <w:ins w:id="218" w:author="Gontier Charlotte" w:date="2022-11-25T12:05:00Z">
              <w:r>
                <w:t>PTW 1500</w:t>
              </w:r>
            </w:ins>
          </w:p>
        </w:tc>
        <w:tc>
          <w:tcPr>
            <w:tcW w:w="1768" w:type="dxa"/>
            <w:vAlign w:val="center"/>
          </w:tcPr>
          <w:p w14:paraId="434508D3" w14:textId="23A77831" w:rsidR="00E0074D" w:rsidRPr="00E0074D" w:rsidRDefault="00E0074D" w:rsidP="002702B5">
            <w:pPr>
              <w:spacing w:before="240"/>
              <w:jc w:val="center"/>
              <w:cnfStyle w:val="100000000000" w:firstRow="1" w:lastRow="0" w:firstColumn="0" w:lastColumn="0" w:oddVBand="0" w:evenVBand="0" w:oddHBand="0" w:evenHBand="0" w:firstRowFirstColumn="0" w:firstRowLastColumn="0" w:lastRowFirstColumn="0" w:lastRowLastColumn="0"/>
            </w:pPr>
            <w:ins w:id="219" w:author="Gontier Charlotte" w:date="2022-11-25T12:06:00Z">
              <w:r>
                <w:t>PTW 1600</w:t>
              </w:r>
              <w:r>
                <w:rPr>
                  <w:vertAlign w:val="superscript"/>
                </w:rPr>
                <w:t>SRS</w:t>
              </w:r>
            </w:ins>
          </w:p>
        </w:tc>
      </w:tr>
      <w:tr w:rsidR="00E0074D" w14:paraId="4851C51E" w14:textId="77777777" w:rsidTr="00E0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542FB393" w14:textId="7C871401" w:rsidR="00E0074D" w:rsidRDefault="00E0074D" w:rsidP="00E0074D">
            <w:pPr>
              <w:spacing w:before="240"/>
              <w:jc w:val="center"/>
            </w:pPr>
            <w:ins w:id="220" w:author="Gontier Charlotte" w:date="2022-11-25T12:04:00Z">
              <w:r>
                <w:t>Résolution spatiale latérale</w:t>
              </w:r>
            </w:ins>
            <w:ins w:id="221" w:author="Gontier Charlotte" w:date="2022-11-25T14:12:00Z">
              <w:r w:rsidR="002908F3">
                <w:t xml:space="preserve"> (mm)</w:t>
              </w:r>
            </w:ins>
          </w:p>
        </w:tc>
        <w:tc>
          <w:tcPr>
            <w:tcW w:w="1767" w:type="dxa"/>
            <w:vAlign w:val="center"/>
          </w:tcPr>
          <w:p w14:paraId="4508EBEA" w14:textId="6255CE3E" w:rsidR="00E0074D" w:rsidRDefault="00E0074D" w:rsidP="00E0074D">
            <w:pPr>
              <w:spacing w:before="240"/>
              <w:jc w:val="center"/>
              <w:cnfStyle w:val="000000100000" w:firstRow="0" w:lastRow="0" w:firstColumn="0" w:lastColumn="0" w:oddVBand="0" w:evenVBand="0" w:oddHBand="1" w:evenHBand="0" w:firstRowFirstColumn="0" w:firstRowLastColumn="0" w:lastRowFirstColumn="0" w:lastRowLastColumn="0"/>
            </w:pPr>
            <w:ins w:id="222" w:author="Gontier Charlotte" w:date="2022-11-25T12:04:00Z">
              <w:r>
                <w:t>0,0339</w:t>
              </w:r>
            </w:ins>
          </w:p>
        </w:tc>
        <w:tc>
          <w:tcPr>
            <w:tcW w:w="1768" w:type="dxa"/>
            <w:vAlign w:val="center"/>
          </w:tcPr>
          <w:p w14:paraId="024F3DDD" w14:textId="23088F89" w:rsidR="00E0074D" w:rsidRDefault="007D79C0" w:rsidP="00E0074D">
            <w:pPr>
              <w:spacing w:before="240"/>
              <w:jc w:val="center"/>
              <w:cnfStyle w:val="000000100000" w:firstRow="0" w:lastRow="0" w:firstColumn="0" w:lastColumn="0" w:oddVBand="0" w:evenVBand="0" w:oddHBand="1" w:evenHBand="0" w:firstRowFirstColumn="0" w:firstRowLastColumn="0" w:lastRowFirstColumn="0" w:lastRowLastColumn="0"/>
            </w:pPr>
            <w:ins w:id="223" w:author="Gontier Charlotte [2]" w:date="2022-11-25T18:55:00Z">
              <w:r>
                <w:t>6,0</w:t>
              </w:r>
            </w:ins>
            <w:ins w:id="224" w:author="Gontier Charlotte" w:date="2022-11-25T12:05:00Z">
              <w:del w:id="225" w:author="Gontier Charlotte [2]" w:date="2022-11-25T18:55:00Z">
                <w:r w:rsidR="00EC09F2" w:rsidDel="007D79C0">
                  <w:delText>3</w:delText>
                </w:r>
              </w:del>
            </w:ins>
          </w:p>
        </w:tc>
        <w:tc>
          <w:tcPr>
            <w:tcW w:w="1768" w:type="dxa"/>
            <w:vAlign w:val="center"/>
          </w:tcPr>
          <w:p w14:paraId="3504F032" w14:textId="48E39BD3" w:rsidR="00E0074D" w:rsidRDefault="007D79C0" w:rsidP="00E0074D">
            <w:pPr>
              <w:spacing w:before="240"/>
              <w:jc w:val="center"/>
              <w:cnfStyle w:val="000000100000" w:firstRow="0" w:lastRow="0" w:firstColumn="0" w:lastColumn="0" w:oddVBand="0" w:evenVBand="0" w:oddHBand="1" w:evenHBand="0" w:firstRowFirstColumn="0" w:firstRowLastColumn="0" w:lastRowFirstColumn="0" w:lastRowLastColumn="0"/>
            </w:pPr>
            <w:ins w:id="226" w:author="Gontier Charlotte [2]" w:date="2022-11-25T18:55:00Z">
              <w:r>
                <w:t>2,2</w:t>
              </w:r>
            </w:ins>
            <w:ins w:id="227" w:author="Gontier Charlotte" w:date="2022-11-25T12:07:00Z">
              <w:del w:id="228" w:author="Gontier Charlotte [2]" w:date="2022-11-25T18:55:00Z">
                <w:r w:rsidR="00EC09F2" w:rsidDel="007D79C0">
                  <w:delText>1,1</w:delText>
                </w:r>
              </w:del>
            </w:ins>
          </w:p>
        </w:tc>
        <w:tc>
          <w:tcPr>
            <w:tcW w:w="1768" w:type="dxa"/>
            <w:vAlign w:val="center"/>
          </w:tcPr>
          <w:p w14:paraId="197F8EC0" w14:textId="268A5C1E" w:rsidR="00E0074D" w:rsidRDefault="00EC09F2" w:rsidP="00326099">
            <w:pPr>
              <w:spacing w:before="240"/>
              <w:jc w:val="center"/>
              <w:cnfStyle w:val="000000100000" w:firstRow="0" w:lastRow="0" w:firstColumn="0" w:lastColumn="0" w:oddVBand="0" w:evenVBand="0" w:oddHBand="1" w:evenHBand="0" w:firstRowFirstColumn="0" w:firstRowLastColumn="0" w:lastRowFirstColumn="0" w:lastRowLastColumn="0"/>
            </w:pPr>
            <w:ins w:id="229" w:author="Gontier Charlotte" w:date="2022-11-25T12:08:00Z">
              <w:r>
                <w:t>4,4</w:t>
              </w:r>
            </w:ins>
          </w:p>
        </w:tc>
        <w:tc>
          <w:tcPr>
            <w:tcW w:w="1768" w:type="dxa"/>
            <w:vAlign w:val="center"/>
          </w:tcPr>
          <w:p w14:paraId="4D942B66" w14:textId="07330EB4" w:rsidR="00E0074D" w:rsidRDefault="00EC09F2" w:rsidP="002702B5">
            <w:pPr>
              <w:spacing w:before="240"/>
              <w:jc w:val="center"/>
              <w:cnfStyle w:val="000000100000" w:firstRow="0" w:lastRow="0" w:firstColumn="0" w:lastColumn="0" w:oddVBand="0" w:evenVBand="0" w:oddHBand="1" w:evenHBand="0" w:firstRowFirstColumn="0" w:firstRowLastColumn="0" w:lastRowFirstColumn="0" w:lastRowLastColumn="0"/>
            </w:pPr>
            <w:ins w:id="230" w:author="Gontier Charlotte" w:date="2022-11-25T12:08:00Z">
              <w:r>
                <w:t>2,5</w:t>
              </w:r>
            </w:ins>
          </w:p>
        </w:tc>
      </w:tr>
      <w:tr w:rsidR="00EC09F2" w14:paraId="364D7EFE" w14:textId="77777777" w:rsidTr="00E0074D">
        <w:tc>
          <w:tcPr>
            <w:cnfStyle w:val="001000000000" w:firstRow="0" w:lastRow="0" w:firstColumn="1" w:lastColumn="0" w:oddVBand="0" w:evenVBand="0" w:oddHBand="0" w:evenHBand="0" w:firstRowFirstColumn="0" w:firstRowLastColumn="0" w:lastRowFirstColumn="0" w:lastRowLastColumn="0"/>
            <w:tcW w:w="1767" w:type="dxa"/>
            <w:vAlign w:val="center"/>
          </w:tcPr>
          <w:p w14:paraId="5E962B82" w14:textId="38678443" w:rsidR="00EC09F2" w:rsidRDefault="00EC09F2" w:rsidP="00E0074D">
            <w:pPr>
              <w:spacing w:before="240"/>
              <w:jc w:val="center"/>
            </w:pPr>
            <w:ins w:id="231" w:author="Gontier Charlotte" w:date="2022-11-25T14:00:00Z">
              <w:r>
                <w:t>Largeur d’intégration (mm)</w:t>
              </w:r>
            </w:ins>
          </w:p>
        </w:tc>
        <w:tc>
          <w:tcPr>
            <w:tcW w:w="1767" w:type="dxa"/>
            <w:vAlign w:val="center"/>
          </w:tcPr>
          <w:p w14:paraId="420FF663" w14:textId="4093F713" w:rsidR="00EC09F2" w:rsidRDefault="00EC09F2" w:rsidP="00E0074D">
            <w:pPr>
              <w:spacing w:before="240"/>
              <w:jc w:val="center"/>
              <w:cnfStyle w:val="000000000000" w:firstRow="0" w:lastRow="0" w:firstColumn="0" w:lastColumn="0" w:oddVBand="0" w:evenVBand="0" w:oddHBand="0" w:evenHBand="0" w:firstRowFirstColumn="0" w:firstRowLastColumn="0" w:lastRowFirstColumn="0" w:lastRowLastColumn="0"/>
            </w:pPr>
            <w:ins w:id="232" w:author="Gontier Charlotte" w:date="2022-11-25T14:00:00Z">
              <w:r>
                <w:t>0,028</w:t>
              </w:r>
            </w:ins>
          </w:p>
        </w:tc>
        <w:tc>
          <w:tcPr>
            <w:tcW w:w="1768" w:type="dxa"/>
            <w:vAlign w:val="center"/>
          </w:tcPr>
          <w:p w14:paraId="796C1DD6" w14:textId="6BF8E8B6" w:rsidR="00EC09F2" w:rsidRDefault="007D79C0" w:rsidP="00E0074D">
            <w:pPr>
              <w:spacing w:before="240"/>
              <w:jc w:val="center"/>
              <w:cnfStyle w:val="000000000000" w:firstRow="0" w:lastRow="0" w:firstColumn="0" w:lastColumn="0" w:oddVBand="0" w:evenVBand="0" w:oddHBand="0" w:evenHBand="0" w:firstRowFirstColumn="0" w:firstRowLastColumn="0" w:lastRowFirstColumn="0" w:lastRowLastColumn="0"/>
            </w:pPr>
            <w:ins w:id="233" w:author="Gontier Charlotte [2]" w:date="2022-11-25T18:55:00Z">
              <w:r>
                <w:t>6,0</w:t>
              </w:r>
            </w:ins>
            <w:ins w:id="234" w:author="Gontier Charlotte" w:date="2022-11-25T14:00:00Z">
              <w:del w:id="235" w:author="Gontier Charlotte [2]" w:date="2022-11-25T18:55:00Z">
                <w:r w:rsidR="00EC09F2" w:rsidDel="007D79C0">
                  <w:delText>3</w:delText>
                </w:r>
              </w:del>
            </w:ins>
          </w:p>
        </w:tc>
        <w:tc>
          <w:tcPr>
            <w:tcW w:w="1768" w:type="dxa"/>
            <w:vAlign w:val="center"/>
          </w:tcPr>
          <w:p w14:paraId="43C18DD5" w14:textId="513614FF" w:rsidR="00EC09F2" w:rsidRDefault="00EC09F2" w:rsidP="00E0074D">
            <w:pPr>
              <w:spacing w:before="240"/>
              <w:jc w:val="center"/>
              <w:cnfStyle w:val="000000000000" w:firstRow="0" w:lastRow="0" w:firstColumn="0" w:lastColumn="0" w:oddVBand="0" w:evenVBand="0" w:oddHBand="0" w:evenHBand="0" w:firstRowFirstColumn="0" w:firstRowLastColumn="0" w:lastRowFirstColumn="0" w:lastRowLastColumn="0"/>
            </w:pPr>
            <w:ins w:id="236" w:author="Gontier Charlotte" w:date="2022-11-25T14:00:00Z">
              <w:r>
                <w:t>0,001</w:t>
              </w:r>
            </w:ins>
          </w:p>
        </w:tc>
        <w:tc>
          <w:tcPr>
            <w:tcW w:w="1768" w:type="dxa"/>
            <w:vAlign w:val="center"/>
          </w:tcPr>
          <w:p w14:paraId="736AFE37" w14:textId="046B28B7" w:rsidR="00EC09F2" w:rsidRDefault="00EC09F2" w:rsidP="00326099">
            <w:pPr>
              <w:spacing w:before="240"/>
              <w:jc w:val="center"/>
              <w:cnfStyle w:val="000000000000" w:firstRow="0" w:lastRow="0" w:firstColumn="0" w:lastColumn="0" w:oddVBand="0" w:evenVBand="0" w:oddHBand="0" w:evenHBand="0" w:firstRowFirstColumn="0" w:firstRowLastColumn="0" w:lastRowFirstColumn="0" w:lastRowLastColumn="0"/>
            </w:pPr>
            <w:ins w:id="237" w:author="Gontier Charlotte" w:date="2022-11-25T14:01:00Z">
              <w:r>
                <w:t>3,0</w:t>
              </w:r>
            </w:ins>
          </w:p>
        </w:tc>
        <w:tc>
          <w:tcPr>
            <w:tcW w:w="1768" w:type="dxa"/>
            <w:vAlign w:val="center"/>
          </w:tcPr>
          <w:p w14:paraId="6AA77C03" w14:textId="4EBBCD75" w:rsidR="00EC09F2" w:rsidRDefault="007D79C0" w:rsidP="002702B5">
            <w:pPr>
              <w:spacing w:before="240"/>
              <w:jc w:val="center"/>
              <w:cnfStyle w:val="000000000000" w:firstRow="0" w:lastRow="0" w:firstColumn="0" w:lastColumn="0" w:oddVBand="0" w:evenVBand="0" w:oddHBand="0" w:evenHBand="0" w:firstRowFirstColumn="0" w:firstRowLastColumn="0" w:lastRowFirstColumn="0" w:lastRowLastColumn="0"/>
            </w:pPr>
            <w:ins w:id="238" w:author="Gontier Charlotte [2]" w:date="2022-11-25T18:55:00Z">
              <w:r>
                <w:t>0</w:t>
              </w:r>
            </w:ins>
            <w:ins w:id="239" w:author="Gontier Charlotte" w:date="2022-11-25T14:01:00Z">
              <w:del w:id="240" w:author="Gontier Charlotte [2]" w:date="2022-11-25T18:55:00Z">
                <w:r w:rsidR="00EC09F2" w:rsidDel="007D79C0">
                  <w:delText>2</w:delText>
                </w:r>
              </w:del>
              <w:r w:rsidR="00EC09F2">
                <w:t>,5</w:t>
              </w:r>
            </w:ins>
          </w:p>
        </w:tc>
      </w:tr>
    </w:tbl>
    <w:p w14:paraId="63ED7366" w14:textId="41ACE5CE" w:rsidR="00E0074D" w:rsidRPr="00506E23" w:rsidRDefault="00FF6C2E" w:rsidP="00CB1025">
      <w:pPr>
        <w:spacing w:before="240"/>
        <w:ind w:firstLine="708"/>
        <w:jc w:val="both"/>
      </w:pPr>
      <w:ins w:id="241" w:author="Gontier Charlotte" w:date="2022-11-25T14:18:00Z">
        <w:r>
          <w:t xml:space="preserve">La résolution spatiale du film correspond à la taille des pixels lors de la numérisation qui est très faible. Pour les </w:t>
        </w:r>
      </w:ins>
      <w:ins w:id="242" w:author="Gontier Charlotte" w:date="2022-11-25T16:20:00Z">
        <w:r w:rsidR="00E870AA">
          <w:t>détecteurs ponctuels</w:t>
        </w:r>
      </w:ins>
      <w:ins w:id="243" w:author="Gontier Charlotte" w:date="2022-11-25T14:18:00Z">
        <w:r>
          <w:t>, il s</w:t>
        </w:r>
      </w:ins>
      <w:ins w:id="244" w:author="Gontier Charlotte" w:date="2022-11-25T14:19:00Z">
        <w:r>
          <w:t xml:space="preserve">’agit du diamètre </w:t>
        </w:r>
      </w:ins>
      <w:ins w:id="245" w:author="Gontier Charlotte" w:date="2022-11-25T16:20:00Z">
        <w:r w:rsidR="00E870AA">
          <w:t>du détecteur</w:t>
        </w:r>
      </w:ins>
      <w:ins w:id="246" w:author="Gontier Charlotte" w:date="2022-11-25T14:19:00Z">
        <w:r>
          <w:t xml:space="preserve"> dans l’</w:t>
        </w:r>
        <w:r w:rsidR="00E870AA">
          <w:t>axe de déplacement de ce dernier</w:t>
        </w:r>
        <w:r>
          <w:t>. Pour les matrices, nous avons relevé la largeur des CI dans l</w:t>
        </w:r>
      </w:ins>
      <w:ins w:id="247" w:author="Gontier Charlotte" w:date="2022-11-25T14:20:00Z">
        <w:r>
          <w:t>’axe du profil</w:t>
        </w:r>
      </w:ins>
      <w:ins w:id="248" w:author="Gontier Charlotte" w:date="2022-11-25T14:21:00Z">
        <w:r>
          <w:t>, nous n’avons pas pris en compte l’</w:t>
        </w:r>
      </w:ins>
      <w:ins w:id="249" w:author="Gontier Charlotte" w:date="2022-11-25T14:22:00Z">
        <w:r>
          <w:t>espace</w:t>
        </w:r>
      </w:ins>
      <w:ins w:id="250" w:author="Gontier Charlotte" w:date="2022-11-25T14:21:00Z">
        <w:r>
          <w:t xml:space="preserve"> inter-chambre</w:t>
        </w:r>
      </w:ins>
      <w:ins w:id="251" w:author="Gontier Charlotte" w:date="2022-11-25T16:05:00Z">
        <w:r w:rsidR="00911111">
          <w:t xml:space="preserve"> qui dégrade la résolution spatiale</w:t>
        </w:r>
      </w:ins>
      <w:ins w:id="252" w:author="Gontier Charlotte" w:date="2022-11-25T14:20:00Z">
        <w:r>
          <w:t>. La largeur d’intégration est l’épaisseur du film, le diamètre dans l’axe du faisceau de la CC13</w:t>
        </w:r>
      </w:ins>
      <w:ins w:id="253" w:author="Gontier Charlotte" w:date="2022-11-25T14:21:00Z">
        <w:r>
          <w:t xml:space="preserve">, l’épaisseur </w:t>
        </w:r>
      </w:ins>
      <w:ins w:id="254" w:author="Gontier Charlotte" w:date="2022-11-25T16:20:00Z">
        <w:r w:rsidR="00E870AA">
          <w:t xml:space="preserve">du </w:t>
        </w:r>
      </w:ins>
      <w:ins w:id="255" w:author="Gontier Charlotte" w:date="2022-11-25T14:21:00Z">
        <w:r>
          <w:t>MicroDiamant, puisqu’</w:t>
        </w:r>
        <w:r w:rsidR="00E870AA">
          <w:t>il</w:t>
        </w:r>
        <w:r>
          <w:t xml:space="preserve"> est positionné verticalement, et l’épaisseur des chambres pour les matrices.</w:t>
        </w:r>
      </w:ins>
    </w:p>
    <w:p w14:paraId="1941C15D" w14:textId="4F39DAE0" w:rsidR="009A722E" w:rsidRDefault="005868D1" w:rsidP="005868D1">
      <w:pPr>
        <w:spacing w:after="0"/>
        <w:jc w:val="center"/>
      </w:pPr>
      <w:r>
        <w:rPr>
          <w:noProof/>
          <w:lang w:eastAsia="fr-FR"/>
        </w:rPr>
        <w:drawing>
          <wp:inline distT="0" distB="0" distL="0" distR="0" wp14:anchorId="798EA501" wp14:editId="250718E6">
            <wp:extent cx="5412816" cy="2772436"/>
            <wp:effectExtent l="0" t="0" r="16510" b="889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E74E81" w14:textId="28A36921" w:rsidR="009A722E" w:rsidRDefault="009A722E" w:rsidP="009A722E">
      <w:pPr>
        <w:pStyle w:val="Lgende"/>
        <w:jc w:val="center"/>
        <w:rPr>
          <w:color w:val="auto"/>
          <w:sz w:val="22"/>
        </w:rPr>
      </w:pPr>
      <w:r w:rsidRPr="009A722E">
        <w:rPr>
          <w:color w:val="auto"/>
          <w:sz w:val="22"/>
        </w:rPr>
        <w:t xml:space="preserve">Figure </w:t>
      </w:r>
      <w:r w:rsidRPr="009A722E">
        <w:rPr>
          <w:color w:val="auto"/>
          <w:sz w:val="22"/>
        </w:rPr>
        <w:fldChar w:fldCharType="begin"/>
      </w:r>
      <w:r w:rsidRPr="009A722E">
        <w:rPr>
          <w:color w:val="auto"/>
          <w:sz w:val="22"/>
        </w:rPr>
        <w:instrText xml:space="preserve"> SEQ Figure \* ARABIC </w:instrText>
      </w:r>
      <w:r w:rsidRPr="009A722E">
        <w:rPr>
          <w:color w:val="auto"/>
          <w:sz w:val="22"/>
        </w:rPr>
        <w:fldChar w:fldCharType="separate"/>
      </w:r>
      <w:r w:rsidR="00E96F5C">
        <w:rPr>
          <w:noProof/>
          <w:color w:val="auto"/>
          <w:sz w:val="22"/>
        </w:rPr>
        <w:t>9</w:t>
      </w:r>
      <w:r w:rsidRPr="009A722E">
        <w:rPr>
          <w:color w:val="auto"/>
          <w:sz w:val="22"/>
        </w:rPr>
        <w:fldChar w:fldCharType="end"/>
      </w:r>
      <w:r w:rsidRPr="009A722E">
        <w:rPr>
          <w:color w:val="auto"/>
          <w:sz w:val="22"/>
        </w:rPr>
        <w:t xml:space="preserve"> : Profils 20cmx20cm</w:t>
      </w:r>
    </w:p>
    <w:tbl>
      <w:tblPr>
        <w:tblStyle w:val="Tableausimple11"/>
        <w:tblW w:w="10456" w:type="dxa"/>
        <w:tblLook w:val="04A0" w:firstRow="1" w:lastRow="0" w:firstColumn="1" w:lastColumn="0" w:noHBand="0" w:noVBand="1"/>
      </w:tblPr>
      <w:tblGrid>
        <w:gridCol w:w="2614"/>
        <w:gridCol w:w="2614"/>
        <w:gridCol w:w="2614"/>
        <w:gridCol w:w="2614"/>
      </w:tblGrid>
      <w:tr w:rsidR="00B1632A" w14:paraId="40A9A705" w14:textId="77777777" w:rsidTr="00B1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ED3765D" w14:textId="29B705C8" w:rsidR="00B1632A" w:rsidRDefault="00B1632A" w:rsidP="00DB3DA8">
            <w:pPr>
              <w:jc w:val="center"/>
            </w:pPr>
            <w:r w:rsidRPr="00547229">
              <w:t>Détecteur</w:t>
            </w:r>
          </w:p>
        </w:tc>
        <w:tc>
          <w:tcPr>
            <w:tcW w:w="2614" w:type="dxa"/>
          </w:tcPr>
          <w:p w14:paraId="2170A395" w14:textId="6D6596C1"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9403DC7" w14:textId="6D5566CB"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rsidRPr="00547229">
              <w:t>Taille de champ</w:t>
            </w:r>
            <w:r>
              <w:t xml:space="preserve"> (cm)</w:t>
            </w:r>
          </w:p>
        </w:tc>
        <w:tc>
          <w:tcPr>
            <w:tcW w:w="2614" w:type="dxa"/>
          </w:tcPr>
          <w:p w14:paraId="308EF367" w14:textId="00555D2E"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rsidRPr="00547229">
              <w:t>Pénombre (cm)</w:t>
            </w:r>
          </w:p>
        </w:tc>
      </w:tr>
      <w:tr w:rsidR="00B1632A" w14:paraId="528FFF93" w14:textId="77777777" w:rsidTr="00B1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ED3FA45" w14:textId="65E462AF" w:rsidR="00B1632A" w:rsidRDefault="00B1632A" w:rsidP="00DB3DA8">
            <w:pPr>
              <w:jc w:val="center"/>
            </w:pPr>
            <w:r w:rsidRPr="00547229">
              <w:t>Film</w:t>
            </w:r>
          </w:p>
        </w:tc>
        <w:tc>
          <w:tcPr>
            <w:tcW w:w="2614" w:type="dxa"/>
          </w:tcPr>
          <w:p w14:paraId="4534F139" w14:textId="05AABD87"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c>
          <w:tcPr>
            <w:tcW w:w="2614" w:type="dxa"/>
          </w:tcPr>
          <w:p w14:paraId="1B16EE7A" w14:textId="02359FC4"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c>
          <w:tcPr>
            <w:tcW w:w="2614" w:type="dxa"/>
          </w:tcPr>
          <w:p w14:paraId="59C77ED5" w14:textId="5E3ECCC3"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r>
      <w:tr w:rsidR="00B1632A" w14:paraId="0D8F2B8D" w14:textId="77777777" w:rsidTr="00B1632A">
        <w:tc>
          <w:tcPr>
            <w:cnfStyle w:val="001000000000" w:firstRow="0" w:lastRow="0" w:firstColumn="1" w:lastColumn="0" w:oddVBand="0" w:evenVBand="0" w:oddHBand="0" w:evenHBand="0" w:firstRowFirstColumn="0" w:firstRowLastColumn="0" w:lastRowFirstColumn="0" w:lastRowLastColumn="0"/>
            <w:tcW w:w="2614" w:type="dxa"/>
          </w:tcPr>
          <w:p w14:paraId="69807B05" w14:textId="2A423547" w:rsidR="00B1632A" w:rsidRDefault="00B1632A" w:rsidP="00DB3DA8">
            <w:pPr>
              <w:jc w:val="center"/>
            </w:pPr>
            <w:r w:rsidRPr="00547229">
              <w:t>CC13</w:t>
            </w:r>
          </w:p>
        </w:tc>
        <w:tc>
          <w:tcPr>
            <w:tcW w:w="2614" w:type="dxa"/>
          </w:tcPr>
          <w:p w14:paraId="00FC57DF" w14:textId="403B307B"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0,36</w:t>
            </w:r>
          </w:p>
        </w:tc>
        <w:tc>
          <w:tcPr>
            <w:tcW w:w="2614" w:type="dxa"/>
          </w:tcPr>
          <w:p w14:paraId="6BC3AC73" w14:textId="68FA7428"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20,08</w:t>
            </w:r>
          </w:p>
        </w:tc>
        <w:tc>
          <w:tcPr>
            <w:tcW w:w="2614" w:type="dxa"/>
          </w:tcPr>
          <w:p w14:paraId="4CBB9896" w14:textId="7B9FD91E"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0,87-0,89</w:t>
            </w:r>
          </w:p>
        </w:tc>
      </w:tr>
      <w:tr w:rsidR="00B1632A" w14:paraId="6937A587" w14:textId="77777777" w:rsidTr="00B1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CCABD8" w14:textId="79B2A378" w:rsidR="00B1632A" w:rsidRDefault="00B1632A" w:rsidP="00DB3DA8">
            <w:pPr>
              <w:jc w:val="center"/>
            </w:pPr>
            <w:r w:rsidRPr="00547229">
              <w:t>MicroDiamant</w:t>
            </w:r>
          </w:p>
        </w:tc>
        <w:tc>
          <w:tcPr>
            <w:tcW w:w="2614" w:type="dxa"/>
          </w:tcPr>
          <w:p w14:paraId="55E959B4" w14:textId="2514BF46"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1,13</w:t>
            </w:r>
          </w:p>
        </w:tc>
        <w:tc>
          <w:tcPr>
            <w:tcW w:w="2614" w:type="dxa"/>
          </w:tcPr>
          <w:p w14:paraId="74233F3B" w14:textId="2AB79C72"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20,06</w:t>
            </w:r>
          </w:p>
        </w:tc>
        <w:tc>
          <w:tcPr>
            <w:tcW w:w="2614" w:type="dxa"/>
          </w:tcPr>
          <w:p w14:paraId="073DA968" w14:textId="38E71E0C"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0,70-0,65</w:t>
            </w:r>
          </w:p>
        </w:tc>
      </w:tr>
      <w:tr w:rsidR="00B1632A" w14:paraId="6C794106" w14:textId="77777777" w:rsidTr="00B1632A">
        <w:tc>
          <w:tcPr>
            <w:cnfStyle w:val="001000000000" w:firstRow="0" w:lastRow="0" w:firstColumn="1" w:lastColumn="0" w:oddVBand="0" w:evenVBand="0" w:oddHBand="0" w:evenHBand="0" w:firstRowFirstColumn="0" w:firstRowLastColumn="0" w:lastRowFirstColumn="0" w:lastRowLastColumn="0"/>
            <w:tcW w:w="2614" w:type="dxa"/>
          </w:tcPr>
          <w:p w14:paraId="73732ADF" w14:textId="778CB758" w:rsidR="00B1632A" w:rsidRDefault="00B1632A" w:rsidP="00DB3DA8">
            <w:pPr>
              <w:jc w:val="center"/>
            </w:pPr>
            <w:r w:rsidRPr="00547229">
              <w:t>PTW 1500</w:t>
            </w:r>
          </w:p>
        </w:tc>
        <w:tc>
          <w:tcPr>
            <w:tcW w:w="2614" w:type="dxa"/>
          </w:tcPr>
          <w:p w14:paraId="2440940A" w14:textId="26FB9CC4"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0,87</w:t>
            </w:r>
          </w:p>
        </w:tc>
        <w:tc>
          <w:tcPr>
            <w:tcW w:w="2614" w:type="dxa"/>
          </w:tcPr>
          <w:p w14:paraId="5C7C142E" w14:textId="45A9B43D"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20,21</w:t>
            </w:r>
          </w:p>
        </w:tc>
        <w:tc>
          <w:tcPr>
            <w:tcW w:w="2614" w:type="dxa"/>
          </w:tcPr>
          <w:p w14:paraId="1F1F0CAB" w14:textId="3B6038E6"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1,47-1,44</w:t>
            </w:r>
          </w:p>
        </w:tc>
      </w:tr>
    </w:tbl>
    <w:p w14:paraId="18A36416" w14:textId="66C7FC36" w:rsidR="00B1632A" w:rsidRPr="00B1632A" w:rsidRDefault="000B1DC4" w:rsidP="004D0834">
      <w:pPr>
        <w:spacing w:before="240"/>
        <w:jc w:val="both"/>
      </w:pPr>
      <w:r>
        <w:tab/>
        <w:t xml:space="preserve">Comme observé sur les profils 10cmx10cm, la symétrie est </w:t>
      </w:r>
      <w:r w:rsidR="003E6BED">
        <w:t>très satisfaisante</w:t>
      </w:r>
      <w:r>
        <w:t xml:space="preserve"> pour la mesure </w:t>
      </w:r>
      <w:r w:rsidR="00D047B7">
        <w:t>avec</w:t>
      </w:r>
      <w:r>
        <w:t xml:space="preserve"> la chambre CC13 et dégradée pour la mesure avec </w:t>
      </w:r>
      <w:r w:rsidR="00911111">
        <w:t xml:space="preserve">le </w:t>
      </w:r>
      <w:r w:rsidR="00D047B7">
        <w:t>MicroDiamant.</w:t>
      </w:r>
      <w:r w:rsidR="004D0834">
        <w:t xml:space="preserve"> La taille de champ est dégradée pour la </w:t>
      </w:r>
      <w:r w:rsidR="003E6BED">
        <w:t xml:space="preserve">mesure avec la matrice puisque les CI ne sont pas accolées. </w:t>
      </w:r>
      <w:r w:rsidR="004D0834">
        <w:t>Pour cette même raison, la pénombre est large</w:t>
      </w:r>
      <w:r w:rsidR="00FA10A7">
        <w:t>ment augmentée pour ce détecteur. U</w:t>
      </w:r>
      <w:r w:rsidR="003E6BED">
        <w:t>n facteur 2 est retrouvé pour ce paramètre entre la matrice et l</w:t>
      </w:r>
      <w:r w:rsidR="00911111">
        <w:t xml:space="preserve">e détecteur </w:t>
      </w:r>
      <w:r w:rsidR="003E6BED">
        <w:t>MicroDiamant dont le faible volume sensible permet une mesure précise de la dose dans les zones de fort gradient</w:t>
      </w:r>
      <w:r w:rsidR="004D0834">
        <w:t xml:space="preserve">. </w:t>
      </w:r>
      <w:r w:rsidR="00D047B7">
        <w:t>La mesure réalisée avec le film est encore très bruitée</w:t>
      </w:r>
      <w:ins w:id="256" w:author="Gontier Charlotte" w:date="2022-11-25T14:17:00Z">
        <w:r w:rsidR="002908F3">
          <w:t xml:space="preserve"> et nous pouvons observer un saut en queue de profil qui </w:t>
        </w:r>
      </w:ins>
      <w:ins w:id="257" w:author="Gontier Charlotte" w:date="2022-11-25T16:11:00Z">
        <w:r w:rsidR="00911111">
          <w:t>est</w:t>
        </w:r>
      </w:ins>
      <w:ins w:id="258" w:author="Gontier Charlotte" w:date="2022-11-25T14:17:00Z">
        <w:r w:rsidR="002908F3">
          <w:t xml:space="preserve"> dû aux marquage de l’isocentre</w:t>
        </w:r>
      </w:ins>
      <w:r w:rsidR="00D047B7">
        <w:t>.</w:t>
      </w:r>
    </w:p>
    <w:p w14:paraId="5306E3D1" w14:textId="77777777" w:rsidR="003951D4" w:rsidRDefault="003951D4" w:rsidP="008E2B28">
      <w:pPr>
        <w:pStyle w:val="Titre2"/>
      </w:pPr>
      <w:bookmarkStart w:id="259" w:name="_Toc120286011"/>
      <w:r>
        <w:t>Plan de traitement</w:t>
      </w:r>
      <w:bookmarkEnd w:id="259"/>
    </w:p>
    <w:p w14:paraId="74B7612D" w14:textId="7035529B" w:rsidR="00CE1401" w:rsidRDefault="00CE1401" w:rsidP="00CE1401">
      <w:pPr>
        <w:ind w:firstLine="708"/>
        <w:jc w:val="both"/>
      </w:pPr>
      <w:r>
        <w:t xml:space="preserve">Nous </w:t>
      </w:r>
      <w:r w:rsidR="00B80C8B">
        <w:t>avons réalisé l’irradiation de deux</w:t>
      </w:r>
      <w:r>
        <w:t xml:space="preserve"> plans de traitement. L’</w:t>
      </w:r>
      <w:r w:rsidR="000500F3">
        <w:t>u</w:t>
      </w:r>
      <w:r>
        <w:t xml:space="preserve">n concerne le traitement d’une parotide et l’autre d’un rachis. Cela permet d’explorer une grande partie de notre courbe d’étalonnage puisque la dose maximale attendue pour le plan </w:t>
      </w:r>
      <w:r w:rsidR="007A20BA">
        <w:t xml:space="preserve">de la </w:t>
      </w:r>
      <w:r>
        <w:t>parotide est d’environ 2 Gy alors qu’elle est de 15 Gy pour le rachis.</w:t>
      </w:r>
      <w:r w:rsidR="0087336D">
        <w:t xml:space="preserve"> </w:t>
      </w:r>
      <w:r w:rsidR="00BF0D66">
        <w:t xml:space="preserve">L’analyse a été </w:t>
      </w:r>
      <w:r w:rsidR="00BF0D66">
        <w:lastRenderedPageBreak/>
        <w:t xml:space="preserve">effectuée à l’aide du logiciel VeriSoft (PTW). </w:t>
      </w:r>
      <w:r w:rsidR="0087336D">
        <w:t>Les paramètres d’analyse choisi</w:t>
      </w:r>
      <w:r w:rsidR="00BF0D66">
        <w:t>s</w:t>
      </w:r>
      <w:r w:rsidR="0087336D">
        <w:t xml:space="preserve"> pour la comparaison entre le film radiochromique et la matrice est un gamma local avec un critère de 2%/2mm en prenant un seuil à 10 % puis à 20 %.</w:t>
      </w:r>
    </w:p>
    <w:tbl>
      <w:tblPr>
        <w:tblStyle w:val="Tableausimple11"/>
        <w:tblW w:w="0" w:type="auto"/>
        <w:tblLook w:val="04A0" w:firstRow="1" w:lastRow="0" w:firstColumn="1" w:lastColumn="0" w:noHBand="0" w:noVBand="1"/>
      </w:tblPr>
      <w:tblGrid>
        <w:gridCol w:w="2444"/>
        <w:gridCol w:w="2938"/>
        <w:gridCol w:w="2373"/>
        <w:gridCol w:w="2410"/>
      </w:tblGrid>
      <w:tr w:rsidR="00262B6D" w14:paraId="15ADC923" w14:textId="77777777" w:rsidTr="000E7CDC">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444" w:type="dxa"/>
            <w:vAlign w:val="center"/>
          </w:tcPr>
          <w:p w14:paraId="0ED9A87F" w14:textId="77777777" w:rsidR="00262B6D" w:rsidRDefault="002A6809" w:rsidP="00435066">
            <w:pPr>
              <w:jc w:val="center"/>
            </w:pPr>
            <w:r>
              <w:t>Localisation</w:t>
            </w:r>
          </w:p>
        </w:tc>
        <w:tc>
          <w:tcPr>
            <w:tcW w:w="2938" w:type="dxa"/>
            <w:vAlign w:val="center"/>
          </w:tcPr>
          <w:p w14:paraId="4F21CACE" w14:textId="77777777" w:rsidR="00262B6D" w:rsidRDefault="002A6809" w:rsidP="00262B6D">
            <w:pPr>
              <w:jc w:val="center"/>
              <w:cnfStyle w:val="100000000000" w:firstRow="1" w:lastRow="0" w:firstColumn="0" w:lastColumn="0" w:oddVBand="0" w:evenVBand="0" w:oddHBand="0" w:evenHBand="0" w:firstRowFirstColumn="0" w:firstRowLastColumn="0" w:lastRowFirstColumn="0" w:lastRowLastColumn="0"/>
            </w:pPr>
            <w:r>
              <w:t>Mesure</w:t>
            </w:r>
          </w:p>
        </w:tc>
        <w:tc>
          <w:tcPr>
            <w:tcW w:w="2373" w:type="dxa"/>
            <w:vAlign w:val="center"/>
          </w:tcPr>
          <w:p w14:paraId="5E6E234A" w14:textId="77777777" w:rsidR="00262B6D" w:rsidRDefault="00262B6D" w:rsidP="00262B6D">
            <w:pPr>
              <w:jc w:val="center"/>
              <w:cnfStyle w:val="100000000000" w:firstRow="1" w:lastRow="0" w:firstColumn="0" w:lastColumn="0" w:oddVBand="0" w:evenVBand="0" w:oddHBand="0" w:evenHBand="0" w:firstRowFirstColumn="0" w:firstRowLastColumn="0" w:lastRowFirstColumn="0" w:lastRowLastColumn="0"/>
              <w:rPr>
                <w:b w:val="0"/>
                <w:bCs w:val="0"/>
              </w:rPr>
            </w:pPr>
            <w:r>
              <w:t>Gamma local 2%/2mm, seuil à 10 %</w:t>
            </w:r>
          </w:p>
        </w:tc>
        <w:tc>
          <w:tcPr>
            <w:tcW w:w="2410" w:type="dxa"/>
            <w:vAlign w:val="center"/>
          </w:tcPr>
          <w:p w14:paraId="424CC1A6" w14:textId="77777777" w:rsidR="00262B6D" w:rsidRDefault="00262B6D" w:rsidP="00262B6D">
            <w:pPr>
              <w:jc w:val="center"/>
              <w:cnfStyle w:val="100000000000" w:firstRow="1" w:lastRow="0" w:firstColumn="0" w:lastColumn="0" w:oddVBand="0" w:evenVBand="0" w:oddHBand="0" w:evenHBand="0" w:firstRowFirstColumn="0" w:firstRowLastColumn="0" w:lastRowFirstColumn="0" w:lastRowLastColumn="0"/>
              <w:rPr>
                <w:b w:val="0"/>
                <w:bCs w:val="0"/>
              </w:rPr>
            </w:pPr>
            <w:r>
              <w:t>Gamma local 2%/2mm, seuil à 20%</w:t>
            </w:r>
          </w:p>
        </w:tc>
      </w:tr>
      <w:tr w:rsidR="00262B6D" w14:paraId="56BE6EC1" w14:textId="77777777" w:rsidTr="000E7CD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44" w:type="dxa"/>
            <w:vMerge w:val="restart"/>
            <w:vAlign w:val="center"/>
          </w:tcPr>
          <w:p w14:paraId="4709F04C" w14:textId="77777777" w:rsidR="00262B6D" w:rsidRDefault="00262B6D" w:rsidP="00262B6D">
            <w:pPr>
              <w:jc w:val="center"/>
            </w:pPr>
            <w:r>
              <w:t>Vertèbre</w:t>
            </w:r>
          </w:p>
        </w:tc>
        <w:tc>
          <w:tcPr>
            <w:tcW w:w="2938" w:type="dxa"/>
            <w:vAlign w:val="center"/>
          </w:tcPr>
          <w:p w14:paraId="6354705E"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Matrice</w:t>
            </w:r>
          </w:p>
        </w:tc>
        <w:tc>
          <w:tcPr>
            <w:tcW w:w="2373" w:type="dxa"/>
            <w:vAlign w:val="center"/>
          </w:tcPr>
          <w:p w14:paraId="3967C168"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96,7</w:t>
            </w:r>
          </w:p>
        </w:tc>
        <w:tc>
          <w:tcPr>
            <w:tcW w:w="2410" w:type="dxa"/>
            <w:vAlign w:val="center"/>
          </w:tcPr>
          <w:p w14:paraId="5C7384E7"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97,1</w:t>
            </w:r>
          </w:p>
        </w:tc>
      </w:tr>
      <w:tr w:rsidR="00262B6D" w14:paraId="7A3C8BA6" w14:textId="77777777" w:rsidTr="000E7CDC">
        <w:trPr>
          <w:trHeight w:val="79"/>
        </w:trPr>
        <w:tc>
          <w:tcPr>
            <w:cnfStyle w:val="001000000000" w:firstRow="0" w:lastRow="0" w:firstColumn="1" w:lastColumn="0" w:oddVBand="0" w:evenVBand="0" w:oddHBand="0" w:evenHBand="0" w:firstRowFirstColumn="0" w:firstRowLastColumn="0" w:lastRowFirstColumn="0" w:lastRowLastColumn="0"/>
            <w:tcW w:w="2444" w:type="dxa"/>
            <w:vMerge/>
            <w:vAlign w:val="center"/>
          </w:tcPr>
          <w:p w14:paraId="2B01345F" w14:textId="77777777" w:rsidR="00262B6D" w:rsidRDefault="00262B6D" w:rsidP="00262B6D">
            <w:pPr>
              <w:jc w:val="center"/>
            </w:pPr>
          </w:p>
        </w:tc>
        <w:tc>
          <w:tcPr>
            <w:tcW w:w="2938" w:type="dxa"/>
            <w:vAlign w:val="center"/>
          </w:tcPr>
          <w:p w14:paraId="6842E73E" w14:textId="23FA2A7E" w:rsidR="00262B6D" w:rsidRDefault="00BB0374" w:rsidP="00BB0374">
            <w:pPr>
              <w:jc w:val="center"/>
              <w:cnfStyle w:val="000000000000" w:firstRow="0" w:lastRow="0" w:firstColumn="0" w:lastColumn="0" w:oddVBand="0" w:evenVBand="0" w:oddHBand="0" w:evenHBand="0" w:firstRowFirstColumn="0" w:firstRowLastColumn="0" w:lastRowFirstColumn="0" w:lastRowLastColumn="0"/>
            </w:pPr>
            <w:r>
              <w:t>Film</w:t>
            </w:r>
          </w:p>
        </w:tc>
        <w:tc>
          <w:tcPr>
            <w:tcW w:w="2373" w:type="dxa"/>
            <w:vAlign w:val="center"/>
          </w:tcPr>
          <w:p w14:paraId="69AE2158" w14:textId="77777777" w:rsidR="00262B6D" w:rsidRPr="00694EFC" w:rsidRDefault="00694EFC" w:rsidP="00262B6D">
            <w:pPr>
              <w:jc w:val="center"/>
              <w:cnfStyle w:val="000000000000" w:firstRow="0" w:lastRow="0" w:firstColumn="0" w:lastColumn="0" w:oddVBand="0" w:evenVBand="0" w:oddHBand="0" w:evenHBand="0" w:firstRowFirstColumn="0" w:firstRowLastColumn="0" w:lastRowFirstColumn="0" w:lastRowLastColumn="0"/>
            </w:pPr>
            <w:r w:rsidRPr="00694EFC">
              <w:t>97,7</w:t>
            </w:r>
          </w:p>
        </w:tc>
        <w:tc>
          <w:tcPr>
            <w:tcW w:w="2410" w:type="dxa"/>
            <w:vAlign w:val="center"/>
          </w:tcPr>
          <w:p w14:paraId="5842156B" w14:textId="77777777" w:rsidR="00262B6D" w:rsidRPr="00694EFC" w:rsidRDefault="00694EFC" w:rsidP="00262B6D">
            <w:pPr>
              <w:jc w:val="center"/>
              <w:cnfStyle w:val="000000000000" w:firstRow="0" w:lastRow="0" w:firstColumn="0" w:lastColumn="0" w:oddVBand="0" w:evenVBand="0" w:oddHBand="0" w:evenHBand="0" w:firstRowFirstColumn="0" w:firstRowLastColumn="0" w:lastRowFirstColumn="0" w:lastRowLastColumn="0"/>
            </w:pPr>
            <w:r w:rsidRPr="00694EFC">
              <w:t>95,5</w:t>
            </w:r>
          </w:p>
        </w:tc>
      </w:tr>
      <w:tr w:rsidR="00262B6D" w14:paraId="1C708A6B" w14:textId="77777777" w:rsidTr="000E7CD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44" w:type="dxa"/>
            <w:vMerge w:val="restart"/>
            <w:vAlign w:val="center"/>
          </w:tcPr>
          <w:p w14:paraId="7FC66114" w14:textId="77777777" w:rsidR="00262B6D" w:rsidRDefault="00262B6D" w:rsidP="00262B6D">
            <w:pPr>
              <w:jc w:val="center"/>
            </w:pPr>
            <w:r>
              <w:t>Parotide</w:t>
            </w:r>
          </w:p>
        </w:tc>
        <w:tc>
          <w:tcPr>
            <w:tcW w:w="2938" w:type="dxa"/>
            <w:vAlign w:val="center"/>
          </w:tcPr>
          <w:p w14:paraId="78872D2E"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Matrice</w:t>
            </w:r>
          </w:p>
        </w:tc>
        <w:tc>
          <w:tcPr>
            <w:tcW w:w="2373" w:type="dxa"/>
            <w:vAlign w:val="center"/>
          </w:tcPr>
          <w:p w14:paraId="74DD33B8" w14:textId="77777777" w:rsidR="00262B6D" w:rsidRPr="002A6809" w:rsidRDefault="002A6809" w:rsidP="00262B6D">
            <w:pPr>
              <w:jc w:val="center"/>
              <w:cnfStyle w:val="000000100000" w:firstRow="0" w:lastRow="0" w:firstColumn="0" w:lastColumn="0" w:oddVBand="0" w:evenVBand="0" w:oddHBand="1" w:evenHBand="0" w:firstRowFirstColumn="0" w:firstRowLastColumn="0" w:lastRowFirstColumn="0" w:lastRowLastColumn="0"/>
            </w:pPr>
            <w:r w:rsidRPr="002A6809">
              <w:t>98,2</w:t>
            </w:r>
          </w:p>
        </w:tc>
        <w:tc>
          <w:tcPr>
            <w:tcW w:w="2410" w:type="dxa"/>
            <w:vAlign w:val="center"/>
          </w:tcPr>
          <w:p w14:paraId="65161D57" w14:textId="77777777" w:rsidR="00262B6D" w:rsidRPr="002A6809" w:rsidRDefault="002A6809" w:rsidP="00262B6D">
            <w:pPr>
              <w:jc w:val="center"/>
              <w:cnfStyle w:val="000000100000" w:firstRow="0" w:lastRow="0" w:firstColumn="0" w:lastColumn="0" w:oddVBand="0" w:evenVBand="0" w:oddHBand="1" w:evenHBand="0" w:firstRowFirstColumn="0" w:firstRowLastColumn="0" w:lastRowFirstColumn="0" w:lastRowLastColumn="0"/>
            </w:pPr>
            <w:r w:rsidRPr="002A6809">
              <w:t>98,3</w:t>
            </w:r>
          </w:p>
        </w:tc>
      </w:tr>
      <w:tr w:rsidR="00694EFC" w14:paraId="5F9B0E0D" w14:textId="77777777" w:rsidTr="000E7CDC">
        <w:trPr>
          <w:trHeight w:val="50"/>
        </w:trPr>
        <w:tc>
          <w:tcPr>
            <w:cnfStyle w:val="001000000000" w:firstRow="0" w:lastRow="0" w:firstColumn="1" w:lastColumn="0" w:oddVBand="0" w:evenVBand="0" w:oddHBand="0" w:evenHBand="0" w:firstRowFirstColumn="0" w:firstRowLastColumn="0" w:lastRowFirstColumn="0" w:lastRowLastColumn="0"/>
            <w:tcW w:w="2444" w:type="dxa"/>
            <w:vMerge/>
            <w:vAlign w:val="center"/>
          </w:tcPr>
          <w:p w14:paraId="4A907D29" w14:textId="77777777" w:rsidR="00694EFC" w:rsidRDefault="00694EFC" w:rsidP="00694EFC">
            <w:pPr>
              <w:jc w:val="center"/>
            </w:pPr>
          </w:p>
        </w:tc>
        <w:tc>
          <w:tcPr>
            <w:tcW w:w="2938" w:type="dxa"/>
            <w:vAlign w:val="center"/>
          </w:tcPr>
          <w:p w14:paraId="241E7200" w14:textId="75024CDE" w:rsidR="00694EFC" w:rsidRDefault="00BB0374" w:rsidP="00BB0374">
            <w:pPr>
              <w:jc w:val="center"/>
              <w:cnfStyle w:val="000000000000" w:firstRow="0" w:lastRow="0" w:firstColumn="0" w:lastColumn="0" w:oddVBand="0" w:evenVBand="0" w:oddHBand="0" w:evenHBand="0" w:firstRowFirstColumn="0" w:firstRowLastColumn="0" w:lastRowFirstColumn="0" w:lastRowLastColumn="0"/>
            </w:pPr>
            <w:r>
              <w:t>Film</w:t>
            </w:r>
          </w:p>
        </w:tc>
        <w:tc>
          <w:tcPr>
            <w:tcW w:w="2373" w:type="dxa"/>
            <w:vAlign w:val="center"/>
          </w:tcPr>
          <w:p w14:paraId="3F083740" w14:textId="77777777" w:rsidR="00694EFC" w:rsidRPr="00694EFC" w:rsidRDefault="00694EFC" w:rsidP="00694EFC">
            <w:pPr>
              <w:jc w:val="center"/>
              <w:cnfStyle w:val="000000000000" w:firstRow="0" w:lastRow="0" w:firstColumn="0" w:lastColumn="0" w:oddVBand="0" w:evenVBand="0" w:oddHBand="0" w:evenHBand="0" w:firstRowFirstColumn="0" w:firstRowLastColumn="0" w:lastRowFirstColumn="0" w:lastRowLastColumn="0"/>
            </w:pPr>
            <w:r w:rsidRPr="00694EFC">
              <w:t>84,7</w:t>
            </w:r>
          </w:p>
        </w:tc>
        <w:tc>
          <w:tcPr>
            <w:tcW w:w="2410" w:type="dxa"/>
            <w:vAlign w:val="center"/>
          </w:tcPr>
          <w:p w14:paraId="393C7681" w14:textId="77777777" w:rsidR="00694EFC" w:rsidRPr="00694EFC" w:rsidRDefault="00694EFC" w:rsidP="00694EFC">
            <w:pPr>
              <w:jc w:val="center"/>
              <w:cnfStyle w:val="000000000000" w:firstRow="0" w:lastRow="0" w:firstColumn="0" w:lastColumn="0" w:oddVBand="0" w:evenVBand="0" w:oddHBand="0" w:evenHBand="0" w:firstRowFirstColumn="0" w:firstRowLastColumn="0" w:lastRowFirstColumn="0" w:lastRowLastColumn="0"/>
            </w:pPr>
            <w:r w:rsidRPr="00694EFC">
              <w:t>92,6</w:t>
            </w:r>
          </w:p>
        </w:tc>
      </w:tr>
    </w:tbl>
    <w:p w14:paraId="10D6BE07" w14:textId="7CEB6E7F" w:rsidR="00AB344A" w:rsidRDefault="00AB344A" w:rsidP="00AB344A">
      <w:pPr>
        <w:spacing w:before="240"/>
        <w:jc w:val="both"/>
      </w:pPr>
      <w:r>
        <w:tab/>
        <w:t xml:space="preserve">Pour la localisation de la parotide, nous observons que les résultats sont plus </w:t>
      </w:r>
      <w:r w:rsidR="0089450A">
        <w:t>satisfaisants</w:t>
      </w:r>
      <w:r>
        <w:t xml:space="preserve"> pour la matrice</w:t>
      </w:r>
      <w:r w:rsidR="00B80C8B">
        <w:t xml:space="preserve"> selon les deux</w:t>
      </w:r>
      <w:r w:rsidR="00D047B7">
        <w:t xml:space="preserve"> critères d’analyse. Le film ne satisfait pas</w:t>
      </w:r>
      <w:r>
        <w:t xml:space="preserve"> à un taux de passage supérieur à 95 %. Cependant, le s</w:t>
      </w:r>
      <w:r w:rsidR="00D047B7">
        <w:t>euil à 20 % permet d’améliorer l</w:t>
      </w:r>
      <w:r>
        <w:t>e taux de passage d’environ 8 %</w:t>
      </w:r>
      <w:r w:rsidR="00D047B7">
        <w:t xml:space="preserve"> pour le film</w:t>
      </w:r>
      <w:r>
        <w:t xml:space="preserve">. Pour les plus fortes doses, le film semble plus satisfaisant pour </w:t>
      </w:r>
      <w:r w:rsidR="00D047B7">
        <w:t xml:space="preserve">l’isodose </w:t>
      </w:r>
      <w:r>
        <w:t xml:space="preserve">10 </w:t>
      </w:r>
      <w:r w:rsidR="00B80C8B">
        <w:t>% puisque</w:t>
      </w:r>
      <w:r>
        <w:t xml:space="preserve"> nous observons une dégradation du taux de passage de plus de 2 % lorsque </w:t>
      </w:r>
      <w:r w:rsidR="00D047B7">
        <w:t>l’on applique un seuil de 20 %.</w:t>
      </w:r>
      <w:r w:rsidR="00B80C8B">
        <w:t xml:space="preserve"> La matrice est satisfaisante pour les deux seuils appliqués.</w:t>
      </w:r>
    </w:p>
    <w:p w14:paraId="20B70972" w14:textId="7C3FF529" w:rsidR="00AB344A" w:rsidRDefault="00AB344A" w:rsidP="00AB344A">
      <w:pPr>
        <w:spacing w:before="240"/>
        <w:jc w:val="both"/>
      </w:pPr>
      <w:r>
        <w:tab/>
        <w:t>Au vu de ces observations, nous pourrions appliquer un seuil plus</w:t>
      </w:r>
      <w:r w:rsidR="007A20BA">
        <w:t xml:space="preserve"> élevé lors de l’évaluation des</w:t>
      </w:r>
      <w:r>
        <w:t xml:space="preserve"> plan</w:t>
      </w:r>
      <w:r w:rsidR="007A20BA">
        <w:t>s</w:t>
      </w:r>
      <w:r>
        <w:t xml:space="preserve"> normofractionné</w:t>
      </w:r>
      <w:r w:rsidR="007A20BA">
        <w:t>s (dose par séance d’environ 2 Gy)</w:t>
      </w:r>
      <w:r>
        <w:t xml:space="preserve">. </w:t>
      </w:r>
      <w:r w:rsidR="006C4DCA">
        <w:t>L</w:t>
      </w:r>
      <w:r>
        <w:t xml:space="preserve">’utilisation du film en routine clinique pour l’évaluation des plans </w:t>
      </w:r>
      <w:r w:rsidR="007A20BA">
        <w:t>de traitement</w:t>
      </w:r>
      <w:r>
        <w:t xml:space="preserve"> </w:t>
      </w:r>
      <w:ins w:id="260" w:author="Gontier Charlotte" w:date="2022-11-25T14:44:00Z">
        <w:r w:rsidR="006C4DCA">
          <w:t xml:space="preserve">est un très bon outil grâce à sa résolution spatiale mais </w:t>
        </w:r>
      </w:ins>
      <w:r>
        <w:t>p</w:t>
      </w:r>
      <w:r w:rsidR="00B80C8B">
        <w:t>eut</w:t>
      </w:r>
      <w:r>
        <w:t xml:space="preserve"> montrer certaines limites à prendre en compte</w:t>
      </w:r>
      <w:r w:rsidR="007A20BA">
        <w:t>, telle</w:t>
      </w:r>
      <w:r w:rsidR="00B80C8B">
        <w:t>s</w:t>
      </w:r>
      <w:r w:rsidR="007A20BA">
        <w:t xml:space="preserve"> que le temps d</w:t>
      </w:r>
      <w:ins w:id="261" w:author="Gontier Charlotte" w:date="2022-11-25T14:43:00Z">
        <w:r w:rsidR="006C4DCA">
          <w:t>’attente avant la numérisation</w:t>
        </w:r>
      </w:ins>
      <w:ins w:id="262" w:author="Gontier Charlotte" w:date="2022-11-25T14:44:00Z">
        <w:r w:rsidR="006C4DCA">
          <w:t xml:space="preserve"> </w:t>
        </w:r>
      </w:ins>
      <w:r w:rsidR="00B80C8B">
        <w:t>et</w:t>
      </w:r>
      <w:r w:rsidR="00D047B7">
        <w:t xml:space="preserve"> le temps consacré à l’</w:t>
      </w:r>
      <w:r w:rsidR="007A20BA">
        <w:t>analyse</w:t>
      </w:r>
      <w:r>
        <w:t>.</w:t>
      </w:r>
    </w:p>
    <w:p w14:paraId="14C08B03" w14:textId="77777777" w:rsidR="008E2B28" w:rsidRDefault="008E2B28" w:rsidP="008E2B28">
      <w:pPr>
        <w:pStyle w:val="Titre2"/>
      </w:pPr>
      <w:bookmarkStart w:id="263" w:name="_Toc120286012"/>
      <w:r>
        <w:t>Avantages et inconvénients des détecteurs</w:t>
      </w:r>
      <w:bookmarkEnd w:id="263"/>
    </w:p>
    <w:p w14:paraId="39A1BA9F" w14:textId="77777777" w:rsidR="008E2B28" w:rsidRPr="00533BF1" w:rsidRDefault="008E2B28" w:rsidP="008E2B28"/>
    <w:tbl>
      <w:tblPr>
        <w:tblStyle w:val="Tableausimple11"/>
        <w:tblW w:w="0" w:type="auto"/>
        <w:tblLook w:val="04A0" w:firstRow="1" w:lastRow="0" w:firstColumn="1" w:lastColumn="0" w:noHBand="0" w:noVBand="1"/>
      </w:tblPr>
      <w:tblGrid>
        <w:gridCol w:w="3020"/>
        <w:gridCol w:w="3021"/>
        <w:gridCol w:w="4132"/>
      </w:tblGrid>
      <w:tr w:rsidR="008E2B28" w14:paraId="101637C5" w14:textId="77777777" w:rsidTr="001F6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813903" w14:textId="77777777" w:rsidR="008E2B28" w:rsidRDefault="008E2B28" w:rsidP="001F681C">
            <w:pPr>
              <w:jc w:val="center"/>
            </w:pPr>
          </w:p>
        </w:tc>
        <w:tc>
          <w:tcPr>
            <w:tcW w:w="3021" w:type="dxa"/>
            <w:vAlign w:val="center"/>
          </w:tcPr>
          <w:p w14:paraId="5474D3FF" w14:textId="77777777" w:rsidR="008E2B28" w:rsidRDefault="008E2B28" w:rsidP="001F681C">
            <w:pPr>
              <w:jc w:val="center"/>
              <w:cnfStyle w:val="100000000000" w:firstRow="1" w:lastRow="0" w:firstColumn="0" w:lastColumn="0" w:oddVBand="0" w:evenVBand="0" w:oddHBand="0" w:evenHBand="0" w:firstRowFirstColumn="0" w:firstRowLastColumn="0" w:lastRowFirstColumn="0" w:lastRowLastColumn="0"/>
            </w:pPr>
            <w:r>
              <w:t>Avantage</w:t>
            </w:r>
          </w:p>
        </w:tc>
        <w:tc>
          <w:tcPr>
            <w:tcW w:w="4132" w:type="dxa"/>
            <w:vAlign w:val="center"/>
          </w:tcPr>
          <w:p w14:paraId="20F5C869" w14:textId="77777777" w:rsidR="008E2B28" w:rsidRDefault="008E2B28" w:rsidP="001F681C">
            <w:pPr>
              <w:jc w:val="center"/>
              <w:cnfStyle w:val="100000000000" w:firstRow="1" w:lastRow="0" w:firstColumn="0" w:lastColumn="0" w:oddVBand="0" w:evenVBand="0" w:oddHBand="0" w:evenHBand="0" w:firstRowFirstColumn="0" w:firstRowLastColumn="0" w:lastRowFirstColumn="0" w:lastRowLastColumn="0"/>
            </w:pPr>
            <w:r>
              <w:t>Inconvénients</w:t>
            </w:r>
          </w:p>
        </w:tc>
      </w:tr>
      <w:tr w:rsidR="008E2B28" w14:paraId="691848BA" w14:textId="77777777" w:rsidTr="001F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F6628F4" w14:textId="77777777" w:rsidR="008E2B28" w:rsidRDefault="008E2B28" w:rsidP="001F681C">
            <w:pPr>
              <w:jc w:val="center"/>
            </w:pPr>
            <w:r>
              <w:t>Film radiochromique</w:t>
            </w:r>
          </w:p>
        </w:tc>
        <w:tc>
          <w:tcPr>
            <w:tcW w:w="3021" w:type="dxa"/>
            <w:vAlign w:val="center"/>
          </w:tcPr>
          <w:p w14:paraId="4D3DEECF"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Détecteur 2D</w:t>
            </w:r>
          </w:p>
          <w:p w14:paraId="5BFF50B1"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Très haute résolution spatiale</w:t>
            </w:r>
          </w:p>
          <w:p w14:paraId="3B98B611" w14:textId="0FBB4122" w:rsidR="008E2B28" w:rsidRDefault="00615947" w:rsidP="00615947">
            <w:pPr>
              <w:jc w:val="center"/>
              <w:cnfStyle w:val="000000100000" w:firstRow="0" w:lastRow="0" w:firstColumn="0" w:lastColumn="0" w:oddVBand="0" w:evenVBand="0" w:oddHBand="1" w:evenHBand="0" w:firstRowFirstColumn="0" w:firstRowLastColumn="0" w:lastRowFirstColumn="0" w:lastRowLastColumn="0"/>
            </w:pPr>
            <w:r>
              <w:t>Equivalent tissu</w:t>
            </w:r>
          </w:p>
        </w:tc>
        <w:tc>
          <w:tcPr>
            <w:tcW w:w="4132" w:type="dxa"/>
            <w:vAlign w:val="center"/>
          </w:tcPr>
          <w:p w14:paraId="6C8D891C" w14:textId="64F97992"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Lecture différée</w:t>
            </w:r>
          </w:p>
          <w:p w14:paraId="51B9BDAA" w14:textId="6F4C308D" w:rsidR="0007438A" w:rsidRDefault="0007438A" w:rsidP="001F681C">
            <w:pPr>
              <w:jc w:val="center"/>
              <w:cnfStyle w:val="000000100000" w:firstRow="0" w:lastRow="0" w:firstColumn="0" w:lastColumn="0" w:oddVBand="0" w:evenVBand="0" w:oddHBand="1" w:evenHBand="0" w:firstRowFirstColumn="0" w:firstRowLastColumn="0" w:lastRowFirstColumn="0" w:lastRowLastColumn="0"/>
            </w:pPr>
            <w:r>
              <w:t>Temps d’analyse</w:t>
            </w:r>
          </w:p>
          <w:p w14:paraId="4ABC197B" w14:textId="49C52D38" w:rsidR="00615947" w:rsidRDefault="00B80C8B" w:rsidP="001F681C">
            <w:pPr>
              <w:jc w:val="center"/>
              <w:cnfStyle w:val="000000100000" w:firstRow="0" w:lastRow="0" w:firstColumn="0" w:lastColumn="0" w:oddVBand="0" w:evenVBand="0" w:oddHBand="1" w:evenHBand="0" w:firstRowFirstColumn="0" w:firstRowLastColumn="0" w:lastRowFirstColumn="0" w:lastRowLastColumn="0"/>
            </w:pPr>
            <w:r>
              <w:t xml:space="preserve">Qualité des résultats </w:t>
            </w:r>
            <w:r w:rsidR="00615947">
              <w:t>dépend du scanner</w:t>
            </w:r>
          </w:p>
          <w:p w14:paraId="0CD1D656"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p>
        </w:tc>
      </w:tr>
      <w:tr w:rsidR="008E2B28" w14:paraId="143FB252" w14:textId="77777777" w:rsidTr="001F681C">
        <w:tc>
          <w:tcPr>
            <w:cnfStyle w:val="001000000000" w:firstRow="0" w:lastRow="0" w:firstColumn="1" w:lastColumn="0" w:oddVBand="0" w:evenVBand="0" w:oddHBand="0" w:evenHBand="0" w:firstRowFirstColumn="0" w:firstRowLastColumn="0" w:lastRowFirstColumn="0" w:lastRowLastColumn="0"/>
            <w:tcW w:w="3020" w:type="dxa"/>
            <w:vAlign w:val="center"/>
          </w:tcPr>
          <w:p w14:paraId="63AAFD35" w14:textId="77777777" w:rsidR="008E2B28" w:rsidRDefault="008E2B28" w:rsidP="001F681C">
            <w:pPr>
              <w:jc w:val="center"/>
            </w:pPr>
            <w:r>
              <w:t>Matrice multi-détecteur</w:t>
            </w:r>
          </w:p>
        </w:tc>
        <w:tc>
          <w:tcPr>
            <w:tcW w:w="3021" w:type="dxa"/>
            <w:vAlign w:val="center"/>
          </w:tcPr>
          <w:p w14:paraId="7F2F60DF" w14:textId="77777777" w:rsidR="008E2B28" w:rsidRDefault="008E2B28" w:rsidP="001F681C">
            <w:pPr>
              <w:jc w:val="center"/>
              <w:cnfStyle w:val="000000000000" w:firstRow="0" w:lastRow="0" w:firstColumn="0" w:lastColumn="0" w:oddVBand="0" w:evenVBand="0" w:oddHBand="0" w:evenHBand="0" w:firstRowFirstColumn="0" w:firstRowLastColumn="0" w:lastRowFirstColumn="0" w:lastRowLastColumn="0"/>
            </w:pPr>
            <w:r>
              <w:t>Détecteur 2D</w:t>
            </w:r>
          </w:p>
          <w:p w14:paraId="31C0BAD6" w14:textId="7628B739" w:rsidR="00615947" w:rsidRDefault="00615947" w:rsidP="001F681C">
            <w:pPr>
              <w:jc w:val="center"/>
              <w:cnfStyle w:val="000000000000" w:firstRow="0" w:lastRow="0" w:firstColumn="0" w:lastColumn="0" w:oddVBand="0" w:evenVBand="0" w:oddHBand="0" w:evenHBand="0" w:firstRowFirstColumn="0" w:firstRowLastColumn="0" w:lastRowFirstColumn="0" w:lastRowLastColumn="0"/>
            </w:pPr>
            <w:r>
              <w:t>Lecture directe</w:t>
            </w:r>
          </w:p>
        </w:tc>
        <w:tc>
          <w:tcPr>
            <w:tcW w:w="4132" w:type="dxa"/>
            <w:vAlign w:val="center"/>
          </w:tcPr>
          <w:p w14:paraId="02E8B7D8" w14:textId="77777777" w:rsidR="008E2B28" w:rsidRDefault="008E2B28" w:rsidP="001F681C">
            <w:pPr>
              <w:jc w:val="center"/>
              <w:cnfStyle w:val="000000000000" w:firstRow="0" w:lastRow="0" w:firstColumn="0" w:lastColumn="0" w:oddVBand="0" w:evenVBand="0" w:oddHBand="0" w:evenHBand="0" w:firstRowFirstColumn="0" w:firstRowLastColumn="0" w:lastRowFirstColumn="0" w:lastRowLastColumn="0"/>
              <w:rPr>
                <w:ins w:id="264" w:author="Gontier Charlotte" w:date="2022-11-25T14:45:00Z"/>
              </w:rPr>
            </w:pPr>
            <w:r>
              <w:t>Les chambres d’ionisation ne sont pas toujours jointives</w:t>
            </w:r>
          </w:p>
          <w:p w14:paraId="45C0E5E1" w14:textId="2A90D629" w:rsidR="006C4DCA" w:rsidRDefault="006C4DCA" w:rsidP="001F681C">
            <w:pPr>
              <w:jc w:val="center"/>
              <w:cnfStyle w:val="000000000000" w:firstRow="0" w:lastRow="0" w:firstColumn="0" w:lastColumn="0" w:oddVBand="0" w:evenVBand="0" w:oddHBand="0" w:evenHBand="0" w:firstRowFirstColumn="0" w:firstRowLastColumn="0" w:lastRowFirstColumn="0" w:lastRowLastColumn="0"/>
            </w:pPr>
            <w:ins w:id="265" w:author="Gontier Charlotte" w:date="2022-11-25T14:45:00Z">
              <w:r>
                <w:t>Résolution spatiale plus faible</w:t>
              </w:r>
            </w:ins>
          </w:p>
        </w:tc>
      </w:tr>
      <w:tr w:rsidR="008E2B28" w14:paraId="2672672F" w14:textId="77777777" w:rsidTr="001F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AA8B580" w14:textId="44ED5F62" w:rsidR="008E2B28" w:rsidRDefault="00FD7606" w:rsidP="001F681C">
            <w:pPr>
              <w:jc w:val="center"/>
            </w:pPr>
            <w:ins w:id="266" w:author="Gontier Charlotte" w:date="2022-11-25T16:30:00Z">
              <w:r>
                <w:t>Chambre d’ionisation cylindrique</w:t>
              </w:r>
            </w:ins>
          </w:p>
        </w:tc>
        <w:tc>
          <w:tcPr>
            <w:tcW w:w="3021" w:type="dxa"/>
            <w:vAlign w:val="center"/>
          </w:tcPr>
          <w:p w14:paraId="6547D4CD" w14:textId="68C18600" w:rsidR="00615947" w:rsidRDefault="00615947" w:rsidP="001F681C">
            <w:pPr>
              <w:jc w:val="center"/>
              <w:cnfStyle w:val="000000100000" w:firstRow="0" w:lastRow="0" w:firstColumn="0" w:lastColumn="0" w:oddVBand="0" w:evenVBand="0" w:oddHBand="1" w:evenHBand="0" w:firstRowFirstColumn="0" w:firstRowLastColumn="0" w:lastRowFirstColumn="0" w:lastRowLastColumn="0"/>
            </w:pPr>
            <w:r>
              <w:t>Lecture directe</w:t>
            </w:r>
          </w:p>
        </w:tc>
        <w:tc>
          <w:tcPr>
            <w:tcW w:w="4132" w:type="dxa"/>
            <w:vAlign w:val="center"/>
          </w:tcPr>
          <w:p w14:paraId="0FBBAC7E"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Détecteur quasi-ponctuel</w:t>
            </w:r>
          </w:p>
          <w:p w14:paraId="65311152"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Installation de l’explorateur de faisceau requise</w:t>
            </w:r>
          </w:p>
        </w:tc>
      </w:tr>
      <w:tr w:rsidR="00FD7606" w14:paraId="220E7E58" w14:textId="77777777" w:rsidTr="001F681C">
        <w:trPr>
          <w:ins w:id="267" w:author="Gontier Charlotte" w:date="2022-11-25T16:30:00Z"/>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6ED10EB" w14:textId="19F21303" w:rsidR="00FD7606" w:rsidRDefault="00FD7606" w:rsidP="001F681C">
            <w:pPr>
              <w:jc w:val="center"/>
              <w:rPr>
                <w:ins w:id="268" w:author="Gontier Charlotte" w:date="2022-11-25T16:30:00Z"/>
              </w:rPr>
            </w:pPr>
            <w:ins w:id="269" w:author="Gontier Charlotte" w:date="2022-11-25T16:30:00Z">
              <w:r>
                <w:t>MicroDiamant</w:t>
              </w:r>
            </w:ins>
          </w:p>
        </w:tc>
        <w:tc>
          <w:tcPr>
            <w:tcW w:w="3021" w:type="dxa"/>
            <w:vAlign w:val="center"/>
          </w:tcPr>
          <w:p w14:paraId="16873B83" w14:textId="77777777" w:rsidR="00FD7606" w:rsidRDefault="00FD7606" w:rsidP="001F681C">
            <w:pPr>
              <w:jc w:val="center"/>
              <w:cnfStyle w:val="000000000000" w:firstRow="0" w:lastRow="0" w:firstColumn="0" w:lastColumn="0" w:oddVBand="0" w:evenVBand="0" w:oddHBand="0" w:evenHBand="0" w:firstRowFirstColumn="0" w:firstRowLastColumn="0" w:lastRowFirstColumn="0" w:lastRowLastColumn="0"/>
              <w:rPr>
                <w:ins w:id="270" w:author="Gontier Charlotte" w:date="2022-11-25T16:30:00Z"/>
              </w:rPr>
            </w:pPr>
            <w:ins w:id="271" w:author="Gontier Charlotte" w:date="2022-11-25T16:30:00Z">
              <w:r>
                <w:t>Lecture directe</w:t>
              </w:r>
            </w:ins>
          </w:p>
          <w:p w14:paraId="4FAECC9B" w14:textId="04A8258E" w:rsidR="00FD7606" w:rsidRDefault="006032E3" w:rsidP="001F681C">
            <w:pPr>
              <w:jc w:val="center"/>
              <w:cnfStyle w:val="000000000000" w:firstRow="0" w:lastRow="0" w:firstColumn="0" w:lastColumn="0" w:oddVBand="0" w:evenVBand="0" w:oddHBand="0" w:evenHBand="0" w:firstRowFirstColumn="0" w:firstRowLastColumn="0" w:lastRowFirstColumn="0" w:lastRowLastColumn="0"/>
              <w:rPr>
                <w:ins w:id="272" w:author="Gontier Charlotte" w:date="2022-11-25T16:30:00Z"/>
              </w:rPr>
            </w:pPr>
            <w:ins w:id="273" w:author="Gontier Charlotte" w:date="2022-11-25T16:55:00Z">
              <w:r>
                <w:t>Faible volume sensible</w:t>
              </w:r>
            </w:ins>
          </w:p>
        </w:tc>
        <w:tc>
          <w:tcPr>
            <w:tcW w:w="4132" w:type="dxa"/>
            <w:vAlign w:val="center"/>
          </w:tcPr>
          <w:p w14:paraId="3CBB469F" w14:textId="77777777" w:rsidR="00FD7606" w:rsidRDefault="00FD7606" w:rsidP="00FD7606">
            <w:pPr>
              <w:jc w:val="center"/>
              <w:cnfStyle w:val="000000000000" w:firstRow="0" w:lastRow="0" w:firstColumn="0" w:lastColumn="0" w:oddVBand="0" w:evenVBand="0" w:oddHBand="0" w:evenHBand="0" w:firstRowFirstColumn="0" w:firstRowLastColumn="0" w:lastRowFirstColumn="0" w:lastRowLastColumn="0"/>
              <w:rPr>
                <w:ins w:id="274" w:author="Gontier Charlotte" w:date="2022-11-25T16:30:00Z"/>
              </w:rPr>
            </w:pPr>
            <w:ins w:id="275" w:author="Gontier Charlotte" w:date="2022-11-25T16:30:00Z">
              <w:r>
                <w:t>Détecteur quasi-ponctuel</w:t>
              </w:r>
            </w:ins>
          </w:p>
          <w:p w14:paraId="7FEC29DA" w14:textId="77912856" w:rsidR="00FD7606" w:rsidRDefault="00FD7606" w:rsidP="00FD7606">
            <w:pPr>
              <w:jc w:val="center"/>
              <w:cnfStyle w:val="000000000000" w:firstRow="0" w:lastRow="0" w:firstColumn="0" w:lastColumn="0" w:oddVBand="0" w:evenVBand="0" w:oddHBand="0" w:evenHBand="0" w:firstRowFirstColumn="0" w:firstRowLastColumn="0" w:lastRowFirstColumn="0" w:lastRowLastColumn="0"/>
              <w:rPr>
                <w:ins w:id="276" w:author="Gontier Charlotte" w:date="2022-11-25T16:30:00Z"/>
              </w:rPr>
            </w:pPr>
            <w:ins w:id="277" w:author="Gontier Charlotte" w:date="2022-11-25T16:30:00Z">
              <w:r>
                <w:t>Installation de l’explorateur de faisceau requise</w:t>
              </w:r>
            </w:ins>
          </w:p>
        </w:tc>
      </w:tr>
    </w:tbl>
    <w:p w14:paraId="4A47B7E2" w14:textId="77777777" w:rsidR="008E2B28" w:rsidRPr="003951D4" w:rsidRDefault="008E2B28" w:rsidP="00AB344A">
      <w:pPr>
        <w:spacing w:before="240"/>
        <w:jc w:val="both"/>
      </w:pPr>
    </w:p>
    <w:p w14:paraId="6DF2AB25" w14:textId="5486953E" w:rsidR="002369E0" w:rsidRDefault="002369E0" w:rsidP="002369E0">
      <w:pPr>
        <w:pStyle w:val="Titre1"/>
      </w:pPr>
      <w:bookmarkStart w:id="278" w:name="_Toc120286013"/>
      <w:r>
        <w:t>CONCLUSION ET DISCUSSION</w:t>
      </w:r>
      <w:bookmarkEnd w:id="278"/>
    </w:p>
    <w:p w14:paraId="4A18461D" w14:textId="62EC3EA7" w:rsidR="002369E0" w:rsidRDefault="002369E0" w:rsidP="00A4103D">
      <w:pPr>
        <w:ind w:firstLine="708"/>
        <w:jc w:val="both"/>
      </w:pPr>
      <w:r>
        <w:t>Les matrices sont de bons détecteurs pour la mesure de profils</w:t>
      </w:r>
      <w:ins w:id="279" w:author="Gontier Charlotte" w:date="2022-11-25T14:45:00Z">
        <w:r w:rsidR="006C4DCA">
          <w:t xml:space="preserve"> puisqu</w:t>
        </w:r>
      </w:ins>
      <w:ins w:id="280" w:author="Gontier Charlotte" w:date="2022-11-25T14:46:00Z">
        <w:r w:rsidR="006C4DCA">
          <w:t>’ils sont simples d’utilisation et l’analyse est rapide</w:t>
        </w:r>
      </w:ins>
      <w:r>
        <w:t>. Néanmoins, ils nécessitent de la rigueur dans le centrage puisque certain</w:t>
      </w:r>
      <w:r w:rsidR="00A4103D">
        <w:t>e</w:t>
      </w:r>
      <w:r>
        <w:t xml:space="preserve">s </w:t>
      </w:r>
      <w:r w:rsidR="00CF62A0">
        <w:t>métriques des profils,</w:t>
      </w:r>
      <w:r w:rsidR="00B80C8B">
        <w:t xml:space="preserve"> comme</w:t>
      </w:r>
      <w:r w:rsidR="00CF62A0">
        <w:t xml:space="preserve"> la taille de champ et la pénombre,</w:t>
      </w:r>
      <w:r>
        <w:t xml:space="preserve"> </w:t>
      </w:r>
      <w:r w:rsidR="00CF62A0">
        <w:t>en dépendent</w:t>
      </w:r>
      <w:ins w:id="281" w:author="Gontier Charlotte" w:date="2022-11-25T16:12:00Z">
        <w:r w:rsidR="00911111">
          <w:t>, notamment</w:t>
        </w:r>
      </w:ins>
      <w:ins w:id="282" w:author="Gontier Charlotte" w:date="2022-11-25T14:46:00Z">
        <w:r w:rsidR="006C4DCA">
          <w:t xml:space="preserve"> à cause de leur plus faible résolution spatiale</w:t>
        </w:r>
      </w:ins>
      <w:ins w:id="283" w:author="Gontier Charlotte" w:date="2022-11-25T14:47:00Z">
        <w:r w:rsidR="006C4DCA">
          <w:t xml:space="preserve"> </w:t>
        </w:r>
      </w:ins>
      <w:ins w:id="284" w:author="Gontier Charlotte" w:date="2022-11-25T16:12:00Z">
        <w:r w:rsidR="00911111">
          <w:t>en comparaison d</w:t>
        </w:r>
      </w:ins>
      <w:ins w:id="285" w:author="Gontier Charlotte" w:date="2022-11-25T14:47:00Z">
        <w:r w:rsidR="006C4DCA">
          <w:t>es autres détecteurs</w:t>
        </w:r>
      </w:ins>
      <w:r w:rsidR="00CF62A0">
        <w:t>. Elles</w:t>
      </w:r>
      <w:r w:rsidR="00A4103D">
        <w:t xml:space="preserve"> ne permettent pas de mesure</w:t>
      </w:r>
      <w:r w:rsidR="00CF62A0">
        <w:t>r</w:t>
      </w:r>
      <w:r w:rsidR="00A4103D">
        <w:t xml:space="preserve"> des rendements en profondeur. </w:t>
      </w:r>
      <w:r w:rsidR="00CF62A0">
        <w:t>L</w:t>
      </w:r>
      <w:r w:rsidR="00B32AE3">
        <w:t>a</w:t>
      </w:r>
      <w:r w:rsidR="00A4103D">
        <w:t xml:space="preserve"> qualité des mesures </w:t>
      </w:r>
      <w:r w:rsidR="00CF62A0">
        <w:t xml:space="preserve">par film </w:t>
      </w:r>
      <w:r w:rsidR="00A4103D">
        <w:t xml:space="preserve">dépend de la qualité </w:t>
      </w:r>
      <w:r w:rsidR="0007438A">
        <w:t xml:space="preserve">de numérisation </w:t>
      </w:r>
      <w:r w:rsidR="00A4103D">
        <w:t xml:space="preserve">du scanner. Les films </w:t>
      </w:r>
      <w:r w:rsidR="0007438A">
        <w:t>peuvent constituer</w:t>
      </w:r>
      <w:r w:rsidR="00A4103D">
        <w:t xml:space="preserve"> un bon système de mesure pour les </w:t>
      </w:r>
      <w:r w:rsidR="0007438A">
        <w:t>profils. Ces deux</w:t>
      </w:r>
      <w:r w:rsidR="00A4103D">
        <w:t xml:space="preserve"> détecteurs sont </w:t>
      </w:r>
      <w:r w:rsidR="0089450A">
        <w:t>satisfaisants</w:t>
      </w:r>
      <w:r w:rsidR="00A4103D">
        <w:t xml:space="preserve"> dans la réalisation de</w:t>
      </w:r>
      <w:r w:rsidR="0007438A">
        <w:t>s</w:t>
      </w:r>
      <w:r w:rsidR="00A4103D">
        <w:t xml:space="preserve"> contrôles pré-traitement. Les </w:t>
      </w:r>
      <w:r w:rsidR="00EB55F1">
        <w:t>détecteurs ponctuels</w:t>
      </w:r>
      <w:r w:rsidR="00A4103D">
        <w:t xml:space="preserve"> semblent constituer le meilleur système de mesure pour les profils et les rendements</w:t>
      </w:r>
      <w:r w:rsidR="0007438A">
        <w:t xml:space="preserve"> en profondeur</w:t>
      </w:r>
      <w:r w:rsidR="00A4103D">
        <w:t xml:space="preserve">, même s’ils nécessitent une installation plus longue avec l’explorateur de faisceau. Il est important de rappeler que </w:t>
      </w:r>
      <w:r w:rsidR="00EB55F1">
        <w:t>le détecteur ponctuel</w:t>
      </w:r>
      <w:r w:rsidR="00A4103D">
        <w:t xml:space="preserve"> adéquat doit être choisie en fonction des mesures à réaliser.</w:t>
      </w:r>
      <w:r w:rsidR="00A12EFB">
        <w:t xml:space="preserve"> </w:t>
      </w:r>
    </w:p>
    <w:tbl>
      <w:tblPr>
        <w:tblStyle w:val="Tableausimple11"/>
        <w:tblW w:w="0" w:type="auto"/>
        <w:tblLook w:val="04A0" w:firstRow="1" w:lastRow="0" w:firstColumn="1" w:lastColumn="0" w:noHBand="0" w:noVBand="1"/>
      </w:tblPr>
      <w:tblGrid>
        <w:gridCol w:w="2754"/>
        <w:gridCol w:w="2642"/>
        <w:gridCol w:w="2801"/>
        <w:gridCol w:w="2485"/>
      </w:tblGrid>
      <w:tr w:rsidR="002650E7" w14:paraId="6D0EE5AC" w14:textId="7889B892" w:rsidTr="0026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299E404" w14:textId="26054D59" w:rsidR="002650E7" w:rsidRDefault="002650E7" w:rsidP="002650E7">
            <w:pPr>
              <w:jc w:val="center"/>
            </w:pPr>
            <w:r>
              <w:t>Détecteur</w:t>
            </w:r>
          </w:p>
        </w:tc>
        <w:tc>
          <w:tcPr>
            <w:tcW w:w="2642" w:type="dxa"/>
          </w:tcPr>
          <w:p w14:paraId="64CD0FD8" w14:textId="0CCAD73C"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Profil</w:t>
            </w:r>
          </w:p>
        </w:tc>
        <w:tc>
          <w:tcPr>
            <w:tcW w:w="2801" w:type="dxa"/>
          </w:tcPr>
          <w:p w14:paraId="29E5B9A0" w14:textId="3D89B107"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Rendement</w:t>
            </w:r>
          </w:p>
        </w:tc>
        <w:tc>
          <w:tcPr>
            <w:tcW w:w="2485" w:type="dxa"/>
          </w:tcPr>
          <w:p w14:paraId="567AAB61" w14:textId="30A759B0"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DQA</w:t>
            </w:r>
          </w:p>
        </w:tc>
      </w:tr>
      <w:tr w:rsidR="002650E7" w14:paraId="34F30C51" w14:textId="3B0D8945" w:rsidTr="0026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F8DDA50" w14:textId="720FCA98" w:rsidR="002650E7" w:rsidRDefault="002650E7" w:rsidP="002650E7">
            <w:pPr>
              <w:jc w:val="center"/>
            </w:pPr>
            <w:r>
              <w:t>Film</w:t>
            </w:r>
          </w:p>
        </w:tc>
        <w:tc>
          <w:tcPr>
            <w:tcW w:w="2642" w:type="dxa"/>
          </w:tcPr>
          <w:p w14:paraId="2FFD1F62" w14:textId="1CC7EDB1"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801" w:type="dxa"/>
          </w:tcPr>
          <w:p w14:paraId="1CA9B0DF" w14:textId="3CF66416"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485" w:type="dxa"/>
          </w:tcPr>
          <w:p w14:paraId="1157FE86" w14:textId="355B02DD"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r>
      <w:tr w:rsidR="002650E7" w14:paraId="2B7F080D" w14:textId="77CC2814" w:rsidTr="002650E7">
        <w:tc>
          <w:tcPr>
            <w:cnfStyle w:val="001000000000" w:firstRow="0" w:lastRow="0" w:firstColumn="1" w:lastColumn="0" w:oddVBand="0" w:evenVBand="0" w:oddHBand="0" w:evenHBand="0" w:firstRowFirstColumn="0" w:firstRowLastColumn="0" w:lastRowFirstColumn="0" w:lastRowLastColumn="0"/>
            <w:tcW w:w="2754" w:type="dxa"/>
          </w:tcPr>
          <w:p w14:paraId="6B2C46D5" w14:textId="05DE6807" w:rsidR="002650E7" w:rsidRDefault="002650E7" w:rsidP="002650E7">
            <w:pPr>
              <w:jc w:val="center"/>
            </w:pPr>
            <w:r>
              <w:lastRenderedPageBreak/>
              <w:t>Matrice</w:t>
            </w:r>
          </w:p>
        </w:tc>
        <w:tc>
          <w:tcPr>
            <w:tcW w:w="2642" w:type="dxa"/>
          </w:tcPr>
          <w:p w14:paraId="1CA63731" w14:textId="37E23DC0" w:rsidR="002650E7" w:rsidRDefault="002650E7" w:rsidP="002650E7">
            <w:pPr>
              <w:jc w:val="center"/>
              <w:cnfStyle w:val="000000000000" w:firstRow="0" w:lastRow="0" w:firstColumn="0" w:lastColumn="0" w:oddVBand="0" w:evenVBand="0" w:oddHBand="0" w:evenHBand="0" w:firstRowFirstColumn="0" w:firstRowLastColumn="0" w:lastRowFirstColumn="0" w:lastRowLastColumn="0"/>
            </w:pPr>
            <w:r>
              <w:t>++</w:t>
            </w:r>
          </w:p>
        </w:tc>
        <w:tc>
          <w:tcPr>
            <w:tcW w:w="2801" w:type="dxa"/>
          </w:tcPr>
          <w:p w14:paraId="2FA0162A" w14:textId="74791D6F" w:rsidR="002650E7" w:rsidRDefault="0007438A" w:rsidP="002650E7">
            <w:pPr>
              <w:jc w:val="center"/>
              <w:cnfStyle w:val="000000000000" w:firstRow="0" w:lastRow="0" w:firstColumn="0" w:lastColumn="0" w:oddVBand="0" w:evenVBand="0" w:oddHBand="0" w:evenHBand="0" w:firstRowFirstColumn="0" w:firstRowLastColumn="0" w:lastRowFirstColumn="0" w:lastRowLastColumn="0"/>
            </w:pPr>
            <w:r>
              <w:t>X</w:t>
            </w:r>
          </w:p>
        </w:tc>
        <w:tc>
          <w:tcPr>
            <w:tcW w:w="2485" w:type="dxa"/>
          </w:tcPr>
          <w:p w14:paraId="6E2A7974" w14:textId="28995112" w:rsidR="002650E7" w:rsidRDefault="002650E7" w:rsidP="002650E7">
            <w:pPr>
              <w:jc w:val="center"/>
              <w:cnfStyle w:val="000000000000" w:firstRow="0" w:lastRow="0" w:firstColumn="0" w:lastColumn="0" w:oddVBand="0" w:evenVBand="0" w:oddHBand="0" w:evenHBand="0" w:firstRowFirstColumn="0" w:firstRowLastColumn="0" w:lastRowFirstColumn="0" w:lastRowLastColumn="0"/>
            </w:pPr>
            <w:r>
              <w:t>++</w:t>
            </w:r>
          </w:p>
        </w:tc>
      </w:tr>
      <w:tr w:rsidR="002650E7" w14:paraId="390F50E7" w14:textId="6E825072" w:rsidTr="0026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3649671" w14:textId="48D689AE" w:rsidR="002650E7" w:rsidRDefault="00EB55F1" w:rsidP="002650E7">
            <w:pPr>
              <w:jc w:val="center"/>
            </w:pPr>
            <w:r>
              <w:t>Détecteur ponctuel</w:t>
            </w:r>
          </w:p>
        </w:tc>
        <w:tc>
          <w:tcPr>
            <w:tcW w:w="2642" w:type="dxa"/>
          </w:tcPr>
          <w:p w14:paraId="04EC3DFA" w14:textId="50B6CA1D"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801" w:type="dxa"/>
          </w:tcPr>
          <w:p w14:paraId="761259E3" w14:textId="05A3C19B"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485" w:type="dxa"/>
          </w:tcPr>
          <w:p w14:paraId="1855289E" w14:textId="6057EAA7" w:rsidR="002650E7" w:rsidRDefault="006C4DCA" w:rsidP="002650E7">
            <w:pPr>
              <w:jc w:val="center"/>
              <w:cnfStyle w:val="000000100000" w:firstRow="0" w:lastRow="0" w:firstColumn="0" w:lastColumn="0" w:oddVBand="0" w:evenVBand="0" w:oddHBand="1" w:evenHBand="0" w:firstRowFirstColumn="0" w:firstRowLastColumn="0" w:lastRowFirstColumn="0" w:lastRowLastColumn="0"/>
            </w:pPr>
            <w:ins w:id="286" w:author="Gontier Charlotte" w:date="2022-11-25T14:47:00Z">
              <w:r>
                <w:t>-</w:t>
              </w:r>
            </w:ins>
          </w:p>
        </w:tc>
      </w:tr>
    </w:tbl>
    <w:p w14:paraId="45EBD347" w14:textId="5483518F" w:rsidR="00AC5344" w:rsidRDefault="0048569B" w:rsidP="00B80C8B">
      <w:pPr>
        <w:spacing w:before="240"/>
        <w:ind w:firstLine="708"/>
        <w:jc w:val="both"/>
      </w:pPr>
      <w:r>
        <w:t>Ce travail m’</w:t>
      </w:r>
      <w:r w:rsidR="00073C86">
        <w:t>a permis de comp</w:t>
      </w:r>
      <w:r w:rsidR="0007438A">
        <w:t xml:space="preserve">arer les différents systèmes de mesure </w:t>
      </w:r>
      <w:r w:rsidR="00073C86">
        <w:t xml:space="preserve">pour </w:t>
      </w:r>
      <w:r w:rsidR="0007438A">
        <w:t>différents</w:t>
      </w:r>
      <w:r>
        <w:t xml:space="preserve"> types</w:t>
      </w:r>
      <w:r w:rsidR="0007438A">
        <w:t xml:space="preserve"> d’acquisition</w:t>
      </w:r>
      <w:r w:rsidR="00073C86">
        <w:t>. Cela m’a permis de me familiariser avec ces détecteur</w:t>
      </w:r>
      <w:r>
        <w:t>s</w:t>
      </w:r>
      <w:r w:rsidR="00073C86">
        <w:t xml:space="preserve"> et de manipuler ces systèmes</w:t>
      </w:r>
      <w:r w:rsidR="0007438A">
        <w:t>,</w:t>
      </w:r>
      <w:r>
        <w:t xml:space="preserve"> les fantômes associés</w:t>
      </w:r>
      <w:r w:rsidR="0007438A">
        <w:t xml:space="preserve"> ainsi que les logiciels dédiés</w:t>
      </w:r>
      <w:r>
        <w:t xml:space="preserve">. </w:t>
      </w:r>
      <w:r w:rsidR="00B80C8B">
        <w:t>Cela m’a également permis de mettre en exergue les problématiques rencontrées selon le type de mesure à réaliser.</w:t>
      </w:r>
    </w:p>
    <w:p w14:paraId="035863CF" w14:textId="77777777" w:rsidR="00AC5344" w:rsidRDefault="00AC5344">
      <w:r>
        <w:br w:type="page"/>
      </w:r>
    </w:p>
    <w:bookmarkStart w:id="287" w:name="_Toc120286014" w:displacedByCustomXml="next"/>
    <w:sdt>
      <w:sdtPr>
        <w:rPr>
          <w:rFonts w:eastAsiaTheme="minorHAnsi" w:cstheme="minorBidi"/>
          <w:b w:val="0"/>
          <w:sz w:val="22"/>
          <w:szCs w:val="22"/>
        </w:rPr>
        <w:id w:val="-1190520770"/>
        <w:docPartObj>
          <w:docPartGallery w:val="Bibliographies"/>
          <w:docPartUnique/>
        </w:docPartObj>
      </w:sdtPr>
      <w:sdtEndPr/>
      <w:sdtContent>
        <w:p w14:paraId="349F3A37" w14:textId="228B8D70" w:rsidR="009F2425" w:rsidRDefault="00924E5A">
          <w:pPr>
            <w:pStyle w:val="Titre1"/>
          </w:pPr>
          <w:r>
            <w:t>BIBLIOGRAPHIE</w:t>
          </w:r>
          <w:bookmarkEnd w:id="287"/>
        </w:p>
        <w:sdt>
          <w:sdtPr>
            <w:id w:val="111145805"/>
            <w:bibliography/>
          </w:sdtPr>
          <w:sdtEndPr/>
          <w:sdtContent>
            <w:p w14:paraId="62686871" w14:textId="77777777" w:rsidR="006032E3" w:rsidRDefault="009F2425" w:rsidP="006032E3">
              <w:pPr>
                <w:pStyle w:val="Bibliographie"/>
                <w:ind w:left="720" w:hanging="720"/>
                <w:rPr>
                  <w:noProof/>
                  <w:sz w:val="24"/>
                  <w:szCs w:val="24"/>
                </w:rPr>
              </w:pPr>
              <w:r>
                <w:fldChar w:fldCharType="begin"/>
              </w:r>
              <w:r w:rsidRPr="00AC096B">
                <w:rPr>
                  <w:lang w:val="en-US"/>
                </w:rPr>
                <w:instrText>BIBLIOGRAPHY</w:instrText>
              </w:r>
              <w:r>
                <w:fldChar w:fldCharType="separate"/>
              </w:r>
              <w:r w:rsidR="006032E3">
                <w:rPr>
                  <w:noProof/>
                </w:rPr>
                <w:t>AIEA. (2017). Technical Reports Series no 483 : Dosimetry of Small Static Fields Used in External Beam Radiotherapy. Vienne.</w:t>
              </w:r>
            </w:p>
            <w:p w14:paraId="5A7B9D40" w14:textId="77777777" w:rsidR="006032E3" w:rsidRDefault="006032E3" w:rsidP="006032E3">
              <w:pPr>
                <w:pStyle w:val="Bibliographie"/>
                <w:ind w:left="720" w:hanging="720"/>
                <w:rPr>
                  <w:noProof/>
                </w:rPr>
              </w:pPr>
              <w:r>
                <w:rPr>
                  <w:noProof/>
                </w:rPr>
                <w:t xml:space="preserve">Akima, H. (1970). A New Methode of Interpolation and Smooth Cuvre Fitting Based on Local Procedures. </w:t>
              </w:r>
              <w:r>
                <w:rPr>
                  <w:i/>
                  <w:iCs/>
                  <w:noProof/>
                </w:rPr>
                <w:t>Journal of the American for Computing Machinery, Vol 17, No4</w:t>
              </w:r>
              <w:r>
                <w:rPr>
                  <w:noProof/>
                </w:rPr>
                <w:t>, 589-602.</w:t>
              </w:r>
            </w:p>
            <w:p w14:paraId="534C9729" w14:textId="77777777" w:rsidR="006032E3" w:rsidRDefault="006032E3" w:rsidP="006032E3">
              <w:pPr>
                <w:pStyle w:val="Bibliographie"/>
                <w:ind w:left="720" w:hanging="720"/>
                <w:rPr>
                  <w:noProof/>
                </w:rPr>
              </w:pPr>
              <w:r>
                <w:rPr>
                  <w:noProof/>
                </w:rPr>
                <w:t>Ashland. (2020). GAFCHROMIC Dosimetry media, type EBT-3.</w:t>
              </w:r>
            </w:p>
            <w:p w14:paraId="3C4FE3D9" w14:textId="77777777" w:rsidR="006032E3" w:rsidRDefault="006032E3" w:rsidP="006032E3">
              <w:pPr>
                <w:pStyle w:val="Bibliographie"/>
                <w:ind w:left="720" w:hanging="720"/>
                <w:rPr>
                  <w:noProof/>
                </w:rPr>
              </w:pPr>
              <w:r>
                <w:rPr>
                  <w:noProof/>
                </w:rPr>
                <w:t xml:space="preserve">Brace, O. J. (2020). Evaluation of the PTW microDiamond in edge‐on orientationfor dosimetry in small fields. </w:t>
              </w:r>
              <w:r>
                <w:rPr>
                  <w:i/>
                  <w:iCs/>
                  <w:noProof/>
                </w:rPr>
                <w:t>Journal of Applied Clinical Medical Physics</w:t>
              </w:r>
              <w:r>
                <w:rPr>
                  <w:noProof/>
                </w:rPr>
                <w:t>, 278-288.</w:t>
              </w:r>
            </w:p>
            <w:p w14:paraId="5FE4E182" w14:textId="77777777" w:rsidR="006032E3" w:rsidRDefault="006032E3" w:rsidP="006032E3">
              <w:pPr>
                <w:pStyle w:val="Bibliographie"/>
                <w:ind w:left="720" w:hanging="720"/>
                <w:rPr>
                  <w:noProof/>
                </w:rPr>
              </w:pPr>
              <w:r>
                <w:rPr>
                  <w:noProof/>
                </w:rPr>
                <w:t xml:space="preserve">Devic Slobodan, T. N. (2016). Reference radiochromic film dosimetry : Review of technical aspects. </w:t>
              </w:r>
              <w:r>
                <w:rPr>
                  <w:i/>
                  <w:iCs/>
                  <w:noProof/>
                </w:rPr>
                <w:t>Physica Medica</w:t>
              </w:r>
              <w:r>
                <w:rPr>
                  <w:noProof/>
                </w:rPr>
                <w:t>, 541-556.</w:t>
              </w:r>
            </w:p>
            <w:p w14:paraId="6AAC24B8" w14:textId="77777777" w:rsidR="006032E3" w:rsidRDefault="006032E3" w:rsidP="006032E3">
              <w:pPr>
                <w:pStyle w:val="Bibliographie"/>
                <w:ind w:left="720" w:hanging="720"/>
                <w:rPr>
                  <w:noProof/>
                </w:rPr>
              </w:pPr>
              <w:r>
                <w:rPr>
                  <w:noProof/>
                </w:rPr>
                <w:t xml:space="preserve">Fogliata, A. (2012). Definition of parameters for quality assurance of flattening filter. </w:t>
              </w:r>
              <w:r>
                <w:rPr>
                  <w:i/>
                  <w:iCs/>
                  <w:noProof/>
                </w:rPr>
                <w:t>Medical Physics</w:t>
              </w:r>
              <w:r>
                <w:rPr>
                  <w:noProof/>
                </w:rPr>
                <w:t>, 6455-6464.</w:t>
              </w:r>
            </w:p>
            <w:p w14:paraId="6909A7A5" w14:textId="77777777" w:rsidR="006032E3" w:rsidRDefault="006032E3" w:rsidP="006032E3">
              <w:pPr>
                <w:pStyle w:val="Bibliographie"/>
                <w:ind w:left="720" w:hanging="720"/>
                <w:rPr>
                  <w:noProof/>
                </w:rPr>
              </w:pPr>
              <w:r>
                <w:rPr>
                  <w:noProof/>
                </w:rPr>
                <w:t xml:space="preserve">Fogliata, A. (2016). Flattening filter free beams from TrueBeam and Versa HD units : Evaluation of the parameters for quality assurance. </w:t>
              </w:r>
              <w:r>
                <w:rPr>
                  <w:i/>
                  <w:iCs/>
                  <w:noProof/>
                </w:rPr>
                <w:t>Medical Physics</w:t>
              </w:r>
              <w:r>
                <w:rPr>
                  <w:noProof/>
                </w:rPr>
                <w:t>, 205-212.</w:t>
              </w:r>
            </w:p>
            <w:p w14:paraId="327147FF" w14:textId="77777777" w:rsidR="006032E3" w:rsidRDefault="006032E3" w:rsidP="006032E3">
              <w:pPr>
                <w:pStyle w:val="Bibliographie"/>
                <w:ind w:left="720" w:hanging="720"/>
                <w:rPr>
                  <w:noProof/>
                </w:rPr>
              </w:pPr>
              <w:r>
                <w:rPr>
                  <w:noProof/>
                </w:rPr>
                <w:t xml:space="preserve">Guerda Massillon-JL, S.-T. C.-T.-M. (2012). Energy Dependance of the New Gafchromic EBT3 Film : Dose Response Curves for 50 kV, 6 and 15 MV X-Ray Beams. </w:t>
              </w:r>
              <w:r>
                <w:rPr>
                  <w:i/>
                  <w:iCs/>
                  <w:noProof/>
                </w:rPr>
                <w:t>International Journal of Medical Physics</w:t>
              </w:r>
              <w:r>
                <w:rPr>
                  <w:noProof/>
                </w:rPr>
                <w:t>, 60-65.</w:t>
              </w:r>
            </w:p>
            <w:p w14:paraId="3EE3E06C" w14:textId="77777777" w:rsidR="006032E3" w:rsidRDefault="006032E3" w:rsidP="006032E3">
              <w:pPr>
                <w:pStyle w:val="Bibliographie"/>
                <w:ind w:left="720" w:hanging="720"/>
                <w:rPr>
                  <w:noProof/>
                </w:rPr>
              </w:pPr>
              <w:r>
                <w:rPr>
                  <w:noProof/>
                </w:rPr>
                <w:t>IBA. (2022). Detector for relative and absolute dosimetry.</w:t>
              </w:r>
            </w:p>
            <w:p w14:paraId="47256075" w14:textId="77777777" w:rsidR="006032E3" w:rsidRDefault="006032E3" w:rsidP="006032E3">
              <w:pPr>
                <w:pStyle w:val="Bibliographie"/>
                <w:ind w:left="720" w:hanging="720"/>
                <w:rPr>
                  <w:noProof/>
                </w:rPr>
              </w:pPr>
              <w:r>
                <w:rPr>
                  <w:noProof/>
                </w:rPr>
                <w:t>IBA. (2022). MyQA Accapt user's guide (SW version 9.0). Schwarzenbruck.</w:t>
              </w:r>
            </w:p>
            <w:p w14:paraId="7FF23E71" w14:textId="77777777" w:rsidR="006032E3" w:rsidRDefault="006032E3" w:rsidP="006032E3">
              <w:pPr>
                <w:pStyle w:val="Bibliographie"/>
                <w:ind w:left="720" w:hanging="720"/>
                <w:rPr>
                  <w:noProof/>
                </w:rPr>
              </w:pPr>
              <w:r>
                <w:rPr>
                  <w:noProof/>
                </w:rPr>
                <w:t xml:space="preserve">Niroomand-Rad, A. (2020). Report of AAPM Task Group 235 Radiochromic Film Dosimetry : An update to TG-55. </w:t>
              </w:r>
              <w:r>
                <w:rPr>
                  <w:i/>
                  <w:iCs/>
                  <w:noProof/>
                </w:rPr>
                <w:t>Medical physics</w:t>
              </w:r>
              <w:r>
                <w:rPr>
                  <w:noProof/>
                </w:rPr>
                <w:t>, 5986-6025.</w:t>
              </w:r>
            </w:p>
            <w:p w14:paraId="0B52825E" w14:textId="77777777" w:rsidR="006032E3" w:rsidRDefault="006032E3" w:rsidP="006032E3">
              <w:pPr>
                <w:pStyle w:val="Bibliographie"/>
                <w:ind w:left="720" w:hanging="720"/>
                <w:rPr>
                  <w:noProof/>
                </w:rPr>
              </w:pPr>
              <w:r>
                <w:rPr>
                  <w:noProof/>
                </w:rPr>
                <w:t>PTW. (2015). Instructions d'utilisation - Détecteur OCTAVIUS 1500 (T10044) et Interface de détecteur 4000 (T16039).</w:t>
              </w:r>
            </w:p>
            <w:p w14:paraId="776019CD" w14:textId="77777777" w:rsidR="006032E3" w:rsidRDefault="006032E3" w:rsidP="006032E3">
              <w:pPr>
                <w:pStyle w:val="Bibliographie"/>
                <w:ind w:left="720" w:hanging="720"/>
                <w:rPr>
                  <w:noProof/>
                </w:rPr>
              </w:pPr>
              <w:r>
                <w:rPr>
                  <w:noProof/>
                </w:rPr>
                <w:t>PTW. (2020). Intsructions d'utilisation - Détecteur OCTAVIUS 1600 SRS (T10056) et Interface de détecteur 4000 (T16039).</w:t>
              </w:r>
            </w:p>
            <w:p w14:paraId="3CCABC84" w14:textId="77777777" w:rsidR="006032E3" w:rsidRDefault="006032E3" w:rsidP="006032E3">
              <w:pPr>
                <w:pStyle w:val="Bibliographie"/>
                <w:ind w:left="720" w:hanging="720"/>
                <w:rPr>
                  <w:noProof/>
                </w:rPr>
              </w:pPr>
              <w:r>
                <w:rPr>
                  <w:noProof/>
                </w:rPr>
                <w:t>PTW. (2022). Detectors for Ionizing Radiation.</w:t>
              </w:r>
            </w:p>
            <w:p w14:paraId="48AEF549" w14:textId="77777777" w:rsidR="006032E3" w:rsidRDefault="006032E3" w:rsidP="006032E3">
              <w:pPr>
                <w:pStyle w:val="Bibliographie"/>
                <w:ind w:left="720" w:hanging="720"/>
                <w:rPr>
                  <w:noProof/>
                </w:rPr>
              </w:pPr>
              <w:r>
                <w:rPr>
                  <w:noProof/>
                </w:rPr>
                <w:t xml:space="preserve">Tania Santos, T. V. (2021). A review on radiochromic film dosimetry for dose verification in high energy photon beams. </w:t>
              </w:r>
              <w:r>
                <w:rPr>
                  <w:i/>
                  <w:iCs/>
                  <w:noProof/>
                </w:rPr>
                <w:t>Radiation Physics and Chemistry</w:t>
              </w:r>
              <w:r>
                <w:rPr>
                  <w:noProof/>
                </w:rPr>
                <w:t>, 1-12.</w:t>
              </w:r>
            </w:p>
            <w:p w14:paraId="1FC9C408" w14:textId="03455189" w:rsidR="009F2425" w:rsidRDefault="006032E3" w:rsidP="006032E3">
              <w:pPr>
                <w:pStyle w:val="Bibliographie"/>
                <w:ind w:left="720" w:hanging="720"/>
              </w:pPr>
              <w:r>
                <w:rPr>
                  <w:noProof/>
                </w:rPr>
                <w:t xml:space="preserve">Valeria Casanova Borca, M. P. (2013). Dosimetric characterization and use of GAFCHROMIC EBT3 film for IMRT dose verification. </w:t>
              </w:r>
              <w:r>
                <w:rPr>
                  <w:i/>
                  <w:iCs/>
                  <w:noProof/>
                </w:rPr>
                <w:t>Journal of Applied Clinical Medical Physics</w:t>
              </w:r>
              <w:r>
                <w:rPr>
                  <w:noProof/>
                </w:rPr>
                <w:t>, 158-171.</w:t>
              </w:r>
              <w:r w:rsidR="009F2425">
                <w:rPr>
                  <w:b/>
                  <w:bCs/>
                </w:rPr>
                <w:fldChar w:fldCharType="end"/>
              </w:r>
            </w:p>
          </w:sdtContent>
        </w:sdt>
      </w:sdtContent>
    </w:sdt>
    <w:p w14:paraId="1A723057" w14:textId="7B4F2838" w:rsidR="00244955" w:rsidRDefault="00244955">
      <w:r>
        <w:br w:type="page"/>
      </w:r>
    </w:p>
    <w:p w14:paraId="3381E864" w14:textId="0C0AC425" w:rsidR="00924E5A" w:rsidRDefault="00924E5A" w:rsidP="00924E5A">
      <w:pPr>
        <w:pStyle w:val="Titre1"/>
      </w:pPr>
      <w:bookmarkStart w:id="288" w:name="_Toc120286015"/>
      <w:r>
        <w:lastRenderedPageBreak/>
        <w:t>ANNEXES</w:t>
      </w:r>
      <w:bookmarkEnd w:id="288"/>
    </w:p>
    <w:p w14:paraId="2DF3D0D5" w14:textId="331029C0" w:rsidR="00AC5344" w:rsidRDefault="00AC5344" w:rsidP="0019449C"/>
    <w:p w14:paraId="0E1E7921" w14:textId="2E07A607" w:rsidR="00FD12BB" w:rsidRPr="001E206E" w:rsidRDefault="00FD12BB" w:rsidP="00FD12BB">
      <w:pPr>
        <w:jc w:val="center"/>
        <w:rPr>
          <w:i/>
          <w:sz w:val="28"/>
        </w:rPr>
      </w:pPr>
      <w:r w:rsidRPr="001E206E">
        <w:rPr>
          <w:i/>
          <w:sz w:val="28"/>
        </w:rPr>
        <w:t xml:space="preserve">Annexe I : Schéma de l’écart relatif lorsque la numérisation est cropée avec en référence l’image entière numérisée </w:t>
      </w:r>
    </w:p>
    <w:p w14:paraId="76793521" w14:textId="4AA878AD" w:rsidR="00FD12BB" w:rsidRPr="00FD12BB" w:rsidRDefault="00FD12BB" w:rsidP="00FD12BB">
      <w:pPr>
        <w:jc w:val="center"/>
        <w:rPr>
          <w:i/>
        </w:rPr>
        <w:sectPr w:rsidR="00FD12BB" w:rsidRPr="00FD12BB" w:rsidSect="00EC4CF4">
          <w:footerReference w:type="default" r:id="rId22"/>
          <w:footerReference w:type="first" r:id="rId23"/>
          <w:pgSz w:w="11906" w:h="16838"/>
          <w:pgMar w:top="720" w:right="720" w:bottom="720" w:left="720" w:header="708" w:footer="708" w:gutter="0"/>
          <w:pgNumType w:start="1"/>
          <w:cols w:space="708"/>
          <w:titlePg/>
          <w:docGrid w:linePitch="360"/>
        </w:sectPr>
      </w:pPr>
      <w:r>
        <w:rPr>
          <w:noProof/>
          <w:lang w:eastAsia="fr-FR"/>
        </w:rPr>
        <w:drawing>
          <wp:inline distT="0" distB="0" distL="0" distR="0" wp14:anchorId="3C2A6009" wp14:editId="15D1EF33">
            <wp:extent cx="3402418" cy="3957319"/>
            <wp:effectExtent l="0" t="0" r="762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4285" cy="4017645"/>
                    </a:xfrm>
                    <a:prstGeom prst="rect">
                      <a:avLst/>
                    </a:prstGeom>
                  </pic:spPr>
                </pic:pic>
              </a:graphicData>
            </a:graphic>
          </wp:inline>
        </w:drawing>
      </w:r>
    </w:p>
    <w:p w14:paraId="4A1D24D6" w14:textId="2C61AC88" w:rsidR="0019449C" w:rsidRDefault="002111B8" w:rsidP="00D16972">
      <w:pPr>
        <w:jc w:val="center"/>
        <w:rPr>
          <w:noProof/>
          <w:lang w:eastAsia="fr-FR"/>
        </w:rPr>
      </w:pPr>
      <w:r w:rsidRPr="00D16972">
        <w:rPr>
          <w:i/>
          <w:sz w:val="28"/>
          <w:szCs w:val="28"/>
        </w:rPr>
        <w:lastRenderedPageBreak/>
        <w:t xml:space="preserve">Annexe </w:t>
      </w:r>
      <w:r w:rsidR="005A163E" w:rsidRPr="00D16972">
        <w:rPr>
          <w:i/>
          <w:sz w:val="28"/>
          <w:szCs w:val="28"/>
        </w:rPr>
        <w:t>I</w:t>
      </w:r>
      <w:r w:rsidRPr="00D16972">
        <w:rPr>
          <w:i/>
          <w:sz w:val="28"/>
          <w:szCs w:val="28"/>
        </w:rPr>
        <w:t>I : Tableau récapitulatif des caractéristiques des matrices disponibles à l’IC</w:t>
      </w:r>
      <w:r w:rsidR="00D16972" w:rsidRPr="00D16972">
        <w:rPr>
          <w:noProof/>
          <w:sz w:val="28"/>
          <w:lang w:eastAsia="fr-FR"/>
        </w:rPr>
        <w:t>O</w:t>
      </w:r>
    </w:p>
    <w:p w14:paraId="527EC8A6" w14:textId="4BCC8689" w:rsidR="00D16972" w:rsidRPr="00D16972" w:rsidRDefault="00D16972" w:rsidP="00D16972">
      <w:pPr>
        <w:jc w:val="center"/>
        <w:rPr>
          <w:i/>
        </w:rPr>
      </w:pPr>
      <w:r>
        <w:rPr>
          <w:noProof/>
          <w:lang w:eastAsia="fr-FR"/>
        </w:rPr>
        <w:drawing>
          <wp:inline distT="0" distB="0" distL="0" distR="0" wp14:anchorId="00520559" wp14:editId="32EAD958">
            <wp:extent cx="9571495" cy="5953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84752" cy="5961370"/>
                    </a:xfrm>
                    <a:prstGeom prst="rect">
                      <a:avLst/>
                    </a:prstGeom>
                  </pic:spPr>
                </pic:pic>
              </a:graphicData>
            </a:graphic>
          </wp:inline>
        </w:drawing>
      </w:r>
    </w:p>
    <w:p w14:paraId="1BA7ACD5" w14:textId="6EBBB1D3" w:rsidR="002111B8" w:rsidRPr="008C6244" w:rsidRDefault="002111B8" w:rsidP="002111B8">
      <w:pPr>
        <w:jc w:val="center"/>
        <w:rPr>
          <w:i/>
          <w:sz w:val="28"/>
        </w:rPr>
      </w:pPr>
      <w:r w:rsidRPr="008C6244">
        <w:rPr>
          <w:i/>
          <w:sz w:val="28"/>
        </w:rPr>
        <w:lastRenderedPageBreak/>
        <w:t>Annexe I</w:t>
      </w:r>
      <w:r w:rsidR="005A163E">
        <w:rPr>
          <w:i/>
          <w:sz w:val="28"/>
        </w:rPr>
        <w:t>I</w:t>
      </w:r>
      <w:r w:rsidRPr="008C6244">
        <w:rPr>
          <w:i/>
          <w:sz w:val="28"/>
        </w:rPr>
        <w:t>I : Protocoles cliniques utilisés pour les DQA</w:t>
      </w:r>
      <w:r w:rsidR="00240D52">
        <w:rPr>
          <w:i/>
          <w:sz w:val="28"/>
        </w:rPr>
        <w:t xml:space="preserve"> à l’ICO</w:t>
      </w:r>
    </w:p>
    <w:p w14:paraId="1CA737CF" w14:textId="3ADEA7EB" w:rsidR="002111B8" w:rsidRPr="009F2425" w:rsidRDefault="002111B8" w:rsidP="002111B8">
      <w:pPr>
        <w:jc w:val="center"/>
      </w:pPr>
      <w:r w:rsidRPr="00391B5B">
        <w:rPr>
          <w:noProof/>
          <w:lang w:eastAsia="fr-FR"/>
        </w:rPr>
        <w:drawing>
          <wp:inline distT="0" distB="0" distL="0" distR="0" wp14:anchorId="0ADCABBB" wp14:editId="70C05B94">
            <wp:extent cx="9777730" cy="3403935"/>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77730" cy="3403935"/>
                    </a:xfrm>
                    <a:prstGeom prst="rect">
                      <a:avLst/>
                    </a:prstGeom>
                    <a:noFill/>
                    <a:ln>
                      <a:noFill/>
                    </a:ln>
                  </pic:spPr>
                </pic:pic>
              </a:graphicData>
            </a:graphic>
          </wp:inline>
        </w:drawing>
      </w:r>
    </w:p>
    <w:sectPr w:rsidR="002111B8" w:rsidRPr="009F2425" w:rsidSect="0019449C">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ntier Charlotte" w:date="2022-11-25T16:26:00Z" w:initials="GC">
    <w:p w14:paraId="4315135A" w14:textId="03139EEE" w:rsidR="00F75A8B" w:rsidRDefault="00F75A8B">
      <w:pPr>
        <w:pStyle w:val="Commentaire"/>
      </w:pPr>
      <w:r>
        <w:rPr>
          <w:rStyle w:val="Marquedecommentaire"/>
        </w:rPr>
        <w:annotationRef/>
      </w:r>
      <w:r>
        <w:t xml:space="preserve">MicroDiamant =/ CI </w:t>
      </w:r>
      <w:r>
        <w:sym w:font="Wingdings" w:char="F0E0"/>
      </w:r>
      <w:r>
        <w:t xml:space="preserve"> correction de la dénomination de la partie 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1513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7F1BA" w16cid:durableId="2718FD36"/>
  <w16cid:commentId w16cid:paraId="394C90E9" w16cid:durableId="2718FD3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E8B93" w14:textId="77777777" w:rsidR="00F75A8B" w:rsidRDefault="00F75A8B" w:rsidP="00044FF9">
      <w:pPr>
        <w:spacing w:after="0" w:line="240" w:lineRule="auto"/>
      </w:pPr>
      <w:r>
        <w:separator/>
      </w:r>
    </w:p>
  </w:endnote>
  <w:endnote w:type="continuationSeparator" w:id="0">
    <w:p w14:paraId="55FCEEBF" w14:textId="77777777" w:rsidR="00F75A8B" w:rsidRDefault="00F75A8B" w:rsidP="0004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07720"/>
      <w:docPartObj>
        <w:docPartGallery w:val="Page Numbers (Bottom of Page)"/>
        <w:docPartUnique/>
      </w:docPartObj>
    </w:sdtPr>
    <w:sdtEndPr/>
    <w:sdtContent>
      <w:p w14:paraId="550B9B96" w14:textId="6B71AED7" w:rsidR="00F75A8B" w:rsidRDefault="00F75A8B">
        <w:pPr>
          <w:pStyle w:val="Pieddepage"/>
          <w:jc w:val="right"/>
        </w:pPr>
        <w:r>
          <w:fldChar w:fldCharType="begin"/>
        </w:r>
        <w:r>
          <w:instrText>PAGE   \* MERGEFORMAT</w:instrText>
        </w:r>
        <w:r>
          <w:fldChar w:fldCharType="separate"/>
        </w:r>
        <w:r w:rsidR="00003DB6">
          <w:rPr>
            <w:noProof/>
          </w:rPr>
          <w:t>3</w:t>
        </w:r>
        <w:r>
          <w:fldChar w:fldCharType="end"/>
        </w:r>
      </w:p>
    </w:sdtContent>
  </w:sdt>
  <w:p w14:paraId="1FE818ED" w14:textId="77777777" w:rsidR="00F75A8B" w:rsidRDefault="00F75A8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5D75" w14:textId="7E0D8431" w:rsidR="00F75A8B" w:rsidRDefault="00F75A8B" w:rsidP="009542F1">
    <w:pPr>
      <w:pStyle w:val="Pieddepage"/>
      <w:jc w:val="center"/>
    </w:pPr>
    <w:r>
      <w:t>DQPRM PROMOTION 2021-2023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AE635" w14:textId="77777777" w:rsidR="00F75A8B" w:rsidRDefault="00F75A8B" w:rsidP="00044FF9">
      <w:pPr>
        <w:spacing w:after="0" w:line="240" w:lineRule="auto"/>
      </w:pPr>
      <w:r>
        <w:separator/>
      </w:r>
    </w:p>
  </w:footnote>
  <w:footnote w:type="continuationSeparator" w:id="0">
    <w:p w14:paraId="1DBC853B" w14:textId="77777777" w:rsidR="00F75A8B" w:rsidRDefault="00F75A8B" w:rsidP="00044FF9">
      <w:pPr>
        <w:spacing w:after="0" w:line="240" w:lineRule="auto"/>
      </w:pPr>
      <w:r>
        <w:continuationSeparator/>
      </w:r>
    </w:p>
  </w:footnote>
  <w:footnote w:id="1">
    <w:p w14:paraId="2C6ADFBF" w14:textId="577B3BB4" w:rsidR="00F75A8B" w:rsidRDefault="00F75A8B">
      <w:pPr>
        <w:pStyle w:val="Notedebasdepage"/>
      </w:pPr>
      <w:r>
        <w:rPr>
          <w:rStyle w:val="Appelnotedebasdep"/>
        </w:rPr>
        <w:footnoteRef/>
      </w:r>
      <w:r>
        <w:t xml:space="preserve"> Dots per inch ou point par pouce en français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C18B0"/>
    <w:multiLevelType w:val="hybridMultilevel"/>
    <w:tmpl w:val="76D8D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393D7D"/>
    <w:multiLevelType w:val="hybridMultilevel"/>
    <w:tmpl w:val="020844EC"/>
    <w:lvl w:ilvl="0" w:tplc="9FA619FC">
      <w:start w:val="1"/>
      <w:numFmt w:val="decimal"/>
      <w:pStyle w:val="Titre2"/>
      <w:lvlText w:val="%1)"/>
      <w:lvlJc w:val="left"/>
      <w:pPr>
        <w:ind w:left="720" w:hanging="360"/>
      </w:pPr>
      <w:rPr>
        <w:rFonts w:hint="default"/>
      </w:rPr>
    </w:lvl>
    <w:lvl w:ilvl="1" w:tplc="573AE386">
      <w:start w:val="1"/>
      <w:numFmt w:val="low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7202F7"/>
    <w:multiLevelType w:val="multilevel"/>
    <w:tmpl w:val="D16CAD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26C4C"/>
    <w:multiLevelType w:val="hybridMultilevel"/>
    <w:tmpl w:val="DAE4DE32"/>
    <w:lvl w:ilvl="0" w:tplc="B49AEEA4">
      <w:start w:val="1"/>
      <w:numFmt w:val="upperRoman"/>
      <w:pStyle w:val="Sansinterligne"/>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6" w15:restartNumberingAfterBreak="0">
    <w:nsid w:val="48E703EE"/>
    <w:multiLevelType w:val="hybridMultilevel"/>
    <w:tmpl w:val="05FE4D6C"/>
    <w:lvl w:ilvl="0" w:tplc="95F69F04">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0052FCA"/>
    <w:multiLevelType w:val="multilevel"/>
    <w:tmpl w:val="28604028"/>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F20720"/>
    <w:multiLevelType w:val="multilevel"/>
    <w:tmpl w:val="15084262"/>
    <w:lvl w:ilvl="0">
      <w:start w:val="1"/>
      <w:numFmt w:val="upperRoman"/>
      <w:pStyle w:val="Titre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2"/>
  </w:num>
  <w:num w:numId="10">
    <w:abstractNumId w:val="5"/>
  </w:num>
  <w:num w:numId="11">
    <w:abstractNumId w:val="7"/>
  </w:num>
  <w:num w:numId="12">
    <w:abstractNumId w:val="4"/>
  </w:num>
  <w:num w:numId="13">
    <w:abstractNumId w:val="6"/>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0"/>
  </w:num>
  <w:num w:numId="27">
    <w:abstractNumId w:val="2"/>
  </w:num>
  <w:num w:numId="28">
    <w:abstractNumId w:val="2"/>
    <w:lvlOverride w:ilvl="0">
      <w:startOverride w:val="1"/>
    </w:lvlOverride>
  </w:num>
  <w:num w:numId="29">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ntier Charlotte">
    <w15:presenceInfo w15:providerId="AD" w15:userId="S-1-5-21-2081497765-1016672200-1859928627-19460"/>
  </w15:person>
  <w15:person w15:author="Gontier Charlotte [2]">
    <w15:presenceInfo w15:providerId="None" w15:userId="Gontier Charlo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21"/>
    <w:rsid w:val="0000324B"/>
    <w:rsid w:val="00003DB6"/>
    <w:rsid w:val="00010757"/>
    <w:rsid w:val="00023863"/>
    <w:rsid w:val="000323A6"/>
    <w:rsid w:val="0003643F"/>
    <w:rsid w:val="0004217F"/>
    <w:rsid w:val="00044FF9"/>
    <w:rsid w:val="00047B83"/>
    <w:rsid w:val="000500F3"/>
    <w:rsid w:val="00053283"/>
    <w:rsid w:val="0006538B"/>
    <w:rsid w:val="000666F1"/>
    <w:rsid w:val="00073C86"/>
    <w:rsid w:val="00073F0D"/>
    <w:rsid w:val="0007438A"/>
    <w:rsid w:val="000770F4"/>
    <w:rsid w:val="00091541"/>
    <w:rsid w:val="00095303"/>
    <w:rsid w:val="000B1DC4"/>
    <w:rsid w:val="000C4C5C"/>
    <w:rsid w:val="000D1B19"/>
    <w:rsid w:val="000E2657"/>
    <w:rsid w:val="000E7CDC"/>
    <w:rsid w:val="00111FBF"/>
    <w:rsid w:val="0011308C"/>
    <w:rsid w:val="00120E4A"/>
    <w:rsid w:val="001242E3"/>
    <w:rsid w:val="0012434E"/>
    <w:rsid w:val="00124A8A"/>
    <w:rsid w:val="00137DF9"/>
    <w:rsid w:val="00144921"/>
    <w:rsid w:val="00157BD1"/>
    <w:rsid w:val="001745DC"/>
    <w:rsid w:val="0019449C"/>
    <w:rsid w:val="00195CA7"/>
    <w:rsid w:val="0019680A"/>
    <w:rsid w:val="001B14E0"/>
    <w:rsid w:val="001B6037"/>
    <w:rsid w:val="001C6315"/>
    <w:rsid w:val="001E206E"/>
    <w:rsid w:val="001E215C"/>
    <w:rsid w:val="001E3E7C"/>
    <w:rsid w:val="001E4E21"/>
    <w:rsid w:val="001E6169"/>
    <w:rsid w:val="001F55D8"/>
    <w:rsid w:val="001F681C"/>
    <w:rsid w:val="001F6962"/>
    <w:rsid w:val="00200E00"/>
    <w:rsid w:val="00204C22"/>
    <w:rsid w:val="00205DB0"/>
    <w:rsid w:val="00206096"/>
    <w:rsid w:val="00207C2F"/>
    <w:rsid w:val="002111B8"/>
    <w:rsid w:val="00224540"/>
    <w:rsid w:val="002335C6"/>
    <w:rsid w:val="002369E0"/>
    <w:rsid w:val="00237F27"/>
    <w:rsid w:val="00240D52"/>
    <w:rsid w:val="00244955"/>
    <w:rsid w:val="00245970"/>
    <w:rsid w:val="00247A87"/>
    <w:rsid w:val="00262B6D"/>
    <w:rsid w:val="002650E7"/>
    <w:rsid w:val="002702B5"/>
    <w:rsid w:val="002836AA"/>
    <w:rsid w:val="00287B2B"/>
    <w:rsid w:val="002908F3"/>
    <w:rsid w:val="0029240E"/>
    <w:rsid w:val="002A0B44"/>
    <w:rsid w:val="002A0E95"/>
    <w:rsid w:val="002A5216"/>
    <w:rsid w:val="002A6809"/>
    <w:rsid w:val="002B1384"/>
    <w:rsid w:val="002C12A7"/>
    <w:rsid w:val="002C56C5"/>
    <w:rsid w:val="002D0630"/>
    <w:rsid w:val="002E3085"/>
    <w:rsid w:val="002F409F"/>
    <w:rsid w:val="002F49DE"/>
    <w:rsid w:val="002F5457"/>
    <w:rsid w:val="0030311F"/>
    <w:rsid w:val="00305218"/>
    <w:rsid w:val="00307A18"/>
    <w:rsid w:val="00321660"/>
    <w:rsid w:val="003235C0"/>
    <w:rsid w:val="00326099"/>
    <w:rsid w:val="00332C74"/>
    <w:rsid w:val="00335116"/>
    <w:rsid w:val="00341B04"/>
    <w:rsid w:val="0034333F"/>
    <w:rsid w:val="00345B23"/>
    <w:rsid w:val="00352231"/>
    <w:rsid w:val="003569ED"/>
    <w:rsid w:val="00362735"/>
    <w:rsid w:val="00385418"/>
    <w:rsid w:val="003874BA"/>
    <w:rsid w:val="00394018"/>
    <w:rsid w:val="003951D4"/>
    <w:rsid w:val="003A7F40"/>
    <w:rsid w:val="003B0EBF"/>
    <w:rsid w:val="003B6363"/>
    <w:rsid w:val="003B7A9D"/>
    <w:rsid w:val="003C002D"/>
    <w:rsid w:val="003C6959"/>
    <w:rsid w:val="003D277E"/>
    <w:rsid w:val="003D2DA3"/>
    <w:rsid w:val="003D718D"/>
    <w:rsid w:val="003D77F9"/>
    <w:rsid w:val="003E6BED"/>
    <w:rsid w:val="00403B86"/>
    <w:rsid w:val="004043F5"/>
    <w:rsid w:val="00405642"/>
    <w:rsid w:val="004056ED"/>
    <w:rsid w:val="0040759D"/>
    <w:rsid w:val="004257E4"/>
    <w:rsid w:val="0043366B"/>
    <w:rsid w:val="00435066"/>
    <w:rsid w:val="00436533"/>
    <w:rsid w:val="00436F55"/>
    <w:rsid w:val="0043702D"/>
    <w:rsid w:val="00437C2E"/>
    <w:rsid w:val="00440514"/>
    <w:rsid w:val="00441CD5"/>
    <w:rsid w:val="00444BB0"/>
    <w:rsid w:val="00445A01"/>
    <w:rsid w:val="00450508"/>
    <w:rsid w:val="004505F0"/>
    <w:rsid w:val="00455E1C"/>
    <w:rsid w:val="0046385C"/>
    <w:rsid w:val="0047352B"/>
    <w:rsid w:val="00485074"/>
    <w:rsid w:val="0048513A"/>
    <w:rsid w:val="0048569B"/>
    <w:rsid w:val="00487043"/>
    <w:rsid w:val="00495A4B"/>
    <w:rsid w:val="004A3503"/>
    <w:rsid w:val="004A3A35"/>
    <w:rsid w:val="004A51FA"/>
    <w:rsid w:val="004A554C"/>
    <w:rsid w:val="004B27BC"/>
    <w:rsid w:val="004B3040"/>
    <w:rsid w:val="004B71F9"/>
    <w:rsid w:val="004C11BE"/>
    <w:rsid w:val="004C52CD"/>
    <w:rsid w:val="004D0834"/>
    <w:rsid w:val="004E1D6A"/>
    <w:rsid w:val="004E473F"/>
    <w:rsid w:val="004E4CA9"/>
    <w:rsid w:val="004E752A"/>
    <w:rsid w:val="004F6660"/>
    <w:rsid w:val="0050302E"/>
    <w:rsid w:val="00506E23"/>
    <w:rsid w:val="005100A2"/>
    <w:rsid w:val="005325E3"/>
    <w:rsid w:val="00533BF1"/>
    <w:rsid w:val="005415FB"/>
    <w:rsid w:val="005422A2"/>
    <w:rsid w:val="00543440"/>
    <w:rsid w:val="00547229"/>
    <w:rsid w:val="00552FAE"/>
    <w:rsid w:val="00563F1C"/>
    <w:rsid w:val="005666A6"/>
    <w:rsid w:val="0057016E"/>
    <w:rsid w:val="005771C4"/>
    <w:rsid w:val="005868D1"/>
    <w:rsid w:val="00592128"/>
    <w:rsid w:val="005A163E"/>
    <w:rsid w:val="005A2E48"/>
    <w:rsid w:val="005A753C"/>
    <w:rsid w:val="005B33C1"/>
    <w:rsid w:val="005D5660"/>
    <w:rsid w:val="005E4A6D"/>
    <w:rsid w:val="005F501C"/>
    <w:rsid w:val="005F5487"/>
    <w:rsid w:val="006032E3"/>
    <w:rsid w:val="006079A7"/>
    <w:rsid w:val="00615947"/>
    <w:rsid w:val="00621B13"/>
    <w:rsid w:val="00627BCA"/>
    <w:rsid w:val="0063473E"/>
    <w:rsid w:val="00646534"/>
    <w:rsid w:val="00656784"/>
    <w:rsid w:val="00660424"/>
    <w:rsid w:val="006646FC"/>
    <w:rsid w:val="006650D7"/>
    <w:rsid w:val="006673A9"/>
    <w:rsid w:val="0067054C"/>
    <w:rsid w:val="00674164"/>
    <w:rsid w:val="0068750E"/>
    <w:rsid w:val="00694EFC"/>
    <w:rsid w:val="006A023F"/>
    <w:rsid w:val="006A3CE5"/>
    <w:rsid w:val="006C00A6"/>
    <w:rsid w:val="006C49DF"/>
    <w:rsid w:val="006C4DCA"/>
    <w:rsid w:val="006E7A6B"/>
    <w:rsid w:val="006F49D1"/>
    <w:rsid w:val="006F5BE7"/>
    <w:rsid w:val="00716CDF"/>
    <w:rsid w:val="0072330B"/>
    <w:rsid w:val="007420D4"/>
    <w:rsid w:val="00753D52"/>
    <w:rsid w:val="00762D53"/>
    <w:rsid w:val="00762F66"/>
    <w:rsid w:val="00764281"/>
    <w:rsid w:val="0076637C"/>
    <w:rsid w:val="00767745"/>
    <w:rsid w:val="007743D6"/>
    <w:rsid w:val="00781B10"/>
    <w:rsid w:val="00796A0B"/>
    <w:rsid w:val="007A010C"/>
    <w:rsid w:val="007A1475"/>
    <w:rsid w:val="007A20BA"/>
    <w:rsid w:val="007A5378"/>
    <w:rsid w:val="007A7A0A"/>
    <w:rsid w:val="007C6B6E"/>
    <w:rsid w:val="007D0522"/>
    <w:rsid w:val="007D3085"/>
    <w:rsid w:val="007D79C0"/>
    <w:rsid w:val="007F150A"/>
    <w:rsid w:val="007F3330"/>
    <w:rsid w:val="007F4FB4"/>
    <w:rsid w:val="008027A1"/>
    <w:rsid w:val="008138FA"/>
    <w:rsid w:val="00816188"/>
    <w:rsid w:val="00817247"/>
    <w:rsid w:val="008247B7"/>
    <w:rsid w:val="008257D9"/>
    <w:rsid w:val="00837795"/>
    <w:rsid w:val="00840F1B"/>
    <w:rsid w:val="0085264D"/>
    <w:rsid w:val="00852F67"/>
    <w:rsid w:val="00855B50"/>
    <w:rsid w:val="0087336D"/>
    <w:rsid w:val="00882B80"/>
    <w:rsid w:val="00891BA1"/>
    <w:rsid w:val="0089450A"/>
    <w:rsid w:val="008A0A98"/>
    <w:rsid w:val="008A16DB"/>
    <w:rsid w:val="008B0E52"/>
    <w:rsid w:val="008B4E40"/>
    <w:rsid w:val="008B7D25"/>
    <w:rsid w:val="008C153E"/>
    <w:rsid w:val="008C6244"/>
    <w:rsid w:val="008C67DA"/>
    <w:rsid w:val="008D1036"/>
    <w:rsid w:val="008D296A"/>
    <w:rsid w:val="008D4F49"/>
    <w:rsid w:val="008E0BF0"/>
    <w:rsid w:val="008E2B28"/>
    <w:rsid w:val="00901713"/>
    <w:rsid w:val="00911111"/>
    <w:rsid w:val="00912732"/>
    <w:rsid w:val="00924E5A"/>
    <w:rsid w:val="0092583A"/>
    <w:rsid w:val="009402B0"/>
    <w:rsid w:val="00946D19"/>
    <w:rsid w:val="009542F1"/>
    <w:rsid w:val="00957BBF"/>
    <w:rsid w:val="00961CA4"/>
    <w:rsid w:val="009627CD"/>
    <w:rsid w:val="009632E0"/>
    <w:rsid w:val="00972DD1"/>
    <w:rsid w:val="00973F27"/>
    <w:rsid w:val="0097453E"/>
    <w:rsid w:val="009763E1"/>
    <w:rsid w:val="009830B2"/>
    <w:rsid w:val="00987B1D"/>
    <w:rsid w:val="00990B29"/>
    <w:rsid w:val="00992ACC"/>
    <w:rsid w:val="0099555C"/>
    <w:rsid w:val="00997205"/>
    <w:rsid w:val="009A19F5"/>
    <w:rsid w:val="009A4685"/>
    <w:rsid w:val="009A6CDC"/>
    <w:rsid w:val="009A722E"/>
    <w:rsid w:val="009B78B9"/>
    <w:rsid w:val="009C184A"/>
    <w:rsid w:val="009C42D1"/>
    <w:rsid w:val="009C51D2"/>
    <w:rsid w:val="009D3AD1"/>
    <w:rsid w:val="009D6FDE"/>
    <w:rsid w:val="009E120F"/>
    <w:rsid w:val="009E4ED9"/>
    <w:rsid w:val="009F2425"/>
    <w:rsid w:val="009F28AB"/>
    <w:rsid w:val="009F4884"/>
    <w:rsid w:val="00A0362F"/>
    <w:rsid w:val="00A050B3"/>
    <w:rsid w:val="00A11C63"/>
    <w:rsid w:val="00A12EFB"/>
    <w:rsid w:val="00A15A0D"/>
    <w:rsid w:val="00A16F48"/>
    <w:rsid w:val="00A20B0C"/>
    <w:rsid w:val="00A2113B"/>
    <w:rsid w:val="00A26661"/>
    <w:rsid w:val="00A33702"/>
    <w:rsid w:val="00A4103D"/>
    <w:rsid w:val="00A515D9"/>
    <w:rsid w:val="00A529A5"/>
    <w:rsid w:val="00A626AE"/>
    <w:rsid w:val="00AA1482"/>
    <w:rsid w:val="00AA24D4"/>
    <w:rsid w:val="00AA7906"/>
    <w:rsid w:val="00AB344A"/>
    <w:rsid w:val="00AC096B"/>
    <w:rsid w:val="00AC27E7"/>
    <w:rsid w:val="00AC33A7"/>
    <w:rsid w:val="00AC481A"/>
    <w:rsid w:val="00AC5344"/>
    <w:rsid w:val="00AD07EC"/>
    <w:rsid w:val="00AD2620"/>
    <w:rsid w:val="00AD65AD"/>
    <w:rsid w:val="00AD7088"/>
    <w:rsid w:val="00AE43EF"/>
    <w:rsid w:val="00AE461A"/>
    <w:rsid w:val="00AF46C7"/>
    <w:rsid w:val="00B00BF3"/>
    <w:rsid w:val="00B04972"/>
    <w:rsid w:val="00B07D61"/>
    <w:rsid w:val="00B1632A"/>
    <w:rsid w:val="00B2094F"/>
    <w:rsid w:val="00B23EA3"/>
    <w:rsid w:val="00B27D7C"/>
    <w:rsid w:val="00B32AE3"/>
    <w:rsid w:val="00B51732"/>
    <w:rsid w:val="00B52C8F"/>
    <w:rsid w:val="00B60BB4"/>
    <w:rsid w:val="00B657DA"/>
    <w:rsid w:val="00B65C10"/>
    <w:rsid w:val="00B7637A"/>
    <w:rsid w:val="00B80C8B"/>
    <w:rsid w:val="00B816CC"/>
    <w:rsid w:val="00B8257A"/>
    <w:rsid w:val="00B83190"/>
    <w:rsid w:val="00B86D4A"/>
    <w:rsid w:val="00B873C2"/>
    <w:rsid w:val="00B90FFA"/>
    <w:rsid w:val="00BA6670"/>
    <w:rsid w:val="00BB0374"/>
    <w:rsid w:val="00BB05EE"/>
    <w:rsid w:val="00BC1EA6"/>
    <w:rsid w:val="00BC2735"/>
    <w:rsid w:val="00BC4D40"/>
    <w:rsid w:val="00BD38DA"/>
    <w:rsid w:val="00BD6FBF"/>
    <w:rsid w:val="00BE065C"/>
    <w:rsid w:val="00BF0D66"/>
    <w:rsid w:val="00BF662B"/>
    <w:rsid w:val="00C17A48"/>
    <w:rsid w:val="00C24604"/>
    <w:rsid w:val="00C2501B"/>
    <w:rsid w:val="00C26E92"/>
    <w:rsid w:val="00C36C28"/>
    <w:rsid w:val="00C45C2E"/>
    <w:rsid w:val="00C61C47"/>
    <w:rsid w:val="00C63D7E"/>
    <w:rsid w:val="00C77CB8"/>
    <w:rsid w:val="00C93E50"/>
    <w:rsid w:val="00CA71D2"/>
    <w:rsid w:val="00CB1025"/>
    <w:rsid w:val="00CC2F31"/>
    <w:rsid w:val="00CC66AA"/>
    <w:rsid w:val="00CC681B"/>
    <w:rsid w:val="00CD07DF"/>
    <w:rsid w:val="00CD13B3"/>
    <w:rsid w:val="00CD6608"/>
    <w:rsid w:val="00CE1401"/>
    <w:rsid w:val="00CE307F"/>
    <w:rsid w:val="00CE6093"/>
    <w:rsid w:val="00CE6EB1"/>
    <w:rsid w:val="00CF62A0"/>
    <w:rsid w:val="00CF62A9"/>
    <w:rsid w:val="00D047B7"/>
    <w:rsid w:val="00D13072"/>
    <w:rsid w:val="00D141B9"/>
    <w:rsid w:val="00D16972"/>
    <w:rsid w:val="00D220A7"/>
    <w:rsid w:val="00D30CF7"/>
    <w:rsid w:val="00D32E74"/>
    <w:rsid w:val="00D3455F"/>
    <w:rsid w:val="00D568D5"/>
    <w:rsid w:val="00D577E4"/>
    <w:rsid w:val="00D6389C"/>
    <w:rsid w:val="00D67501"/>
    <w:rsid w:val="00D708E2"/>
    <w:rsid w:val="00D9230D"/>
    <w:rsid w:val="00D93021"/>
    <w:rsid w:val="00D934BA"/>
    <w:rsid w:val="00D9351A"/>
    <w:rsid w:val="00DA097E"/>
    <w:rsid w:val="00DA4054"/>
    <w:rsid w:val="00DA68F8"/>
    <w:rsid w:val="00DB356B"/>
    <w:rsid w:val="00DB3DA8"/>
    <w:rsid w:val="00DB4E6D"/>
    <w:rsid w:val="00DD1483"/>
    <w:rsid w:val="00DD3354"/>
    <w:rsid w:val="00DD5032"/>
    <w:rsid w:val="00DD59CA"/>
    <w:rsid w:val="00DD6C6B"/>
    <w:rsid w:val="00DE58B2"/>
    <w:rsid w:val="00DF6783"/>
    <w:rsid w:val="00E0074D"/>
    <w:rsid w:val="00E11B6D"/>
    <w:rsid w:val="00E17640"/>
    <w:rsid w:val="00E23644"/>
    <w:rsid w:val="00E32244"/>
    <w:rsid w:val="00E377CF"/>
    <w:rsid w:val="00E43B36"/>
    <w:rsid w:val="00E464D0"/>
    <w:rsid w:val="00E870AA"/>
    <w:rsid w:val="00E8772D"/>
    <w:rsid w:val="00E90DCF"/>
    <w:rsid w:val="00E95582"/>
    <w:rsid w:val="00E96F5C"/>
    <w:rsid w:val="00EA04E7"/>
    <w:rsid w:val="00EA3448"/>
    <w:rsid w:val="00EA7A5D"/>
    <w:rsid w:val="00EB1C68"/>
    <w:rsid w:val="00EB37F0"/>
    <w:rsid w:val="00EB55F1"/>
    <w:rsid w:val="00EB756F"/>
    <w:rsid w:val="00EC09F2"/>
    <w:rsid w:val="00EC25A0"/>
    <w:rsid w:val="00EC4CF4"/>
    <w:rsid w:val="00ED247F"/>
    <w:rsid w:val="00ED3106"/>
    <w:rsid w:val="00ED7A54"/>
    <w:rsid w:val="00EE2255"/>
    <w:rsid w:val="00EE26AB"/>
    <w:rsid w:val="00EF0806"/>
    <w:rsid w:val="00EF4F27"/>
    <w:rsid w:val="00F0325A"/>
    <w:rsid w:val="00F050A6"/>
    <w:rsid w:val="00F1640E"/>
    <w:rsid w:val="00F254C4"/>
    <w:rsid w:val="00F361B4"/>
    <w:rsid w:val="00F40159"/>
    <w:rsid w:val="00F611C1"/>
    <w:rsid w:val="00F654BE"/>
    <w:rsid w:val="00F72B91"/>
    <w:rsid w:val="00F73A69"/>
    <w:rsid w:val="00F75A8B"/>
    <w:rsid w:val="00F77CBE"/>
    <w:rsid w:val="00F900C8"/>
    <w:rsid w:val="00F93D18"/>
    <w:rsid w:val="00FA0B7B"/>
    <w:rsid w:val="00FA10A7"/>
    <w:rsid w:val="00FA3CB9"/>
    <w:rsid w:val="00FA5628"/>
    <w:rsid w:val="00FC3927"/>
    <w:rsid w:val="00FD12BB"/>
    <w:rsid w:val="00FD2076"/>
    <w:rsid w:val="00FD3FF3"/>
    <w:rsid w:val="00FD7606"/>
    <w:rsid w:val="00FE6E42"/>
    <w:rsid w:val="00FF6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AE78"/>
  <w15:docId w15:val="{09F0EC2F-6638-4178-A791-CB6DAE89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autoRedefine/>
    <w:uiPriority w:val="9"/>
    <w:qFormat/>
    <w:rsid w:val="00D9351A"/>
    <w:pPr>
      <w:keepNext/>
      <w:keepLines/>
      <w:numPr>
        <w:numId w:val="4"/>
      </w:numPr>
      <w:spacing w:before="240" w:after="240"/>
      <w:ind w:left="714" w:hanging="357"/>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8E2B28"/>
    <w:pPr>
      <w:keepNext/>
      <w:keepLines/>
      <w:numPr>
        <w:numId w:val="1"/>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440514"/>
    <w:pPr>
      <w:keepNext/>
      <w:keepLines/>
      <w:numPr>
        <w:ilvl w:val="1"/>
        <w:numId w:val="9"/>
      </w:numPr>
      <w:spacing w:before="240" w:after="240"/>
      <w:outlineLvl w:val="2"/>
    </w:pPr>
    <w:rPr>
      <w:rFonts w:eastAsiaTheme="majorEastAsia" w:cstheme="majorBidi"/>
      <w:color w:val="000000" w:themeColor="text1"/>
      <w:sz w:val="24"/>
      <w:szCs w:val="24"/>
    </w:rPr>
  </w:style>
  <w:style w:type="paragraph" w:styleId="Titre4">
    <w:name w:val="heading 4"/>
    <w:basedOn w:val="Normal"/>
    <w:next w:val="Normal"/>
    <w:link w:val="Titre4Car"/>
    <w:autoRedefine/>
    <w:uiPriority w:val="9"/>
    <w:unhideWhenUsed/>
    <w:qFormat/>
    <w:rsid w:val="00E8772D"/>
    <w:pPr>
      <w:keepNext/>
      <w:keepLines/>
      <w:numPr>
        <w:numId w:val="11"/>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2B28"/>
    <w:rPr>
      <w:rFonts w:ascii="Times New Roman" w:eastAsiaTheme="majorEastAsia" w:hAnsi="Times New Roman" w:cstheme="majorBidi"/>
      <w:color w:val="0D0D0D" w:themeColor="text1" w:themeTint="F2"/>
      <w:sz w:val="26"/>
      <w:szCs w:val="26"/>
      <w:u w:val="single"/>
    </w:rPr>
  </w:style>
  <w:style w:type="character" w:customStyle="1" w:styleId="Titre1Car">
    <w:name w:val="Titre 1 Car"/>
    <w:basedOn w:val="Policepardfaut"/>
    <w:link w:val="Titre1"/>
    <w:uiPriority w:val="9"/>
    <w:rsid w:val="00D9351A"/>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440514"/>
    <w:rPr>
      <w:rFonts w:ascii="Times New Roman" w:eastAsiaTheme="majorEastAsia" w:hAnsi="Times New Roman" w:cstheme="majorBidi"/>
      <w:color w:val="000000" w:themeColor="text1"/>
      <w:sz w:val="24"/>
      <w:szCs w:val="24"/>
    </w:rPr>
  </w:style>
  <w:style w:type="character" w:customStyle="1" w:styleId="Titre4Car">
    <w:name w:val="Titre 4 Car"/>
    <w:basedOn w:val="Policepardfaut"/>
    <w:link w:val="Titre4"/>
    <w:uiPriority w:val="9"/>
    <w:rsid w:val="00E8772D"/>
    <w:rPr>
      <w:rFonts w:ascii="Times New Roman" w:eastAsiaTheme="majorEastAsia" w:hAnsi="Times New Roman" w:cstheme="majorBidi"/>
      <w:i/>
      <w:iCs/>
    </w:rPr>
  </w:style>
  <w:style w:type="paragraph" w:styleId="Sansinterligne">
    <w:name w:val="No Spacing"/>
    <w:basedOn w:val="Titre1"/>
    <w:autoRedefine/>
    <w:uiPriority w:val="1"/>
    <w:rsid w:val="00D9351A"/>
    <w:pPr>
      <w:numPr>
        <w:numId w:val="12"/>
      </w:numPr>
      <w:spacing w:line="240" w:lineRule="auto"/>
    </w:pPr>
  </w:style>
  <w:style w:type="character" w:styleId="Textedelespacerserv">
    <w:name w:val="Placeholder Text"/>
    <w:basedOn w:val="Policepardfaut"/>
    <w:uiPriority w:val="99"/>
    <w:semiHidden/>
    <w:rsid w:val="00445A01"/>
    <w:rPr>
      <w:color w:val="808080"/>
    </w:rPr>
  </w:style>
  <w:style w:type="paragraph" w:styleId="Paragraphedeliste">
    <w:name w:val="List Paragraph"/>
    <w:basedOn w:val="Normal"/>
    <w:uiPriority w:val="34"/>
    <w:qFormat/>
    <w:rsid w:val="00445A01"/>
    <w:pPr>
      <w:ind w:left="720"/>
      <w:contextualSpacing/>
    </w:pPr>
  </w:style>
  <w:style w:type="character" w:styleId="Marquedecommentaire">
    <w:name w:val="annotation reference"/>
    <w:basedOn w:val="Policepardfaut"/>
    <w:uiPriority w:val="99"/>
    <w:semiHidden/>
    <w:unhideWhenUsed/>
    <w:rsid w:val="00716CDF"/>
    <w:rPr>
      <w:sz w:val="16"/>
      <w:szCs w:val="16"/>
    </w:rPr>
  </w:style>
  <w:style w:type="paragraph" w:styleId="Commentaire">
    <w:name w:val="annotation text"/>
    <w:basedOn w:val="Normal"/>
    <w:link w:val="CommentaireCar"/>
    <w:uiPriority w:val="99"/>
    <w:semiHidden/>
    <w:unhideWhenUsed/>
    <w:rsid w:val="00716CDF"/>
    <w:pPr>
      <w:spacing w:line="240" w:lineRule="auto"/>
    </w:pPr>
    <w:rPr>
      <w:sz w:val="20"/>
      <w:szCs w:val="20"/>
    </w:rPr>
  </w:style>
  <w:style w:type="character" w:customStyle="1" w:styleId="CommentaireCar">
    <w:name w:val="Commentaire Car"/>
    <w:basedOn w:val="Policepardfaut"/>
    <w:link w:val="Commentaire"/>
    <w:uiPriority w:val="99"/>
    <w:semiHidden/>
    <w:rsid w:val="00716CD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16CDF"/>
    <w:rPr>
      <w:b/>
      <w:bCs/>
    </w:rPr>
  </w:style>
  <w:style w:type="character" w:customStyle="1" w:styleId="ObjetducommentaireCar">
    <w:name w:val="Objet du commentaire Car"/>
    <w:basedOn w:val="CommentaireCar"/>
    <w:link w:val="Objetducommentaire"/>
    <w:uiPriority w:val="99"/>
    <w:semiHidden/>
    <w:rsid w:val="00716CDF"/>
    <w:rPr>
      <w:rFonts w:ascii="Times New Roman" w:hAnsi="Times New Roman"/>
      <w:b/>
      <w:bCs/>
      <w:sz w:val="20"/>
      <w:szCs w:val="20"/>
    </w:rPr>
  </w:style>
  <w:style w:type="paragraph" w:styleId="Textedebulles">
    <w:name w:val="Balloon Text"/>
    <w:basedOn w:val="Normal"/>
    <w:link w:val="TextedebullesCar"/>
    <w:uiPriority w:val="99"/>
    <w:semiHidden/>
    <w:unhideWhenUsed/>
    <w:rsid w:val="00716CD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6CDF"/>
    <w:rPr>
      <w:rFonts w:ascii="Segoe UI" w:hAnsi="Segoe UI" w:cs="Segoe UI"/>
      <w:sz w:val="18"/>
      <w:szCs w:val="18"/>
    </w:rPr>
  </w:style>
  <w:style w:type="table" w:styleId="Grilledutableau">
    <w:name w:val="Table Grid"/>
    <w:basedOn w:val="TableauNormal"/>
    <w:uiPriority w:val="39"/>
    <w:rsid w:val="009A4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47B83"/>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F2425"/>
  </w:style>
  <w:style w:type="paragraph" w:styleId="En-ttedetabledesmatires">
    <w:name w:val="TOC Heading"/>
    <w:basedOn w:val="Titre1"/>
    <w:next w:val="Normal"/>
    <w:uiPriority w:val="39"/>
    <w:unhideWhenUsed/>
    <w:qFormat/>
    <w:rsid w:val="00E32244"/>
    <w:pPr>
      <w:numPr>
        <w:numId w:val="0"/>
      </w:numPr>
      <w:spacing w:after="0"/>
      <w:outlineLvl w:val="9"/>
    </w:pPr>
    <w:rPr>
      <w:rFonts w:asciiTheme="majorHAnsi" w:hAnsiTheme="majorHAnsi"/>
      <w:b w:val="0"/>
      <w:color w:val="2E74B5" w:themeColor="accent1" w:themeShade="BF"/>
      <w:lang w:eastAsia="fr-FR"/>
    </w:rPr>
  </w:style>
  <w:style w:type="paragraph" w:styleId="TM2">
    <w:name w:val="toc 2"/>
    <w:basedOn w:val="Normal"/>
    <w:next w:val="Normal"/>
    <w:autoRedefine/>
    <w:uiPriority w:val="39"/>
    <w:unhideWhenUsed/>
    <w:rsid w:val="00E32244"/>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E32244"/>
    <w:pPr>
      <w:tabs>
        <w:tab w:val="left" w:pos="440"/>
        <w:tab w:val="right" w:leader="dot" w:pos="10456"/>
      </w:tabs>
      <w:spacing w:after="100"/>
    </w:pPr>
    <w:rPr>
      <w:rFonts w:eastAsiaTheme="minorEastAsia" w:cs="Times New Roman"/>
      <w:b/>
      <w:noProof/>
      <w:sz w:val="28"/>
      <w:lang w:eastAsia="fr-FR"/>
    </w:rPr>
  </w:style>
  <w:style w:type="paragraph" w:styleId="TM3">
    <w:name w:val="toc 3"/>
    <w:basedOn w:val="Normal"/>
    <w:next w:val="Normal"/>
    <w:autoRedefine/>
    <w:uiPriority w:val="39"/>
    <w:unhideWhenUsed/>
    <w:rsid w:val="00E32244"/>
    <w:pPr>
      <w:spacing w:after="100"/>
      <w:ind w:left="440"/>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E32244"/>
    <w:rPr>
      <w:color w:val="0563C1" w:themeColor="hyperlink"/>
      <w:u w:val="single"/>
    </w:rPr>
  </w:style>
  <w:style w:type="table" w:customStyle="1" w:styleId="Tableausimple21">
    <w:name w:val="Tableau simple 21"/>
    <w:basedOn w:val="TableauNormal"/>
    <w:uiPriority w:val="42"/>
    <w:rsid w:val="009402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11">
    <w:name w:val="Tableau simple 11"/>
    <w:basedOn w:val="TableauNormal"/>
    <w:uiPriority w:val="41"/>
    <w:rsid w:val="00940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basdepage">
    <w:name w:val="footnote text"/>
    <w:basedOn w:val="Normal"/>
    <w:link w:val="NotedebasdepageCar"/>
    <w:uiPriority w:val="99"/>
    <w:semiHidden/>
    <w:unhideWhenUsed/>
    <w:rsid w:val="00044F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44FF9"/>
    <w:rPr>
      <w:rFonts w:ascii="Times New Roman" w:hAnsi="Times New Roman"/>
      <w:sz w:val="20"/>
      <w:szCs w:val="20"/>
    </w:rPr>
  </w:style>
  <w:style w:type="character" w:styleId="Appelnotedebasdep">
    <w:name w:val="footnote reference"/>
    <w:basedOn w:val="Policepardfaut"/>
    <w:uiPriority w:val="99"/>
    <w:semiHidden/>
    <w:unhideWhenUsed/>
    <w:rsid w:val="00044FF9"/>
    <w:rPr>
      <w:vertAlign w:val="superscript"/>
    </w:rPr>
  </w:style>
  <w:style w:type="paragraph" w:styleId="En-tte">
    <w:name w:val="header"/>
    <w:basedOn w:val="Normal"/>
    <w:link w:val="En-tteCar"/>
    <w:uiPriority w:val="99"/>
    <w:unhideWhenUsed/>
    <w:rsid w:val="006F49D1"/>
    <w:pPr>
      <w:tabs>
        <w:tab w:val="center" w:pos="4536"/>
        <w:tab w:val="right" w:pos="9072"/>
      </w:tabs>
      <w:spacing w:after="0" w:line="240" w:lineRule="auto"/>
    </w:pPr>
  </w:style>
  <w:style w:type="character" w:customStyle="1" w:styleId="En-tteCar">
    <w:name w:val="En-tête Car"/>
    <w:basedOn w:val="Policepardfaut"/>
    <w:link w:val="En-tte"/>
    <w:uiPriority w:val="99"/>
    <w:rsid w:val="006F49D1"/>
    <w:rPr>
      <w:rFonts w:ascii="Times New Roman" w:hAnsi="Times New Roman"/>
    </w:rPr>
  </w:style>
  <w:style w:type="paragraph" w:styleId="Pieddepage">
    <w:name w:val="footer"/>
    <w:basedOn w:val="Normal"/>
    <w:link w:val="PieddepageCar"/>
    <w:uiPriority w:val="99"/>
    <w:unhideWhenUsed/>
    <w:rsid w:val="006F49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49D1"/>
    <w:rPr>
      <w:rFonts w:ascii="Times New Roman" w:hAnsi="Times New Roman"/>
    </w:rPr>
  </w:style>
  <w:style w:type="paragraph" w:styleId="Rvision">
    <w:name w:val="Revision"/>
    <w:hidden/>
    <w:uiPriority w:val="99"/>
    <w:semiHidden/>
    <w:rsid w:val="0043702D"/>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859">
      <w:bodyDiv w:val="1"/>
      <w:marLeft w:val="0"/>
      <w:marRight w:val="0"/>
      <w:marTop w:val="0"/>
      <w:marBottom w:val="0"/>
      <w:divBdr>
        <w:top w:val="none" w:sz="0" w:space="0" w:color="auto"/>
        <w:left w:val="none" w:sz="0" w:space="0" w:color="auto"/>
        <w:bottom w:val="none" w:sz="0" w:space="0" w:color="auto"/>
        <w:right w:val="none" w:sz="0" w:space="0" w:color="auto"/>
      </w:divBdr>
    </w:div>
    <w:div w:id="31350499">
      <w:bodyDiv w:val="1"/>
      <w:marLeft w:val="0"/>
      <w:marRight w:val="0"/>
      <w:marTop w:val="0"/>
      <w:marBottom w:val="0"/>
      <w:divBdr>
        <w:top w:val="none" w:sz="0" w:space="0" w:color="auto"/>
        <w:left w:val="none" w:sz="0" w:space="0" w:color="auto"/>
        <w:bottom w:val="none" w:sz="0" w:space="0" w:color="auto"/>
        <w:right w:val="none" w:sz="0" w:space="0" w:color="auto"/>
      </w:divBdr>
    </w:div>
    <w:div w:id="164173009">
      <w:bodyDiv w:val="1"/>
      <w:marLeft w:val="0"/>
      <w:marRight w:val="0"/>
      <w:marTop w:val="0"/>
      <w:marBottom w:val="0"/>
      <w:divBdr>
        <w:top w:val="none" w:sz="0" w:space="0" w:color="auto"/>
        <w:left w:val="none" w:sz="0" w:space="0" w:color="auto"/>
        <w:bottom w:val="none" w:sz="0" w:space="0" w:color="auto"/>
        <w:right w:val="none" w:sz="0" w:space="0" w:color="auto"/>
      </w:divBdr>
    </w:div>
    <w:div w:id="195317879">
      <w:bodyDiv w:val="1"/>
      <w:marLeft w:val="0"/>
      <w:marRight w:val="0"/>
      <w:marTop w:val="0"/>
      <w:marBottom w:val="0"/>
      <w:divBdr>
        <w:top w:val="none" w:sz="0" w:space="0" w:color="auto"/>
        <w:left w:val="none" w:sz="0" w:space="0" w:color="auto"/>
        <w:bottom w:val="none" w:sz="0" w:space="0" w:color="auto"/>
        <w:right w:val="none" w:sz="0" w:space="0" w:color="auto"/>
      </w:divBdr>
    </w:div>
    <w:div w:id="250819120">
      <w:bodyDiv w:val="1"/>
      <w:marLeft w:val="0"/>
      <w:marRight w:val="0"/>
      <w:marTop w:val="0"/>
      <w:marBottom w:val="0"/>
      <w:divBdr>
        <w:top w:val="none" w:sz="0" w:space="0" w:color="auto"/>
        <w:left w:val="none" w:sz="0" w:space="0" w:color="auto"/>
        <w:bottom w:val="none" w:sz="0" w:space="0" w:color="auto"/>
        <w:right w:val="none" w:sz="0" w:space="0" w:color="auto"/>
      </w:divBdr>
    </w:div>
    <w:div w:id="261035603">
      <w:bodyDiv w:val="1"/>
      <w:marLeft w:val="0"/>
      <w:marRight w:val="0"/>
      <w:marTop w:val="0"/>
      <w:marBottom w:val="0"/>
      <w:divBdr>
        <w:top w:val="none" w:sz="0" w:space="0" w:color="auto"/>
        <w:left w:val="none" w:sz="0" w:space="0" w:color="auto"/>
        <w:bottom w:val="none" w:sz="0" w:space="0" w:color="auto"/>
        <w:right w:val="none" w:sz="0" w:space="0" w:color="auto"/>
      </w:divBdr>
    </w:div>
    <w:div w:id="282810720">
      <w:bodyDiv w:val="1"/>
      <w:marLeft w:val="0"/>
      <w:marRight w:val="0"/>
      <w:marTop w:val="0"/>
      <w:marBottom w:val="0"/>
      <w:divBdr>
        <w:top w:val="none" w:sz="0" w:space="0" w:color="auto"/>
        <w:left w:val="none" w:sz="0" w:space="0" w:color="auto"/>
        <w:bottom w:val="none" w:sz="0" w:space="0" w:color="auto"/>
        <w:right w:val="none" w:sz="0" w:space="0" w:color="auto"/>
      </w:divBdr>
    </w:div>
    <w:div w:id="307562228">
      <w:bodyDiv w:val="1"/>
      <w:marLeft w:val="0"/>
      <w:marRight w:val="0"/>
      <w:marTop w:val="0"/>
      <w:marBottom w:val="0"/>
      <w:divBdr>
        <w:top w:val="none" w:sz="0" w:space="0" w:color="auto"/>
        <w:left w:val="none" w:sz="0" w:space="0" w:color="auto"/>
        <w:bottom w:val="none" w:sz="0" w:space="0" w:color="auto"/>
        <w:right w:val="none" w:sz="0" w:space="0" w:color="auto"/>
      </w:divBdr>
    </w:div>
    <w:div w:id="324481316">
      <w:bodyDiv w:val="1"/>
      <w:marLeft w:val="0"/>
      <w:marRight w:val="0"/>
      <w:marTop w:val="0"/>
      <w:marBottom w:val="0"/>
      <w:divBdr>
        <w:top w:val="none" w:sz="0" w:space="0" w:color="auto"/>
        <w:left w:val="none" w:sz="0" w:space="0" w:color="auto"/>
        <w:bottom w:val="none" w:sz="0" w:space="0" w:color="auto"/>
        <w:right w:val="none" w:sz="0" w:space="0" w:color="auto"/>
      </w:divBdr>
    </w:div>
    <w:div w:id="417485062">
      <w:bodyDiv w:val="1"/>
      <w:marLeft w:val="0"/>
      <w:marRight w:val="0"/>
      <w:marTop w:val="0"/>
      <w:marBottom w:val="0"/>
      <w:divBdr>
        <w:top w:val="none" w:sz="0" w:space="0" w:color="auto"/>
        <w:left w:val="none" w:sz="0" w:space="0" w:color="auto"/>
        <w:bottom w:val="none" w:sz="0" w:space="0" w:color="auto"/>
        <w:right w:val="none" w:sz="0" w:space="0" w:color="auto"/>
      </w:divBdr>
    </w:div>
    <w:div w:id="445347079">
      <w:bodyDiv w:val="1"/>
      <w:marLeft w:val="0"/>
      <w:marRight w:val="0"/>
      <w:marTop w:val="0"/>
      <w:marBottom w:val="0"/>
      <w:divBdr>
        <w:top w:val="none" w:sz="0" w:space="0" w:color="auto"/>
        <w:left w:val="none" w:sz="0" w:space="0" w:color="auto"/>
        <w:bottom w:val="none" w:sz="0" w:space="0" w:color="auto"/>
        <w:right w:val="none" w:sz="0" w:space="0" w:color="auto"/>
      </w:divBdr>
    </w:div>
    <w:div w:id="583412759">
      <w:bodyDiv w:val="1"/>
      <w:marLeft w:val="0"/>
      <w:marRight w:val="0"/>
      <w:marTop w:val="0"/>
      <w:marBottom w:val="0"/>
      <w:divBdr>
        <w:top w:val="none" w:sz="0" w:space="0" w:color="auto"/>
        <w:left w:val="none" w:sz="0" w:space="0" w:color="auto"/>
        <w:bottom w:val="none" w:sz="0" w:space="0" w:color="auto"/>
        <w:right w:val="none" w:sz="0" w:space="0" w:color="auto"/>
      </w:divBdr>
    </w:div>
    <w:div w:id="589434546">
      <w:bodyDiv w:val="1"/>
      <w:marLeft w:val="0"/>
      <w:marRight w:val="0"/>
      <w:marTop w:val="0"/>
      <w:marBottom w:val="0"/>
      <w:divBdr>
        <w:top w:val="none" w:sz="0" w:space="0" w:color="auto"/>
        <w:left w:val="none" w:sz="0" w:space="0" w:color="auto"/>
        <w:bottom w:val="none" w:sz="0" w:space="0" w:color="auto"/>
        <w:right w:val="none" w:sz="0" w:space="0" w:color="auto"/>
      </w:divBdr>
    </w:div>
    <w:div w:id="620454308">
      <w:bodyDiv w:val="1"/>
      <w:marLeft w:val="0"/>
      <w:marRight w:val="0"/>
      <w:marTop w:val="0"/>
      <w:marBottom w:val="0"/>
      <w:divBdr>
        <w:top w:val="none" w:sz="0" w:space="0" w:color="auto"/>
        <w:left w:val="none" w:sz="0" w:space="0" w:color="auto"/>
        <w:bottom w:val="none" w:sz="0" w:space="0" w:color="auto"/>
        <w:right w:val="none" w:sz="0" w:space="0" w:color="auto"/>
      </w:divBdr>
    </w:div>
    <w:div w:id="679283050">
      <w:bodyDiv w:val="1"/>
      <w:marLeft w:val="0"/>
      <w:marRight w:val="0"/>
      <w:marTop w:val="0"/>
      <w:marBottom w:val="0"/>
      <w:divBdr>
        <w:top w:val="none" w:sz="0" w:space="0" w:color="auto"/>
        <w:left w:val="none" w:sz="0" w:space="0" w:color="auto"/>
        <w:bottom w:val="none" w:sz="0" w:space="0" w:color="auto"/>
        <w:right w:val="none" w:sz="0" w:space="0" w:color="auto"/>
      </w:divBdr>
    </w:div>
    <w:div w:id="689405665">
      <w:bodyDiv w:val="1"/>
      <w:marLeft w:val="0"/>
      <w:marRight w:val="0"/>
      <w:marTop w:val="0"/>
      <w:marBottom w:val="0"/>
      <w:divBdr>
        <w:top w:val="none" w:sz="0" w:space="0" w:color="auto"/>
        <w:left w:val="none" w:sz="0" w:space="0" w:color="auto"/>
        <w:bottom w:val="none" w:sz="0" w:space="0" w:color="auto"/>
        <w:right w:val="none" w:sz="0" w:space="0" w:color="auto"/>
      </w:divBdr>
    </w:div>
    <w:div w:id="711878079">
      <w:bodyDiv w:val="1"/>
      <w:marLeft w:val="0"/>
      <w:marRight w:val="0"/>
      <w:marTop w:val="0"/>
      <w:marBottom w:val="0"/>
      <w:divBdr>
        <w:top w:val="none" w:sz="0" w:space="0" w:color="auto"/>
        <w:left w:val="none" w:sz="0" w:space="0" w:color="auto"/>
        <w:bottom w:val="none" w:sz="0" w:space="0" w:color="auto"/>
        <w:right w:val="none" w:sz="0" w:space="0" w:color="auto"/>
      </w:divBdr>
    </w:div>
    <w:div w:id="772671174">
      <w:bodyDiv w:val="1"/>
      <w:marLeft w:val="0"/>
      <w:marRight w:val="0"/>
      <w:marTop w:val="0"/>
      <w:marBottom w:val="0"/>
      <w:divBdr>
        <w:top w:val="none" w:sz="0" w:space="0" w:color="auto"/>
        <w:left w:val="none" w:sz="0" w:space="0" w:color="auto"/>
        <w:bottom w:val="none" w:sz="0" w:space="0" w:color="auto"/>
        <w:right w:val="none" w:sz="0" w:space="0" w:color="auto"/>
      </w:divBdr>
    </w:div>
    <w:div w:id="784882245">
      <w:bodyDiv w:val="1"/>
      <w:marLeft w:val="0"/>
      <w:marRight w:val="0"/>
      <w:marTop w:val="0"/>
      <w:marBottom w:val="0"/>
      <w:divBdr>
        <w:top w:val="none" w:sz="0" w:space="0" w:color="auto"/>
        <w:left w:val="none" w:sz="0" w:space="0" w:color="auto"/>
        <w:bottom w:val="none" w:sz="0" w:space="0" w:color="auto"/>
        <w:right w:val="none" w:sz="0" w:space="0" w:color="auto"/>
      </w:divBdr>
    </w:div>
    <w:div w:id="809979300">
      <w:bodyDiv w:val="1"/>
      <w:marLeft w:val="0"/>
      <w:marRight w:val="0"/>
      <w:marTop w:val="0"/>
      <w:marBottom w:val="0"/>
      <w:divBdr>
        <w:top w:val="none" w:sz="0" w:space="0" w:color="auto"/>
        <w:left w:val="none" w:sz="0" w:space="0" w:color="auto"/>
        <w:bottom w:val="none" w:sz="0" w:space="0" w:color="auto"/>
        <w:right w:val="none" w:sz="0" w:space="0" w:color="auto"/>
      </w:divBdr>
    </w:div>
    <w:div w:id="856040469">
      <w:bodyDiv w:val="1"/>
      <w:marLeft w:val="0"/>
      <w:marRight w:val="0"/>
      <w:marTop w:val="0"/>
      <w:marBottom w:val="0"/>
      <w:divBdr>
        <w:top w:val="none" w:sz="0" w:space="0" w:color="auto"/>
        <w:left w:val="none" w:sz="0" w:space="0" w:color="auto"/>
        <w:bottom w:val="none" w:sz="0" w:space="0" w:color="auto"/>
        <w:right w:val="none" w:sz="0" w:space="0" w:color="auto"/>
      </w:divBdr>
    </w:div>
    <w:div w:id="898052283">
      <w:bodyDiv w:val="1"/>
      <w:marLeft w:val="0"/>
      <w:marRight w:val="0"/>
      <w:marTop w:val="0"/>
      <w:marBottom w:val="0"/>
      <w:divBdr>
        <w:top w:val="none" w:sz="0" w:space="0" w:color="auto"/>
        <w:left w:val="none" w:sz="0" w:space="0" w:color="auto"/>
        <w:bottom w:val="none" w:sz="0" w:space="0" w:color="auto"/>
        <w:right w:val="none" w:sz="0" w:space="0" w:color="auto"/>
      </w:divBdr>
    </w:div>
    <w:div w:id="899484640">
      <w:bodyDiv w:val="1"/>
      <w:marLeft w:val="0"/>
      <w:marRight w:val="0"/>
      <w:marTop w:val="0"/>
      <w:marBottom w:val="0"/>
      <w:divBdr>
        <w:top w:val="none" w:sz="0" w:space="0" w:color="auto"/>
        <w:left w:val="none" w:sz="0" w:space="0" w:color="auto"/>
        <w:bottom w:val="none" w:sz="0" w:space="0" w:color="auto"/>
        <w:right w:val="none" w:sz="0" w:space="0" w:color="auto"/>
      </w:divBdr>
    </w:div>
    <w:div w:id="908543468">
      <w:bodyDiv w:val="1"/>
      <w:marLeft w:val="0"/>
      <w:marRight w:val="0"/>
      <w:marTop w:val="0"/>
      <w:marBottom w:val="0"/>
      <w:divBdr>
        <w:top w:val="none" w:sz="0" w:space="0" w:color="auto"/>
        <w:left w:val="none" w:sz="0" w:space="0" w:color="auto"/>
        <w:bottom w:val="none" w:sz="0" w:space="0" w:color="auto"/>
        <w:right w:val="none" w:sz="0" w:space="0" w:color="auto"/>
      </w:divBdr>
    </w:div>
    <w:div w:id="910115556">
      <w:bodyDiv w:val="1"/>
      <w:marLeft w:val="0"/>
      <w:marRight w:val="0"/>
      <w:marTop w:val="0"/>
      <w:marBottom w:val="0"/>
      <w:divBdr>
        <w:top w:val="none" w:sz="0" w:space="0" w:color="auto"/>
        <w:left w:val="none" w:sz="0" w:space="0" w:color="auto"/>
        <w:bottom w:val="none" w:sz="0" w:space="0" w:color="auto"/>
        <w:right w:val="none" w:sz="0" w:space="0" w:color="auto"/>
      </w:divBdr>
    </w:div>
    <w:div w:id="925072092">
      <w:bodyDiv w:val="1"/>
      <w:marLeft w:val="0"/>
      <w:marRight w:val="0"/>
      <w:marTop w:val="0"/>
      <w:marBottom w:val="0"/>
      <w:divBdr>
        <w:top w:val="none" w:sz="0" w:space="0" w:color="auto"/>
        <w:left w:val="none" w:sz="0" w:space="0" w:color="auto"/>
        <w:bottom w:val="none" w:sz="0" w:space="0" w:color="auto"/>
        <w:right w:val="none" w:sz="0" w:space="0" w:color="auto"/>
      </w:divBdr>
    </w:div>
    <w:div w:id="927273525">
      <w:bodyDiv w:val="1"/>
      <w:marLeft w:val="0"/>
      <w:marRight w:val="0"/>
      <w:marTop w:val="0"/>
      <w:marBottom w:val="0"/>
      <w:divBdr>
        <w:top w:val="none" w:sz="0" w:space="0" w:color="auto"/>
        <w:left w:val="none" w:sz="0" w:space="0" w:color="auto"/>
        <w:bottom w:val="none" w:sz="0" w:space="0" w:color="auto"/>
        <w:right w:val="none" w:sz="0" w:space="0" w:color="auto"/>
      </w:divBdr>
    </w:div>
    <w:div w:id="930312792">
      <w:bodyDiv w:val="1"/>
      <w:marLeft w:val="0"/>
      <w:marRight w:val="0"/>
      <w:marTop w:val="0"/>
      <w:marBottom w:val="0"/>
      <w:divBdr>
        <w:top w:val="none" w:sz="0" w:space="0" w:color="auto"/>
        <w:left w:val="none" w:sz="0" w:space="0" w:color="auto"/>
        <w:bottom w:val="none" w:sz="0" w:space="0" w:color="auto"/>
        <w:right w:val="none" w:sz="0" w:space="0" w:color="auto"/>
      </w:divBdr>
    </w:div>
    <w:div w:id="935556330">
      <w:bodyDiv w:val="1"/>
      <w:marLeft w:val="0"/>
      <w:marRight w:val="0"/>
      <w:marTop w:val="0"/>
      <w:marBottom w:val="0"/>
      <w:divBdr>
        <w:top w:val="none" w:sz="0" w:space="0" w:color="auto"/>
        <w:left w:val="none" w:sz="0" w:space="0" w:color="auto"/>
        <w:bottom w:val="none" w:sz="0" w:space="0" w:color="auto"/>
        <w:right w:val="none" w:sz="0" w:space="0" w:color="auto"/>
      </w:divBdr>
    </w:div>
    <w:div w:id="947539823">
      <w:bodyDiv w:val="1"/>
      <w:marLeft w:val="0"/>
      <w:marRight w:val="0"/>
      <w:marTop w:val="0"/>
      <w:marBottom w:val="0"/>
      <w:divBdr>
        <w:top w:val="none" w:sz="0" w:space="0" w:color="auto"/>
        <w:left w:val="none" w:sz="0" w:space="0" w:color="auto"/>
        <w:bottom w:val="none" w:sz="0" w:space="0" w:color="auto"/>
        <w:right w:val="none" w:sz="0" w:space="0" w:color="auto"/>
      </w:divBdr>
    </w:div>
    <w:div w:id="948898069">
      <w:bodyDiv w:val="1"/>
      <w:marLeft w:val="0"/>
      <w:marRight w:val="0"/>
      <w:marTop w:val="0"/>
      <w:marBottom w:val="0"/>
      <w:divBdr>
        <w:top w:val="none" w:sz="0" w:space="0" w:color="auto"/>
        <w:left w:val="none" w:sz="0" w:space="0" w:color="auto"/>
        <w:bottom w:val="none" w:sz="0" w:space="0" w:color="auto"/>
        <w:right w:val="none" w:sz="0" w:space="0" w:color="auto"/>
      </w:divBdr>
    </w:div>
    <w:div w:id="971904484">
      <w:bodyDiv w:val="1"/>
      <w:marLeft w:val="0"/>
      <w:marRight w:val="0"/>
      <w:marTop w:val="0"/>
      <w:marBottom w:val="0"/>
      <w:divBdr>
        <w:top w:val="none" w:sz="0" w:space="0" w:color="auto"/>
        <w:left w:val="none" w:sz="0" w:space="0" w:color="auto"/>
        <w:bottom w:val="none" w:sz="0" w:space="0" w:color="auto"/>
        <w:right w:val="none" w:sz="0" w:space="0" w:color="auto"/>
      </w:divBdr>
    </w:div>
    <w:div w:id="975649419">
      <w:bodyDiv w:val="1"/>
      <w:marLeft w:val="0"/>
      <w:marRight w:val="0"/>
      <w:marTop w:val="0"/>
      <w:marBottom w:val="0"/>
      <w:divBdr>
        <w:top w:val="none" w:sz="0" w:space="0" w:color="auto"/>
        <w:left w:val="none" w:sz="0" w:space="0" w:color="auto"/>
        <w:bottom w:val="none" w:sz="0" w:space="0" w:color="auto"/>
        <w:right w:val="none" w:sz="0" w:space="0" w:color="auto"/>
      </w:divBdr>
    </w:div>
    <w:div w:id="1080370808">
      <w:bodyDiv w:val="1"/>
      <w:marLeft w:val="0"/>
      <w:marRight w:val="0"/>
      <w:marTop w:val="0"/>
      <w:marBottom w:val="0"/>
      <w:divBdr>
        <w:top w:val="none" w:sz="0" w:space="0" w:color="auto"/>
        <w:left w:val="none" w:sz="0" w:space="0" w:color="auto"/>
        <w:bottom w:val="none" w:sz="0" w:space="0" w:color="auto"/>
        <w:right w:val="none" w:sz="0" w:space="0" w:color="auto"/>
      </w:divBdr>
    </w:div>
    <w:div w:id="1081490168">
      <w:bodyDiv w:val="1"/>
      <w:marLeft w:val="0"/>
      <w:marRight w:val="0"/>
      <w:marTop w:val="0"/>
      <w:marBottom w:val="0"/>
      <w:divBdr>
        <w:top w:val="none" w:sz="0" w:space="0" w:color="auto"/>
        <w:left w:val="none" w:sz="0" w:space="0" w:color="auto"/>
        <w:bottom w:val="none" w:sz="0" w:space="0" w:color="auto"/>
        <w:right w:val="none" w:sz="0" w:space="0" w:color="auto"/>
      </w:divBdr>
    </w:div>
    <w:div w:id="1100836103">
      <w:bodyDiv w:val="1"/>
      <w:marLeft w:val="0"/>
      <w:marRight w:val="0"/>
      <w:marTop w:val="0"/>
      <w:marBottom w:val="0"/>
      <w:divBdr>
        <w:top w:val="none" w:sz="0" w:space="0" w:color="auto"/>
        <w:left w:val="none" w:sz="0" w:space="0" w:color="auto"/>
        <w:bottom w:val="none" w:sz="0" w:space="0" w:color="auto"/>
        <w:right w:val="none" w:sz="0" w:space="0" w:color="auto"/>
      </w:divBdr>
    </w:div>
    <w:div w:id="1108965081">
      <w:bodyDiv w:val="1"/>
      <w:marLeft w:val="0"/>
      <w:marRight w:val="0"/>
      <w:marTop w:val="0"/>
      <w:marBottom w:val="0"/>
      <w:divBdr>
        <w:top w:val="none" w:sz="0" w:space="0" w:color="auto"/>
        <w:left w:val="none" w:sz="0" w:space="0" w:color="auto"/>
        <w:bottom w:val="none" w:sz="0" w:space="0" w:color="auto"/>
        <w:right w:val="none" w:sz="0" w:space="0" w:color="auto"/>
      </w:divBdr>
    </w:div>
    <w:div w:id="1116483321">
      <w:bodyDiv w:val="1"/>
      <w:marLeft w:val="0"/>
      <w:marRight w:val="0"/>
      <w:marTop w:val="0"/>
      <w:marBottom w:val="0"/>
      <w:divBdr>
        <w:top w:val="none" w:sz="0" w:space="0" w:color="auto"/>
        <w:left w:val="none" w:sz="0" w:space="0" w:color="auto"/>
        <w:bottom w:val="none" w:sz="0" w:space="0" w:color="auto"/>
        <w:right w:val="none" w:sz="0" w:space="0" w:color="auto"/>
      </w:divBdr>
    </w:div>
    <w:div w:id="1127551622">
      <w:bodyDiv w:val="1"/>
      <w:marLeft w:val="0"/>
      <w:marRight w:val="0"/>
      <w:marTop w:val="0"/>
      <w:marBottom w:val="0"/>
      <w:divBdr>
        <w:top w:val="none" w:sz="0" w:space="0" w:color="auto"/>
        <w:left w:val="none" w:sz="0" w:space="0" w:color="auto"/>
        <w:bottom w:val="none" w:sz="0" w:space="0" w:color="auto"/>
        <w:right w:val="none" w:sz="0" w:space="0" w:color="auto"/>
      </w:divBdr>
    </w:div>
    <w:div w:id="1169715267">
      <w:bodyDiv w:val="1"/>
      <w:marLeft w:val="0"/>
      <w:marRight w:val="0"/>
      <w:marTop w:val="0"/>
      <w:marBottom w:val="0"/>
      <w:divBdr>
        <w:top w:val="none" w:sz="0" w:space="0" w:color="auto"/>
        <w:left w:val="none" w:sz="0" w:space="0" w:color="auto"/>
        <w:bottom w:val="none" w:sz="0" w:space="0" w:color="auto"/>
        <w:right w:val="none" w:sz="0" w:space="0" w:color="auto"/>
      </w:divBdr>
    </w:div>
    <w:div w:id="1178619164">
      <w:bodyDiv w:val="1"/>
      <w:marLeft w:val="0"/>
      <w:marRight w:val="0"/>
      <w:marTop w:val="0"/>
      <w:marBottom w:val="0"/>
      <w:divBdr>
        <w:top w:val="none" w:sz="0" w:space="0" w:color="auto"/>
        <w:left w:val="none" w:sz="0" w:space="0" w:color="auto"/>
        <w:bottom w:val="none" w:sz="0" w:space="0" w:color="auto"/>
        <w:right w:val="none" w:sz="0" w:space="0" w:color="auto"/>
      </w:divBdr>
    </w:div>
    <w:div w:id="1220283803">
      <w:bodyDiv w:val="1"/>
      <w:marLeft w:val="0"/>
      <w:marRight w:val="0"/>
      <w:marTop w:val="0"/>
      <w:marBottom w:val="0"/>
      <w:divBdr>
        <w:top w:val="none" w:sz="0" w:space="0" w:color="auto"/>
        <w:left w:val="none" w:sz="0" w:space="0" w:color="auto"/>
        <w:bottom w:val="none" w:sz="0" w:space="0" w:color="auto"/>
        <w:right w:val="none" w:sz="0" w:space="0" w:color="auto"/>
      </w:divBdr>
    </w:div>
    <w:div w:id="1237086090">
      <w:bodyDiv w:val="1"/>
      <w:marLeft w:val="0"/>
      <w:marRight w:val="0"/>
      <w:marTop w:val="0"/>
      <w:marBottom w:val="0"/>
      <w:divBdr>
        <w:top w:val="none" w:sz="0" w:space="0" w:color="auto"/>
        <w:left w:val="none" w:sz="0" w:space="0" w:color="auto"/>
        <w:bottom w:val="none" w:sz="0" w:space="0" w:color="auto"/>
        <w:right w:val="none" w:sz="0" w:space="0" w:color="auto"/>
      </w:divBdr>
    </w:div>
    <w:div w:id="1249344703">
      <w:bodyDiv w:val="1"/>
      <w:marLeft w:val="0"/>
      <w:marRight w:val="0"/>
      <w:marTop w:val="0"/>
      <w:marBottom w:val="0"/>
      <w:divBdr>
        <w:top w:val="none" w:sz="0" w:space="0" w:color="auto"/>
        <w:left w:val="none" w:sz="0" w:space="0" w:color="auto"/>
        <w:bottom w:val="none" w:sz="0" w:space="0" w:color="auto"/>
        <w:right w:val="none" w:sz="0" w:space="0" w:color="auto"/>
      </w:divBdr>
    </w:div>
    <w:div w:id="1296136736">
      <w:bodyDiv w:val="1"/>
      <w:marLeft w:val="0"/>
      <w:marRight w:val="0"/>
      <w:marTop w:val="0"/>
      <w:marBottom w:val="0"/>
      <w:divBdr>
        <w:top w:val="none" w:sz="0" w:space="0" w:color="auto"/>
        <w:left w:val="none" w:sz="0" w:space="0" w:color="auto"/>
        <w:bottom w:val="none" w:sz="0" w:space="0" w:color="auto"/>
        <w:right w:val="none" w:sz="0" w:space="0" w:color="auto"/>
      </w:divBdr>
    </w:div>
    <w:div w:id="1302686160">
      <w:bodyDiv w:val="1"/>
      <w:marLeft w:val="0"/>
      <w:marRight w:val="0"/>
      <w:marTop w:val="0"/>
      <w:marBottom w:val="0"/>
      <w:divBdr>
        <w:top w:val="none" w:sz="0" w:space="0" w:color="auto"/>
        <w:left w:val="none" w:sz="0" w:space="0" w:color="auto"/>
        <w:bottom w:val="none" w:sz="0" w:space="0" w:color="auto"/>
        <w:right w:val="none" w:sz="0" w:space="0" w:color="auto"/>
      </w:divBdr>
    </w:div>
    <w:div w:id="1343163469">
      <w:bodyDiv w:val="1"/>
      <w:marLeft w:val="0"/>
      <w:marRight w:val="0"/>
      <w:marTop w:val="0"/>
      <w:marBottom w:val="0"/>
      <w:divBdr>
        <w:top w:val="none" w:sz="0" w:space="0" w:color="auto"/>
        <w:left w:val="none" w:sz="0" w:space="0" w:color="auto"/>
        <w:bottom w:val="none" w:sz="0" w:space="0" w:color="auto"/>
        <w:right w:val="none" w:sz="0" w:space="0" w:color="auto"/>
      </w:divBdr>
    </w:div>
    <w:div w:id="1362322034">
      <w:bodyDiv w:val="1"/>
      <w:marLeft w:val="0"/>
      <w:marRight w:val="0"/>
      <w:marTop w:val="0"/>
      <w:marBottom w:val="0"/>
      <w:divBdr>
        <w:top w:val="none" w:sz="0" w:space="0" w:color="auto"/>
        <w:left w:val="none" w:sz="0" w:space="0" w:color="auto"/>
        <w:bottom w:val="none" w:sz="0" w:space="0" w:color="auto"/>
        <w:right w:val="none" w:sz="0" w:space="0" w:color="auto"/>
      </w:divBdr>
    </w:div>
    <w:div w:id="1481268376">
      <w:bodyDiv w:val="1"/>
      <w:marLeft w:val="0"/>
      <w:marRight w:val="0"/>
      <w:marTop w:val="0"/>
      <w:marBottom w:val="0"/>
      <w:divBdr>
        <w:top w:val="none" w:sz="0" w:space="0" w:color="auto"/>
        <w:left w:val="none" w:sz="0" w:space="0" w:color="auto"/>
        <w:bottom w:val="none" w:sz="0" w:space="0" w:color="auto"/>
        <w:right w:val="none" w:sz="0" w:space="0" w:color="auto"/>
      </w:divBdr>
    </w:div>
    <w:div w:id="1507864803">
      <w:bodyDiv w:val="1"/>
      <w:marLeft w:val="0"/>
      <w:marRight w:val="0"/>
      <w:marTop w:val="0"/>
      <w:marBottom w:val="0"/>
      <w:divBdr>
        <w:top w:val="none" w:sz="0" w:space="0" w:color="auto"/>
        <w:left w:val="none" w:sz="0" w:space="0" w:color="auto"/>
        <w:bottom w:val="none" w:sz="0" w:space="0" w:color="auto"/>
        <w:right w:val="none" w:sz="0" w:space="0" w:color="auto"/>
      </w:divBdr>
    </w:div>
    <w:div w:id="1522208187">
      <w:bodyDiv w:val="1"/>
      <w:marLeft w:val="0"/>
      <w:marRight w:val="0"/>
      <w:marTop w:val="0"/>
      <w:marBottom w:val="0"/>
      <w:divBdr>
        <w:top w:val="none" w:sz="0" w:space="0" w:color="auto"/>
        <w:left w:val="none" w:sz="0" w:space="0" w:color="auto"/>
        <w:bottom w:val="none" w:sz="0" w:space="0" w:color="auto"/>
        <w:right w:val="none" w:sz="0" w:space="0" w:color="auto"/>
      </w:divBdr>
    </w:div>
    <w:div w:id="1560244341">
      <w:bodyDiv w:val="1"/>
      <w:marLeft w:val="0"/>
      <w:marRight w:val="0"/>
      <w:marTop w:val="0"/>
      <w:marBottom w:val="0"/>
      <w:divBdr>
        <w:top w:val="none" w:sz="0" w:space="0" w:color="auto"/>
        <w:left w:val="none" w:sz="0" w:space="0" w:color="auto"/>
        <w:bottom w:val="none" w:sz="0" w:space="0" w:color="auto"/>
        <w:right w:val="none" w:sz="0" w:space="0" w:color="auto"/>
      </w:divBdr>
    </w:div>
    <w:div w:id="1583367885">
      <w:bodyDiv w:val="1"/>
      <w:marLeft w:val="0"/>
      <w:marRight w:val="0"/>
      <w:marTop w:val="0"/>
      <w:marBottom w:val="0"/>
      <w:divBdr>
        <w:top w:val="none" w:sz="0" w:space="0" w:color="auto"/>
        <w:left w:val="none" w:sz="0" w:space="0" w:color="auto"/>
        <w:bottom w:val="none" w:sz="0" w:space="0" w:color="auto"/>
        <w:right w:val="none" w:sz="0" w:space="0" w:color="auto"/>
      </w:divBdr>
    </w:div>
    <w:div w:id="1590963108">
      <w:bodyDiv w:val="1"/>
      <w:marLeft w:val="0"/>
      <w:marRight w:val="0"/>
      <w:marTop w:val="0"/>
      <w:marBottom w:val="0"/>
      <w:divBdr>
        <w:top w:val="none" w:sz="0" w:space="0" w:color="auto"/>
        <w:left w:val="none" w:sz="0" w:space="0" w:color="auto"/>
        <w:bottom w:val="none" w:sz="0" w:space="0" w:color="auto"/>
        <w:right w:val="none" w:sz="0" w:space="0" w:color="auto"/>
      </w:divBdr>
    </w:div>
    <w:div w:id="1633055386">
      <w:bodyDiv w:val="1"/>
      <w:marLeft w:val="0"/>
      <w:marRight w:val="0"/>
      <w:marTop w:val="0"/>
      <w:marBottom w:val="0"/>
      <w:divBdr>
        <w:top w:val="none" w:sz="0" w:space="0" w:color="auto"/>
        <w:left w:val="none" w:sz="0" w:space="0" w:color="auto"/>
        <w:bottom w:val="none" w:sz="0" w:space="0" w:color="auto"/>
        <w:right w:val="none" w:sz="0" w:space="0" w:color="auto"/>
      </w:divBdr>
    </w:div>
    <w:div w:id="1662614007">
      <w:bodyDiv w:val="1"/>
      <w:marLeft w:val="0"/>
      <w:marRight w:val="0"/>
      <w:marTop w:val="0"/>
      <w:marBottom w:val="0"/>
      <w:divBdr>
        <w:top w:val="none" w:sz="0" w:space="0" w:color="auto"/>
        <w:left w:val="none" w:sz="0" w:space="0" w:color="auto"/>
        <w:bottom w:val="none" w:sz="0" w:space="0" w:color="auto"/>
        <w:right w:val="none" w:sz="0" w:space="0" w:color="auto"/>
      </w:divBdr>
    </w:div>
    <w:div w:id="1695421606">
      <w:bodyDiv w:val="1"/>
      <w:marLeft w:val="0"/>
      <w:marRight w:val="0"/>
      <w:marTop w:val="0"/>
      <w:marBottom w:val="0"/>
      <w:divBdr>
        <w:top w:val="none" w:sz="0" w:space="0" w:color="auto"/>
        <w:left w:val="none" w:sz="0" w:space="0" w:color="auto"/>
        <w:bottom w:val="none" w:sz="0" w:space="0" w:color="auto"/>
        <w:right w:val="none" w:sz="0" w:space="0" w:color="auto"/>
      </w:divBdr>
    </w:div>
    <w:div w:id="1696224344">
      <w:bodyDiv w:val="1"/>
      <w:marLeft w:val="0"/>
      <w:marRight w:val="0"/>
      <w:marTop w:val="0"/>
      <w:marBottom w:val="0"/>
      <w:divBdr>
        <w:top w:val="none" w:sz="0" w:space="0" w:color="auto"/>
        <w:left w:val="none" w:sz="0" w:space="0" w:color="auto"/>
        <w:bottom w:val="none" w:sz="0" w:space="0" w:color="auto"/>
        <w:right w:val="none" w:sz="0" w:space="0" w:color="auto"/>
      </w:divBdr>
    </w:div>
    <w:div w:id="1727223401">
      <w:bodyDiv w:val="1"/>
      <w:marLeft w:val="0"/>
      <w:marRight w:val="0"/>
      <w:marTop w:val="0"/>
      <w:marBottom w:val="0"/>
      <w:divBdr>
        <w:top w:val="none" w:sz="0" w:space="0" w:color="auto"/>
        <w:left w:val="none" w:sz="0" w:space="0" w:color="auto"/>
        <w:bottom w:val="none" w:sz="0" w:space="0" w:color="auto"/>
        <w:right w:val="none" w:sz="0" w:space="0" w:color="auto"/>
      </w:divBdr>
    </w:div>
    <w:div w:id="1732537950">
      <w:bodyDiv w:val="1"/>
      <w:marLeft w:val="0"/>
      <w:marRight w:val="0"/>
      <w:marTop w:val="0"/>
      <w:marBottom w:val="0"/>
      <w:divBdr>
        <w:top w:val="none" w:sz="0" w:space="0" w:color="auto"/>
        <w:left w:val="none" w:sz="0" w:space="0" w:color="auto"/>
        <w:bottom w:val="none" w:sz="0" w:space="0" w:color="auto"/>
        <w:right w:val="none" w:sz="0" w:space="0" w:color="auto"/>
      </w:divBdr>
    </w:div>
    <w:div w:id="1795365996">
      <w:bodyDiv w:val="1"/>
      <w:marLeft w:val="0"/>
      <w:marRight w:val="0"/>
      <w:marTop w:val="0"/>
      <w:marBottom w:val="0"/>
      <w:divBdr>
        <w:top w:val="none" w:sz="0" w:space="0" w:color="auto"/>
        <w:left w:val="none" w:sz="0" w:space="0" w:color="auto"/>
        <w:bottom w:val="none" w:sz="0" w:space="0" w:color="auto"/>
        <w:right w:val="none" w:sz="0" w:space="0" w:color="auto"/>
      </w:divBdr>
    </w:div>
    <w:div w:id="1906839997">
      <w:bodyDiv w:val="1"/>
      <w:marLeft w:val="0"/>
      <w:marRight w:val="0"/>
      <w:marTop w:val="0"/>
      <w:marBottom w:val="0"/>
      <w:divBdr>
        <w:top w:val="none" w:sz="0" w:space="0" w:color="auto"/>
        <w:left w:val="none" w:sz="0" w:space="0" w:color="auto"/>
        <w:bottom w:val="none" w:sz="0" w:space="0" w:color="auto"/>
        <w:right w:val="none" w:sz="0" w:space="0" w:color="auto"/>
      </w:divBdr>
    </w:div>
    <w:div w:id="1959951298">
      <w:bodyDiv w:val="1"/>
      <w:marLeft w:val="0"/>
      <w:marRight w:val="0"/>
      <w:marTop w:val="0"/>
      <w:marBottom w:val="0"/>
      <w:divBdr>
        <w:top w:val="none" w:sz="0" w:space="0" w:color="auto"/>
        <w:left w:val="none" w:sz="0" w:space="0" w:color="auto"/>
        <w:bottom w:val="none" w:sz="0" w:space="0" w:color="auto"/>
        <w:right w:val="none" w:sz="0" w:space="0" w:color="auto"/>
      </w:divBdr>
    </w:div>
    <w:div w:id="1969972043">
      <w:bodyDiv w:val="1"/>
      <w:marLeft w:val="0"/>
      <w:marRight w:val="0"/>
      <w:marTop w:val="0"/>
      <w:marBottom w:val="0"/>
      <w:divBdr>
        <w:top w:val="none" w:sz="0" w:space="0" w:color="auto"/>
        <w:left w:val="none" w:sz="0" w:space="0" w:color="auto"/>
        <w:bottom w:val="none" w:sz="0" w:space="0" w:color="auto"/>
        <w:right w:val="none" w:sz="0" w:space="0" w:color="auto"/>
      </w:divBdr>
    </w:div>
    <w:div w:id="2062291684">
      <w:bodyDiv w:val="1"/>
      <w:marLeft w:val="0"/>
      <w:marRight w:val="0"/>
      <w:marTop w:val="0"/>
      <w:marBottom w:val="0"/>
      <w:divBdr>
        <w:top w:val="none" w:sz="0" w:space="0" w:color="auto"/>
        <w:left w:val="none" w:sz="0" w:space="0" w:color="auto"/>
        <w:bottom w:val="none" w:sz="0" w:space="0" w:color="auto"/>
        <w:right w:val="none" w:sz="0" w:space="0" w:color="auto"/>
      </w:divBdr>
    </w:div>
    <w:div w:id="2066950184">
      <w:bodyDiv w:val="1"/>
      <w:marLeft w:val="0"/>
      <w:marRight w:val="0"/>
      <w:marTop w:val="0"/>
      <w:marBottom w:val="0"/>
      <w:divBdr>
        <w:top w:val="none" w:sz="0" w:space="0" w:color="auto"/>
        <w:left w:val="none" w:sz="0" w:space="0" w:color="auto"/>
        <w:bottom w:val="none" w:sz="0" w:space="0" w:color="auto"/>
        <w:right w:val="none" w:sz="0" w:space="0" w:color="auto"/>
      </w:divBdr>
    </w:div>
    <w:div w:id="2076708005">
      <w:bodyDiv w:val="1"/>
      <w:marLeft w:val="0"/>
      <w:marRight w:val="0"/>
      <w:marTop w:val="0"/>
      <w:marBottom w:val="0"/>
      <w:divBdr>
        <w:top w:val="none" w:sz="0" w:space="0" w:color="auto"/>
        <w:left w:val="none" w:sz="0" w:space="0" w:color="auto"/>
        <w:bottom w:val="none" w:sz="0" w:space="0" w:color="auto"/>
        <w:right w:val="none" w:sz="0" w:space="0" w:color="auto"/>
      </w:divBdr>
    </w:div>
    <w:div w:id="2077508217">
      <w:bodyDiv w:val="1"/>
      <w:marLeft w:val="0"/>
      <w:marRight w:val="0"/>
      <w:marTop w:val="0"/>
      <w:marBottom w:val="0"/>
      <w:divBdr>
        <w:top w:val="none" w:sz="0" w:space="0" w:color="auto"/>
        <w:left w:val="none" w:sz="0" w:space="0" w:color="auto"/>
        <w:bottom w:val="none" w:sz="0" w:space="0" w:color="auto"/>
        <w:right w:val="none" w:sz="0" w:space="0" w:color="auto"/>
      </w:divBdr>
    </w:div>
    <w:div w:id="20793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footer" Target="footer1.xml"/><Relationship Id="rId27" Type="http://schemas.openxmlformats.org/officeDocument/2006/relationships/fontTable" Target="fontTable.xml"/><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ROJETS-ETUDES\Dosim&#233;trie%20par%20film\Epson12000XL\mise-en-route\mise-en-rou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keskonrix\Radiophysique\PERSONNEL\DQPRM\DQPRM_2021_2023\1%20Charlotte\Fiche_RT_5\Graphs%20&#233;talonna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keskonrix\Radiophysique\PERSONNEL\DQPRM\DQPRM_2021_2023\1%20Charlotte\Fiche_RT_5\Graphs%20&#233;talonnag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5"/>
          <c:tx>
            <c:v>-3%</c:v>
          </c:tx>
          <c:spPr>
            <a:ln w="9525" cap="rnd">
              <a:solidFill>
                <a:srgbClr val="FF0000"/>
              </a:solidFill>
              <a:round/>
            </a:ln>
            <a:effectLst/>
          </c:spPr>
          <c:marker>
            <c:symbol val="dot"/>
            <c:size val="2"/>
            <c:spPr>
              <a:solidFill>
                <a:srgbClr val="FF0000"/>
              </a:solidFill>
              <a:ln w="9525">
                <a:solidFill>
                  <a:srgbClr val="FF0000"/>
                </a:solidFill>
                <a:round/>
              </a:ln>
              <a:effectLst/>
            </c:spPr>
          </c:marker>
          <c:xVal>
            <c:numRef>
              <c:f>'zone homogene'!$K$265:$L$265</c:f>
              <c:numCache>
                <c:formatCode>General</c:formatCode>
                <c:ptCount val="2"/>
                <c:pt idx="0">
                  <c:v>2</c:v>
                </c:pt>
                <c:pt idx="1">
                  <c:v>28</c:v>
                </c:pt>
              </c:numCache>
            </c:numRef>
          </c:xVal>
          <c:yVal>
            <c:numRef>
              <c:f>'zone homogene'!$K$270:$L$270</c:f>
              <c:numCache>
                <c:formatCode>0%</c:formatCode>
                <c:ptCount val="2"/>
                <c:pt idx="0">
                  <c:v>-0.03</c:v>
                </c:pt>
                <c:pt idx="1">
                  <c:v>-0.03</c:v>
                </c:pt>
              </c:numCache>
            </c:numRef>
          </c:yVal>
          <c:smooth val="0"/>
          <c:extLst>
            <c:ext xmlns:c16="http://schemas.microsoft.com/office/drawing/2014/chart" uri="{C3380CC4-5D6E-409C-BE32-E72D297353CC}">
              <c16:uniqueId val="{00000000-2A8E-474B-8DF3-76608339BFB3}"/>
            </c:ext>
          </c:extLst>
        </c:ser>
        <c:ser>
          <c:idx val="7"/>
          <c:order val="7"/>
          <c:tx>
            <c:v>Ecart relatif en dose p/r max (%)</c:v>
          </c:tx>
          <c:spPr>
            <a:ln w="9525" cap="rnd">
              <a:noFill/>
              <a:round/>
            </a:ln>
            <a:effectLst/>
          </c:spPr>
          <c:marker>
            <c:symbol val="circle"/>
            <c:size val="5"/>
            <c:spPr>
              <a:solidFill>
                <a:schemeClr val="accent1"/>
              </a:solidFill>
              <a:ln w="9525">
                <a:solidFill>
                  <a:schemeClr val="accent1"/>
                </a:solidFill>
                <a:round/>
              </a:ln>
              <a:effectLst/>
            </c:spPr>
          </c:marker>
          <c:xVal>
            <c:numRef>
              <c:f>'zone homogene'!$E$222:$E$279</c:f>
              <c:numCache>
                <c:formatCode>0.000</c:formatCode>
                <c:ptCount val="58"/>
                <c:pt idx="0" formatCode="General">
                  <c:v>2.54</c:v>
                </c:pt>
                <c:pt idx="1">
                  <c:v>3.9954199999999997</c:v>
                </c:pt>
                <c:pt idx="4" formatCode="General">
                  <c:v>5.08</c:v>
                </c:pt>
                <c:pt idx="7" formatCode="General">
                  <c:v>5.9613800000000001</c:v>
                </c:pt>
                <c:pt idx="10" formatCode="General">
                  <c:v>6.9088000000000003</c:v>
                </c:pt>
                <c:pt idx="13" formatCode="General">
                  <c:v>8.0259999999999998</c:v>
                </c:pt>
                <c:pt idx="16" formatCode="General">
                  <c:v>9.3141800000000003</c:v>
                </c:pt>
                <c:pt idx="19" formatCode="General">
                  <c:v>10.4648</c:v>
                </c:pt>
                <c:pt idx="22" formatCode="General">
                  <c:v>11.346179999999999</c:v>
                </c:pt>
                <c:pt idx="25" formatCode="General">
                  <c:v>12.4968</c:v>
                </c:pt>
                <c:pt idx="28" formatCode="General">
                  <c:v>13.5128</c:v>
                </c:pt>
                <c:pt idx="31" formatCode="General">
                  <c:v>14.46022</c:v>
                </c:pt>
                <c:pt idx="34" formatCode="General">
                  <c:v>15.748000000000001</c:v>
                </c:pt>
                <c:pt idx="37" formatCode="General">
                  <c:v>16.593820000000001</c:v>
                </c:pt>
                <c:pt idx="40" formatCode="General">
                  <c:v>17.609819999999999</c:v>
                </c:pt>
                <c:pt idx="43" formatCode="General">
                  <c:v>18.491199999999999</c:v>
                </c:pt>
                <c:pt idx="46" formatCode="General">
                  <c:v>19.684999999999999</c:v>
                </c:pt>
                <c:pt idx="49" formatCode="General">
                  <c:v>20.802599999999998</c:v>
                </c:pt>
                <c:pt idx="52" formatCode="General">
                  <c:v>21.945600000000002</c:v>
                </c:pt>
                <c:pt idx="55">
                  <c:v>21.810980000000001</c:v>
                </c:pt>
                <c:pt idx="56">
                  <c:v>22.725379999999998</c:v>
                </c:pt>
                <c:pt idx="57">
                  <c:v>24.721820000000001</c:v>
                </c:pt>
              </c:numCache>
            </c:numRef>
          </c:xVal>
          <c:yVal>
            <c:numRef>
              <c:f>'zone homogene'!$J$222:$J$279</c:f>
              <c:numCache>
                <c:formatCode>0.00%</c:formatCode>
                <c:ptCount val="58"/>
                <c:pt idx="0">
                  <c:v>-0.20352766467395092</c:v>
                </c:pt>
                <c:pt idx="1">
                  <c:v>-0.10465318324167089</c:v>
                </c:pt>
                <c:pt idx="4">
                  <c:v>-7.2751220016075382E-2</c:v>
                </c:pt>
                <c:pt idx="7">
                  <c:v>-4.1208320028642331E-2</c:v>
                </c:pt>
                <c:pt idx="10">
                  <c:v>-3.2970771885075287E-2</c:v>
                </c:pt>
                <c:pt idx="13">
                  <c:v>-2.6859836678140923E-2</c:v>
                </c:pt>
                <c:pt idx="16">
                  <c:v>-1.6369899189144697E-2</c:v>
                </c:pt>
                <c:pt idx="19">
                  <c:v>-1.0256194955367774E-2</c:v>
                </c:pt>
                <c:pt idx="22">
                  <c:v>-1.9738410705645998E-3</c:v>
                </c:pt>
                <c:pt idx="25">
                  <c:v>0</c:v>
                </c:pt>
                <c:pt idx="28">
                  <c:v>-4.8441568810677157E-4</c:v>
                </c:pt>
                <c:pt idx="31">
                  <c:v>-8.3186052930666905E-3</c:v>
                </c:pt>
                <c:pt idx="34">
                  <c:v>-2.4152074432131805E-2</c:v>
                </c:pt>
                <c:pt idx="37">
                  <c:v>-2.1136242363365199E-2</c:v>
                </c:pt>
                <c:pt idx="40">
                  <c:v>-4.9643381196039962E-2</c:v>
                </c:pt>
                <c:pt idx="43">
                  <c:v>-4.7367146864982591E-2</c:v>
                </c:pt>
                <c:pt idx="46">
                  <c:v>-5.3438004829268256E-2</c:v>
                </c:pt>
                <c:pt idx="49">
                  <c:v>-5.4375972012494438E-2</c:v>
                </c:pt>
                <c:pt idx="52">
                  <c:v>-6.6442742891508672E-2</c:v>
                </c:pt>
                <c:pt idx="55">
                  <c:v>-0.12601923491520389</c:v>
                </c:pt>
                <c:pt idx="56">
                  <c:v>-0.16392321350504505</c:v>
                </c:pt>
                <c:pt idx="57">
                  <c:v>-0.19832494596885064</c:v>
                </c:pt>
              </c:numCache>
            </c:numRef>
          </c:yVal>
          <c:smooth val="0"/>
          <c:extLst>
            <c:ext xmlns:c16="http://schemas.microsoft.com/office/drawing/2014/chart" uri="{C3380CC4-5D6E-409C-BE32-E72D297353CC}">
              <c16:uniqueId val="{00000001-2A8E-474B-8DF3-76608339BFB3}"/>
            </c:ext>
          </c:extLst>
        </c:ser>
        <c:dLbls>
          <c:showLegendKey val="0"/>
          <c:showVal val="0"/>
          <c:showCatName val="0"/>
          <c:showSerName val="0"/>
          <c:showPercent val="0"/>
          <c:showBubbleSize val="0"/>
        </c:dLbls>
        <c:axId val="113475584"/>
        <c:axId val="113477888"/>
        <c:extLst>
          <c:ext xmlns:c15="http://schemas.microsoft.com/office/drawing/2012/chart" uri="{02D57815-91ED-43cb-92C2-25804820EDAC}">
            <c15:filteredScatterSeries>
              <c15:ser>
                <c:idx val="0"/>
                <c:order val="0"/>
                <c:tx>
                  <c:v>Ecart relatif en dose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c:ext uri="{02D57815-91ED-43cb-92C2-25804820EDAC}">
                        <c15:formulaRef>
                          <c15:sqref>'zone homogene'!$E$222:$E$279</c15:sqref>
                        </c15:formulaRef>
                      </c:ext>
                    </c:extLst>
                    <c:numCache>
                      <c:formatCode>0.000</c:formatCode>
                      <c:ptCount val="58"/>
                      <c:pt idx="0" formatCode="General">
                        <c:v>2.54</c:v>
                      </c:pt>
                      <c:pt idx="1">
                        <c:v>3.9954199999999997</c:v>
                      </c:pt>
                      <c:pt idx="4" formatCode="General">
                        <c:v>5.08</c:v>
                      </c:pt>
                      <c:pt idx="7" formatCode="General">
                        <c:v>5.9613800000000001</c:v>
                      </c:pt>
                      <c:pt idx="10" formatCode="General">
                        <c:v>6.9088000000000003</c:v>
                      </c:pt>
                      <c:pt idx="13" formatCode="General">
                        <c:v>8.0259999999999998</c:v>
                      </c:pt>
                      <c:pt idx="16" formatCode="General">
                        <c:v>9.3141800000000003</c:v>
                      </c:pt>
                      <c:pt idx="19" formatCode="General">
                        <c:v>10.4648</c:v>
                      </c:pt>
                      <c:pt idx="22" formatCode="General">
                        <c:v>11.346179999999999</c:v>
                      </c:pt>
                      <c:pt idx="25" formatCode="General">
                        <c:v>12.4968</c:v>
                      </c:pt>
                      <c:pt idx="28" formatCode="General">
                        <c:v>13.5128</c:v>
                      </c:pt>
                      <c:pt idx="31" formatCode="General">
                        <c:v>14.46022</c:v>
                      </c:pt>
                      <c:pt idx="34" formatCode="General">
                        <c:v>15.748000000000001</c:v>
                      </c:pt>
                      <c:pt idx="37" formatCode="General">
                        <c:v>16.593820000000001</c:v>
                      </c:pt>
                      <c:pt idx="40" formatCode="General">
                        <c:v>17.609819999999999</c:v>
                      </c:pt>
                      <c:pt idx="43" formatCode="General">
                        <c:v>18.491199999999999</c:v>
                      </c:pt>
                      <c:pt idx="46" formatCode="General">
                        <c:v>19.684999999999999</c:v>
                      </c:pt>
                      <c:pt idx="49" formatCode="General">
                        <c:v>20.802599999999998</c:v>
                      </c:pt>
                      <c:pt idx="52" formatCode="General">
                        <c:v>21.945600000000002</c:v>
                      </c:pt>
                      <c:pt idx="55">
                        <c:v>21.810980000000001</c:v>
                      </c:pt>
                      <c:pt idx="56">
                        <c:v>22.725379999999998</c:v>
                      </c:pt>
                      <c:pt idx="57">
                        <c:v>24.721820000000001</c:v>
                      </c:pt>
                    </c:numCache>
                  </c:numRef>
                </c:xVal>
                <c:yVal>
                  <c:numRef>
                    <c:extLst>
                      <c:ext uri="{02D57815-91ED-43cb-92C2-25804820EDAC}">
                        <c15:formulaRef>
                          <c15:sqref>'zone homogene'!$I$222:$I$279</c15:sqref>
                        </c15:formulaRef>
                      </c:ext>
                    </c:extLst>
                    <c:numCache>
                      <c:formatCode>0.00%</c:formatCode>
                      <c:ptCount val="58"/>
                      <c:pt idx="0">
                        <c:v>-0.17514546395981148</c:v>
                      </c:pt>
                      <c:pt idx="1">
                        <c:v>-7.8602690771460912E-2</c:v>
                      </c:pt>
                      <c:pt idx="4">
                        <c:v>-4.7453055847092487E-2</c:v>
                      </c:pt>
                      <c:pt idx="7">
                        <c:v>-1.6654016549219813E-2</c:v>
                      </c:pt>
                      <c:pt idx="10">
                        <c:v>-8.6107304501953363E-3</c:v>
                      </c:pt>
                      <c:pt idx="13">
                        <c:v>-2.643906421329572E-3</c:v>
                      </c:pt>
                      <c:pt idx="16">
                        <c:v>7.5986520334903815E-3</c:v>
                      </c:pt>
                      <c:pt idx="19">
                        <c:v>1.3568179788601189E-2</c:v>
                      </c:pt>
                      <c:pt idx="22">
                        <c:v>2.1655214997113113E-2</c:v>
                      </c:pt>
                      <c:pt idx="25">
                        <c:v>2.3582507944949059E-2</c:v>
                      </c:pt>
                      <c:pt idx="28">
                        <c:v>2.3109515993655721E-2</c:v>
                      </c:pt>
                      <c:pt idx="31">
                        <c:v>1.5460076227297007E-2</c:v>
                      </c:pt>
                      <c:pt idx="34">
                        <c:v>0</c:v>
                      </c:pt>
                      <c:pt idx="37">
                        <c:v>2.9447111850442885E-3</c:v>
                      </c:pt>
                      <c:pt idx="40">
                        <c:v>-2.4890157819621155E-2</c:v>
                      </c:pt>
                      <c:pt idx="43">
                        <c:v>-2.2667602802760513E-2</c:v>
                      </c:pt>
                      <c:pt idx="46">
                        <c:v>-2.8595294710870751E-2</c:v>
                      </c:pt>
                      <c:pt idx="49">
                        <c:v>-2.9511142275546402E-2</c:v>
                      </c:pt>
                      <c:pt idx="52">
                        <c:v>-4.1293348434436397E-2</c:v>
                      </c:pt>
                      <c:pt idx="55">
                        <c:v>-9.9464877361650633E-2</c:v>
                      </c:pt>
                      <c:pt idx="56">
                        <c:v>-0.13647498507525169</c:v>
                      </c:pt>
                      <c:pt idx="57">
                        <c:v>-0.17006543840990959</c:v>
                      </c:pt>
                    </c:numCache>
                  </c:numRef>
                </c:yVal>
                <c:smooth val="0"/>
                <c:extLst>
                  <c:ext xmlns:c16="http://schemas.microsoft.com/office/drawing/2014/chart" uri="{C3380CC4-5D6E-409C-BE32-E72D297353CC}">
                    <c16:uniqueId val="{00000002-2A8E-474B-8DF3-76608339BFB3}"/>
                  </c:ext>
                </c:extLst>
              </c15:ser>
            </c15:filteredScatterSeries>
            <c15:filteredScatterSeries>
              <c15:ser>
                <c:idx val="1"/>
                <c:order val="1"/>
                <c:tx>
                  <c:v>2%</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homogene'!$K$266:$L$266</c15:sqref>
                        </c15:formulaRef>
                      </c:ext>
                    </c:extLst>
                    <c:numCache>
                      <c:formatCode>0%</c:formatCode>
                      <c:ptCount val="2"/>
                      <c:pt idx="0">
                        <c:v>0.02</c:v>
                      </c:pt>
                      <c:pt idx="1">
                        <c:v>0.02</c:v>
                      </c:pt>
                    </c:numCache>
                  </c:numRef>
                </c:yVal>
                <c:smooth val="0"/>
                <c:extLst xmlns:c15="http://schemas.microsoft.com/office/drawing/2012/chart">
                  <c:ext xmlns:c16="http://schemas.microsoft.com/office/drawing/2014/chart" uri="{C3380CC4-5D6E-409C-BE32-E72D297353CC}">
                    <c16:uniqueId val="{00000003-2A8E-474B-8DF3-76608339BFB3}"/>
                  </c:ext>
                </c:extLst>
              </c15:ser>
            </c15:filteredScatterSeries>
            <c15:filteredScatterSeries>
              <c15:ser>
                <c:idx val="2"/>
                <c:order val="2"/>
                <c:tx>
                  <c:v>3%</c:v>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homogene'!$K$267:$L$267</c15:sqref>
                        </c15:formulaRef>
                      </c:ext>
                    </c:extLst>
                    <c:numCache>
                      <c:formatCode>0%</c:formatCode>
                      <c:ptCount val="2"/>
                      <c:pt idx="0">
                        <c:v>0.03</c:v>
                      </c:pt>
                      <c:pt idx="1">
                        <c:v>0.03</c:v>
                      </c:pt>
                    </c:numCache>
                  </c:numRef>
                </c:yVal>
                <c:smooth val="0"/>
                <c:extLst xmlns:c15="http://schemas.microsoft.com/office/drawing/2012/chart">
                  <c:ext xmlns:c16="http://schemas.microsoft.com/office/drawing/2014/chart" uri="{C3380CC4-5D6E-409C-BE32-E72D297353CC}">
                    <c16:uniqueId val="{00000004-2A8E-474B-8DF3-76608339BFB3}"/>
                  </c:ext>
                </c:extLst>
              </c15:ser>
            </c15:filteredScatterSeries>
            <c15:filteredScatterSeries>
              <c15:ser>
                <c:idx val="3"/>
                <c:order val="3"/>
                <c:tx>
                  <c:v>4%</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homogene'!$K$268:$L$268</c15:sqref>
                        </c15:formulaRef>
                      </c:ext>
                    </c:extLst>
                    <c:numCache>
                      <c:formatCode>0%</c:formatCode>
                      <c:ptCount val="2"/>
                      <c:pt idx="0">
                        <c:v>0.04</c:v>
                      </c:pt>
                      <c:pt idx="1">
                        <c:v>0.04</c:v>
                      </c:pt>
                    </c:numCache>
                  </c:numRef>
                </c:yVal>
                <c:smooth val="0"/>
                <c:extLst xmlns:c15="http://schemas.microsoft.com/office/drawing/2012/chart">
                  <c:ext xmlns:c16="http://schemas.microsoft.com/office/drawing/2014/chart" uri="{C3380CC4-5D6E-409C-BE32-E72D297353CC}">
                    <c16:uniqueId val="{00000005-2A8E-474B-8DF3-76608339BFB3}"/>
                  </c:ext>
                </c:extLst>
              </c15:ser>
            </c15:filteredScatterSeries>
            <c15:filteredScatterSeries>
              <c15:ser>
                <c:idx val="4"/>
                <c:order val="4"/>
                <c:tx>
                  <c:v>-2%</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homogene'!$K$269:$L$269</c15:sqref>
                        </c15:formulaRef>
                      </c:ext>
                    </c:extLst>
                    <c:numCache>
                      <c:formatCode>0%</c:formatCode>
                      <c:ptCount val="2"/>
                      <c:pt idx="0">
                        <c:v>-0.02</c:v>
                      </c:pt>
                      <c:pt idx="1">
                        <c:v>-0.02</c:v>
                      </c:pt>
                    </c:numCache>
                  </c:numRef>
                </c:yVal>
                <c:smooth val="0"/>
                <c:extLst xmlns:c15="http://schemas.microsoft.com/office/drawing/2012/chart">
                  <c:ext xmlns:c16="http://schemas.microsoft.com/office/drawing/2014/chart" uri="{C3380CC4-5D6E-409C-BE32-E72D297353CC}">
                    <c16:uniqueId val="{00000006-2A8E-474B-8DF3-76608339BFB3}"/>
                  </c:ext>
                </c:extLst>
              </c15:ser>
            </c15:filteredScatterSeries>
            <c15:filteredScatterSeries>
              <c15:ser>
                <c:idx val="6"/>
                <c:order val="6"/>
                <c:tx>
                  <c:v>-4%</c:v>
                </c:tx>
                <c:spPr>
                  <a:ln w="9525" cap="rnd">
                    <a:solidFill>
                      <a:schemeClr val="accent1">
                        <a:lumMod val="60000"/>
                      </a:schemeClr>
                    </a:solidFill>
                    <a:round/>
                  </a:ln>
                  <a:effectLst/>
                </c:spPr>
                <c:marker>
                  <c:symbol val="circle"/>
                  <c:size val="5"/>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homogene'!$K$271:$L$271</c15:sqref>
                        </c15:formulaRef>
                      </c:ext>
                    </c:extLst>
                    <c:numCache>
                      <c:formatCode>0%</c:formatCode>
                      <c:ptCount val="2"/>
                      <c:pt idx="0">
                        <c:v>-0.04</c:v>
                      </c:pt>
                      <c:pt idx="1">
                        <c:v>-0.04</c:v>
                      </c:pt>
                    </c:numCache>
                  </c:numRef>
                </c:yVal>
                <c:smooth val="0"/>
                <c:extLst xmlns:c15="http://schemas.microsoft.com/office/drawing/2012/chart">
                  <c:ext xmlns:c16="http://schemas.microsoft.com/office/drawing/2014/chart" uri="{C3380CC4-5D6E-409C-BE32-E72D297353CC}">
                    <c16:uniqueId val="{00000007-2A8E-474B-8DF3-76608339BFB3}"/>
                  </c:ext>
                </c:extLst>
              </c15:ser>
            </c15:filteredScatterSeries>
            <c15:filteredScatterSeries>
              <c15:ser>
                <c:idx val="8"/>
                <c:order val="8"/>
                <c:tx>
                  <c:v>Avec le drap (essai 1- drap ICO)</c:v>
                </c:tx>
                <c:spPr>
                  <a:ln w="9525" cap="rnd">
                    <a:solidFill>
                      <a:schemeClr val="accent3">
                        <a:lumMod val="60000"/>
                      </a:schemeClr>
                    </a:solidFill>
                    <a:round/>
                  </a:ln>
                  <a:effectLst/>
                </c:spPr>
                <c:marker>
                  <c:symbol val="circle"/>
                  <c:size val="5"/>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'zone homogene'!$R$291:$R$294</c15:sqref>
                        </c15:formulaRef>
                      </c:ext>
                    </c:extLst>
                    <c:numCache>
                      <c:formatCode>General</c:formatCode>
                      <c:ptCount val="4"/>
                      <c:pt idx="0">
                        <c:v>8.6690199999999997</c:v>
                      </c:pt>
                      <c:pt idx="1">
                        <c:v>12.7</c:v>
                      </c:pt>
                      <c:pt idx="2">
                        <c:v>15.138400000000001</c:v>
                      </c:pt>
                      <c:pt idx="3">
                        <c:v>18.897600000000001</c:v>
                      </c:pt>
                    </c:numCache>
                  </c:numRef>
                </c:xVal>
                <c:yVal>
                  <c:numRef>
                    <c:extLst xmlns:c15="http://schemas.microsoft.com/office/drawing/2012/chart">
                      <c:ext xmlns:c15="http://schemas.microsoft.com/office/drawing/2012/chart" uri="{02D57815-91ED-43cb-92C2-25804820EDAC}">
                        <c15:formulaRef>
                          <c15:sqref>'zone homogene'!$U$291:$U$294</c15:sqref>
                        </c15:formulaRef>
                      </c:ext>
                    </c:extLst>
                    <c:numCache>
                      <c:formatCode>0.00%</c:formatCode>
                      <c:ptCount val="4"/>
                      <c:pt idx="0">
                        <c:v>-3.1022423515563328E-2</c:v>
                      </c:pt>
                      <c:pt idx="1">
                        <c:v>0</c:v>
                      </c:pt>
                      <c:pt idx="2">
                        <c:v>-8.8983348415726908E-3</c:v>
                      </c:pt>
                      <c:pt idx="3">
                        <c:v>-2.8152819122088762E-2</c:v>
                      </c:pt>
                    </c:numCache>
                  </c:numRef>
                </c:yVal>
                <c:smooth val="0"/>
                <c:extLst xmlns:c15="http://schemas.microsoft.com/office/drawing/2012/chart">
                  <c:ext xmlns:c16="http://schemas.microsoft.com/office/drawing/2014/chart" uri="{C3380CC4-5D6E-409C-BE32-E72D297353CC}">
                    <c16:uniqueId val="{00000008-2A8E-474B-8DF3-76608339BFB3}"/>
                  </c:ext>
                </c:extLst>
              </c15:ser>
            </c15:filteredScatterSeries>
          </c:ext>
        </c:extLst>
      </c:scatterChart>
      <c:valAx>
        <c:axId val="1134755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de droite à gauche à partir de la butée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3477888"/>
        <c:crosses val="autoZero"/>
        <c:crossBetween val="midCat"/>
      </c:valAx>
      <c:valAx>
        <c:axId val="113477888"/>
        <c:scaling>
          <c:orientation val="minMax"/>
          <c:max val="5.000000000000001E-2"/>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Ecart relatif à</a:t>
                </a:r>
                <a:r>
                  <a:rPr lang="fr-FR" baseline="0">
                    <a:latin typeface="Times New Roman" panose="02020603050405020304" pitchFamily="18" charset="0"/>
                    <a:cs typeface="Times New Roman" panose="02020603050405020304" pitchFamily="18" charset="0"/>
                  </a:rPr>
                  <a:t> la valeur maximale</a:t>
                </a:r>
                <a:r>
                  <a:rPr lang="fr-FR">
                    <a:latin typeface="Times New Roman" panose="02020603050405020304" pitchFamily="18" charset="0"/>
                    <a:cs typeface="Times New Roman" panose="02020603050405020304" pitchFamily="18" charset="0"/>
                  </a:rPr>
                  <a:t>(%)</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3475584"/>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chemeClr val="accent1"/>
                </a:solidFill>
                <a:prstDash val="sysDot"/>
              </a:ln>
              <a:effectLst/>
            </c:spPr>
            <c:trendlineType val="poly"/>
            <c:order val="3"/>
            <c:dispRSqr val="1"/>
            <c:dispEq val="1"/>
            <c:trendlineLbl>
              <c:layout>
                <c:manualLayout>
                  <c:x val="4.8730096237970255E-2"/>
                  <c:y val="-0.53395523476232143"/>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'Courbe étalonnage GREEN - 1909'!$E$34:$E$51</c:f>
              <c:numCache>
                <c:formatCode>General</c:formatCode>
                <c:ptCount val="18"/>
                <c:pt idx="0" formatCode="0.00">
                  <c:v>21691.366999999998</c:v>
                </c:pt>
                <c:pt idx="3" formatCode="0.00">
                  <c:v>18176.527666666665</c:v>
                </c:pt>
                <c:pt idx="6" formatCode="0.00">
                  <c:v>16344.615666666667</c:v>
                </c:pt>
                <c:pt idx="9" formatCode="0.00">
                  <c:v>13148.778</c:v>
                </c:pt>
                <c:pt idx="12" formatCode="0.00">
                  <c:v>11149.470333333333</c:v>
                </c:pt>
                <c:pt idx="15" formatCode="0.00">
                  <c:v>9479.1606666666685</c:v>
                </c:pt>
              </c:numCache>
            </c:numRef>
          </c:xVal>
          <c:yVal>
            <c:numRef>
              <c:f>'Courbe étalonnage GREEN - 1909'!$B$34:$B$51</c:f>
              <c:numCache>
                <c:formatCode>General</c:formatCode>
                <c:ptCount val="18"/>
                <c:pt idx="0">
                  <c:v>5</c:v>
                </c:pt>
                <c:pt idx="3">
                  <c:v>8</c:v>
                </c:pt>
                <c:pt idx="6">
                  <c:v>10</c:v>
                </c:pt>
                <c:pt idx="9">
                  <c:v>15</c:v>
                </c:pt>
                <c:pt idx="12">
                  <c:v>20</c:v>
                </c:pt>
                <c:pt idx="15">
                  <c:v>25</c:v>
                </c:pt>
              </c:numCache>
            </c:numRef>
          </c:yVal>
          <c:smooth val="0"/>
          <c:extLst>
            <c:ext xmlns:c16="http://schemas.microsoft.com/office/drawing/2014/chart" uri="{C3380CC4-5D6E-409C-BE32-E72D297353CC}">
              <c16:uniqueId val="{00000000-7C8B-405D-96DF-8F86C54D3D47}"/>
            </c:ext>
          </c:extLst>
        </c:ser>
        <c:dLbls>
          <c:showLegendKey val="0"/>
          <c:showVal val="0"/>
          <c:showCatName val="0"/>
          <c:showSerName val="0"/>
          <c:showPercent val="0"/>
          <c:showBubbleSize val="0"/>
        </c:dLbls>
        <c:axId val="48988544"/>
        <c:axId val="48991616"/>
      </c:scatterChart>
      <c:valAx>
        <c:axId val="48988544"/>
        <c:scaling>
          <c:orientation val="minMax"/>
          <c:max val="22000"/>
          <c:min val="9000"/>
        </c:scaling>
        <c:delete val="0"/>
        <c:axPos val="b"/>
        <c:majorGridlines>
          <c:spPr>
            <a:ln w="9525" cap="flat" cmpd="sng" algn="ctr">
              <a:solidFill>
                <a:schemeClr val="tx1">
                  <a:lumMod val="15000"/>
                  <a:lumOff val="85000"/>
                </a:schemeClr>
              </a:solidFill>
              <a:round/>
            </a:ln>
            <a:effectLst/>
          </c:spPr>
        </c:majorGridlines>
        <c:title>
          <c:tx>
            <c:rich>
              <a:bodyPr/>
              <a:lstStyle/>
              <a:p>
                <a:pPr>
                  <a:defRPr>
                    <a:latin typeface="Times New Roman" panose="02020603050405020304" pitchFamily="18" charset="0"/>
                    <a:cs typeface="Times New Roman" panose="02020603050405020304" pitchFamily="18" charset="0"/>
                  </a:defRPr>
                </a:pPr>
                <a:r>
                  <a:rPr lang="fr-FR" b="0">
                    <a:latin typeface="Times New Roman" panose="02020603050405020304" pitchFamily="18" charset="0"/>
                    <a:cs typeface="Times New Roman" panose="02020603050405020304" pitchFamily="18" charset="0"/>
                  </a:rPr>
                  <a:t>Valeur moyenne ROI</a:t>
                </a:r>
              </a:p>
            </c:rich>
          </c:tx>
          <c:layout/>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991616"/>
        <c:crosses val="autoZero"/>
        <c:crossBetween val="midCat"/>
      </c:valAx>
      <c:valAx>
        <c:axId val="4899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latin typeface="Times New Roman" panose="02020603050405020304" pitchFamily="18" charset="0"/>
                    <a:cs typeface="Times New Roman" panose="02020603050405020304" pitchFamily="18" charset="0"/>
                  </a:defRPr>
                </a:pPr>
                <a:r>
                  <a:rPr lang="fr-FR" b="0">
                    <a:latin typeface="Times New Roman" panose="02020603050405020304" pitchFamily="18" charset="0"/>
                    <a:cs typeface="Times New Roman" panose="02020603050405020304" pitchFamily="18" charset="0"/>
                  </a:rPr>
                  <a:t>Dose</a:t>
                </a:r>
                <a:r>
                  <a:rPr lang="fr-FR" b="0" baseline="0">
                    <a:latin typeface="Times New Roman" panose="02020603050405020304" pitchFamily="18" charset="0"/>
                    <a:cs typeface="Times New Roman" panose="02020603050405020304" pitchFamily="18" charset="0"/>
                  </a:rPr>
                  <a:t> (Gy)</a:t>
                </a:r>
                <a:endParaRPr lang="fr-FR" b="0">
                  <a:latin typeface="Times New Roman" panose="02020603050405020304" pitchFamily="18" charset="0"/>
                  <a:cs typeface="Times New Roman" panose="02020603050405020304" pitchFamily="18" charset="0"/>
                </a:endParaRP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98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FF0000"/>
              </a:solidFill>
              <a:round/>
            </a:ln>
            <a:effectLst/>
          </c:spPr>
          <c:marker>
            <c:symbol val="circle"/>
            <c:size val="5"/>
            <c:spPr>
              <a:solidFill>
                <a:srgbClr val="FF0000"/>
              </a:solidFill>
              <a:ln w="9525">
                <a:solidFill>
                  <a:srgbClr val="FF0000"/>
                </a:solidFill>
              </a:ln>
              <a:effectLst/>
            </c:spPr>
          </c:marker>
          <c:trendline>
            <c:spPr>
              <a:ln w="19050" cap="rnd">
                <a:solidFill>
                  <a:schemeClr val="accent1"/>
                </a:solidFill>
                <a:prstDash val="sysDot"/>
              </a:ln>
              <a:effectLst/>
            </c:spPr>
            <c:trendlineType val="poly"/>
            <c:order val="3"/>
            <c:dispRSqr val="1"/>
            <c:dispEq val="1"/>
            <c:trendlineLbl>
              <c:layout>
                <c:manualLayout>
                  <c:x val="0.24543788276465442"/>
                  <c:y val="-0.64457895888013994"/>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'Courbe étalonnage RED - 1909'!$E$7:$E$36</c:f>
              <c:numCache>
                <c:formatCode>General</c:formatCode>
                <c:ptCount val="30"/>
                <c:pt idx="0" formatCode="0.00">
                  <c:v>41816.889666666662</c:v>
                </c:pt>
                <c:pt idx="3" formatCode="0.00">
                  <c:v>40432.651666666665</c:v>
                </c:pt>
                <c:pt idx="6" formatCode="0.00">
                  <c:v>37743.272000000004</c:v>
                </c:pt>
                <c:pt idx="9" formatCode="0.00">
                  <c:v>35597.777999999998</c:v>
                </c:pt>
                <c:pt idx="12" formatCode="0.00">
                  <c:v>33742.129333333338</c:v>
                </c:pt>
                <c:pt idx="15" formatCode="0.00">
                  <c:v>31494.653666666665</c:v>
                </c:pt>
                <c:pt idx="18" formatCode="0.00">
                  <c:v>28640.544666666668</c:v>
                </c:pt>
                <c:pt idx="21" formatCode="0.00">
                  <c:v>26460.421000000002</c:v>
                </c:pt>
                <c:pt idx="24" formatCode="0.00">
                  <c:v>23198.697333333334</c:v>
                </c:pt>
                <c:pt idx="27" formatCode="0.00">
                  <c:v>19156.118666666665</c:v>
                </c:pt>
              </c:numCache>
            </c:numRef>
          </c:xVal>
          <c:yVal>
            <c:numRef>
              <c:f>'Courbe étalonnage RED - 1909'!$B$7:$B$36</c:f>
              <c:numCache>
                <c:formatCode>General</c:formatCode>
                <c:ptCount val="30"/>
                <c:pt idx="0">
                  <c:v>0</c:v>
                </c:pt>
                <c:pt idx="3">
                  <c:v>0.10299999999999999</c:v>
                </c:pt>
                <c:pt idx="6">
                  <c:v>0.30199999999999999</c:v>
                </c:pt>
                <c:pt idx="9">
                  <c:v>0.501</c:v>
                </c:pt>
                <c:pt idx="12">
                  <c:v>0.7</c:v>
                </c:pt>
                <c:pt idx="15">
                  <c:v>1</c:v>
                </c:pt>
                <c:pt idx="18">
                  <c:v>1.5</c:v>
                </c:pt>
                <c:pt idx="21">
                  <c:v>2</c:v>
                </c:pt>
                <c:pt idx="24">
                  <c:v>3</c:v>
                </c:pt>
                <c:pt idx="27">
                  <c:v>5</c:v>
                </c:pt>
              </c:numCache>
            </c:numRef>
          </c:yVal>
          <c:smooth val="0"/>
          <c:extLst>
            <c:ext xmlns:c16="http://schemas.microsoft.com/office/drawing/2014/chart" uri="{C3380CC4-5D6E-409C-BE32-E72D297353CC}">
              <c16:uniqueId val="{00000000-690D-4644-A759-13E51F21777B}"/>
            </c:ext>
          </c:extLst>
        </c:ser>
        <c:dLbls>
          <c:showLegendKey val="0"/>
          <c:showVal val="0"/>
          <c:showCatName val="0"/>
          <c:showSerName val="0"/>
          <c:showPercent val="0"/>
          <c:showBubbleSize val="0"/>
        </c:dLbls>
        <c:axId val="48630016"/>
        <c:axId val="48645248"/>
      </c:scatterChart>
      <c:valAx>
        <c:axId val="48630016"/>
        <c:scaling>
          <c:orientation val="minMax"/>
          <c:max val="42000"/>
          <c:min val="18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fr-FR">
                    <a:solidFill>
                      <a:sysClr val="windowText" lastClr="000000"/>
                    </a:solidFill>
                    <a:latin typeface="Times New Roman" panose="02020603050405020304" pitchFamily="18" charset="0"/>
                    <a:cs typeface="Times New Roman" panose="02020603050405020304" pitchFamily="18" charset="0"/>
                  </a:rPr>
                  <a:t>Valeur</a:t>
                </a:r>
                <a:r>
                  <a:rPr lang="fr-FR" baseline="0">
                    <a:solidFill>
                      <a:sysClr val="windowText" lastClr="000000"/>
                    </a:solidFill>
                    <a:latin typeface="Times New Roman" panose="02020603050405020304" pitchFamily="18" charset="0"/>
                    <a:cs typeface="Times New Roman" panose="02020603050405020304" pitchFamily="18" charset="0"/>
                  </a:rPr>
                  <a:t> moyenne ROI</a:t>
                </a:r>
                <a:endParaRPr lang="fr-FR">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645248"/>
        <c:crosses val="autoZero"/>
        <c:crossBetween val="midCat"/>
        <c:majorUnit val="20000"/>
        <c:minorUnit val="1000"/>
      </c:valAx>
      <c:valAx>
        <c:axId val="4864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fr-FR">
                    <a:solidFill>
                      <a:sysClr val="windowText" lastClr="000000"/>
                    </a:solidFill>
                    <a:latin typeface="Times New Roman" panose="02020603050405020304" pitchFamily="18" charset="0"/>
                    <a:cs typeface="Times New Roman" panose="02020603050405020304" pitchFamily="18" charset="0"/>
                  </a:rPr>
                  <a:t>Dose (Gy)</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63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c:v>
          </c:tx>
          <c:spPr>
            <a:ln w="9525" cap="rnd">
              <a:solidFill>
                <a:schemeClr val="accent1"/>
              </a:solidFill>
              <a:round/>
            </a:ln>
            <a:effectLst/>
          </c:spPr>
          <c:marker>
            <c:symbol val="none"/>
          </c:marker>
          <c:xVal>
            <c:numRef>
              <c:f>'Dépendance directionnelle'!$A$2:$A$46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directionnelle'!$B$2:$B$46</c:f>
              <c:numCache>
                <c:formatCode>General</c:formatCode>
                <c:ptCount val="45"/>
                <c:pt idx="0">
                  <c:v>4.3289999999999997</c:v>
                </c:pt>
                <c:pt idx="1">
                  <c:v>5.1769999999999996</c:v>
                </c:pt>
                <c:pt idx="2">
                  <c:v>6.3090000000000002</c:v>
                </c:pt>
                <c:pt idx="3">
                  <c:v>7.7919999999999998</c:v>
                </c:pt>
                <c:pt idx="4">
                  <c:v>10.404</c:v>
                </c:pt>
                <c:pt idx="5">
                  <c:v>41.470999999999997</c:v>
                </c:pt>
                <c:pt idx="6">
                  <c:v>84.915000000000006</c:v>
                </c:pt>
                <c:pt idx="7">
                  <c:v>89.287999999999997</c:v>
                </c:pt>
                <c:pt idx="8">
                  <c:v>92.049000000000007</c:v>
                </c:pt>
                <c:pt idx="9">
                  <c:v>93.382000000000005</c:v>
                </c:pt>
                <c:pt idx="10">
                  <c:v>94.45</c:v>
                </c:pt>
                <c:pt idx="11">
                  <c:v>95.39</c:v>
                </c:pt>
                <c:pt idx="12">
                  <c:v>96.244</c:v>
                </c:pt>
                <c:pt idx="13">
                  <c:v>97.027000000000001</c:v>
                </c:pt>
                <c:pt idx="14">
                  <c:v>97.632000000000005</c:v>
                </c:pt>
                <c:pt idx="15">
                  <c:v>98.186000000000007</c:v>
                </c:pt>
                <c:pt idx="16">
                  <c:v>98.671000000000006</c:v>
                </c:pt>
                <c:pt idx="17">
                  <c:v>99.078999999999994</c:v>
                </c:pt>
                <c:pt idx="18">
                  <c:v>99.438000000000002</c:v>
                </c:pt>
                <c:pt idx="19">
                  <c:v>99.724999999999994</c:v>
                </c:pt>
                <c:pt idx="20">
                  <c:v>99.855999999999995</c:v>
                </c:pt>
                <c:pt idx="21">
                  <c:v>99.968999999999994</c:v>
                </c:pt>
                <c:pt idx="22">
                  <c:v>99.966999999999999</c:v>
                </c:pt>
                <c:pt idx="23">
                  <c:v>99.92</c:v>
                </c:pt>
                <c:pt idx="24">
                  <c:v>99.853999999999999</c:v>
                </c:pt>
                <c:pt idx="25">
                  <c:v>99.561999999999998</c:v>
                </c:pt>
                <c:pt idx="26">
                  <c:v>99.22</c:v>
                </c:pt>
                <c:pt idx="27">
                  <c:v>98.793999999999997</c:v>
                </c:pt>
                <c:pt idx="28">
                  <c:v>98.314999999999998</c:v>
                </c:pt>
                <c:pt idx="29">
                  <c:v>97.747</c:v>
                </c:pt>
                <c:pt idx="30">
                  <c:v>97.111000000000004</c:v>
                </c:pt>
                <c:pt idx="31">
                  <c:v>96.447000000000003</c:v>
                </c:pt>
                <c:pt idx="32">
                  <c:v>95.635000000000005</c:v>
                </c:pt>
                <c:pt idx="33">
                  <c:v>94.819000000000003</c:v>
                </c:pt>
                <c:pt idx="34">
                  <c:v>93.885000000000005</c:v>
                </c:pt>
                <c:pt idx="35">
                  <c:v>92.89</c:v>
                </c:pt>
                <c:pt idx="36">
                  <c:v>91.671000000000006</c:v>
                </c:pt>
                <c:pt idx="37">
                  <c:v>89.116</c:v>
                </c:pt>
                <c:pt idx="38">
                  <c:v>85.519000000000005</c:v>
                </c:pt>
                <c:pt idx="39">
                  <c:v>58.220999999999997</c:v>
                </c:pt>
                <c:pt idx="40">
                  <c:v>11.375999999999999</c:v>
                </c:pt>
                <c:pt idx="41">
                  <c:v>8.1240000000000006</c:v>
                </c:pt>
                <c:pt idx="42">
                  <c:v>6.5570000000000004</c:v>
                </c:pt>
                <c:pt idx="43">
                  <c:v>5.375</c:v>
                </c:pt>
                <c:pt idx="44">
                  <c:v>4.484</c:v>
                </c:pt>
              </c:numCache>
            </c:numRef>
          </c:yVal>
          <c:smooth val="0"/>
          <c:extLst>
            <c:ext xmlns:c16="http://schemas.microsoft.com/office/drawing/2014/chart" uri="{C3380CC4-5D6E-409C-BE32-E72D297353CC}">
              <c16:uniqueId val="{00000000-1EAB-4C91-A6C1-EC80FBA444A4}"/>
            </c:ext>
          </c:extLst>
        </c:ser>
        <c:ser>
          <c:idx val="1"/>
          <c:order val="1"/>
          <c:tx>
            <c:v>90°</c:v>
          </c:tx>
          <c:spPr>
            <a:ln w="9525" cap="rnd">
              <a:solidFill>
                <a:schemeClr val="accent2"/>
              </a:solidFill>
              <a:round/>
            </a:ln>
            <a:effectLst/>
          </c:spPr>
          <c:marker>
            <c:symbol val="none"/>
          </c:marker>
          <c:xVal>
            <c:numRef>
              <c:f>'Dépendance directionnelle'!$D$2:$D$46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directionnelle'!$E$2:$E$46</c:f>
              <c:numCache>
                <c:formatCode>General</c:formatCode>
                <c:ptCount val="45"/>
                <c:pt idx="0">
                  <c:v>4.3650000000000002</c:v>
                </c:pt>
                <c:pt idx="1">
                  <c:v>5.2130000000000001</c:v>
                </c:pt>
                <c:pt idx="2">
                  <c:v>6.3579999999999997</c:v>
                </c:pt>
                <c:pt idx="3">
                  <c:v>7.8659999999999997</c:v>
                </c:pt>
                <c:pt idx="4">
                  <c:v>10.646000000000001</c:v>
                </c:pt>
                <c:pt idx="5">
                  <c:v>46.588999999999999</c:v>
                </c:pt>
                <c:pt idx="6">
                  <c:v>85.320999999999998</c:v>
                </c:pt>
                <c:pt idx="7">
                  <c:v>89.495000000000005</c:v>
                </c:pt>
                <c:pt idx="8">
                  <c:v>92.191999999999993</c:v>
                </c:pt>
                <c:pt idx="9">
                  <c:v>93.427000000000007</c:v>
                </c:pt>
                <c:pt idx="10">
                  <c:v>94.468999999999994</c:v>
                </c:pt>
                <c:pt idx="11">
                  <c:v>95.412999999999997</c:v>
                </c:pt>
                <c:pt idx="12">
                  <c:v>96.191000000000003</c:v>
                </c:pt>
                <c:pt idx="13">
                  <c:v>97.003</c:v>
                </c:pt>
                <c:pt idx="14">
                  <c:v>97.605999999999995</c:v>
                </c:pt>
                <c:pt idx="15">
                  <c:v>98.201999999999998</c:v>
                </c:pt>
                <c:pt idx="16">
                  <c:v>98.718000000000004</c:v>
                </c:pt>
                <c:pt idx="17">
                  <c:v>99.155000000000001</c:v>
                </c:pt>
                <c:pt idx="18">
                  <c:v>99.549000000000007</c:v>
                </c:pt>
                <c:pt idx="19">
                  <c:v>99.738</c:v>
                </c:pt>
                <c:pt idx="20">
                  <c:v>99.941999999999993</c:v>
                </c:pt>
                <c:pt idx="21">
                  <c:v>100</c:v>
                </c:pt>
                <c:pt idx="22">
                  <c:v>99.917000000000002</c:v>
                </c:pt>
                <c:pt idx="23">
                  <c:v>99.789000000000001</c:v>
                </c:pt>
                <c:pt idx="24">
                  <c:v>99.572000000000003</c:v>
                </c:pt>
                <c:pt idx="25">
                  <c:v>99.325000000000003</c:v>
                </c:pt>
                <c:pt idx="26">
                  <c:v>98.98</c:v>
                </c:pt>
                <c:pt idx="27">
                  <c:v>98.531999999999996</c:v>
                </c:pt>
                <c:pt idx="28">
                  <c:v>97.989000000000004</c:v>
                </c:pt>
                <c:pt idx="29">
                  <c:v>97.352000000000004</c:v>
                </c:pt>
                <c:pt idx="30">
                  <c:v>96.682000000000002</c:v>
                </c:pt>
                <c:pt idx="31">
                  <c:v>95.915000000000006</c:v>
                </c:pt>
                <c:pt idx="32">
                  <c:v>95.052000000000007</c:v>
                </c:pt>
                <c:pt idx="33">
                  <c:v>94.153000000000006</c:v>
                </c:pt>
                <c:pt idx="34">
                  <c:v>93.188999999999993</c:v>
                </c:pt>
                <c:pt idx="35">
                  <c:v>92.147000000000006</c:v>
                </c:pt>
                <c:pt idx="36">
                  <c:v>90.905000000000001</c:v>
                </c:pt>
                <c:pt idx="37">
                  <c:v>88.284000000000006</c:v>
                </c:pt>
                <c:pt idx="38">
                  <c:v>84.477999999999994</c:v>
                </c:pt>
                <c:pt idx="39">
                  <c:v>51.898000000000003</c:v>
                </c:pt>
                <c:pt idx="40">
                  <c:v>10.885999999999999</c:v>
                </c:pt>
                <c:pt idx="41">
                  <c:v>7.9340000000000002</c:v>
                </c:pt>
                <c:pt idx="42">
                  <c:v>6.4020000000000001</c:v>
                </c:pt>
                <c:pt idx="43">
                  <c:v>5.2539999999999996</c:v>
                </c:pt>
                <c:pt idx="44">
                  <c:v>4.3890000000000002</c:v>
                </c:pt>
              </c:numCache>
            </c:numRef>
          </c:yVal>
          <c:smooth val="0"/>
          <c:extLst>
            <c:ext xmlns:c16="http://schemas.microsoft.com/office/drawing/2014/chart" uri="{C3380CC4-5D6E-409C-BE32-E72D297353CC}">
              <c16:uniqueId val="{00000001-1EAB-4C91-A6C1-EC80FBA444A4}"/>
            </c:ext>
          </c:extLst>
        </c:ser>
        <c:ser>
          <c:idx val="2"/>
          <c:order val="2"/>
          <c:tx>
            <c:v>180°</c:v>
          </c:tx>
          <c:spPr>
            <a:ln w="9525" cap="rnd">
              <a:solidFill>
                <a:schemeClr val="accent3"/>
              </a:solidFill>
              <a:round/>
            </a:ln>
            <a:effectLst/>
          </c:spPr>
          <c:marker>
            <c:symbol val="none"/>
          </c:marker>
          <c:xVal>
            <c:numRef>
              <c:f>'Dépendance directionnelle'!$G$2:$G$46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directionnelle'!$H$2:$H$46</c:f>
              <c:numCache>
                <c:formatCode>General</c:formatCode>
                <c:ptCount val="45"/>
                <c:pt idx="0">
                  <c:v>4.4740000000000002</c:v>
                </c:pt>
                <c:pt idx="1">
                  <c:v>5.3609999999999998</c:v>
                </c:pt>
                <c:pt idx="2">
                  <c:v>6.5469999999999997</c:v>
                </c:pt>
                <c:pt idx="3">
                  <c:v>8.1240000000000006</c:v>
                </c:pt>
                <c:pt idx="4">
                  <c:v>11.375999999999999</c:v>
                </c:pt>
                <c:pt idx="5">
                  <c:v>58.051000000000002</c:v>
                </c:pt>
                <c:pt idx="6">
                  <c:v>85.686000000000007</c:v>
                </c:pt>
                <c:pt idx="7">
                  <c:v>89.307000000000002</c:v>
                </c:pt>
                <c:pt idx="8">
                  <c:v>91.983999999999995</c:v>
                </c:pt>
                <c:pt idx="9">
                  <c:v>93.281999999999996</c:v>
                </c:pt>
                <c:pt idx="10">
                  <c:v>94.307000000000002</c:v>
                </c:pt>
                <c:pt idx="11">
                  <c:v>95.248999999999995</c:v>
                </c:pt>
                <c:pt idx="12">
                  <c:v>96.078000000000003</c:v>
                </c:pt>
                <c:pt idx="13">
                  <c:v>96.876999999999995</c:v>
                </c:pt>
                <c:pt idx="14">
                  <c:v>97.462999999999994</c:v>
                </c:pt>
                <c:pt idx="15">
                  <c:v>98.021000000000001</c:v>
                </c:pt>
                <c:pt idx="16">
                  <c:v>98.512</c:v>
                </c:pt>
                <c:pt idx="17">
                  <c:v>98.932000000000002</c:v>
                </c:pt>
                <c:pt idx="18">
                  <c:v>99.302999999999997</c:v>
                </c:pt>
                <c:pt idx="19">
                  <c:v>99.608999999999995</c:v>
                </c:pt>
                <c:pt idx="20">
                  <c:v>99.77</c:v>
                </c:pt>
                <c:pt idx="21">
                  <c:v>99.909000000000006</c:v>
                </c:pt>
                <c:pt idx="22">
                  <c:v>99.918000000000006</c:v>
                </c:pt>
                <c:pt idx="23">
                  <c:v>99.891000000000005</c:v>
                </c:pt>
                <c:pt idx="24">
                  <c:v>99.84</c:v>
                </c:pt>
                <c:pt idx="25">
                  <c:v>99.58</c:v>
                </c:pt>
                <c:pt idx="26">
                  <c:v>99.241</c:v>
                </c:pt>
                <c:pt idx="27">
                  <c:v>98.843999999999994</c:v>
                </c:pt>
                <c:pt idx="28">
                  <c:v>98.379000000000005</c:v>
                </c:pt>
                <c:pt idx="29">
                  <c:v>97.813000000000002</c:v>
                </c:pt>
                <c:pt idx="30">
                  <c:v>97.195999999999998</c:v>
                </c:pt>
                <c:pt idx="31">
                  <c:v>96.531000000000006</c:v>
                </c:pt>
                <c:pt idx="32">
                  <c:v>95.712000000000003</c:v>
                </c:pt>
                <c:pt idx="33">
                  <c:v>94.897000000000006</c:v>
                </c:pt>
                <c:pt idx="34">
                  <c:v>93.944999999999993</c:v>
                </c:pt>
                <c:pt idx="35">
                  <c:v>92.936999999999998</c:v>
                </c:pt>
                <c:pt idx="36">
                  <c:v>91.694000000000003</c:v>
                </c:pt>
                <c:pt idx="37">
                  <c:v>89.058000000000007</c:v>
                </c:pt>
                <c:pt idx="38">
                  <c:v>84.751999999999995</c:v>
                </c:pt>
                <c:pt idx="39">
                  <c:v>41.656999999999996</c:v>
                </c:pt>
                <c:pt idx="40">
                  <c:v>10.423999999999999</c:v>
                </c:pt>
                <c:pt idx="41">
                  <c:v>7.8090000000000002</c:v>
                </c:pt>
                <c:pt idx="42">
                  <c:v>6.33</c:v>
                </c:pt>
                <c:pt idx="43">
                  <c:v>5.1970000000000001</c:v>
                </c:pt>
                <c:pt idx="44">
                  <c:v>4.3490000000000002</c:v>
                </c:pt>
              </c:numCache>
            </c:numRef>
          </c:yVal>
          <c:smooth val="0"/>
          <c:extLst>
            <c:ext xmlns:c16="http://schemas.microsoft.com/office/drawing/2014/chart" uri="{C3380CC4-5D6E-409C-BE32-E72D297353CC}">
              <c16:uniqueId val="{00000002-1EAB-4C91-A6C1-EC80FBA444A4}"/>
            </c:ext>
          </c:extLst>
        </c:ser>
        <c:ser>
          <c:idx val="3"/>
          <c:order val="3"/>
          <c:tx>
            <c:v>270°</c:v>
          </c:tx>
          <c:spPr>
            <a:ln w="9525" cap="rnd">
              <a:solidFill>
                <a:schemeClr val="accent4"/>
              </a:solidFill>
              <a:round/>
            </a:ln>
            <a:effectLst/>
          </c:spPr>
          <c:marker>
            <c:symbol val="none"/>
          </c:marker>
          <c:xVal>
            <c:numRef>
              <c:f>'Dépendance directionnelle'!$J$2:$J$46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directionnelle'!$K$2:$K$46</c:f>
              <c:numCache>
                <c:formatCode>General</c:formatCode>
                <c:ptCount val="45"/>
                <c:pt idx="0">
                  <c:v>4.34</c:v>
                </c:pt>
                <c:pt idx="1">
                  <c:v>5.1829999999999998</c:v>
                </c:pt>
                <c:pt idx="2">
                  <c:v>6.3150000000000004</c:v>
                </c:pt>
                <c:pt idx="3">
                  <c:v>7.806</c:v>
                </c:pt>
                <c:pt idx="4">
                  <c:v>10.486000000000001</c:v>
                </c:pt>
                <c:pt idx="5">
                  <c:v>43.677999999999997</c:v>
                </c:pt>
                <c:pt idx="6">
                  <c:v>84.918999999999997</c:v>
                </c:pt>
                <c:pt idx="7">
                  <c:v>88.998000000000005</c:v>
                </c:pt>
                <c:pt idx="8">
                  <c:v>91.751000000000005</c:v>
                </c:pt>
                <c:pt idx="9">
                  <c:v>92.983999999999995</c:v>
                </c:pt>
                <c:pt idx="10">
                  <c:v>94.048000000000002</c:v>
                </c:pt>
                <c:pt idx="11">
                  <c:v>95.001999999999995</c:v>
                </c:pt>
                <c:pt idx="12">
                  <c:v>95.811000000000007</c:v>
                </c:pt>
                <c:pt idx="13">
                  <c:v>96.667000000000002</c:v>
                </c:pt>
                <c:pt idx="14">
                  <c:v>97.284999999999997</c:v>
                </c:pt>
                <c:pt idx="15">
                  <c:v>97.909000000000006</c:v>
                </c:pt>
                <c:pt idx="16">
                  <c:v>98.465999999999994</c:v>
                </c:pt>
                <c:pt idx="17">
                  <c:v>98.97</c:v>
                </c:pt>
                <c:pt idx="18">
                  <c:v>99.403000000000006</c:v>
                </c:pt>
                <c:pt idx="19">
                  <c:v>99.634</c:v>
                </c:pt>
                <c:pt idx="20">
                  <c:v>99.888000000000005</c:v>
                </c:pt>
                <c:pt idx="21">
                  <c:v>100</c:v>
                </c:pt>
                <c:pt idx="22">
                  <c:v>99.971000000000004</c:v>
                </c:pt>
                <c:pt idx="23">
                  <c:v>99.897999999999996</c:v>
                </c:pt>
                <c:pt idx="24">
                  <c:v>99.718999999999994</c:v>
                </c:pt>
                <c:pt idx="25">
                  <c:v>99.512</c:v>
                </c:pt>
                <c:pt idx="26">
                  <c:v>99.215999999999994</c:v>
                </c:pt>
                <c:pt idx="27">
                  <c:v>98.82</c:v>
                </c:pt>
                <c:pt idx="28">
                  <c:v>98.335999999999999</c:v>
                </c:pt>
                <c:pt idx="29">
                  <c:v>97.724000000000004</c:v>
                </c:pt>
                <c:pt idx="30">
                  <c:v>97.093999999999994</c:v>
                </c:pt>
                <c:pt idx="31">
                  <c:v>96.355999999999995</c:v>
                </c:pt>
                <c:pt idx="32">
                  <c:v>95.525999999999996</c:v>
                </c:pt>
                <c:pt idx="33">
                  <c:v>94.68</c:v>
                </c:pt>
                <c:pt idx="34">
                  <c:v>93.738</c:v>
                </c:pt>
                <c:pt idx="35">
                  <c:v>92.709000000000003</c:v>
                </c:pt>
                <c:pt idx="36">
                  <c:v>91.484999999999999</c:v>
                </c:pt>
                <c:pt idx="37">
                  <c:v>88.902000000000001</c:v>
                </c:pt>
                <c:pt idx="38">
                  <c:v>85.063999999999993</c:v>
                </c:pt>
                <c:pt idx="39">
                  <c:v>54.381999999999998</c:v>
                </c:pt>
                <c:pt idx="40">
                  <c:v>11.090999999999999</c:v>
                </c:pt>
                <c:pt idx="41">
                  <c:v>8.0109999999999992</c:v>
                </c:pt>
                <c:pt idx="42">
                  <c:v>6.4610000000000003</c:v>
                </c:pt>
                <c:pt idx="43">
                  <c:v>5.2990000000000004</c:v>
                </c:pt>
                <c:pt idx="44">
                  <c:v>4.4290000000000003</c:v>
                </c:pt>
              </c:numCache>
            </c:numRef>
          </c:yVal>
          <c:smooth val="0"/>
          <c:extLst>
            <c:ext xmlns:c16="http://schemas.microsoft.com/office/drawing/2014/chart" uri="{C3380CC4-5D6E-409C-BE32-E72D297353CC}">
              <c16:uniqueId val="{00000003-1EAB-4C91-A6C1-EC80FBA444A4}"/>
            </c:ext>
          </c:extLst>
        </c:ser>
        <c:dLbls>
          <c:showLegendKey val="0"/>
          <c:showVal val="0"/>
          <c:showCatName val="0"/>
          <c:showSerName val="0"/>
          <c:showPercent val="0"/>
          <c:showBubbleSize val="0"/>
        </c:dLbls>
        <c:axId val="115433856"/>
        <c:axId val="115435776"/>
      </c:scatterChart>
      <c:valAx>
        <c:axId val="11543385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 chambre centrale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5435776"/>
        <c:crosses val="autoZero"/>
        <c:crossBetween val="midCat"/>
      </c:valAx>
      <c:valAx>
        <c:axId val="1154357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mesurée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54338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Film méthode discrète</c:v>
          </c:tx>
          <c:spPr>
            <a:ln w="9525" cap="rnd">
              <a:solidFill>
                <a:schemeClr val="accent1"/>
              </a:solidFill>
              <a:round/>
            </a:ln>
            <a:effectLst/>
          </c:spPr>
          <c:marker>
            <c:symbol val="x"/>
            <c:size val="5"/>
            <c:spPr>
              <a:noFill/>
              <a:ln w="9525">
                <a:solidFill>
                  <a:schemeClr val="accent1"/>
                </a:solidFill>
                <a:round/>
              </a:ln>
              <a:effectLst/>
            </c:spPr>
          </c:marker>
          <c:xVal>
            <c:numRef>
              <c:f>Rendements!$A$3:$A$17</c:f>
              <c:numCache>
                <c:formatCode>General</c:formatCode>
                <c:ptCount val="15"/>
                <c:pt idx="0">
                  <c:v>0</c:v>
                </c:pt>
                <c:pt idx="1">
                  <c:v>0.2</c:v>
                </c:pt>
                <c:pt idx="2">
                  <c:v>1.2</c:v>
                </c:pt>
                <c:pt idx="3">
                  <c:v>1.3</c:v>
                </c:pt>
                <c:pt idx="4">
                  <c:v>1.5</c:v>
                </c:pt>
                <c:pt idx="5">
                  <c:v>2</c:v>
                </c:pt>
                <c:pt idx="6">
                  <c:v>3</c:v>
                </c:pt>
                <c:pt idx="7">
                  <c:v>4</c:v>
                </c:pt>
                <c:pt idx="8">
                  <c:v>5</c:v>
                </c:pt>
                <c:pt idx="9">
                  <c:v>7</c:v>
                </c:pt>
                <c:pt idx="10">
                  <c:v>9</c:v>
                </c:pt>
                <c:pt idx="11">
                  <c:v>11</c:v>
                </c:pt>
                <c:pt idx="12">
                  <c:v>13</c:v>
                </c:pt>
                <c:pt idx="13">
                  <c:v>16</c:v>
                </c:pt>
                <c:pt idx="14">
                  <c:v>19</c:v>
                </c:pt>
              </c:numCache>
            </c:numRef>
          </c:xVal>
          <c:yVal>
            <c:numRef>
              <c:f>Rendements!$C$3:$C$17</c:f>
              <c:numCache>
                <c:formatCode>General</c:formatCode>
                <c:ptCount val="15"/>
                <c:pt idx="0">
                  <c:v>32.467532467532465</c:v>
                </c:pt>
                <c:pt idx="1">
                  <c:v>72.72727272727272</c:v>
                </c:pt>
                <c:pt idx="2">
                  <c:v>100</c:v>
                </c:pt>
                <c:pt idx="3">
                  <c:v>97.402597402597408</c:v>
                </c:pt>
                <c:pt idx="4">
                  <c:v>96.103896103896105</c:v>
                </c:pt>
                <c:pt idx="5">
                  <c:v>97.402597402597408</c:v>
                </c:pt>
                <c:pt idx="6">
                  <c:v>90.909090909090907</c:v>
                </c:pt>
                <c:pt idx="7">
                  <c:v>87.012987012987011</c:v>
                </c:pt>
                <c:pt idx="8">
                  <c:v>81.818181818181813</c:v>
                </c:pt>
                <c:pt idx="9">
                  <c:v>74.025974025974023</c:v>
                </c:pt>
                <c:pt idx="10">
                  <c:v>64.935064935064929</c:v>
                </c:pt>
                <c:pt idx="11">
                  <c:v>58.441558441558442</c:v>
                </c:pt>
                <c:pt idx="12">
                  <c:v>53.246753246753244</c:v>
                </c:pt>
                <c:pt idx="13">
                  <c:v>42.857142857142854</c:v>
                </c:pt>
                <c:pt idx="14">
                  <c:v>35.064935064935064</c:v>
                </c:pt>
              </c:numCache>
            </c:numRef>
          </c:yVal>
          <c:smooth val="0"/>
          <c:extLst>
            <c:ext xmlns:c16="http://schemas.microsoft.com/office/drawing/2014/chart" uri="{C3380CC4-5D6E-409C-BE32-E72D297353CC}">
              <c16:uniqueId val="{00000000-2E1B-45E4-87E0-A469595F517E}"/>
            </c:ext>
          </c:extLst>
        </c:ser>
        <c:ser>
          <c:idx val="1"/>
          <c:order val="1"/>
          <c:tx>
            <c:v>Film méthode continue</c:v>
          </c:tx>
          <c:spPr>
            <a:ln w="9525" cap="rnd">
              <a:solidFill>
                <a:schemeClr val="accent2"/>
              </a:solidFill>
              <a:round/>
            </a:ln>
            <a:effectLst/>
          </c:spPr>
          <c:marker>
            <c:symbol val="none"/>
          </c:marker>
          <c:xVal>
            <c:numRef>
              <c:f>Rendements!$A$23:$A$745</c:f>
              <c:numCache>
                <c:formatCode>General</c:formatCode>
                <c:ptCount val="723"/>
                <c:pt idx="0">
                  <c:v>25.018199999999585</c:v>
                </c:pt>
                <c:pt idx="1">
                  <c:v>24.984299999999585</c:v>
                </c:pt>
                <c:pt idx="2">
                  <c:v>24.950399999999586</c:v>
                </c:pt>
                <c:pt idx="3">
                  <c:v>24.916499999999587</c:v>
                </c:pt>
                <c:pt idx="4">
                  <c:v>24.882599999999588</c:v>
                </c:pt>
                <c:pt idx="5">
                  <c:v>24.848699999999589</c:v>
                </c:pt>
                <c:pt idx="6">
                  <c:v>24.81479999999959</c:v>
                </c:pt>
                <c:pt idx="7">
                  <c:v>24.78089999999959</c:v>
                </c:pt>
                <c:pt idx="8">
                  <c:v>24.746999999999591</c:v>
                </c:pt>
                <c:pt idx="9">
                  <c:v>24.713099999999592</c:v>
                </c:pt>
                <c:pt idx="10">
                  <c:v>24.679199999999593</c:v>
                </c:pt>
                <c:pt idx="11">
                  <c:v>24.645299999999594</c:v>
                </c:pt>
                <c:pt idx="12">
                  <c:v>24.611399999999595</c:v>
                </c:pt>
                <c:pt idx="13">
                  <c:v>24.577499999999596</c:v>
                </c:pt>
                <c:pt idx="14">
                  <c:v>24.543599999999596</c:v>
                </c:pt>
                <c:pt idx="15">
                  <c:v>24.509699999999597</c:v>
                </c:pt>
                <c:pt idx="16">
                  <c:v>24.475799999999598</c:v>
                </c:pt>
                <c:pt idx="17">
                  <c:v>24.441899999999599</c:v>
                </c:pt>
                <c:pt idx="18">
                  <c:v>24.4079999999996</c:v>
                </c:pt>
                <c:pt idx="19">
                  <c:v>24.374099999999601</c:v>
                </c:pt>
                <c:pt idx="20">
                  <c:v>24.340199999999601</c:v>
                </c:pt>
                <c:pt idx="21">
                  <c:v>24.306299999999602</c:v>
                </c:pt>
                <c:pt idx="22">
                  <c:v>24.272399999999603</c:v>
                </c:pt>
                <c:pt idx="23">
                  <c:v>24.238499999999604</c:v>
                </c:pt>
                <c:pt idx="24">
                  <c:v>24.204599999999605</c:v>
                </c:pt>
                <c:pt idx="25">
                  <c:v>24.170699999999606</c:v>
                </c:pt>
                <c:pt idx="26">
                  <c:v>24.136799999999607</c:v>
                </c:pt>
                <c:pt idx="27">
                  <c:v>24.102899999999607</c:v>
                </c:pt>
                <c:pt idx="28">
                  <c:v>24.068999999999608</c:v>
                </c:pt>
                <c:pt idx="29">
                  <c:v>24.035099999999609</c:v>
                </c:pt>
                <c:pt idx="30">
                  <c:v>24.00119999999961</c:v>
                </c:pt>
                <c:pt idx="31">
                  <c:v>23.967299999999611</c:v>
                </c:pt>
                <c:pt idx="32">
                  <c:v>23.933399999999612</c:v>
                </c:pt>
                <c:pt idx="33">
                  <c:v>23.899499999999612</c:v>
                </c:pt>
                <c:pt idx="34">
                  <c:v>23.865599999999613</c:v>
                </c:pt>
                <c:pt idx="35">
                  <c:v>23.831699999999614</c:v>
                </c:pt>
                <c:pt idx="36">
                  <c:v>23.797799999999615</c:v>
                </c:pt>
                <c:pt idx="37">
                  <c:v>23.763899999999616</c:v>
                </c:pt>
                <c:pt idx="38">
                  <c:v>23.729999999999617</c:v>
                </c:pt>
                <c:pt idx="39">
                  <c:v>23.696099999999618</c:v>
                </c:pt>
                <c:pt idx="40">
                  <c:v>23.662199999999618</c:v>
                </c:pt>
                <c:pt idx="41">
                  <c:v>23.628299999999619</c:v>
                </c:pt>
                <c:pt idx="42">
                  <c:v>23.59439999999962</c:v>
                </c:pt>
                <c:pt idx="43">
                  <c:v>23.560499999999621</c:v>
                </c:pt>
                <c:pt idx="44">
                  <c:v>23.526599999999622</c:v>
                </c:pt>
                <c:pt idx="45">
                  <c:v>23.492699999999623</c:v>
                </c:pt>
                <c:pt idx="46">
                  <c:v>23.458799999999624</c:v>
                </c:pt>
                <c:pt idx="47">
                  <c:v>23.424899999999624</c:v>
                </c:pt>
                <c:pt idx="48">
                  <c:v>23.390999999999625</c:v>
                </c:pt>
                <c:pt idx="49">
                  <c:v>23.357099999999626</c:v>
                </c:pt>
                <c:pt idx="50">
                  <c:v>23.323199999999627</c:v>
                </c:pt>
                <c:pt idx="51">
                  <c:v>23.289299999999628</c:v>
                </c:pt>
                <c:pt idx="52">
                  <c:v>23.255399999999629</c:v>
                </c:pt>
                <c:pt idx="53">
                  <c:v>23.221499999999629</c:v>
                </c:pt>
                <c:pt idx="54">
                  <c:v>23.18759999999963</c:v>
                </c:pt>
                <c:pt idx="55">
                  <c:v>23.153699999999631</c:v>
                </c:pt>
                <c:pt idx="56">
                  <c:v>23.119799999999632</c:v>
                </c:pt>
                <c:pt idx="57">
                  <c:v>23.085899999999633</c:v>
                </c:pt>
                <c:pt idx="58">
                  <c:v>23.051999999999634</c:v>
                </c:pt>
                <c:pt idx="59">
                  <c:v>23.018099999999635</c:v>
                </c:pt>
                <c:pt idx="60">
                  <c:v>22.984199999999635</c:v>
                </c:pt>
                <c:pt idx="61">
                  <c:v>22.950299999999636</c:v>
                </c:pt>
                <c:pt idx="62">
                  <c:v>22.916399999999637</c:v>
                </c:pt>
                <c:pt idx="63">
                  <c:v>22.882499999999638</c:v>
                </c:pt>
                <c:pt idx="64">
                  <c:v>22.848599999999639</c:v>
                </c:pt>
                <c:pt idx="65">
                  <c:v>22.81469999999964</c:v>
                </c:pt>
                <c:pt idx="66">
                  <c:v>22.78079999999964</c:v>
                </c:pt>
                <c:pt idx="67">
                  <c:v>22.746899999999641</c:v>
                </c:pt>
                <c:pt idx="68">
                  <c:v>22.712999999999642</c:v>
                </c:pt>
                <c:pt idx="69">
                  <c:v>22.679099999999643</c:v>
                </c:pt>
                <c:pt idx="70">
                  <c:v>22.645199999999644</c:v>
                </c:pt>
                <c:pt idx="71">
                  <c:v>22.611299999999645</c:v>
                </c:pt>
                <c:pt idx="72">
                  <c:v>22.577399999999646</c:v>
                </c:pt>
                <c:pt idx="73">
                  <c:v>22.543499999999646</c:v>
                </c:pt>
                <c:pt idx="74">
                  <c:v>22.509599999999647</c:v>
                </c:pt>
                <c:pt idx="75">
                  <c:v>22.475699999999648</c:v>
                </c:pt>
                <c:pt idx="76">
                  <c:v>22.441799999999649</c:v>
                </c:pt>
                <c:pt idx="77">
                  <c:v>22.40789999999965</c:v>
                </c:pt>
                <c:pt idx="78">
                  <c:v>22.373999999999651</c:v>
                </c:pt>
                <c:pt idx="79">
                  <c:v>22.340099999999651</c:v>
                </c:pt>
                <c:pt idx="80">
                  <c:v>22.306199999999652</c:v>
                </c:pt>
                <c:pt idx="81">
                  <c:v>22.272299999999653</c:v>
                </c:pt>
                <c:pt idx="82">
                  <c:v>22.238399999999654</c:v>
                </c:pt>
                <c:pt idx="83">
                  <c:v>22.204499999999655</c:v>
                </c:pt>
                <c:pt idx="84">
                  <c:v>22.170599999999656</c:v>
                </c:pt>
                <c:pt idx="85">
                  <c:v>22.136699999999657</c:v>
                </c:pt>
                <c:pt idx="86">
                  <c:v>22.102799999999657</c:v>
                </c:pt>
                <c:pt idx="87">
                  <c:v>22.068899999999658</c:v>
                </c:pt>
                <c:pt idx="88">
                  <c:v>22.034999999999659</c:v>
                </c:pt>
                <c:pt idx="89">
                  <c:v>22.00109999999966</c:v>
                </c:pt>
                <c:pt idx="90">
                  <c:v>21.967199999999661</c:v>
                </c:pt>
                <c:pt idx="91">
                  <c:v>21.933299999999662</c:v>
                </c:pt>
                <c:pt idx="92">
                  <c:v>21.899399999999662</c:v>
                </c:pt>
                <c:pt idx="93">
                  <c:v>21.865499999999663</c:v>
                </c:pt>
                <c:pt idx="94">
                  <c:v>21.831599999999664</c:v>
                </c:pt>
                <c:pt idx="95">
                  <c:v>21.797699999999665</c:v>
                </c:pt>
                <c:pt idx="96">
                  <c:v>21.763799999999666</c:v>
                </c:pt>
                <c:pt idx="97">
                  <c:v>21.729899999999667</c:v>
                </c:pt>
                <c:pt idx="98">
                  <c:v>21.695999999999668</c:v>
                </c:pt>
                <c:pt idx="99">
                  <c:v>21.662099999999668</c:v>
                </c:pt>
                <c:pt idx="100">
                  <c:v>21.628199999999669</c:v>
                </c:pt>
                <c:pt idx="101">
                  <c:v>21.59429999999967</c:v>
                </c:pt>
                <c:pt idx="102">
                  <c:v>21.560399999999671</c:v>
                </c:pt>
                <c:pt idx="103">
                  <c:v>21.526499999999672</c:v>
                </c:pt>
                <c:pt idx="104">
                  <c:v>21.492599999999673</c:v>
                </c:pt>
                <c:pt idx="105">
                  <c:v>21.458699999999673</c:v>
                </c:pt>
                <c:pt idx="106">
                  <c:v>21.424799999999674</c:v>
                </c:pt>
                <c:pt idx="107">
                  <c:v>21.390899999999675</c:v>
                </c:pt>
                <c:pt idx="108">
                  <c:v>21.356999999999676</c:v>
                </c:pt>
                <c:pt idx="109">
                  <c:v>21.323099999999677</c:v>
                </c:pt>
                <c:pt idx="110">
                  <c:v>21.289199999999678</c:v>
                </c:pt>
                <c:pt idx="111">
                  <c:v>21.255299999999679</c:v>
                </c:pt>
                <c:pt idx="112">
                  <c:v>21.221399999999679</c:v>
                </c:pt>
                <c:pt idx="113">
                  <c:v>21.18749999999968</c:v>
                </c:pt>
                <c:pt idx="114">
                  <c:v>21.153599999999681</c:v>
                </c:pt>
                <c:pt idx="115">
                  <c:v>21.119699999999682</c:v>
                </c:pt>
                <c:pt idx="116">
                  <c:v>21.085799999999683</c:v>
                </c:pt>
                <c:pt idx="117">
                  <c:v>21.051899999999684</c:v>
                </c:pt>
                <c:pt idx="118">
                  <c:v>21.017999999999684</c:v>
                </c:pt>
                <c:pt idx="119">
                  <c:v>20.984099999999685</c:v>
                </c:pt>
                <c:pt idx="120">
                  <c:v>20.950199999999686</c:v>
                </c:pt>
                <c:pt idx="121">
                  <c:v>20.916299999999687</c:v>
                </c:pt>
                <c:pt idx="122">
                  <c:v>20.882399999999688</c:v>
                </c:pt>
                <c:pt idx="123">
                  <c:v>20.848499999999689</c:v>
                </c:pt>
                <c:pt idx="124">
                  <c:v>20.81459999999969</c:v>
                </c:pt>
                <c:pt idx="125">
                  <c:v>20.78069999999969</c:v>
                </c:pt>
                <c:pt idx="126">
                  <c:v>20.746799999999691</c:v>
                </c:pt>
                <c:pt idx="127">
                  <c:v>20.712899999999692</c:v>
                </c:pt>
                <c:pt idx="128">
                  <c:v>20.678999999999693</c:v>
                </c:pt>
                <c:pt idx="129">
                  <c:v>20.645099999999694</c:v>
                </c:pt>
                <c:pt idx="130">
                  <c:v>20.611199999999695</c:v>
                </c:pt>
                <c:pt idx="131">
                  <c:v>20.577299999999696</c:v>
                </c:pt>
                <c:pt idx="132">
                  <c:v>20.543399999999696</c:v>
                </c:pt>
                <c:pt idx="133">
                  <c:v>20.509499999999697</c:v>
                </c:pt>
                <c:pt idx="134">
                  <c:v>20.475599999999698</c:v>
                </c:pt>
                <c:pt idx="135">
                  <c:v>20.441699999999699</c:v>
                </c:pt>
                <c:pt idx="136">
                  <c:v>20.4077999999997</c:v>
                </c:pt>
                <c:pt idx="137">
                  <c:v>20.373899999999701</c:v>
                </c:pt>
                <c:pt idx="138">
                  <c:v>20.339999999999701</c:v>
                </c:pt>
                <c:pt idx="139">
                  <c:v>20.306099999999702</c:v>
                </c:pt>
                <c:pt idx="140">
                  <c:v>20.272199999999703</c:v>
                </c:pt>
                <c:pt idx="141">
                  <c:v>20.238299999999704</c:v>
                </c:pt>
                <c:pt idx="142">
                  <c:v>20.204399999999705</c:v>
                </c:pt>
                <c:pt idx="143">
                  <c:v>20.170499999999706</c:v>
                </c:pt>
                <c:pt idx="144">
                  <c:v>20.136599999999707</c:v>
                </c:pt>
                <c:pt idx="145">
                  <c:v>20.102699999999707</c:v>
                </c:pt>
                <c:pt idx="146">
                  <c:v>20.068799999999708</c:v>
                </c:pt>
                <c:pt idx="147">
                  <c:v>20.034899999999709</c:v>
                </c:pt>
                <c:pt idx="148">
                  <c:v>20.00099999999971</c:v>
                </c:pt>
                <c:pt idx="149">
                  <c:v>19.967099999999711</c:v>
                </c:pt>
                <c:pt idx="150">
                  <c:v>19.933199999999712</c:v>
                </c:pt>
                <c:pt idx="151">
                  <c:v>19.899299999999712</c:v>
                </c:pt>
                <c:pt idx="152">
                  <c:v>19.865399999999713</c:v>
                </c:pt>
                <c:pt idx="153">
                  <c:v>19.831499999999714</c:v>
                </c:pt>
                <c:pt idx="154">
                  <c:v>19.797599999999715</c:v>
                </c:pt>
                <c:pt idx="155">
                  <c:v>19.763699999999716</c:v>
                </c:pt>
                <c:pt idx="156">
                  <c:v>19.729799999999717</c:v>
                </c:pt>
                <c:pt idx="157">
                  <c:v>19.695899999999718</c:v>
                </c:pt>
                <c:pt idx="158">
                  <c:v>19.661999999999718</c:v>
                </c:pt>
                <c:pt idx="159">
                  <c:v>19.628099999999719</c:v>
                </c:pt>
                <c:pt idx="160">
                  <c:v>19.59419999999972</c:v>
                </c:pt>
                <c:pt idx="161">
                  <c:v>19.560299999999721</c:v>
                </c:pt>
                <c:pt idx="162">
                  <c:v>19.526399999999722</c:v>
                </c:pt>
                <c:pt idx="163">
                  <c:v>19.492499999999723</c:v>
                </c:pt>
                <c:pt idx="164">
                  <c:v>19.458599999999723</c:v>
                </c:pt>
                <c:pt idx="165">
                  <c:v>19.424699999999724</c:v>
                </c:pt>
                <c:pt idx="166">
                  <c:v>19.390799999999725</c:v>
                </c:pt>
                <c:pt idx="167">
                  <c:v>19.356899999999726</c:v>
                </c:pt>
                <c:pt idx="168">
                  <c:v>19.322999999999727</c:v>
                </c:pt>
                <c:pt idx="169">
                  <c:v>19.289099999999728</c:v>
                </c:pt>
                <c:pt idx="170">
                  <c:v>19.255199999999729</c:v>
                </c:pt>
                <c:pt idx="171">
                  <c:v>19.221299999999729</c:v>
                </c:pt>
                <c:pt idx="172">
                  <c:v>19.18739999999973</c:v>
                </c:pt>
                <c:pt idx="173">
                  <c:v>19.153499999999731</c:v>
                </c:pt>
                <c:pt idx="174">
                  <c:v>19.119599999999732</c:v>
                </c:pt>
                <c:pt idx="175">
                  <c:v>19.085699999999733</c:v>
                </c:pt>
                <c:pt idx="176">
                  <c:v>19.051799999999734</c:v>
                </c:pt>
                <c:pt idx="177">
                  <c:v>19.017899999999734</c:v>
                </c:pt>
                <c:pt idx="178">
                  <c:v>18.983999999999735</c:v>
                </c:pt>
                <c:pt idx="179">
                  <c:v>18.950099999999736</c:v>
                </c:pt>
                <c:pt idx="180">
                  <c:v>18.916199999999737</c:v>
                </c:pt>
                <c:pt idx="181">
                  <c:v>18.882299999999738</c:v>
                </c:pt>
                <c:pt idx="182">
                  <c:v>18.848399999999739</c:v>
                </c:pt>
                <c:pt idx="183">
                  <c:v>18.81449999999974</c:v>
                </c:pt>
                <c:pt idx="184">
                  <c:v>18.78059999999974</c:v>
                </c:pt>
                <c:pt idx="185">
                  <c:v>18.746699999999741</c:v>
                </c:pt>
                <c:pt idx="186">
                  <c:v>18.712799999999742</c:v>
                </c:pt>
                <c:pt idx="187">
                  <c:v>18.678899999999743</c:v>
                </c:pt>
                <c:pt idx="188">
                  <c:v>18.644999999999744</c:v>
                </c:pt>
                <c:pt idx="189">
                  <c:v>18.611099999999745</c:v>
                </c:pt>
                <c:pt idx="190">
                  <c:v>18.577199999999745</c:v>
                </c:pt>
                <c:pt idx="191">
                  <c:v>18.543299999999746</c:v>
                </c:pt>
                <c:pt idx="192">
                  <c:v>18.509399999999747</c:v>
                </c:pt>
                <c:pt idx="193">
                  <c:v>18.475499999999748</c:v>
                </c:pt>
                <c:pt idx="194">
                  <c:v>18.441599999999749</c:v>
                </c:pt>
                <c:pt idx="195">
                  <c:v>18.40769999999975</c:v>
                </c:pt>
                <c:pt idx="196">
                  <c:v>18.373799999999751</c:v>
                </c:pt>
                <c:pt idx="197">
                  <c:v>18.339899999999751</c:v>
                </c:pt>
                <c:pt idx="198">
                  <c:v>18.305999999999752</c:v>
                </c:pt>
                <c:pt idx="199">
                  <c:v>18.272099999999753</c:v>
                </c:pt>
                <c:pt idx="200">
                  <c:v>18.238199999999754</c:v>
                </c:pt>
                <c:pt idx="201">
                  <c:v>18.204299999999755</c:v>
                </c:pt>
                <c:pt idx="202">
                  <c:v>18.170399999999756</c:v>
                </c:pt>
                <c:pt idx="203">
                  <c:v>18.136499999999756</c:v>
                </c:pt>
                <c:pt idx="204">
                  <c:v>18.102599999999757</c:v>
                </c:pt>
                <c:pt idx="205">
                  <c:v>18.068699999999758</c:v>
                </c:pt>
                <c:pt idx="206">
                  <c:v>18.034799999999759</c:v>
                </c:pt>
                <c:pt idx="207">
                  <c:v>18.00089999999976</c:v>
                </c:pt>
                <c:pt idx="208">
                  <c:v>17.966999999999761</c:v>
                </c:pt>
                <c:pt idx="209">
                  <c:v>17.933099999999762</c:v>
                </c:pt>
                <c:pt idx="210">
                  <c:v>17.899199999999762</c:v>
                </c:pt>
                <c:pt idx="211">
                  <c:v>17.865299999999763</c:v>
                </c:pt>
                <c:pt idx="212">
                  <c:v>17.831399999999764</c:v>
                </c:pt>
                <c:pt idx="213">
                  <c:v>17.797499999999765</c:v>
                </c:pt>
                <c:pt idx="214">
                  <c:v>17.763599999999766</c:v>
                </c:pt>
                <c:pt idx="215">
                  <c:v>17.729699999999767</c:v>
                </c:pt>
                <c:pt idx="216">
                  <c:v>17.695799999999767</c:v>
                </c:pt>
                <c:pt idx="217">
                  <c:v>17.661899999999768</c:v>
                </c:pt>
                <c:pt idx="218">
                  <c:v>17.627999999999769</c:v>
                </c:pt>
                <c:pt idx="219">
                  <c:v>17.59409999999977</c:v>
                </c:pt>
                <c:pt idx="220">
                  <c:v>17.560199999999771</c:v>
                </c:pt>
                <c:pt idx="221">
                  <c:v>17.526299999999772</c:v>
                </c:pt>
                <c:pt idx="222">
                  <c:v>17.492399999999773</c:v>
                </c:pt>
                <c:pt idx="223">
                  <c:v>17.458499999999773</c:v>
                </c:pt>
                <c:pt idx="224">
                  <c:v>17.424599999999774</c:v>
                </c:pt>
                <c:pt idx="225">
                  <c:v>17.390699999999775</c:v>
                </c:pt>
                <c:pt idx="226">
                  <c:v>17.356799999999776</c:v>
                </c:pt>
                <c:pt idx="227">
                  <c:v>17.322899999999777</c:v>
                </c:pt>
                <c:pt idx="228">
                  <c:v>17.288999999999778</c:v>
                </c:pt>
                <c:pt idx="229">
                  <c:v>17.255099999999779</c:v>
                </c:pt>
                <c:pt idx="230">
                  <c:v>17.221199999999779</c:v>
                </c:pt>
                <c:pt idx="231">
                  <c:v>17.18729999999978</c:v>
                </c:pt>
                <c:pt idx="232">
                  <c:v>17.153399999999781</c:v>
                </c:pt>
                <c:pt idx="233">
                  <c:v>17.119499999999782</c:v>
                </c:pt>
                <c:pt idx="234">
                  <c:v>17.085599999999783</c:v>
                </c:pt>
                <c:pt idx="235">
                  <c:v>17.051699999999784</c:v>
                </c:pt>
                <c:pt idx="236">
                  <c:v>17.017799999999784</c:v>
                </c:pt>
                <c:pt idx="237">
                  <c:v>16.983899999999785</c:v>
                </c:pt>
                <c:pt idx="238">
                  <c:v>16.949999999999786</c:v>
                </c:pt>
                <c:pt idx="239">
                  <c:v>16.916099999999787</c:v>
                </c:pt>
                <c:pt idx="240">
                  <c:v>16.882199999999788</c:v>
                </c:pt>
                <c:pt idx="241">
                  <c:v>16.848299999999789</c:v>
                </c:pt>
                <c:pt idx="242">
                  <c:v>16.81439999999979</c:v>
                </c:pt>
                <c:pt idx="243">
                  <c:v>16.78049999999979</c:v>
                </c:pt>
                <c:pt idx="244">
                  <c:v>16.746599999999791</c:v>
                </c:pt>
                <c:pt idx="245">
                  <c:v>16.712699999999792</c:v>
                </c:pt>
                <c:pt idx="246">
                  <c:v>16.678799999999793</c:v>
                </c:pt>
                <c:pt idx="247">
                  <c:v>16.644899999999794</c:v>
                </c:pt>
                <c:pt idx="248">
                  <c:v>16.610999999999795</c:v>
                </c:pt>
                <c:pt idx="249">
                  <c:v>16.577099999999795</c:v>
                </c:pt>
                <c:pt idx="250">
                  <c:v>16.543199999999796</c:v>
                </c:pt>
                <c:pt idx="251">
                  <c:v>16.509299999999797</c:v>
                </c:pt>
                <c:pt idx="252">
                  <c:v>16.475399999999798</c:v>
                </c:pt>
                <c:pt idx="253">
                  <c:v>16.441499999999799</c:v>
                </c:pt>
                <c:pt idx="254">
                  <c:v>16.4075999999998</c:v>
                </c:pt>
                <c:pt idx="255">
                  <c:v>16.373699999999801</c:v>
                </c:pt>
                <c:pt idx="256">
                  <c:v>16.339799999999801</c:v>
                </c:pt>
                <c:pt idx="257">
                  <c:v>16.305899999999802</c:v>
                </c:pt>
                <c:pt idx="258">
                  <c:v>16.271999999999803</c:v>
                </c:pt>
                <c:pt idx="259">
                  <c:v>16.238099999999804</c:v>
                </c:pt>
                <c:pt idx="260">
                  <c:v>16.204199999999805</c:v>
                </c:pt>
                <c:pt idx="261">
                  <c:v>16.170299999999806</c:v>
                </c:pt>
                <c:pt idx="262">
                  <c:v>16.136399999999806</c:v>
                </c:pt>
                <c:pt idx="263">
                  <c:v>16.102499999999807</c:v>
                </c:pt>
                <c:pt idx="264">
                  <c:v>16.068599999999808</c:v>
                </c:pt>
                <c:pt idx="265">
                  <c:v>16.034699999999809</c:v>
                </c:pt>
                <c:pt idx="266">
                  <c:v>16.00079999999981</c:v>
                </c:pt>
                <c:pt idx="267">
                  <c:v>15.966899999999809</c:v>
                </c:pt>
                <c:pt idx="268">
                  <c:v>15.93299999999981</c:v>
                </c:pt>
                <c:pt idx="269">
                  <c:v>15.899099999999811</c:v>
                </c:pt>
                <c:pt idx="270">
                  <c:v>15.865199999999811</c:v>
                </c:pt>
                <c:pt idx="271">
                  <c:v>15.831299999999812</c:v>
                </c:pt>
                <c:pt idx="272">
                  <c:v>15.797399999999813</c:v>
                </c:pt>
                <c:pt idx="273">
                  <c:v>15.763499999999814</c:v>
                </c:pt>
                <c:pt idx="274">
                  <c:v>15.729599999999815</c:v>
                </c:pt>
                <c:pt idx="275">
                  <c:v>15.695699999999816</c:v>
                </c:pt>
                <c:pt idx="276">
                  <c:v>15.661799999999817</c:v>
                </c:pt>
                <c:pt idx="277">
                  <c:v>15.627899999999817</c:v>
                </c:pt>
                <c:pt idx="278">
                  <c:v>15.593999999999818</c:v>
                </c:pt>
                <c:pt idx="279">
                  <c:v>15.560099999999819</c:v>
                </c:pt>
                <c:pt idx="280">
                  <c:v>15.52619999999982</c:v>
                </c:pt>
                <c:pt idx="281">
                  <c:v>15.492299999999821</c:v>
                </c:pt>
                <c:pt idx="282">
                  <c:v>15.458399999999822</c:v>
                </c:pt>
                <c:pt idx="283">
                  <c:v>15.424499999999822</c:v>
                </c:pt>
                <c:pt idx="284">
                  <c:v>15.390599999999823</c:v>
                </c:pt>
                <c:pt idx="285">
                  <c:v>15.356699999999824</c:v>
                </c:pt>
                <c:pt idx="286">
                  <c:v>15.322799999999825</c:v>
                </c:pt>
                <c:pt idx="287">
                  <c:v>15.288899999999826</c:v>
                </c:pt>
                <c:pt idx="288">
                  <c:v>15.254999999999827</c:v>
                </c:pt>
                <c:pt idx="289">
                  <c:v>15.221099999999828</c:v>
                </c:pt>
                <c:pt idx="290">
                  <c:v>15.187199999999828</c:v>
                </c:pt>
                <c:pt idx="291">
                  <c:v>15.153299999999829</c:v>
                </c:pt>
                <c:pt idx="292">
                  <c:v>15.11939999999983</c:v>
                </c:pt>
                <c:pt idx="293">
                  <c:v>15.085499999999831</c:v>
                </c:pt>
                <c:pt idx="294">
                  <c:v>15.051599999999832</c:v>
                </c:pt>
                <c:pt idx="295">
                  <c:v>15.017699999999833</c:v>
                </c:pt>
                <c:pt idx="296">
                  <c:v>14.983799999999833</c:v>
                </c:pt>
                <c:pt idx="297">
                  <c:v>14.949899999999834</c:v>
                </c:pt>
                <c:pt idx="298">
                  <c:v>14.915999999999835</c:v>
                </c:pt>
                <c:pt idx="299">
                  <c:v>14.882099999999836</c:v>
                </c:pt>
                <c:pt idx="300">
                  <c:v>14.848199999999837</c:v>
                </c:pt>
                <c:pt idx="301">
                  <c:v>14.814299999999838</c:v>
                </c:pt>
                <c:pt idx="302">
                  <c:v>14.780399999999839</c:v>
                </c:pt>
                <c:pt idx="303">
                  <c:v>14.746499999999839</c:v>
                </c:pt>
                <c:pt idx="304">
                  <c:v>14.71259999999984</c:v>
                </c:pt>
                <c:pt idx="305">
                  <c:v>14.678699999999841</c:v>
                </c:pt>
                <c:pt idx="306">
                  <c:v>14.644799999999842</c:v>
                </c:pt>
                <c:pt idx="307">
                  <c:v>14.610899999999843</c:v>
                </c:pt>
                <c:pt idx="308">
                  <c:v>14.576999999999844</c:v>
                </c:pt>
                <c:pt idx="309">
                  <c:v>14.543099999999844</c:v>
                </c:pt>
                <c:pt idx="310">
                  <c:v>14.509199999999845</c:v>
                </c:pt>
                <c:pt idx="311">
                  <c:v>14.475299999999846</c:v>
                </c:pt>
                <c:pt idx="312">
                  <c:v>14.441399999999847</c:v>
                </c:pt>
                <c:pt idx="313">
                  <c:v>14.407499999999848</c:v>
                </c:pt>
                <c:pt idx="314">
                  <c:v>14.373599999999849</c:v>
                </c:pt>
                <c:pt idx="315">
                  <c:v>14.33969999999985</c:v>
                </c:pt>
                <c:pt idx="316">
                  <c:v>14.30579999999985</c:v>
                </c:pt>
                <c:pt idx="317">
                  <c:v>14.271899999999851</c:v>
                </c:pt>
                <c:pt idx="318">
                  <c:v>14.237999999999852</c:v>
                </c:pt>
                <c:pt idx="319">
                  <c:v>14.204099999999853</c:v>
                </c:pt>
                <c:pt idx="320">
                  <c:v>14.170199999999854</c:v>
                </c:pt>
                <c:pt idx="321">
                  <c:v>14.136299999999855</c:v>
                </c:pt>
                <c:pt idx="322">
                  <c:v>14.102399999999855</c:v>
                </c:pt>
                <c:pt idx="323">
                  <c:v>14.068499999999856</c:v>
                </c:pt>
                <c:pt idx="324">
                  <c:v>14.034599999999857</c:v>
                </c:pt>
                <c:pt idx="325">
                  <c:v>14.000699999999858</c:v>
                </c:pt>
                <c:pt idx="326">
                  <c:v>13.966799999999859</c:v>
                </c:pt>
                <c:pt idx="327">
                  <c:v>13.93289999999986</c:v>
                </c:pt>
                <c:pt idx="328">
                  <c:v>13.898999999999861</c:v>
                </c:pt>
                <c:pt idx="329">
                  <c:v>13.865099999999861</c:v>
                </c:pt>
                <c:pt idx="330">
                  <c:v>13.831199999999862</c:v>
                </c:pt>
                <c:pt idx="331">
                  <c:v>13.797299999999863</c:v>
                </c:pt>
                <c:pt idx="332">
                  <c:v>13.763399999999864</c:v>
                </c:pt>
                <c:pt idx="333">
                  <c:v>13.729499999999865</c:v>
                </c:pt>
                <c:pt idx="334">
                  <c:v>13.695599999999866</c:v>
                </c:pt>
                <c:pt idx="335">
                  <c:v>13.661699999999867</c:v>
                </c:pt>
                <c:pt idx="336">
                  <c:v>13.627799999999867</c:v>
                </c:pt>
                <c:pt idx="337">
                  <c:v>13.593899999999868</c:v>
                </c:pt>
                <c:pt idx="338">
                  <c:v>13.559999999999869</c:v>
                </c:pt>
                <c:pt idx="339">
                  <c:v>13.52609999999987</c:v>
                </c:pt>
                <c:pt idx="340">
                  <c:v>13.492199999999871</c:v>
                </c:pt>
                <c:pt idx="341">
                  <c:v>13.458299999999872</c:v>
                </c:pt>
                <c:pt idx="342">
                  <c:v>13.424399999999872</c:v>
                </c:pt>
                <c:pt idx="343">
                  <c:v>13.390499999999873</c:v>
                </c:pt>
                <c:pt idx="344">
                  <c:v>13.356599999999874</c:v>
                </c:pt>
                <c:pt idx="345">
                  <c:v>13.322699999999875</c:v>
                </c:pt>
                <c:pt idx="346">
                  <c:v>13.288799999999876</c:v>
                </c:pt>
                <c:pt idx="347">
                  <c:v>13.254899999999877</c:v>
                </c:pt>
                <c:pt idx="348">
                  <c:v>13.220999999999878</c:v>
                </c:pt>
                <c:pt idx="349">
                  <c:v>13.187099999999878</c:v>
                </c:pt>
                <c:pt idx="350">
                  <c:v>13.153199999999879</c:v>
                </c:pt>
                <c:pt idx="351">
                  <c:v>13.11929999999988</c:v>
                </c:pt>
                <c:pt idx="352">
                  <c:v>13.085399999999881</c:v>
                </c:pt>
                <c:pt idx="353">
                  <c:v>13.051499999999882</c:v>
                </c:pt>
                <c:pt idx="354">
                  <c:v>13.017599999999883</c:v>
                </c:pt>
                <c:pt idx="355">
                  <c:v>12.983699999999883</c:v>
                </c:pt>
                <c:pt idx="356">
                  <c:v>12.949799999999884</c:v>
                </c:pt>
                <c:pt idx="357">
                  <c:v>12.915899999999885</c:v>
                </c:pt>
                <c:pt idx="358">
                  <c:v>12.881999999999886</c:v>
                </c:pt>
                <c:pt idx="359">
                  <c:v>12.848099999999887</c:v>
                </c:pt>
                <c:pt idx="360">
                  <c:v>12.814199999999888</c:v>
                </c:pt>
                <c:pt idx="361">
                  <c:v>12.780299999999889</c:v>
                </c:pt>
                <c:pt idx="362">
                  <c:v>12.746399999999889</c:v>
                </c:pt>
                <c:pt idx="363">
                  <c:v>12.71249999999989</c:v>
                </c:pt>
                <c:pt idx="364">
                  <c:v>12.678599999999891</c:v>
                </c:pt>
                <c:pt idx="365">
                  <c:v>12.644699999999892</c:v>
                </c:pt>
                <c:pt idx="366">
                  <c:v>12.610799999999893</c:v>
                </c:pt>
                <c:pt idx="367">
                  <c:v>12.576899999999894</c:v>
                </c:pt>
                <c:pt idx="368">
                  <c:v>12.542999999999894</c:v>
                </c:pt>
                <c:pt idx="369">
                  <c:v>12.509099999999895</c:v>
                </c:pt>
                <c:pt idx="370">
                  <c:v>12.475199999999896</c:v>
                </c:pt>
                <c:pt idx="371">
                  <c:v>12.441299999999897</c:v>
                </c:pt>
                <c:pt idx="372">
                  <c:v>12.407399999999898</c:v>
                </c:pt>
                <c:pt idx="373">
                  <c:v>12.373499999999899</c:v>
                </c:pt>
                <c:pt idx="374">
                  <c:v>12.3395999999999</c:v>
                </c:pt>
                <c:pt idx="375">
                  <c:v>12.3056999999999</c:v>
                </c:pt>
                <c:pt idx="376">
                  <c:v>12.271799999999901</c:v>
                </c:pt>
                <c:pt idx="377">
                  <c:v>12.237899999999902</c:v>
                </c:pt>
                <c:pt idx="378">
                  <c:v>12.203999999999903</c:v>
                </c:pt>
                <c:pt idx="379">
                  <c:v>12.170099999999904</c:v>
                </c:pt>
                <c:pt idx="380">
                  <c:v>12.136199999999905</c:v>
                </c:pt>
                <c:pt idx="381">
                  <c:v>12.102299999999905</c:v>
                </c:pt>
                <c:pt idx="382">
                  <c:v>12.068399999999906</c:v>
                </c:pt>
                <c:pt idx="383">
                  <c:v>12.034499999999907</c:v>
                </c:pt>
                <c:pt idx="384">
                  <c:v>12.000599999999908</c:v>
                </c:pt>
                <c:pt idx="385">
                  <c:v>11.966699999999909</c:v>
                </c:pt>
                <c:pt idx="386">
                  <c:v>11.93279999999991</c:v>
                </c:pt>
                <c:pt idx="387">
                  <c:v>11.898899999999911</c:v>
                </c:pt>
                <c:pt idx="388">
                  <c:v>11.864999999999911</c:v>
                </c:pt>
                <c:pt idx="389">
                  <c:v>11.831099999999912</c:v>
                </c:pt>
                <c:pt idx="390">
                  <c:v>11.797199999999913</c:v>
                </c:pt>
                <c:pt idx="391">
                  <c:v>11.763299999999914</c:v>
                </c:pt>
                <c:pt idx="392">
                  <c:v>11.729399999999915</c:v>
                </c:pt>
                <c:pt idx="393">
                  <c:v>11.695499999999916</c:v>
                </c:pt>
                <c:pt idx="394">
                  <c:v>11.661599999999916</c:v>
                </c:pt>
                <c:pt idx="395">
                  <c:v>11.627699999999917</c:v>
                </c:pt>
                <c:pt idx="396">
                  <c:v>11.593799999999918</c:v>
                </c:pt>
                <c:pt idx="397">
                  <c:v>11.559899999999919</c:v>
                </c:pt>
                <c:pt idx="398">
                  <c:v>11.52599999999992</c:v>
                </c:pt>
                <c:pt idx="399">
                  <c:v>11.492099999999921</c:v>
                </c:pt>
                <c:pt idx="400">
                  <c:v>11.458199999999922</c:v>
                </c:pt>
                <c:pt idx="401">
                  <c:v>11.424299999999922</c:v>
                </c:pt>
                <c:pt idx="402">
                  <c:v>11.390399999999923</c:v>
                </c:pt>
                <c:pt idx="403">
                  <c:v>11.356499999999924</c:v>
                </c:pt>
                <c:pt idx="404">
                  <c:v>11.322599999999925</c:v>
                </c:pt>
                <c:pt idx="405">
                  <c:v>11.288699999999926</c:v>
                </c:pt>
                <c:pt idx="406">
                  <c:v>11.254799999999927</c:v>
                </c:pt>
                <c:pt idx="407">
                  <c:v>11.220899999999927</c:v>
                </c:pt>
                <c:pt idx="408">
                  <c:v>11.186999999999928</c:v>
                </c:pt>
                <c:pt idx="409">
                  <c:v>11.153099999999929</c:v>
                </c:pt>
                <c:pt idx="410">
                  <c:v>11.11919999999993</c:v>
                </c:pt>
                <c:pt idx="411">
                  <c:v>11.085299999999931</c:v>
                </c:pt>
                <c:pt idx="412">
                  <c:v>11.051399999999932</c:v>
                </c:pt>
                <c:pt idx="413">
                  <c:v>11.017499999999933</c:v>
                </c:pt>
                <c:pt idx="414">
                  <c:v>10.983599999999933</c:v>
                </c:pt>
                <c:pt idx="415">
                  <c:v>10.949699999999934</c:v>
                </c:pt>
                <c:pt idx="416">
                  <c:v>10.915799999999935</c:v>
                </c:pt>
                <c:pt idx="417">
                  <c:v>10.881899999999936</c:v>
                </c:pt>
                <c:pt idx="418">
                  <c:v>10.847999999999937</c:v>
                </c:pt>
                <c:pt idx="419">
                  <c:v>10.814099999999938</c:v>
                </c:pt>
                <c:pt idx="420">
                  <c:v>10.780199999999938</c:v>
                </c:pt>
                <c:pt idx="421">
                  <c:v>10.746299999999939</c:v>
                </c:pt>
                <c:pt idx="422">
                  <c:v>10.71239999999994</c:v>
                </c:pt>
                <c:pt idx="423">
                  <c:v>10.678499999999941</c:v>
                </c:pt>
                <c:pt idx="424">
                  <c:v>10.644599999999942</c:v>
                </c:pt>
                <c:pt idx="425">
                  <c:v>10.610699999999943</c:v>
                </c:pt>
                <c:pt idx="426">
                  <c:v>10.576799999999944</c:v>
                </c:pt>
                <c:pt idx="427">
                  <c:v>10.542899999999944</c:v>
                </c:pt>
                <c:pt idx="428">
                  <c:v>10.508999999999945</c:v>
                </c:pt>
                <c:pt idx="429">
                  <c:v>10.475099999999946</c:v>
                </c:pt>
                <c:pt idx="430">
                  <c:v>10.441199999999947</c:v>
                </c:pt>
                <c:pt idx="431">
                  <c:v>10.407299999999948</c:v>
                </c:pt>
                <c:pt idx="432">
                  <c:v>10.373399999999949</c:v>
                </c:pt>
                <c:pt idx="433">
                  <c:v>10.33949999999995</c:v>
                </c:pt>
                <c:pt idx="434">
                  <c:v>10.30559999999995</c:v>
                </c:pt>
                <c:pt idx="435">
                  <c:v>10.271699999999951</c:v>
                </c:pt>
                <c:pt idx="436">
                  <c:v>10.237799999999952</c:v>
                </c:pt>
                <c:pt idx="437">
                  <c:v>10.203899999999953</c:v>
                </c:pt>
                <c:pt idx="438">
                  <c:v>10.169999999999954</c:v>
                </c:pt>
                <c:pt idx="439">
                  <c:v>10.136099999999955</c:v>
                </c:pt>
                <c:pt idx="440">
                  <c:v>10.102199999999955</c:v>
                </c:pt>
                <c:pt idx="441">
                  <c:v>10.068299999999956</c:v>
                </c:pt>
                <c:pt idx="442">
                  <c:v>10.034399999999957</c:v>
                </c:pt>
                <c:pt idx="443">
                  <c:v>10.000499999999958</c:v>
                </c:pt>
                <c:pt idx="444">
                  <c:v>9.9665999999999588</c:v>
                </c:pt>
                <c:pt idx="445">
                  <c:v>9.9326999999999597</c:v>
                </c:pt>
                <c:pt idx="446">
                  <c:v>9.8987999999999605</c:v>
                </c:pt>
                <c:pt idx="447">
                  <c:v>9.8648999999999614</c:v>
                </c:pt>
                <c:pt idx="448">
                  <c:v>9.8309999999999622</c:v>
                </c:pt>
                <c:pt idx="449">
                  <c:v>9.7970999999999631</c:v>
                </c:pt>
                <c:pt idx="450">
                  <c:v>9.7631999999999639</c:v>
                </c:pt>
                <c:pt idx="451">
                  <c:v>9.7292999999999648</c:v>
                </c:pt>
                <c:pt idx="452">
                  <c:v>9.6953999999999656</c:v>
                </c:pt>
                <c:pt idx="453">
                  <c:v>9.6614999999999664</c:v>
                </c:pt>
                <c:pt idx="454">
                  <c:v>9.6275999999999673</c:v>
                </c:pt>
                <c:pt idx="455">
                  <c:v>9.5936999999999681</c:v>
                </c:pt>
                <c:pt idx="456">
                  <c:v>9.559799999999969</c:v>
                </c:pt>
                <c:pt idx="457">
                  <c:v>9.5258999999999698</c:v>
                </c:pt>
                <c:pt idx="458">
                  <c:v>9.4919999999999707</c:v>
                </c:pt>
                <c:pt idx="459">
                  <c:v>9.4580999999999715</c:v>
                </c:pt>
                <c:pt idx="460">
                  <c:v>9.4241999999999724</c:v>
                </c:pt>
                <c:pt idx="461">
                  <c:v>9.3902999999999732</c:v>
                </c:pt>
                <c:pt idx="462">
                  <c:v>9.3563999999999741</c:v>
                </c:pt>
                <c:pt idx="463">
                  <c:v>9.3224999999999749</c:v>
                </c:pt>
                <c:pt idx="464">
                  <c:v>9.2885999999999758</c:v>
                </c:pt>
                <c:pt idx="465">
                  <c:v>9.2546999999999766</c:v>
                </c:pt>
                <c:pt idx="466">
                  <c:v>9.2207999999999775</c:v>
                </c:pt>
                <c:pt idx="467">
                  <c:v>9.1868999999999783</c:v>
                </c:pt>
                <c:pt idx="468">
                  <c:v>9.1529999999999792</c:v>
                </c:pt>
                <c:pt idx="469">
                  <c:v>9.11909999999998</c:v>
                </c:pt>
                <c:pt idx="470">
                  <c:v>9.0851999999999808</c:v>
                </c:pt>
                <c:pt idx="471">
                  <c:v>9.0512999999999817</c:v>
                </c:pt>
                <c:pt idx="472">
                  <c:v>9.0173999999999825</c:v>
                </c:pt>
                <c:pt idx="473">
                  <c:v>8.9834999999999834</c:v>
                </c:pt>
                <c:pt idx="474">
                  <c:v>8.9495999999999842</c:v>
                </c:pt>
                <c:pt idx="475">
                  <c:v>8.9156999999999851</c:v>
                </c:pt>
                <c:pt idx="476">
                  <c:v>8.8817999999999859</c:v>
                </c:pt>
                <c:pt idx="477">
                  <c:v>8.8478999999999868</c:v>
                </c:pt>
                <c:pt idx="478">
                  <c:v>8.8139999999999876</c:v>
                </c:pt>
                <c:pt idx="479">
                  <c:v>8.7800999999999885</c:v>
                </c:pt>
                <c:pt idx="480">
                  <c:v>8.7461999999999893</c:v>
                </c:pt>
                <c:pt idx="481">
                  <c:v>8.7122999999999902</c:v>
                </c:pt>
                <c:pt idx="482">
                  <c:v>8.678399999999991</c:v>
                </c:pt>
                <c:pt idx="483">
                  <c:v>8.6444999999999919</c:v>
                </c:pt>
                <c:pt idx="484">
                  <c:v>8.6105999999999927</c:v>
                </c:pt>
                <c:pt idx="485">
                  <c:v>8.5766999999999936</c:v>
                </c:pt>
                <c:pt idx="486">
                  <c:v>8.5427999999999944</c:v>
                </c:pt>
                <c:pt idx="487">
                  <c:v>8.5088999999999952</c:v>
                </c:pt>
                <c:pt idx="488">
                  <c:v>8.4749999999999961</c:v>
                </c:pt>
                <c:pt idx="489">
                  <c:v>8.4410999999999969</c:v>
                </c:pt>
                <c:pt idx="490">
                  <c:v>8.4071999999999978</c:v>
                </c:pt>
                <c:pt idx="491">
                  <c:v>8.3732999999999986</c:v>
                </c:pt>
                <c:pt idx="492">
                  <c:v>8.3393999999999995</c:v>
                </c:pt>
                <c:pt idx="493">
                  <c:v>8.3055000000000003</c:v>
                </c:pt>
                <c:pt idx="494">
                  <c:v>8.2716000000000012</c:v>
                </c:pt>
                <c:pt idx="495">
                  <c:v>8.237700000000002</c:v>
                </c:pt>
                <c:pt idx="496">
                  <c:v>8.2038000000000029</c:v>
                </c:pt>
                <c:pt idx="497">
                  <c:v>8.1699000000000037</c:v>
                </c:pt>
                <c:pt idx="498">
                  <c:v>8.1360000000000046</c:v>
                </c:pt>
                <c:pt idx="499">
                  <c:v>8.1021000000000054</c:v>
                </c:pt>
                <c:pt idx="500">
                  <c:v>8.0682000000000063</c:v>
                </c:pt>
                <c:pt idx="501">
                  <c:v>8.0343000000000071</c:v>
                </c:pt>
                <c:pt idx="502">
                  <c:v>8.0004000000000079</c:v>
                </c:pt>
                <c:pt idx="503">
                  <c:v>7.9665000000000088</c:v>
                </c:pt>
                <c:pt idx="504">
                  <c:v>7.9326000000000088</c:v>
                </c:pt>
                <c:pt idx="505">
                  <c:v>7.8987000000000087</c:v>
                </c:pt>
                <c:pt idx="506">
                  <c:v>7.8648000000000087</c:v>
                </c:pt>
                <c:pt idx="507">
                  <c:v>7.8309000000000086</c:v>
                </c:pt>
                <c:pt idx="508">
                  <c:v>7.7970000000000086</c:v>
                </c:pt>
                <c:pt idx="509">
                  <c:v>7.7631000000000085</c:v>
                </c:pt>
                <c:pt idx="510">
                  <c:v>7.7292000000000085</c:v>
                </c:pt>
                <c:pt idx="511">
                  <c:v>7.6953000000000085</c:v>
                </c:pt>
                <c:pt idx="512">
                  <c:v>7.6614000000000084</c:v>
                </c:pt>
                <c:pt idx="513">
                  <c:v>7.6275000000000084</c:v>
                </c:pt>
                <c:pt idx="514">
                  <c:v>7.5936000000000083</c:v>
                </c:pt>
                <c:pt idx="515">
                  <c:v>7.5597000000000083</c:v>
                </c:pt>
                <c:pt idx="516">
                  <c:v>7.5258000000000083</c:v>
                </c:pt>
                <c:pt idx="517">
                  <c:v>7.4919000000000082</c:v>
                </c:pt>
                <c:pt idx="518">
                  <c:v>7.4580000000000082</c:v>
                </c:pt>
                <c:pt idx="519">
                  <c:v>7.4241000000000081</c:v>
                </c:pt>
                <c:pt idx="520">
                  <c:v>7.3902000000000081</c:v>
                </c:pt>
                <c:pt idx="521">
                  <c:v>7.3563000000000081</c:v>
                </c:pt>
                <c:pt idx="522">
                  <c:v>7.322400000000008</c:v>
                </c:pt>
                <c:pt idx="523">
                  <c:v>7.288500000000008</c:v>
                </c:pt>
                <c:pt idx="524">
                  <c:v>7.2546000000000079</c:v>
                </c:pt>
                <c:pt idx="525">
                  <c:v>7.2207000000000079</c:v>
                </c:pt>
                <c:pt idx="526">
                  <c:v>7.1868000000000078</c:v>
                </c:pt>
                <c:pt idx="527">
                  <c:v>7.1529000000000078</c:v>
                </c:pt>
                <c:pt idx="528">
                  <c:v>7.1190000000000078</c:v>
                </c:pt>
                <c:pt idx="529">
                  <c:v>7.0851000000000077</c:v>
                </c:pt>
                <c:pt idx="530">
                  <c:v>7.0512000000000077</c:v>
                </c:pt>
                <c:pt idx="531">
                  <c:v>7.0173000000000076</c:v>
                </c:pt>
                <c:pt idx="532">
                  <c:v>6.9834000000000076</c:v>
                </c:pt>
                <c:pt idx="533">
                  <c:v>6.9495000000000076</c:v>
                </c:pt>
                <c:pt idx="534">
                  <c:v>6.9156000000000075</c:v>
                </c:pt>
                <c:pt idx="535">
                  <c:v>6.8817000000000075</c:v>
                </c:pt>
                <c:pt idx="536">
                  <c:v>6.8478000000000074</c:v>
                </c:pt>
                <c:pt idx="537">
                  <c:v>6.8139000000000074</c:v>
                </c:pt>
                <c:pt idx="538">
                  <c:v>6.7800000000000074</c:v>
                </c:pt>
                <c:pt idx="539">
                  <c:v>6.7461000000000073</c:v>
                </c:pt>
                <c:pt idx="540">
                  <c:v>6.7122000000000073</c:v>
                </c:pt>
                <c:pt idx="541">
                  <c:v>6.6783000000000072</c:v>
                </c:pt>
                <c:pt idx="542">
                  <c:v>6.6444000000000072</c:v>
                </c:pt>
                <c:pt idx="543">
                  <c:v>6.6105000000000071</c:v>
                </c:pt>
                <c:pt idx="544">
                  <c:v>6.5766000000000071</c:v>
                </c:pt>
                <c:pt idx="545">
                  <c:v>6.5427000000000071</c:v>
                </c:pt>
                <c:pt idx="546">
                  <c:v>6.508800000000007</c:v>
                </c:pt>
                <c:pt idx="547">
                  <c:v>6.474900000000007</c:v>
                </c:pt>
                <c:pt idx="548">
                  <c:v>6.4410000000000069</c:v>
                </c:pt>
                <c:pt idx="549">
                  <c:v>6.4071000000000069</c:v>
                </c:pt>
                <c:pt idx="550">
                  <c:v>6.3732000000000069</c:v>
                </c:pt>
                <c:pt idx="551">
                  <c:v>6.3393000000000068</c:v>
                </c:pt>
                <c:pt idx="552">
                  <c:v>6.3054000000000068</c:v>
                </c:pt>
                <c:pt idx="553">
                  <c:v>6.2715000000000067</c:v>
                </c:pt>
                <c:pt idx="554">
                  <c:v>6.2376000000000067</c:v>
                </c:pt>
                <c:pt idx="555">
                  <c:v>6.2037000000000067</c:v>
                </c:pt>
                <c:pt idx="556">
                  <c:v>6.1698000000000066</c:v>
                </c:pt>
                <c:pt idx="557">
                  <c:v>6.1359000000000066</c:v>
                </c:pt>
                <c:pt idx="558">
                  <c:v>6.1020000000000065</c:v>
                </c:pt>
                <c:pt idx="559">
                  <c:v>6.0681000000000065</c:v>
                </c:pt>
                <c:pt idx="560">
                  <c:v>6.0342000000000064</c:v>
                </c:pt>
                <c:pt idx="561">
                  <c:v>6.0003000000000064</c:v>
                </c:pt>
                <c:pt idx="562">
                  <c:v>5.9664000000000064</c:v>
                </c:pt>
                <c:pt idx="563">
                  <c:v>5.9325000000000063</c:v>
                </c:pt>
                <c:pt idx="564">
                  <c:v>5.8986000000000063</c:v>
                </c:pt>
                <c:pt idx="565">
                  <c:v>5.8647000000000062</c:v>
                </c:pt>
                <c:pt idx="566">
                  <c:v>5.8308000000000062</c:v>
                </c:pt>
                <c:pt idx="567">
                  <c:v>5.7969000000000062</c:v>
                </c:pt>
                <c:pt idx="568">
                  <c:v>5.7630000000000061</c:v>
                </c:pt>
                <c:pt idx="569">
                  <c:v>5.7291000000000061</c:v>
                </c:pt>
                <c:pt idx="570">
                  <c:v>5.695200000000006</c:v>
                </c:pt>
                <c:pt idx="571">
                  <c:v>5.661300000000006</c:v>
                </c:pt>
                <c:pt idx="572">
                  <c:v>5.627400000000006</c:v>
                </c:pt>
                <c:pt idx="573">
                  <c:v>5.5935000000000059</c:v>
                </c:pt>
                <c:pt idx="574">
                  <c:v>5.5596000000000059</c:v>
                </c:pt>
                <c:pt idx="575">
                  <c:v>5.5257000000000058</c:v>
                </c:pt>
                <c:pt idx="576">
                  <c:v>5.4918000000000058</c:v>
                </c:pt>
                <c:pt idx="577">
                  <c:v>5.4579000000000057</c:v>
                </c:pt>
                <c:pt idx="578">
                  <c:v>5.4240000000000057</c:v>
                </c:pt>
                <c:pt idx="579">
                  <c:v>5.3901000000000057</c:v>
                </c:pt>
                <c:pt idx="580">
                  <c:v>5.3562000000000056</c:v>
                </c:pt>
                <c:pt idx="581">
                  <c:v>5.3223000000000056</c:v>
                </c:pt>
                <c:pt idx="582">
                  <c:v>5.2884000000000055</c:v>
                </c:pt>
                <c:pt idx="583">
                  <c:v>5.2545000000000055</c:v>
                </c:pt>
                <c:pt idx="584">
                  <c:v>5.2206000000000055</c:v>
                </c:pt>
                <c:pt idx="585">
                  <c:v>5.1867000000000054</c:v>
                </c:pt>
                <c:pt idx="586">
                  <c:v>5.1528000000000054</c:v>
                </c:pt>
                <c:pt idx="587">
                  <c:v>5.1189000000000053</c:v>
                </c:pt>
                <c:pt idx="588">
                  <c:v>5.0850000000000053</c:v>
                </c:pt>
                <c:pt idx="589">
                  <c:v>5.0511000000000053</c:v>
                </c:pt>
                <c:pt idx="590">
                  <c:v>5.0172000000000052</c:v>
                </c:pt>
                <c:pt idx="591">
                  <c:v>4.9833000000000052</c:v>
                </c:pt>
                <c:pt idx="592">
                  <c:v>4.9494000000000051</c:v>
                </c:pt>
                <c:pt idx="593">
                  <c:v>4.9155000000000051</c:v>
                </c:pt>
                <c:pt idx="594">
                  <c:v>4.881600000000005</c:v>
                </c:pt>
                <c:pt idx="595">
                  <c:v>4.847700000000005</c:v>
                </c:pt>
                <c:pt idx="596">
                  <c:v>4.813800000000005</c:v>
                </c:pt>
                <c:pt idx="597">
                  <c:v>4.7799000000000049</c:v>
                </c:pt>
                <c:pt idx="598">
                  <c:v>4.7460000000000049</c:v>
                </c:pt>
                <c:pt idx="599">
                  <c:v>4.7121000000000048</c:v>
                </c:pt>
                <c:pt idx="600">
                  <c:v>4.6782000000000048</c:v>
                </c:pt>
                <c:pt idx="601">
                  <c:v>4.6443000000000048</c:v>
                </c:pt>
                <c:pt idx="602">
                  <c:v>4.6104000000000047</c:v>
                </c:pt>
                <c:pt idx="603">
                  <c:v>4.5765000000000047</c:v>
                </c:pt>
                <c:pt idx="604">
                  <c:v>4.5426000000000046</c:v>
                </c:pt>
                <c:pt idx="605">
                  <c:v>4.5087000000000046</c:v>
                </c:pt>
                <c:pt idx="606">
                  <c:v>4.4748000000000046</c:v>
                </c:pt>
                <c:pt idx="607">
                  <c:v>4.4409000000000045</c:v>
                </c:pt>
                <c:pt idx="608">
                  <c:v>4.4070000000000045</c:v>
                </c:pt>
                <c:pt idx="609">
                  <c:v>4.3731000000000044</c:v>
                </c:pt>
                <c:pt idx="610">
                  <c:v>4.3392000000000044</c:v>
                </c:pt>
                <c:pt idx="611">
                  <c:v>4.3053000000000043</c:v>
                </c:pt>
                <c:pt idx="612">
                  <c:v>4.2714000000000043</c:v>
                </c:pt>
                <c:pt idx="613">
                  <c:v>4.2375000000000043</c:v>
                </c:pt>
                <c:pt idx="614">
                  <c:v>4.2036000000000042</c:v>
                </c:pt>
                <c:pt idx="615">
                  <c:v>4.1697000000000042</c:v>
                </c:pt>
                <c:pt idx="616">
                  <c:v>4.1358000000000041</c:v>
                </c:pt>
                <c:pt idx="617">
                  <c:v>4.1019000000000041</c:v>
                </c:pt>
                <c:pt idx="618">
                  <c:v>4.0680000000000041</c:v>
                </c:pt>
                <c:pt idx="619">
                  <c:v>4.034100000000004</c:v>
                </c:pt>
                <c:pt idx="620">
                  <c:v>4.000200000000004</c:v>
                </c:pt>
                <c:pt idx="621">
                  <c:v>3.9663000000000039</c:v>
                </c:pt>
                <c:pt idx="622">
                  <c:v>3.9324000000000039</c:v>
                </c:pt>
                <c:pt idx="623">
                  <c:v>3.8985000000000039</c:v>
                </c:pt>
                <c:pt idx="624">
                  <c:v>3.8646000000000038</c:v>
                </c:pt>
                <c:pt idx="625">
                  <c:v>3.8307000000000038</c:v>
                </c:pt>
                <c:pt idx="626">
                  <c:v>3.7968000000000037</c:v>
                </c:pt>
                <c:pt idx="627">
                  <c:v>3.7629000000000037</c:v>
                </c:pt>
                <c:pt idx="628">
                  <c:v>3.7290000000000036</c:v>
                </c:pt>
                <c:pt idx="629">
                  <c:v>3.6951000000000036</c:v>
                </c:pt>
                <c:pt idx="630">
                  <c:v>3.6612000000000036</c:v>
                </c:pt>
                <c:pt idx="631">
                  <c:v>3.6273000000000035</c:v>
                </c:pt>
                <c:pt idx="632">
                  <c:v>3.5934000000000035</c:v>
                </c:pt>
                <c:pt idx="633">
                  <c:v>3.5595000000000034</c:v>
                </c:pt>
                <c:pt idx="634">
                  <c:v>3.5256000000000034</c:v>
                </c:pt>
                <c:pt idx="635">
                  <c:v>3.4917000000000034</c:v>
                </c:pt>
                <c:pt idx="636">
                  <c:v>3.4578000000000033</c:v>
                </c:pt>
                <c:pt idx="637">
                  <c:v>3.4239000000000033</c:v>
                </c:pt>
                <c:pt idx="638">
                  <c:v>3.3900000000000032</c:v>
                </c:pt>
                <c:pt idx="639">
                  <c:v>3.3561000000000032</c:v>
                </c:pt>
                <c:pt idx="640">
                  <c:v>3.3222000000000032</c:v>
                </c:pt>
                <c:pt idx="641">
                  <c:v>3.2883000000000031</c:v>
                </c:pt>
                <c:pt idx="642">
                  <c:v>3.2544000000000031</c:v>
                </c:pt>
                <c:pt idx="643">
                  <c:v>3.220500000000003</c:v>
                </c:pt>
                <c:pt idx="644">
                  <c:v>3.186600000000003</c:v>
                </c:pt>
                <c:pt idx="645">
                  <c:v>3.1527000000000029</c:v>
                </c:pt>
                <c:pt idx="646">
                  <c:v>3.1188000000000029</c:v>
                </c:pt>
                <c:pt idx="647">
                  <c:v>3.0849000000000029</c:v>
                </c:pt>
                <c:pt idx="648">
                  <c:v>3.0510000000000028</c:v>
                </c:pt>
                <c:pt idx="649">
                  <c:v>3.0171000000000028</c:v>
                </c:pt>
                <c:pt idx="650">
                  <c:v>2.9832000000000027</c:v>
                </c:pt>
                <c:pt idx="651">
                  <c:v>2.9493000000000027</c:v>
                </c:pt>
                <c:pt idx="652">
                  <c:v>2.9154000000000027</c:v>
                </c:pt>
                <c:pt idx="653">
                  <c:v>2.8815000000000026</c:v>
                </c:pt>
                <c:pt idx="654">
                  <c:v>2.8476000000000026</c:v>
                </c:pt>
                <c:pt idx="655">
                  <c:v>2.8137000000000025</c:v>
                </c:pt>
                <c:pt idx="656">
                  <c:v>2.7798000000000025</c:v>
                </c:pt>
                <c:pt idx="657">
                  <c:v>2.7459000000000024</c:v>
                </c:pt>
                <c:pt idx="658">
                  <c:v>2.7120000000000024</c:v>
                </c:pt>
                <c:pt idx="659">
                  <c:v>2.6781000000000024</c:v>
                </c:pt>
                <c:pt idx="660">
                  <c:v>2.6442000000000023</c:v>
                </c:pt>
                <c:pt idx="661">
                  <c:v>2.6103000000000023</c:v>
                </c:pt>
                <c:pt idx="662">
                  <c:v>2.5764000000000022</c:v>
                </c:pt>
                <c:pt idx="663">
                  <c:v>2.5425000000000022</c:v>
                </c:pt>
                <c:pt idx="664">
                  <c:v>2.5086000000000022</c:v>
                </c:pt>
                <c:pt idx="665">
                  <c:v>2.4747000000000021</c:v>
                </c:pt>
                <c:pt idx="666">
                  <c:v>2.4408000000000021</c:v>
                </c:pt>
                <c:pt idx="667">
                  <c:v>2.406900000000002</c:v>
                </c:pt>
                <c:pt idx="668">
                  <c:v>2.373000000000002</c:v>
                </c:pt>
                <c:pt idx="669">
                  <c:v>2.339100000000002</c:v>
                </c:pt>
                <c:pt idx="670">
                  <c:v>2.3052000000000019</c:v>
                </c:pt>
                <c:pt idx="671">
                  <c:v>2.2713000000000019</c:v>
                </c:pt>
                <c:pt idx="672">
                  <c:v>2.2374000000000018</c:v>
                </c:pt>
                <c:pt idx="673">
                  <c:v>2.2035000000000018</c:v>
                </c:pt>
                <c:pt idx="674">
                  <c:v>2.1696000000000017</c:v>
                </c:pt>
                <c:pt idx="675">
                  <c:v>2.1357000000000017</c:v>
                </c:pt>
                <c:pt idx="676">
                  <c:v>2.1018000000000017</c:v>
                </c:pt>
                <c:pt idx="677">
                  <c:v>2.0679000000000016</c:v>
                </c:pt>
                <c:pt idx="678">
                  <c:v>2.0340000000000016</c:v>
                </c:pt>
                <c:pt idx="679">
                  <c:v>2.0001000000000015</c:v>
                </c:pt>
                <c:pt idx="680">
                  <c:v>1.9662000000000015</c:v>
                </c:pt>
                <c:pt idx="681">
                  <c:v>1.9323000000000015</c:v>
                </c:pt>
                <c:pt idx="682">
                  <c:v>1.8984000000000014</c:v>
                </c:pt>
                <c:pt idx="683">
                  <c:v>1.8645000000000014</c:v>
                </c:pt>
                <c:pt idx="684">
                  <c:v>1.8306000000000013</c:v>
                </c:pt>
                <c:pt idx="685">
                  <c:v>1.7967000000000013</c:v>
                </c:pt>
                <c:pt idx="686">
                  <c:v>1.7628000000000013</c:v>
                </c:pt>
                <c:pt idx="687">
                  <c:v>1.7289000000000012</c:v>
                </c:pt>
                <c:pt idx="688">
                  <c:v>1.6950000000000012</c:v>
                </c:pt>
                <c:pt idx="689">
                  <c:v>1.6611000000000011</c:v>
                </c:pt>
                <c:pt idx="690">
                  <c:v>1.6272000000000011</c:v>
                </c:pt>
                <c:pt idx="691">
                  <c:v>1.593300000000001</c:v>
                </c:pt>
                <c:pt idx="692">
                  <c:v>1.559400000000001</c:v>
                </c:pt>
                <c:pt idx="693">
                  <c:v>1.525500000000001</c:v>
                </c:pt>
                <c:pt idx="694">
                  <c:v>1.4916000000000009</c:v>
                </c:pt>
                <c:pt idx="695">
                  <c:v>1.4577000000000009</c:v>
                </c:pt>
                <c:pt idx="696">
                  <c:v>1.4238000000000008</c:v>
                </c:pt>
                <c:pt idx="697">
                  <c:v>1.3899000000000008</c:v>
                </c:pt>
                <c:pt idx="698">
                  <c:v>1.3560000000000008</c:v>
                </c:pt>
                <c:pt idx="699">
                  <c:v>1.3221000000000007</c:v>
                </c:pt>
                <c:pt idx="700">
                  <c:v>1.2882000000000007</c:v>
                </c:pt>
                <c:pt idx="701">
                  <c:v>1.2543000000000006</c:v>
                </c:pt>
                <c:pt idx="702">
                  <c:v>1.2204000000000006</c:v>
                </c:pt>
                <c:pt idx="703">
                  <c:v>1.1865000000000006</c:v>
                </c:pt>
                <c:pt idx="704">
                  <c:v>1.1526000000000005</c:v>
                </c:pt>
                <c:pt idx="705">
                  <c:v>1.1187000000000005</c:v>
                </c:pt>
                <c:pt idx="706">
                  <c:v>1.0848000000000004</c:v>
                </c:pt>
                <c:pt idx="707">
                  <c:v>1.0509000000000004</c:v>
                </c:pt>
                <c:pt idx="708">
                  <c:v>1.0170000000000003</c:v>
                </c:pt>
                <c:pt idx="709">
                  <c:v>0.98310000000000042</c:v>
                </c:pt>
                <c:pt idx="710">
                  <c:v>0.94920000000000038</c:v>
                </c:pt>
                <c:pt idx="711">
                  <c:v>0.91530000000000034</c:v>
                </c:pt>
                <c:pt idx="712">
                  <c:v>0.88140000000000029</c:v>
                </c:pt>
                <c:pt idx="713">
                  <c:v>0.84750000000000025</c:v>
                </c:pt>
                <c:pt idx="714">
                  <c:v>0.81360000000000021</c:v>
                </c:pt>
                <c:pt idx="715">
                  <c:v>0.77970000000000017</c:v>
                </c:pt>
                <c:pt idx="716">
                  <c:v>0.74580000000000013</c:v>
                </c:pt>
                <c:pt idx="717">
                  <c:v>0.71190000000000009</c:v>
                </c:pt>
                <c:pt idx="718">
                  <c:v>0.67800000000000005</c:v>
                </c:pt>
                <c:pt idx="719">
                  <c:v>0.64410000000000001</c:v>
                </c:pt>
                <c:pt idx="720">
                  <c:v>0.61019999999999996</c:v>
                </c:pt>
                <c:pt idx="721">
                  <c:v>0.57629999999999992</c:v>
                </c:pt>
                <c:pt idx="722">
                  <c:v>0.54239999999999988</c:v>
                </c:pt>
              </c:numCache>
            </c:numRef>
          </c:xVal>
          <c:yVal>
            <c:numRef>
              <c:f>Rendements!$C$23:$C$745</c:f>
              <c:numCache>
                <c:formatCode>General</c:formatCode>
                <c:ptCount val="723"/>
                <c:pt idx="0">
                  <c:v>23.633882493709603</c:v>
                </c:pt>
                <c:pt idx="1">
                  <c:v>23.706150887405574</c:v>
                </c:pt>
                <c:pt idx="2">
                  <c:v>23.763992074301438</c:v>
                </c:pt>
                <c:pt idx="3">
                  <c:v>23.783051870441035</c:v>
                </c:pt>
                <c:pt idx="4">
                  <c:v>23.794302444551214</c:v>
                </c:pt>
                <c:pt idx="5">
                  <c:v>23.800523350235668</c:v>
                </c:pt>
                <c:pt idx="6">
                  <c:v>23.83083372048544</c:v>
                </c:pt>
                <c:pt idx="7">
                  <c:v>23.87993916748399</c:v>
                </c:pt>
                <c:pt idx="8">
                  <c:v>23.934868441080742</c:v>
                </c:pt>
                <c:pt idx="9">
                  <c:v>24.002239526046402</c:v>
                </c:pt>
                <c:pt idx="10">
                  <c:v>24.423805155939572</c:v>
                </c:pt>
                <c:pt idx="11">
                  <c:v>24.546767312979057</c:v>
                </c:pt>
                <c:pt idx="12">
                  <c:v>24.574562849015969</c:v>
                </c:pt>
                <c:pt idx="13">
                  <c:v>24.381317693711722</c:v>
                </c:pt>
                <c:pt idx="14">
                  <c:v>24.307063904584542</c:v>
                </c:pt>
                <c:pt idx="15">
                  <c:v>24.366890486911611</c:v>
                </c:pt>
                <c:pt idx="16">
                  <c:v>24.464836661517872</c:v>
                </c:pt>
                <c:pt idx="17">
                  <c:v>24.581445553177492</c:v>
                </c:pt>
                <c:pt idx="18">
                  <c:v>24.65252270961474</c:v>
                </c:pt>
                <c:pt idx="19">
                  <c:v>24.701892876004113</c:v>
                </c:pt>
                <c:pt idx="20">
                  <c:v>24.74451269792738</c:v>
                </c:pt>
                <c:pt idx="21">
                  <c:v>24.828958183601426</c:v>
                </c:pt>
                <c:pt idx="22">
                  <c:v>24.932728184805899</c:v>
                </c:pt>
                <c:pt idx="23">
                  <c:v>25.021012101646949</c:v>
                </c:pt>
                <c:pt idx="24">
                  <c:v>25.121870189552318</c:v>
                </c:pt>
                <c:pt idx="25">
                  <c:v>25.226699068320102</c:v>
                </c:pt>
                <c:pt idx="26">
                  <c:v>25.310615115212499</c:v>
                </c:pt>
                <c:pt idx="27">
                  <c:v>25.365809108200082</c:v>
                </c:pt>
                <c:pt idx="28">
                  <c:v>25.389369133983745</c:v>
                </c:pt>
                <c:pt idx="29">
                  <c:v>25.411340843422447</c:v>
                </c:pt>
                <c:pt idx="30">
                  <c:v>25.428150524740012</c:v>
                </c:pt>
                <c:pt idx="31">
                  <c:v>25.439930537631845</c:v>
                </c:pt>
                <c:pt idx="32">
                  <c:v>25.447210320879609</c:v>
                </c:pt>
                <c:pt idx="33">
                  <c:v>25.466799555800861</c:v>
                </c:pt>
                <c:pt idx="34">
                  <c:v>25.488374186153319</c:v>
                </c:pt>
                <c:pt idx="35">
                  <c:v>25.530729288685762</c:v>
                </c:pt>
                <c:pt idx="36">
                  <c:v>25.592938345530275</c:v>
                </c:pt>
                <c:pt idx="37">
                  <c:v>25.70901779840824</c:v>
                </c:pt>
                <c:pt idx="38">
                  <c:v>25.849054356156113</c:v>
                </c:pt>
                <c:pt idx="39">
                  <c:v>25.960236500303761</c:v>
                </c:pt>
                <c:pt idx="40">
                  <c:v>26.032769613390567</c:v>
                </c:pt>
                <c:pt idx="41">
                  <c:v>26.083860455820318</c:v>
                </c:pt>
                <c:pt idx="42">
                  <c:v>26.095640468712151</c:v>
                </c:pt>
                <c:pt idx="43">
                  <c:v>26.118671055714167</c:v>
                </c:pt>
                <c:pt idx="44">
                  <c:v>26.158246604642908</c:v>
                </c:pt>
                <c:pt idx="45">
                  <c:v>26.224161732959018</c:v>
                </c:pt>
                <c:pt idx="46">
                  <c:v>26.300003838431163</c:v>
                </c:pt>
                <c:pt idx="47">
                  <c:v>26.357050867154541</c:v>
                </c:pt>
                <c:pt idx="48">
                  <c:v>26.389346632835526</c:v>
                </c:pt>
                <c:pt idx="49">
                  <c:v>26.409862385624677</c:v>
                </c:pt>
                <c:pt idx="50">
                  <c:v>26.438187360443244</c:v>
                </c:pt>
                <c:pt idx="51">
                  <c:v>26.458703113232396</c:v>
                </c:pt>
                <c:pt idx="52">
                  <c:v>26.506484963276801</c:v>
                </c:pt>
                <c:pt idx="53">
                  <c:v>26.577562119714049</c:v>
                </c:pt>
                <c:pt idx="54">
                  <c:v>26.664522439600958</c:v>
                </c:pt>
                <c:pt idx="55">
                  <c:v>26.758762542735631</c:v>
                </c:pt>
                <c:pt idx="56">
                  <c:v>26.847178819272099</c:v>
                </c:pt>
                <c:pt idx="57">
                  <c:v>26.933874419768184</c:v>
                </c:pt>
                <c:pt idx="58">
                  <c:v>26.999127749607222</c:v>
                </c:pt>
                <c:pt idx="59">
                  <c:v>27.042541729702968</c:v>
                </c:pt>
                <c:pt idx="60">
                  <c:v>27.07258738056192</c:v>
                </c:pt>
                <c:pt idx="61">
                  <c:v>27.102765391116279</c:v>
                </c:pt>
                <c:pt idx="62">
                  <c:v>27.140487904309236</c:v>
                </c:pt>
                <c:pt idx="63">
                  <c:v>27.168945238823216</c:v>
                </c:pt>
                <c:pt idx="64">
                  <c:v>27.201902802981266</c:v>
                </c:pt>
                <c:pt idx="65">
                  <c:v>27.241875430996259</c:v>
                </c:pt>
                <c:pt idx="66">
                  <c:v>27.308849436875672</c:v>
                </c:pt>
                <c:pt idx="67">
                  <c:v>27.389191771991893</c:v>
                </c:pt>
                <c:pt idx="68">
                  <c:v>27.479858163350396</c:v>
                </c:pt>
                <c:pt idx="69">
                  <c:v>27.572642309835516</c:v>
                </c:pt>
                <c:pt idx="70">
                  <c:v>27.623071353788198</c:v>
                </c:pt>
                <c:pt idx="71">
                  <c:v>27.665161736929811</c:v>
                </c:pt>
                <c:pt idx="72">
                  <c:v>27.720355729917394</c:v>
                </c:pt>
                <c:pt idx="73">
                  <c:v>27.756489926765376</c:v>
                </c:pt>
                <c:pt idx="74">
                  <c:v>27.801359863510676</c:v>
                </c:pt>
                <c:pt idx="75">
                  <c:v>27.861715884619404</c:v>
                </c:pt>
                <c:pt idx="76">
                  <c:v>27.943117097298931</c:v>
                </c:pt>
                <c:pt idx="77">
                  <c:v>28.05575519809614</c:v>
                </c:pt>
                <c:pt idx="78">
                  <c:v>28.176202520922761</c:v>
                </c:pt>
                <c:pt idx="79">
                  <c:v>28.345093492270852</c:v>
                </c:pt>
                <c:pt idx="80">
                  <c:v>28.475600151948932</c:v>
                </c:pt>
                <c:pt idx="81">
                  <c:v>28.569707895388191</c:v>
                </c:pt>
                <c:pt idx="82">
                  <c:v>28.633372908882258</c:v>
                </c:pt>
                <c:pt idx="83">
                  <c:v>28.675595651719288</c:v>
                </c:pt>
                <c:pt idx="84">
                  <c:v>28.711332769481029</c:v>
                </c:pt>
                <c:pt idx="85">
                  <c:v>28.764409007341989</c:v>
                </c:pt>
                <c:pt idx="86">
                  <c:v>28.819867719720399</c:v>
                </c:pt>
                <c:pt idx="87">
                  <c:v>28.882209136260332</c:v>
                </c:pt>
                <c:pt idx="88">
                  <c:v>28.929990986304738</c:v>
                </c:pt>
                <c:pt idx="89">
                  <c:v>28.969698894928904</c:v>
                </c:pt>
                <c:pt idx="90">
                  <c:v>28.973934405182145</c:v>
                </c:pt>
                <c:pt idx="91">
                  <c:v>28.977905196044563</c:v>
                </c:pt>
                <c:pt idx="92">
                  <c:v>28.980552389952841</c:v>
                </c:pt>
                <c:pt idx="93">
                  <c:v>28.99670027279333</c:v>
                </c:pt>
                <c:pt idx="94">
                  <c:v>29.0098038826393</c:v>
                </c:pt>
                <c:pt idx="95">
                  <c:v>29.034025706900042</c:v>
                </c:pt>
                <c:pt idx="96">
                  <c:v>29.082204636030689</c:v>
                </c:pt>
                <c:pt idx="97">
                  <c:v>29.149311001605522</c:v>
                </c:pt>
                <c:pt idx="98">
                  <c:v>29.234418285756636</c:v>
                </c:pt>
                <c:pt idx="99">
                  <c:v>29.309598592751719</c:v>
                </c:pt>
                <c:pt idx="100">
                  <c:v>29.377234397108204</c:v>
                </c:pt>
                <c:pt idx="101">
                  <c:v>29.403573976495569</c:v>
                </c:pt>
                <c:pt idx="102">
                  <c:v>29.432031311009549</c:v>
                </c:pt>
                <c:pt idx="103">
                  <c:v>29.464988875167599</c:v>
                </c:pt>
                <c:pt idx="104">
                  <c:v>29.510388250694557</c:v>
                </c:pt>
                <c:pt idx="105">
                  <c:v>29.564523366118827</c:v>
                </c:pt>
                <c:pt idx="106">
                  <c:v>29.630967933216589</c:v>
                </c:pt>
                <c:pt idx="107">
                  <c:v>29.688147321635377</c:v>
                </c:pt>
                <c:pt idx="108">
                  <c:v>29.760680434722186</c:v>
                </c:pt>
                <c:pt idx="109">
                  <c:v>29.805020932685828</c:v>
                </c:pt>
                <c:pt idx="110">
                  <c:v>29.830831073291531</c:v>
                </c:pt>
                <c:pt idx="111">
                  <c:v>29.871597859479003</c:v>
                </c:pt>
                <c:pt idx="112">
                  <c:v>29.910908689016924</c:v>
                </c:pt>
                <c:pt idx="113">
                  <c:v>30.000780922202942</c:v>
                </c:pt>
                <c:pt idx="114">
                  <c:v>30.115801497517591</c:v>
                </c:pt>
                <c:pt idx="115">
                  <c:v>30.234925223390075</c:v>
                </c:pt>
                <c:pt idx="116">
                  <c:v>30.353651870176318</c:v>
                </c:pt>
                <c:pt idx="117">
                  <c:v>30.446436016661437</c:v>
                </c:pt>
                <c:pt idx="118">
                  <c:v>30.519895647616131</c:v>
                </c:pt>
                <c:pt idx="119">
                  <c:v>30.584751898368928</c:v>
                </c:pt>
                <c:pt idx="120">
                  <c:v>30.656887932369493</c:v>
                </c:pt>
                <c:pt idx="121">
                  <c:v>30.716846874391972</c:v>
                </c:pt>
                <c:pt idx="122">
                  <c:v>30.788982908392526</c:v>
                </c:pt>
                <c:pt idx="123">
                  <c:v>30.912077425127428</c:v>
                </c:pt>
                <c:pt idx="124">
                  <c:v>31.024053727447559</c:v>
                </c:pt>
                <c:pt idx="125">
                  <c:v>31.134574073118138</c:v>
                </c:pt>
                <c:pt idx="126">
                  <c:v>31.199695043261766</c:v>
                </c:pt>
                <c:pt idx="127">
                  <c:v>31.242579584575857</c:v>
                </c:pt>
                <c:pt idx="128">
                  <c:v>31.271036919089841</c:v>
                </c:pt>
                <c:pt idx="129">
                  <c:v>31.304788641420377</c:v>
                </c:pt>
                <c:pt idx="130">
                  <c:v>31.362100389534586</c:v>
                </c:pt>
                <c:pt idx="131">
                  <c:v>31.432912826581006</c:v>
                </c:pt>
                <c:pt idx="132">
                  <c:v>31.534167993572609</c:v>
                </c:pt>
                <c:pt idx="133">
                  <c:v>31.650379806145985</c:v>
                </c:pt>
                <c:pt idx="134">
                  <c:v>31.776386236179992</c:v>
                </c:pt>
                <c:pt idx="135">
                  <c:v>31.871288137791737</c:v>
                </c:pt>
                <c:pt idx="136">
                  <c:v>31.973866901737484</c:v>
                </c:pt>
                <c:pt idx="137">
                  <c:v>32.047194172996768</c:v>
                </c:pt>
                <c:pt idx="138">
                  <c:v>32.147125743034238</c:v>
                </c:pt>
                <c:pt idx="139">
                  <c:v>32.239512810433119</c:v>
                </c:pt>
                <c:pt idx="140">
                  <c:v>32.307148614789604</c:v>
                </c:pt>
                <c:pt idx="141">
                  <c:v>32.396756128584798</c:v>
                </c:pt>
                <c:pt idx="142">
                  <c:v>32.47273059375236</c:v>
                </c:pt>
                <c:pt idx="143">
                  <c:v>32.57530935769811</c:v>
                </c:pt>
                <c:pt idx="144">
                  <c:v>32.673520251695194</c:v>
                </c:pt>
                <c:pt idx="145">
                  <c:v>32.793702855130988</c:v>
                </c:pt>
                <c:pt idx="146">
                  <c:v>32.905282078364877</c:v>
                </c:pt>
                <c:pt idx="147">
                  <c:v>33.010640395914315</c:v>
                </c:pt>
                <c:pt idx="148">
                  <c:v>33.084894185041506</c:v>
                </c:pt>
                <c:pt idx="149">
                  <c:v>33.168148433456821</c:v>
                </c:pt>
                <c:pt idx="150">
                  <c:v>33.264903370804362</c:v>
                </c:pt>
                <c:pt idx="151">
                  <c:v>33.375953155256596</c:v>
                </c:pt>
                <c:pt idx="152">
                  <c:v>33.500371268945642</c:v>
                </c:pt>
                <c:pt idx="153">
                  <c:v>33.637495913394403</c:v>
                </c:pt>
                <c:pt idx="154">
                  <c:v>33.762443465865097</c:v>
                </c:pt>
                <c:pt idx="155">
                  <c:v>33.886067421381647</c:v>
                </c:pt>
                <c:pt idx="156">
                  <c:v>34.010485535070686</c:v>
                </c:pt>
                <c:pt idx="157">
                  <c:v>34.120079362873369</c:v>
                </c:pt>
                <c:pt idx="158">
                  <c:v>34.192877195350995</c:v>
                </c:pt>
                <c:pt idx="159">
                  <c:v>34.223849364077843</c:v>
                </c:pt>
                <c:pt idx="160">
                  <c:v>34.218687335956702</c:v>
                </c:pt>
                <c:pt idx="161">
                  <c:v>34.179376506418784</c:v>
                </c:pt>
                <c:pt idx="162">
                  <c:v>34.131594656374375</c:v>
                </c:pt>
                <c:pt idx="163">
                  <c:v>34.099563610084225</c:v>
                </c:pt>
                <c:pt idx="164">
                  <c:v>34.088842474755701</c:v>
                </c:pt>
                <c:pt idx="165">
                  <c:v>34.105387436682427</c:v>
                </c:pt>
                <c:pt idx="166">
                  <c:v>34.146286582565317</c:v>
                </c:pt>
                <c:pt idx="167">
                  <c:v>34.257468726712965</c:v>
                </c:pt>
                <c:pt idx="168">
                  <c:v>34.389166623649764</c:v>
                </c:pt>
                <c:pt idx="169">
                  <c:v>34.580691102913633</c:v>
                </c:pt>
                <c:pt idx="170">
                  <c:v>34.749846793652559</c:v>
                </c:pt>
                <c:pt idx="171">
                  <c:v>34.876250302772796</c:v>
                </c:pt>
                <c:pt idx="172">
                  <c:v>35.000138977680187</c:v>
                </c:pt>
                <c:pt idx="173">
                  <c:v>35.077172320411051</c:v>
                </c:pt>
                <c:pt idx="174">
                  <c:v>35.19457537024315</c:v>
                </c:pt>
                <c:pt idx="175">
                  <c:v>35.274388266577716</c:v>
                </c:pt>
                <c:pt idx="176">
                  <c:v>35.372202081488567</c:v>
                </c:pt>
                <c:pt idx="177">
                  <c:v>35.483516585331628</c:v>
                </c:pt>
                <c:pt idx="178">
                  <c:v>35.59933131881877</c:v>
                </c:pt>
                <c:pt idx="179">
                  <c:v>35.739367876566639</c:v>
                </c:pt>
                <c:pt idx="180">
                  <c:v>35.873051168934651</c:v>
                </c:pt>
                <c:pt idx="181">
                  <c:v>35.960143848516971</c:v>
                </c:pt>
                <c:pt idx="182">
                  <c:v>36.054119232260817</c:v>
                </c:pt>
                <c:pt idx="183">
                  <c:v>36.150477090522124</c:v>
                </c:pt>
                <c:pt idx="184">
                  <c:v>36.24220235944393</c:v>
                </c:pt>
                <c:pt idx="185">
                  <c:v>36.344119324912604</c:v>
                </c:pt>
                <c:pt idx="186">
                  <c:v>36.435976953529838</c:v>
                </c:pt>
                <c:pt idx="187">
                  <c:v>36.522407834635082</c:v>
                </c:pt>
                <c:pt idx="188">
                  <c:v>36.654105731571889</c:v>
                </c:pt>
                <c:pt idx="189">
                  <c:v>36.761846523638781</c:v>
                </c:pt>
                <c:pt idx="190">
                  <c:v>36.883882162810359</c:v>
                </c:pt>
                <c:pt idx="191">
                  <c:v>36.956282916201758</c:v>
                </c:pt>
                <c:pt idx="192">
                  <c:v>37.027095353248171</c:v>
                </c:pt>
                <c:pt idx="193">
                  <c:v>37.083348223799064</c:v>
                </c:pt>
                <c:pt idx="194">
                  <c:v>37.170837982467638</c:v>
                </c:pt>
                <c:pt idx="195">
                  <c:v>37.250121440020543</c:v>
                </c:pt>
                <c:pt idx="196">
                  <c:v>37.31855140254951</c:v>
                </c:pt>
                <c:pt idx="197">
                  <c:v>37.373348316450858</c:v>
                </c:pt>
                <c:pt idx="198">
                  <c:v>37.459646837860696</c:v>
                </c:pt>
                <c:pt idx="199">
                  <c:v>37.522252973791453</c:v>
                </c:pt>
                <c:pt idx="200">
                  <c:v>37.610404530937089</c:v>
                </c:pt>
                <c:pt idx="201">
                  <c:v>37.718807121481049</c:v>
                </c:pt>
                <c:pt idx="202">
                  <c:v>37.809605872534966</c:v>
                </c:pt>
                <c:pt idx="203">
                  <c:v>37.911787557394469</c:v>
                </c:pt>
                <c:pt idx="204">
                  <c:v>38.00060091301718</c:v>
                </c:pt>
                <c:pt idx="205">
                  <c:v>38.085575837472881</c:v>
                </c:pt>
                <c:pt idx="206">
                  <c:v>38.18775752233239</c:v>
                </c:pt>
                <c:pt idx="207">
                  <c:v>38.310587319676451</c:v>
                </c:pt>
                <c:pt idx="208">
                  <c:v>38.39053257570643</c:v>
                </c:pt>
                <c:pt idx="209">
                  <c:v>38.456977142804192</c:v>
                </c:pt>
                <c:pt idx="210">
                  <c:v>38.519980357821197</c:v>
                </c:pt>
                <c:pt idx="211">
                  <c:v>38.603764045018181</c:v>
                </c:pt>
                <c:pt idx="212">
                  <c:v>38.705813370182277</c:v>
                </c:pt>
                <c:pt idx="213">
                  <c:v>38.881719405387308</c:v>
                </c:pt>
                <c:pt idx="214">
                  <c:v>39.144850479870072</c:v>
                </c:pt>
                <c:pt idx="215">
                  <c:v>39.339948670910111</c:v>
                </c:pt>
                <c:pt idx="216">
                  <c:v>39.515589986724322</c:v>
                </c:pt>
                <c:pt idx="217">
                  <c:v>39.669789031881479</c:v>
                </c:pt>
                <c:pt idx="218">
                  <c:v>39.781500614810781</c:v>
                </c:pt>
                <c:pt idx="219">
                  <c:v>39.844239110436959</c:v>
                </c:pt>
                <c:pt idx="220">
                  <c:v>39.894535794694228</c:v>
                </c:pt>
                <c:pt idx="221">
                  <c:v>39.915580986265034</c:v>
                </c:pt>
                <c:pt idx="222">
                  <c:v>39.935964379358765</c:v>
                </c:pt>
                <c:pt idx="223">
                  <c:v>39.966274749608544</c:v>
                </c:pt>
                <c:pt idx="224">
                  <c:v>40.017497951733709</c:v>
                </c:pt>
                <c:pt idx="225">
                  <c:v>40.109223220655529</c:v>
                </c:pt>
                <c:pt idx="226">
                  <c:v>40.235362010384939</c:v>
                </c:pt>
                <c:pt idx="227">
                  <c:v>40.394590723967823</c:v>
                </c:pt>
                <c:pt idx="228">
                  <c:v>40.550642804860779</c:v>
                </c:pt>
                <c:pt idx="229">
                  <c:v>40.719533776208877</c:v>
                </c:pt>
                <c:pt idx="230">
                  <c:v>40.89623396958639</c:v>
                </c:pt>
                <c:pt idx="231">
                  <c:v>41.025946471091977</c:v>
                </c:pt>
                <c:pt idx="232">
                  <c:v>41.138584571889183</c:v>
                </c:pt>
                <c:pt idx="233">
                  <c:v>41.23401591228258</c:v>
                </c:pt>
                <c:pt idx="234">
                  <c:v>41.296886767604171</c:v>
                </c:pt>
                <c:pt idx="235">
                  <c:v>41.335006359883366</c:v>
                </c:pt>
                <c:pt idx="236">
                  <c:v>41.381994051755285</c:v>
                </c:pt>
                <c:pt idx="237">
                  <c:v>41.432423095707968</c:v>
                </c:pt>
                <c:pt idx="238">
                  <c:v>41.490396642299245</c:v>
                </c:pt>
                <c:pt idx="239">
                  <c:v>41.558429525741971</c:v>
                </c:pt>
                <c:pt idx="240">
                  <c:v>41.65227254979041</c:v>
                </c:pt>
                <c:pt idx="241">
                  <c:v>41.719378915365233</c:v>
                </c:pt>
                <c:pt idx="242">
                  <c:v>41.787411798807966</c:v>
                </c:pt>
                <c:pt idx="243">
                  <c:v>41.891843598489508</c:v>
                </c:pt>
                <c:pt idx="244">
                  <c:v>42.059013893797228</c:v>
                </c:pt>
                <c:pt idx="245">
                  <c:v>42.210301025655276</c:v>
                </c:pt>
                <c:pt idx="246">
                  <c:v>42.385015823601584</c:v>
                </c:pt>
                <c:pt idx="247">
                  <c:v>42.509963376072278</c:v>
                </c:pt>
                <c:pt idx="248">
                  <c:v>42.597188415350018</c:v>
                </c:pt>
                <c:pt idx="249">
                  <c:v>42.64722038021646</c:v>
                </c:pt>
                <c:pt idx="250">
                  <c:v>42.696590546605833</c:v>
                </c:pt>
                <c:pt idx="251">
                  <c:v>42.77309445055505</c:v>
                </c:pt>
                <c:pt idx="252">
                  <c:v>42.861907806177754</c:v>
                </c:pt>
                <c:pt idx="253">
                  <c:v>43.010547744127528</c:v>
                </c:pt>
                <c:pt idx="254">
                  <c:v>43.207896049989607</c:v>
                </c:pt>
                <c:pt idx="255">
                  <c:v>43.385390401539603</c:v>
                </c:pt>
                <c:pt idx="256">
                  <c:v>43.563678911262087</c:v>
                </c:pt>
                <c:pt idx="257">
                  <c:v>43.744085176111192</c:v>
                </c:pt>
                <c:pt idx="258">
                  <c:v>43.851031810005594</c:v>
                </c:pt>
                <c:pt idx="259">
                  <c:v>43.894048711015103</c:v>
                </c:pt>
                <c:pt idx="260">
                  <c:v>43.852487766655152</c:v>
                </c:pt>
                <c:pt idx="261">
                  <c:v>43.772939589711413</c:v>
                </c:pt>
                <c:pt idx="262">
                  <c:v>43.680023083530877</c:v>
                </c:pt>
                <c:pt idx="263">
                  <c:v>43.648786195413209</c:v>
                </c:pt>
                <c:pt idx="264">
                  <c:v>43.696965124543851</c:v>
                </c:pt>
                <c:pt idx="265">
                  <c:v>43.836472243510073</c:v>
                </c:pt>
                <c:pt idx="266">
                  <c:v>44.089411621445976</c:v>
                </c:pt>
                <c:pt idx="267">
                  <c:v>44.32408536141476</c:v>
                </c:pt>
                <c:pt idx="268">
                  <c:v>44.507006460476731</c:v>
                </c:pt>
                <c:pt idx="269">
                  <c:v>44.633674688987803</c:v>
                </c:pt>
                <c:pt idx="270">
                  <c:v>44.731488503898653</c:v>
                </c:pt>
                <c:pt idx="271">
                  <c:v>44.781917547851336</c:v>
                </c:pt>
                <c:pt idx="272">
                  <c:v>44.82586096672874</c:v>
                </c:pt>
                <c:pt idx="273">
                  <c:v>44.873775176468563</c:v>
                </c:pt>
                <c:pt idx="274">
                  <c:v>44.950146720722358</c:v>
                </c:pt>
                <c:pt idx="275">
                  <c:v>45.033665688528515</c:v>
                </c:pt>
                <c:pt idx="276">
                  <c:v>45.124464439582432</c:v>
                </c:pt>
                <c:pt idx="277">
                  <c:v>45.276148650526721</c:v>
                </c:pt>
                <c:pt idx="278">
                  <c:v>45.474952913038351</c:v>
                </c:pt>
                <c:pt idx="279">
                  <c:v>45.65257962428376</c:v>
                </c:pt>
                <c:pt idx="280">
                  <c:v>45.817896883855688</c:v>
                </c:pt>
                <c:pt idx="281">
                  <c:v>45.938608926073137</c:v>
                </c:pt>
                <c:pt idx="282">
                  <c:v>46.069247945446619</c:v>
                </c:pt>
                <c:pt idx="283">
                  <c:v>46.172753227260273</c:v>
                </c:pt>
                <c:pt idx="284">
                  <c:v>46.279170422373021</c:v>
                </c:pt>
                <c:pt idx="285">
                  <c:v>46.418280462252994</c:v>
                </c:pt>
                <c:pt idx="286">
                  <c:v>46.560434775127497</c:v>
                </c:pt>
                <c:pt idx="287">
                  <c:v>46.693191549627606</c:v>
                </c:pt>
                <c:pt idx="288">
                  <c:v>46.792196601797173</c:v>
                </c:pt>
                <c:pt idx="289">
                  <c:v>46.912379205232966</c:v>
                </c:pt>
                <c:pt idx="290">
                  <c:v>47.030311693846727</c:v>
                </c:pt>
                <c:pt idx="291">
                  <c:v>47.191261083469996</c:v>
                </c:pt>
                <c:pt idx="292">
                  <c:v>47.346651365885876</c:v>
                </c:pt>
                <c:pt idx="293">
                  <c:v>47.495953102312718</c:v>
                </c:pt>
                <c:pt idx="294">
                  <c:v>47.650284507165289</c:v>
                </c:pt>
                <c:pt idx="295">
                  <c:v>47.819969636685869</c:v>
                </c:pt>
                <c:pt idx="296">
                  <c:v>47.95907967656585</c:v>
                </c:pt>
                <c:pt idx="297">
                  <c:v>48.107719614515624</c:v>
                </c:pt>
                <c:pt idx="298">
                  <c:v>48.246564935004763</c:v>
                </c:pt>
                <c:pt idx="299">
                  <c:v>48.381307104936091</c:v>
                </c:pt>
                <c:pt idx="300">
                  <c:v>48.510754887050851</c:v>
                </c:pt>
                <c:pt idx="301">
                  <c:v>48.630937490486644</c:v>
                </c:pt>
                <c:pt idx="302">
                  <c:v>48.734707491691118</c:v>
                </c:pt>
                <c:pt idx="303">
                  <c:v>48.801284418484293</c:v>
                </c:pt>
                <c:pt idx="304">
                  <c:v>48.867199546800407</c:v>
                </c:pt>
                <c:pt idx="305">
                  <c:v>48.899362952785971</c:v>
                </c:pt>
                <c:pt idx="306">
                  <c:v>48.90849577176953</c:v>
                </c:pt>
                <c:pt idx="307">
                  <c:v>48.91312836110901</c:v>
                </c:pt>
                <c:pt idx="308">
                  <c:v>48.907833973292455</c:v>
                </c:pt>
                <c:pt idx="309">
                  <c:v>48.915113756540215</c:v>
                </c:pt>
                <c:pt idx="310">
                  <c:v>48.92014342496595</c:v>
                </c:pt>
                <c:pt idx="311">
                  <c:v>48.94965963704324</c:v>
                </c:pt>
                <c:pt idx="312">
                  <c:v>49.007500823939097</c:v>
                </c:pt>
                <c:pt idx="313">
                  <c:v>49.115373975701402</c:v>
                </c:pt>
                <c:pt idx="314">
                  <c:v>49.24852782928776</c:v>
                </c:pt>
                <c:pt idx="315">
                  <c:v>49.416492282767955</c:v>
                </c:pt>
                <c:pt idx="316">
                  <c:v>49.589089325587643</c:v>
                </c:pt>
                <c:pt idx="317">
                  <c:v>49.719993064351961</c:v>
                </c:pt>
                <c:pt idx="318">
                  <c:v>49.891663589303747</c:v>
                </c:pt>
                <c:pt idx="319">
                  <c:v>50.114822035771532</c:v>
                </c:pt>
                <c:pt idx="320">
                  <c:v>50.34499554609625</c:v>
                </c:pt>
                <c:pt idx="321">
                  <c:v>50.533872831451845</c:v>
                </c:pt>
                <c:pt idx="322">
                  <c:v>50.742206992033267</c:v>
                </c:pt>
                <c:pt idx="323">
                  <c:v>50.942864290280689</c:v>
                </c:pt>
                <c:pt idx="324">
                  <c:v>51.112284700410434</c:v>
                </c:pt>
                <c:pt idx="325">
                  <c:v>51.259336322015244</c:v>
                </c:pt>
                <c:pt idx="326">
                  <c:v>51.423859423414683</c:v>
                </c:pt>
                <c:pt idx="327">
                  <c:v>51.516114131118165</c:v>
                </c:pt>
                <c:pt idx="328">
                  <c:v>51.560057549995562</c:v>
                </c:pt>
                <c:pt idx="329">
                  <c:v>51.562175305122182</c:v>
                </c:pt>
                <c:pt idx="330">
                  <c:v>51.537556401775205</c:v>
                </c:pt>
                <c:pt idx="331">
                  <c:v>51.459464181481017</c:v>
                </c:pt>
                <c:pt idx="332">
                  <c:v>51.37448925702531</c:v>
                </c:pt>
                <c:pt idx="333">
                  <c:v>51.310691883835837</c:v>
                </c:pt>
                <c:pt idx="334">
                  <c:v>51.28263162840809</c:v>
                </c:pt>
                <c:pt idx="335">
                  <c:v>51.297058835208198</c:v>
                </c:pt>
                <c:pt idx="336">
                  <c:v>51.339811016826886</c:v>
                </c:pt>
                <c:pt idx="337">
                  <c:v>51.435771796001937</c:v>
                </c:pt>
                <c:pt idx="338">
                  <c:v>51.556880917305634</c:v>
                </c:pt>
                <c:pt idx="339">
                  <c:v>51.698241072007647</c:v>
                </c:pt>
                <c:pt idx="340">
                  <c:v>51.85005764264735</c:v>
                </c:pt>
                <c:pt idx="341">
                  <c:v>51.996182746384257</c:v>
                </c:pt>
                <c:pt idx="342">
                  <c:v>52.098761510330007</c:v>
                </c:pt>
                <c:pt idx="343">
                  <c:v>52.198693080367484</c:v>
                </c:pt>
                <c:pt idx="344">
                  <c:v>52.292668464111323</c:v>
                </c:pt>
                <c:pt idx="345">
                  <c:v>52.411659830288393</c:v>
                </c:pt>
                <c:pt idx="346">
                  <c:v>52.548916834432582</c:v>
                </c:pt>
                <c:pt idx="347">
                  <c:v>52.681144170151029</c:v>
                </c:pt>
                <c:pt idx="348">
                  <c:v>52.829122309623742</c:v>
                </c:pt>
                <c:pt idx="349">
                  <c:v>52.951025589099906</c:v>
                </c:pt>
                <c:pt idx="350">
                  <c:v>53.042221419240065</c:v>
                </c:pt>
                <c:pt idx="351">
                  <c:v>53.127725782477434</c:v>
                </c:pt>
                <c:pt idx="352">
                  <c:v>53.234937135762664</c:v>
                </c:pt>
                <c:pt idx="353">
                  <c:v>53.343604445697444</c:v>
                </c:pt>
                <c:pt idx="354">
                  <c:v>53.460875135834144</c:v>
                </c:pt>
                <c:pt idx="355">
                  <c:v>53.552070965974295</c:v>
                </c:pt>
                <c:pt idx="356">
                  <c:v>53.687474934382685</c:v>
                </c:pt>
                <c:pt idx="357">
                  <c:v>53.787803583506403</c:v>
                </c:pt>
                <c:pt idx="358">
                  <c:v>53.910765740545877</c:v>
                </c:pt>
                <c:pt idx="359">
                  <c:v>54.036110372102812</c:v>
                </c:pt>
                <c:pt idx="360">
                  <c:v>54.204074825583007</c:v>
                </c:pt>
                <c:pt idx="361">
                  <c:v>54.367803768809964</c:v>
                </c:pt>
                <c:pt idx="362">
                  <c:v>54.5456951994462</c:v>
                </c:pt>
                <c:pt idx="363">
                  <c:v>54.745293620130319</c:v>
                </c:pt>
                <c:pt idx="364">
                  <c:v>54.990159056645979</c:v>
                </c:pt>
                <c:pt idx="365">
                  <c:v>55.238333485546988</c:v>
                </c:pt>
                <c:pt idx="366">
                  <c:v>55.449447199732106</c:v>
                </c:pt>
                <c:pt idx="367">
                  <c:v>55.590542635043285</c:v>
                </c:pt>
                <c:pt idx="368">
                  <c:v>55.613043783263649</c:v>
                </c:pt>
                <c:pt idx="369">
                  <c:v>55.548055172815424</c:v>
                </c:pt>
                <c:pt idx="370">
                  <c:v>55.435549431713646</c:v>
                </c:pt>
                <c:pt idx="371">
                  <c:v>55.370825540656263</c:v>
                </c:pt>
                <c:pt idx="372">
                  <c:v>55.345677198527632</c:v>
                </c:pt>
                <c:pt idx="373">
                  <c:v>55.393988487353681</c:v>
                </c:pt>
                <c:pt idx="374">
                  <c:v>55.542628425303462</c:v>
                </c:pt>
                <c:pt idx="375">
                  <c:v>55.693121398989035</c:v>
                </c:pt>
                <c:pt idx="376">
                  <c:v>55.87630721744182</c:v>
                </c:pt>
                <c:pt idx="377">
                  <c:v>56.051948533256038</c:v>
                </c:pt>
                <c:pt idx="378">
                  <c:v>56.222295461253694</c:v>
                </c:pt>
                <c:pt idx="379">
                  <c:v>56.39303946833757</c:v>
                </c:pt>
                <c:pt idx="380">
                  <c:v>56.550944584966324</c:v>
                </c:pt>
                <c:pt idx="381">
                  <c:v>56.678539331345291</c:v>
                </c:pt>
                <c:pt idx="382">
                  <c:v>56.810237228282091</c:v>
                </c:pt>
                <c:pt idx="383">
                  <c:v>56.911889474359931</c:v>
                </c:pt>
                <c:pt idx="384">
                  <c:v>57.000305750896409</c:v>
                </c:pt>
                <c:pt idx="385">
                  <c:v>57.117576441033094</c:v>
                </c:pt>
                <c:pt idx="386">
                  <c:v>57.225052513709151</c:v>
                </c:pt>
                <c:pt idx="387">
                  <c:v>57.288982246594053</c:v>
                </c:pt>
                <c:pt idx="388">
                  <c:v>57.354235576433091</c:v>
                </c:pt>
                <c:pt idx="389">
                  <c:v>57.388252018154454</c:v>
                </c:pt>
                <c:pt idx="390">
                  <c:v>57.44132825601541</c:v>
                </c:pt>
                <c:pt idx="391">
                  <c:v>57.490301343318549</c:v>
                </c:pt>
                <c:pt idx="392">
                  <c:v>57.62464643416363</c:v>
                </c:pt>
                <c:pt idx="393">
                  <c:v>57.79896415302369</c:v>
                </c:pt>
                <c:pt idx="394">
                  <c:v>58.043961949234756</c:v>
                </c:pt>
                <c:pt idx="395">
                  <c:v>58.369963879039119</c:v>
                </c:pt>
                <c:pt idx="396">
                  <c:v>58.608343690479494</c:v>
                </c:pt>
                <c:pt idx="397">
                  <c:v>58.76479285045869</c:v>
                </c:pt>
                <c:pt idx="398">
                  <c:v>58.861547787806231</c:v>
                </c:pt>
                <c:pt idx="399">
                  <c:v>58.941360684140797</c:v>
                </c:pt>
                <c:pt idx="400">
                  <c:v>58.981598031546604</c:v>
                </c:pt>
                <c:pt idx="401">
                  <c:v>59.008599409411033</c:v>
                </c:pt>
                <c:pt idx="402">
                  <c:v>59.011776042100969</c:v>
                </c:pt>
                <c:pt idx="403">
                  <c:v>59.019452904434964</c:v>
                </c:pt>
                <c:pt idx="404">
                  <c:v>59.032424154585527</c:v>
                </c:pt>
                <c:pt idx="405">
                  <c:v>59.065646438134408</c:v>
                </c:pt>
                <c:pt idx="406">
                  <c:v>59.16531328878105</c:v>
                </c:pt>
                <c:pt idx="407">
                  <c:v>59.351543380228378</c:v>
                </c:pt>
                <c:pt idx="408">
                  <c:v>59.476358573003651</c:v>
                </c:pt>
                <c:pt idx="409">
                  <c:v>59.6419405519664</c:v>
                </c:pt>
                <c:pt idx="410">
                  <c:v>59.853054266151517</c:v>
                </c:pt>
                <c:pt idx="411">
                  <c:v>60.122406246318739</c:v>
                </c:pt>
                <c:pt idx="412">
                  <c:v>60.359727180195812</c:v>
                </c:pt>
                <c:pt idx="413">
                  <c:v>60.539736365958674</c:v>
                </c:pt>
                <c:pt idx="414">
                  <c:v>60.686258548781822</c:v>
                </c:pt>
                <c:pt idx="415">
                  <c:v>60.756276827655753</c:v>
                </c:pt>
                <c:pt idx="416">
                  <c:v>60.779307414657779</c:v>
                </c:pt>
                <c:pt idx="417">
                  <c:v>60.770042235978806</c:v>
                </c:pt>
                <c:pt idx="418">
                  <c:v>60.817029927850733</c:v>
                </c:pt>
                <c:pt idx="419">
                  <c:v>60.918549814233167</c:v>
                </c:pt>
                <c:pt idx="420">
                  <c:v>61.061498285280138</c:v>
                </c:pt>
                <c:pt idx="421">
                  <c:v>61.256728836015597</c:v>
                </c:pt>
                <c:pt idx="422">
                  <c:v>61.47803424674759</c:v>
                </c:pt>
                <c:pt idx="423">
                  <c:v>61.665852654539876</c:v>
                </c:pt>
                <c:pt idx="424">
                  <c:v>61.772005130261789</c:v>
                </c:pt>
                <c:pt idx="425">
                  <c:v>61.84294992700363</c:v>
                </c:pt>
                <c:pt idx="426">
                  <c:v>61.883319634104858</c:v>
                </c:pt>
                <c:pt idx="427">
                  <c:v>61.893908409737961</c:v>
                </c:pt>
                <c:pt idx="428">
                  <c:v>61.92395406059692</c:v>
                </c:pt>
                <c:pt idx="429">
                  <c:v>62.013032135610445</c:v>
                </c:pt>
                <c:pt idx="430">
                  <c:v>62.115213820469961</c:v>
                </c:pt>
                <c:pt idx="431">
                  <c:v>62.283972432122638</c:v>
                </c:pt>
                <c:pt idx="432">
                  <c:v>62.478938263467263</c:v>
                </c:pt>
                <c:pt idx="433">
                  <c:v>62.648755752683257</c:v>
                </c:pt>
                <c:pt idx="434">
                  <c:v>62.781380167487953</c:v>
                </c:pt>
                <c:pt idx="435">
                  <c:v>62.921946164017498</c:v>
                </c:pt>
                <c:pt idx="436">
                  <c:v>63.090969495061003</c:v>
                </c:pt>
                <c:pt idx="437">
                  <c:v>63.267404969047682</c:v>
                </c:pt>
                <c:pt idx="438">
                  <c:v>63.417236144256186</c:v>
                </c:pt>
                <c:pt idx="439">
                  <c:v>63.62239367214768</c:v>
                </c:pt>
                <c:pt idx="440">
                  <c:v>63.791946441972847</c:v>
                </c:pt>
                <c:pt idx="441">
                  <c:v>64.012457694532344</c:v>
                </c:pt>
                <c:pt idx="442">
                  <c:v>64.243160643638717</c:v>
                </c:pt>
                <c:pt idx="443">
                  <c:v>64.441700186759533</c:v>
                </c:pt>
                <c:pt idx="444">
                  <c:v>64.657181770893317</c:v>
                </c:pt>
                <c:pt idx="445">
                  <c:v>64.820381275338605</c:v>
                </c:pt>
                <c:pt idx="446">
                  <c:v>64.937254886389056</c:v>
                </c:pt>
                <c:pt idx="447">
                  <c:v>65.05637861226154</c:v>
                </c:pt>
                <c:pt idx="448">
                  <c:v>65.17894369021478</c:v>
                </c:pt>
                <c:pt idx="449">
                  <c:v>65.292243589489047</c:v>
                </c:pt>
                <c:pt idx="450">
                  <c:v>65.394822353434805</c:v>
                </c:pt>
                <c:pt idx="451">
                  <c:v>65.571522546812304</c:v>
                </c:pt>
                <c:pt idx="452">
                  <c:v>65.635849358783446</c:v>
                </c:pt>
                <c:pt idx="453">
                  <c:v>65.675160188321385</c:v>
                </c:pt>
                <c:pt idx="454">
                  <c:v>65.725986311360302</c:v>
                </c:pt>
                <c:pt idx="455">
                  <c:v>65.803946171959055</c:v>
                </c:pt>
                <c:pt idx="456">
                  <c:v>65.88812693824228</c:v>
                </c:pt>
                <c:pt idx="457">
                  <c:v>66.03888463131868</c:v>
                </c:pt>
                <c:pt idx="458">
                  <c:v>66.263631394131437</c:v>
                </c:pt>
                <c:pt idx="459">
                  <c:v>66.469847799586248</c:v>
                </c:pt>
                <c:pt idx="460">
                  <c:v>66.591618719366991</c:v>
                </c:pt>
                <c:pt idx="461">
                  <c:v>66.710213006457835</c:v>
                </c:pt>
                <c:pt idx="462">
                  <c:v>66.825365941467894</c:v>
                </c:pt>
                <c:pt idx="463">
                  <c:v>66.990947920430642</c:v>
                </c:pt>
                <c:pt idx="464">
                  <c:v>67.152162029444725</c:v>
                </c:pt>
                <c:pt idx="465">
                  <c:v>67.38961532301721</c:v>
                </c:pt>
                <c:pt idx="466">
                  <c:v>67.612244330703348</c:v>
                </c:pt>
                <c:pt idx="467">
                  <c:v>67.749766054238364</c:v>
                </c:pt>
                <c:pt idx="468">
                  <c:v>67.792385876161617</c:v>
                </c:pt>
                <c:pt idx="469">
                  <c:v>67.79913622062773</c:v>
                </c:pt>
                <c:pt idx="470">
                  <c:v>67.775576194844049</c:v>
                </c:pt>
                <c:pt idx="471">
                  <c:v>67.779811705097288</c:v>
                </c:pt>
                <c:pt idx="472">
                  <c:v>67.84612391249965</c:v>
                </c:pt>
                <c:pt idx="473">
                  <c:v>67.960879768423467</c:v>
                </c:pt>
                <c:pt idx="474">
                  <c:v>68.101445764953013</c:v>
                </c:pt>
                <c:pt idx="475">
                  <c:v>68.205480485548293</c:v>
                </c:pt>
                <c:pt idx="476">
                  <c:v>68.282116749192937</c:v>
                </c:pt>
                <c:pt idx="477">
                  <c:v>68.371459543597297</c:v>
                </c:pt>
                <c:pt idx="478">
                  <c:v>68.491509787337662</c:v>
                </c:pt>
                <c:pt idx="479">
                  <c:v>68.564175260119882</c:v>
                </c:pt>
                <c:pt idx="480">
                  <c:v>68.665033348025247</c:v>
                </c:pt>
                <c:pt idx="481">
                  <c:v>68.786274829024364</c:v>
                </c:pt>
                <c:pt idx="482">
                  <c:v>68.890971348096727</c:v>
                </c:pt>
                <c:pt idx="483">
                  <c:v>68.968798849000081</c:v>
                </c:pt>
                <c:pt idx="484">
                  <c:v>69.045302752949297</c:v>
                </c:pt>
                <c:pt idx="485">
                  <c:v>69.09798191172402</c:v>
                </c:pt>
                <c:pt idx="486">
                  <c:v>69.142719488773906</c:v>
                </c:pt>
                <c:pt idx="487">
                  <c:v>69.198972359324813</c:v>
                </c:pt>
                <c:pt idx="488">
                  <c:v>69.263960969773024</c:v>
                </c:pt>
                <c:pt idx="489">
                  <c:v>69.390364478893261</c:v>
                </c:pt>
                <c:pt idx="490">
                  <c:v>69.562829162017522</c:v>
                </c:pt>
                <c:pt idx="491">
                  <c:v>69.843961155076599</c:v>
                </c:pt>
                <c:pt idx="492">
                  <c:v>70.138329117677031</c:v>
                </c:pt>
                <c:pt idx="493">
                  <c:v>70.450036200376687</c:v>
                </c:pt>
                <c:pt idx="494">
                  <c:v>70.830702684386978</c:v>
                </c:pt>
                <c:pt idx="495">
                  <c:v>71.160013606576683</c:v>
                </c:pt>
                <c:pt idx="496">
                  <c:v>71.38383385152153</c:v>
                </c:pt>
                <c:pt idx="497">
                  <c:v>71.575887769567061</c:v>
                </c:pt>
                <c:pt idx="498">
                  <c:v>71.701232401124003</c:v>
                </c:pt>
                <c:pt idx="499">
                  <c:v>71.772706636647484</c:v>
                </c:pt>
                <c:pt idx="500">
                  <c:v>71.783560131671422</c:v>
                </c:pt>
                <c:pt idx="501">
                  <c:v>71.797193180299061</c:v>
                </c:pt>
                <c:pt idx="502">
                  <c:v>71.845239749734276</c:v>
                </c:pt>
                <c:pt idx="503">
                  <c:v>71.909434202010019</c:v>
                </c:pt>
                <c:pt idx="504">
                  <c:v>71.982232034487652</c:v>
                </c:pt>
                <c:pt idx="505">
                  <c:v>72.013998361386967</c:v>
                </c:pt>
                <c:pt idx="506">
                  <c:v>72.065089203816711</c:v>
                </c:pt>
                <c:pt idx="507">
                  <c:v>72.159064587560579</c:v>
                </c:pt>
                <c:pt idx="508">
                  <c:v>72.289835966629468</c:v>
                </c:pt>
                <c:pt idx="509">
                  <c:v>72.481625165284171</c:v>
                </c:pt>
                <c:pt idx="510">
                  <c:v>72.817554072244576</c:v>
                </c:pt>
                <c:pt idx="511">
                  <c:v>73.272209625991209</c:v>
                </c:pt>
                <c:pt idx="512">
                  <c:v>73.639243061373875</c:v>
                </c:pt>
                <c:pt idx="513">
                  <c:v>73.921963370777888</c:v>
                </c:pt>
                <c:pt idx="514">
                  <c:v>74.195815580589183</c:v>
                </c:pt>
                <c:pt idx="515">
                  <c:v>74.382310391427325</c:v>
                </c:pt>
                <c:pt idx="516">
                  <c:v>74.5032871530356</c:v>
                </c:pt>
                <c:pt idx="517">
                  <c:v>74.594350623480338</c:v>
                </c:pt>
                <c:pt idx="518">
                  <c:v>74.663707103877215</c:v>
                </c:pt>
                <c:pt idx="519">
                  <c:v>74.692561517477444</c:v>
                </c:pt>
                <c:pt idx="520">
                  <c:v>74.701694336460989</c:v>
                </c:pt>
                <c:pt idx="521">
                  <c:v>74.732137066406182</c:v>
                </c:pt>
                <c:pt idx="522">
                  <c:v>74.847157641720827</c:v>
                </c:pt>
                <c:pt idx="523">
                  <c:v>74.978855538657641</c:v>
                </c:pt>
                <c:pt idx="524">
                  <c:v>75.199234431521717</c:v>
                </c:pt>
                <c:pt idx="525">
                  <c:v>75.432849293927205</c:v>
                </c:pt>
                <c:pt idx="526">
                  <c:v>75.653360546486709</c:v>
                </c:pt>
                <c:pt idx="527">
                  <c:v>75.865136059148895</c:v>
                </c:pt>
                <c:pt idx="528">
                  <c:v>76.08458843414509</c:v>
                </c:pt>
                <c:pt idx="529">
                  <c:v>76.265656497471255</c:v>
                </c:pt>
                <c:pt idx="530">
                  <c:v>76.435473986687256</c:v>
                </c:pt>
                <c:pt idx="531">
                  <c:v>76.594173261488478</c:v>
                </c:pt>
                <c:pt idx="532">
                  <c:v>76.770608735475179</c:v>
                </c:pt>
                <c:pt idx="533">
                  <c:v>76.932219923575502</c:v>
                </c:pt>
                <c:pt idx="534">
                  <c:v>77.000649886104483</c:v>
                </c:pt>
                <c:pt idx="535">
                  <c:v>77.030166098181766</c:v>
                </c:pt>
                <c:pt idx="536">
                  <c:v>77.01269461838713</c:v>
                </c:pt>
                <c:pt idx="537">
                  <c:v>76.95352983453715</c:v>
                </c:pt>
                <c:pt idx="538">
                  <c:v>76.956574107531651</c:v>
                </c:pt>
                <c:pt idx="539">
                  <c:v>77.002238202449448</c:v>
                </c:pt>
                <c:pt idx="540">
                  <c:v>77.092242795330861</c:v>
                </c:pt>
                <c:pt idx="541">
                  <c:v>77.163187592072717</c:v>
                </c:pt>
                <c:pt idx="542">
                  <c:v>77.26828119023132</c:v>
                </c:pt>
                <c:pt idx="543">
                  <c:v>77.385022441586344</c:v>
                </c:pt>
                <c:pt idx="544">
                  <c:v>77.502690210809277</c:v>
                </c:pt>
                <c:pt idx="545">
                  <c:v>77.632667431705698</c:v>
                </c:pt>
                <c:pt idx="546">
                  <c:v>77.735643274737683</c:v>
                </c:pt>
                <c:pt idx="547">
                  <c:v>77.859796669035902</c:v>
                </c:pt>
                <c:pt idx="548">
                  <c:v>77.972831848919341</c:v>
                </c:pt>
                <c:pt idx="549">
                  <c:v>78.110485932149771</c:v>
                </c:pt>
                <c:pt idx="550">
                  <c:v>78.270905882991386</c:v>
                </c:pt>
                <c:pt idx="551">
                  <c:v>78.570038794626711</c:v>
                </c:pt>
                <c:pt idx="552">
                  <c:v>78.865465634790482</c:v>
                </c:pt>
                <c:pt idx="553">
                  <c:v>79.098815777805129</c:v>
                </c:pt>
                <c:pt idx="554">
                  <c:v>79.220719057281315</c:v>
                </c:pt>
                <c:pt idx="555">
                  <c:v>79.251955945398961</c:v>
                </c:pt>
                <c:pt idx="556">
                  <c:v>79.237528738598854</c:v>
                </c:pt>
                <c:pt idx="557">
                  <c:v>79.229719516569446</c:v>
                </c:pt>
                <c:pt idx="558">
                  <c:v>79.213836353119788</c:v>
                </c:pt>
                <c:pt idx="559">
                  <c:v>79.225351646620794</c:v>
                </c:pt>
                <c:pt idx="560">
                  <c:v>79.269824504279853</c:v>
                </c:pt>
                <c:pt idx="561">
                  <c:v>79.359299658379626</c:v>
                </c:pt>
                <c:pt idx="562">
                  <c:v>79.471275960699757</c:v>
                </c:pt>
                <c:pt idx="563">
                  <c:v>79.608930043930187</c:v>
                </c:pt>
                <c:pt idx="564">
                  <c:v>79.727524331021002</c:v>
                </c:pt>
                <c:pt idx="565">
                  <c:v>79.887944281862616</c:v>
                </c:pt>
                <c:pt idx="566">
                  <c:v>80.033010508036213</c:v>
                </c:pt>
                <c:pt idx="567">
                  <c:v>80.237373877755232</c:v>
                </c:pt>
                <c:pt idx="568">
                  <c:v>80.429692515191576</c:v>
                </c:pt>
                <c:pt idx="569">
                  <c:v>80.586009315475366</c:v>
                </c:pt>
                <c:pt idx="570">
                  <c:v>80.650336127446508</c:v>
                </c:pt>
                <c:pt idx="571">
                  <c:v>80.676675706833862</c:v>
                </c:pt>
                <c:pt idx="572">
                  <c:v>80.662910298510809</c:v>
                </c:pt>
                <c:pt idx="573">
                  <c:v>80.625849583794945</c:v>
                </c:pt>
                <c:pt idx="574">
                  <c:v>80.561522771823803</c:v>
                </c:pt>
                <c:pt idx="575">
                  <c:v>80.575023460756015</c:v>
                </c:pt>
                <c:pt idx="576">
                  <c:v>80.67588154866138</c:v>
                </c:pt>
                <c:pt idx="577">
                  <c:v>80.841331167928715</c:v>
                </c:pt>
                <c:pt idx="578">
                  <c:v>81.086990762616864</c:v>
                </c:pt>
                <c:pt idx="579">
                  <c:v>81.333576875172895</c:v>
                </c:pt>
                <c:pt idx="580">
                  <c:v>81.616164824881494</c:v>
                </c:pt>
                <c:pt idx="581">
                  <c:v>81.83747023561348</c:v>
                </c:pt>
                <c:pt idx="582">
                  <c:v>81.97962454848799</c:v>
                </c:pt>
                <c:pt idx="583">
                  <c:v>82.116484473545924</c:v>
                </c:pt>
                <c:pt idx="584">
                  <c:v>82.245138097488208</c:v>
                </c:pt>
                <c:pt idx="585">
                  <c:v>82.42157357147488</c:v>
                </c:pt>
                <c:pt idx="586">
                  <c:v>82.615083446169976</c:v>
                </c:pt>
                <c:pt idx="587">
                  <c:v>82.830962109390001</c:v>
                </c:pt>
                <c:pt idx="588">
                  <c:v>83.144389868130034</c:v>
                </c:pt>
                <c:pt idx="589">
                  <c:v>83.367680674293226</c:v>
                </c:pt>
                <c:pt idx="590">
                  <c:v>83.563705383201167</c:v>
                </c:pt>
                <c:pt idx="591">
                  <c:v>83.726772527951056</c:v>
                </c:pt>
                <c:pt idx="592">
                  <c:v>83.906516994323084</c:v>
                </c:pt>
                <c:pt idx="593">
                  <c:v>84.021140490551502</c:v>
                </c:pt>
                <c:pt idx="594">
                  <c:v>84.101482825667716</c:v>
                </c:pt>
                <c:pt idx="595">
                  <c:v>84.201414395705186</c:v>
                </c:pt>
                <c:pt idx="596">
                  <c:v>84.338009601372306</c:v>
                </c:pt>
                <c:pt idx="597">
                  <c:v>84.53231363423987</c:v>
                </c:pt>
                <c:pt idx="598">
                  <c:v>84.705043036754958</c:v>
                </c:pt>
                <c:pt idx="599">
                  <c:v>84.853682974704739</c:v>
                </c:pt>
                <c:pt idx="600">
                  <c:v>84.965262197938628</c:v>
                </c:pt>
                <c:pt idx="601">
                  <c:v>84.974924455703842</c:v>
                </c:pt>
                <c:pt idx="602">
                  <c:v>85.002587632045334</c:v>
                </c:pt>
                <c:pt idx="603">
                  <c:v>85.066120285843994</c:v>
                </c:pt>
                <c:pt idx="604">
                  <c:v>85.190803118923853</c:v>
                </c:pt>
                <c:pt idx="605">
                  <c:v>85.357179256059084</c:v>
                </c:pt>
                <c:pt idx="606">
                  <c:v>85.578352307095656</c:v>
                </c:pt>
                <c:pt idx="607">
                  <c:v>85.818320434881016</c:v>
                </c:pt>
                <c:pt idx="608">
                  <c:v>86.082510386927098</c:v>
                </c:pt>
                <c:pt idx="609">
                  <c:v>86.352391805875968</c:v>
                </c:pt>
                <c:pt idx="610">
                  <c:v>86.550137190824302</c:v>
                </c:pt>
                <c:pt idx="611">
                  <c:v>86.74047043282944</c:v>
                </c:pt>
                <c:pt idx="612">
                  <c:v>86.924715128845548</c:v>
                </c:pt>
                <c:pt idx="613">
                  <c:v>87.07745821735314</c:v>
                </c:pt>
                <c:pt idx="614">
                  <c:v>87.187184404851237</c:v>
                </c:pt>
                <c:pt idx="615">
                  <c:v>87.325765005949577</c:v>
                </c:pt>
                <c:pt idx="616">
                  <c:v>87.499950365114216</c:v>
                </c:pt>
                <c:pt idx="617">
                  <c:v>87.653487611794304</c:v>
                </c:pt>
                <c:pt idx="618">
                  <c:v>87.813245764158836</c:v>
                </c:pt>
                <c:pt idx="619">
                  <c:v>87.911059579069686</c:v>
                </c:pt>
                <c:pt idx="620">
                  <c:v>87.930913533381769</c:v>
                </c:pt>
                <c:pt idx="621">
                  <c:v>87.939649273279088</c:v>
                </c:pt>
                <c:pt idx="622">
                  <c:v>87.946134898354373</c:v>
                </c:pt>
                <c:pt idx="623">
                  <c:v>88.007020358244745</c:v>
                </c:pt>
                <c:pt idx="624">
                  <c:v>88.150630627768805</c:v>
                </c:pt>
                <c:pt idx="625">
                  <c:v>88.377098066621912</c:v>
                </c:pt>
                <c:pt idx="626">
                  <c:v>88.603697865170474</c:v>
                </c:pt>
                <c:pt idx="627">
                  <c:v>88.880461988280871</c:v>
                </c:pt>
                <c:pt idx="628">
                  <c:v>89.160005664994955</c:v>
                </c:pt>
                <c:pt idx="629">
                  <c:v>89.439681701404467</c:v>
                </c:pt>
                <c:pt idx="630">
                  <c:v>89.715651666342382</c:v>
                </c:pt>
                <c:pt idx="631">
                  <c:v>89.984341848032528</c:v>
                </c:pt>
                <c:pt idx="632">
                  <c:v>90.210015128713181</c:v>
                </c:pt>
                <c:pt idx="633">
                  <c:v>90.366067209606129</c:v>
                </c:pt>
                <c:pt idx="634">
                  <c:v>90.57929867891788</c:v>
                </c:pt>
                <c:pt idx="635">
                  <c:v>90.745410096662283</c:v>
                </c:pt>
                <c:pt idx="636">
                  <c:v>90.87843159055322</c:v>
                </c:pt>
                <c:pt idx="637">
                  <c:v>91.020188824341474</c:v>
                </c:pt>
                <c:pt idx="638">
                  <c:v>91.165387410210485</c:v>
                </c:pt>
                <c:pt idx="639">
                  <c:v>91.335734338208141</c:v>
                </c:pt>
                <c:pt idx="640">
                  <c:v>91.55928986376216</c:v>
                </c:pt>
                <c:pt idx="641">
                  <c:v>91.834598030223006</c:v>
                </c:pt>
                <c:pt idx="642">
                  <c:v>92.163776592717298</c:v>
                </c:pt>
                <c:pt idx="643">
                  <c:v>92.487793127090455</c:v>
                </c:pt>
                <c:pt idx="644">
                  <c:v>92.705524826046258</c:v>
                </c:pt>
                <c:pt idx="645">
                  <c:v>92.84145823323631</c:v>
                </c:pt>
                <c:pt idx="646">
                  <c:v>92.924183042869984</c:v>
                </c:pt>
                <c:pt idx="647">
                  <c:v>92.976332762863038</c:v>
                </c:pt>
                <c:pt idx="648">
                  <c:v>93.023585174125785</c:v>
                </c:pt>
                <c:pt idx="649">
                  <c:v>93.086853108533617</c:v>
                </c:pt>
                <c:pt idx="650">
                  <c:v>93.265803416733178</c:v>
                </c:pt>
                <c:pt idx="651">
                  <c:v>93.623836392827684</c:v>
                </c:pt>
                <c:pt idx="652">
                  <c:v>94.0342838083061</c:v>
                </c:pt>
                <c:pt idx="653">
                  <c:v>94.486159808449045</c:v>
                </c:pt>
                <c:pt idx="654">
                  <c:v>94.931814902907547</c:v>
                </c:pt>
                <c:pt idx="655">
                  <c:v>95.162517852013906</c:v>
                </c:pt>
                <c:pt idx="656">
                  <c:v>95.293156871387396</c:v>
                </c:pt>
                <c:pt idx="657">
                  <c:v>95.40261833949468</c:v>
                </c:pt>
                <c:pt idx="658">
                  <c:v>95.533257358868156</c:v>
                </c:pt>
                <c:pt idx="659">
                  <c:v>95.621408916013792</c:v>
                </c:pt>
                <c:pt idx="660">
                  <c:v>95.652645804131481</c:v>
                </c:pt>
                <c:pt idx="661">
                  <c:v>95.630541734997365</c:v>
                </c:pt>
                <c:pt idx="662">
                  <c:v>95.653439962303949</c:v>
                </c:pt>
                <c:pt idx="663">
                  <c:v>95.709428113464028</c:v>
                </c:pt>
                <c:pt idx="664">
                  <c:v>95.77282840756726</c:v>
                </c:pt>
                <c:pt idx="665">
                  <c:v>95.861377043799152</c:v>
                </c:pt>
                <c:pt idx="666">
                  <c:v>96.0175614843875</c:v>
                </c:pt>
                <c:pt idx="667">
                  <c:v>96.148068144065576</c:v>
                </c:pt>
                <c:pt idx="668">
                  <c:v>96.33323935794958</c:v>
                </c:pt>
                <c:pt idx="669">
                  <c:v>96.477776145341537</c:v>
                </c:pt>
                <c:pt idx="670">
                  <c:v>96.66400623678885</c:v>
                </c:pt>
                <c:pt idx="671">
                  <c:v>96.836206200522284</c:v>
                </c:pt>
                <c:pt idx="672">
                  <c:v>97.017803702630118</c:v>
                </c:pt>
                <c:pt idx="673">
                  <c:v>97.068232746582794</c:v>
                </c:pt>
                <c:pt idx="674">
                  <c:v>97.079350960997559</c:v>
                </c:pt>
                <c:pt idx="675">
                  <c:v>97.02323045014208</c:v>
                </c:pt>
                <c:pt idx="676">
                  <c:v>96.924093038277093</c:v>
                </c:pt>
                <c:pt idx="677">
                  <c:v>96.888355920515352</c:v>
                </c:pt>
                <c:pt idx="678">
                  <c:v>96.915886737161443</c:v>
                </c:pt>
                <c:pt idx="679">
                  <c:v>97.072865335922273</c:v>
                </c:pt>
                <c:pt idx="680">
                  <c:v>97.306215478936934</c:v>
                </c:pt>
                <c:pt idx="681">
                  <c:v>97.667689807112211</c:v>
                </c:pt>
                <c:pt idx="682">
                  <c:v>98.105535679541291</c:v>
                </c:pt>
                <c:pt idx="683">
                  <c:v>98.588516208106498</c:v>
                </c:pt>
                <c:pt idx="684">
                  <c:v>98.886987321264769</c:v>
                </c:pt>
                <c:pt idx="685">
                  <c:v>99.14402984975851</c:v>
                </c:pt>
                <c:pt idx="686">
                  <c:v>99.364938181404256</c:v>
                </c:pt>
                <c:pt idx="687">
                  <c:v>99.49107697113368</c:v>
                </c:pt>
                <c:pt idx="688">
                  <c:v>99.542432532954251</c:v>
                </c:pt>
                <c:pt idx="689">
                  <c:v>99.593126296297768</c:v>
                </c:pt>
                <c:pt idx="690">
                  <c:v>99.636143197307263</c:v>
                </c:pt>
                <c:pt idx="691">
                  <c:v>99.663806373648768</c:v>
                </c:pt>
                <c:pt idx="692">
                  <c:v>99.684057407047092</c:v>
                </c:pt>
                <c:pt idx="693">
                  <c:v>99.734089371913527</c:v>
                </c:pt>
                <c:pt idx="694">
                  <c:v>99.800269219620461</c:v>
                </c:pt>
                <c:pt idx="695">
                  <c:v>99.813372829466445</c:v>
                </c:pt>
                <c:pt idx="696">
                  <c:v>99.849507026314427</c:v>
                </c:pt>
                <c:pt idx="697">
                  <c:v>99.925481491481989</c:v>
                </c:pt>
                <c:pt idx="698">
                  <c:v>99.965851198583223</c:v>
                </c:pt>
                <c:pt idx="699">
                  <c:v>99.995367410660521</c:v>
                </c:pt>
                <c:pt idx="700">
                  <c:v>100</c:v>
                </c:pt>
                <c:pt idx="701">
                  <c:v>99.981072563555813</c:v>
                </c:pt>
                <c:pt idx="702">
                  <c:v>99.948909157570242</c:v>
                </c:pt>
                <c:pt idx="703">
                  <c:v>99.959100854117111</c:v>
                </c:pt>
                <c:pt idx="704">
                  <c:v>99.974454578785114</c:v>
                </c:pt>
                <c:pt idx="705">
                  <c:v>99.926672728740712</c:v>
                </c:pt>
                <c:pt idx="706">
                  <c:v>99.773664920842293</c:v>
                </c:pt>
                <c:pt idx="707">
                  <c:v>99.522843298032996</c:v>
                </c:pt>
                <c:pt idx="708">
                  <c:v>99.165736839806385</c:v>
                </c:pt>
                <c:pt idx="709">
                  <c:v>98.744965368085687</c:v>
                </c:pt>
                <c:pt idx="710">
                  <c:v>98.245439877593739</c:v>
                </c:pt>
                <c:pt idx="711">
                  <c:v>97.714412779593303</c:v>
                </c:pt>
                <c:pt idx="712">
                  <c:v>97.209063462503153</c:v>
                </c:pt>
                <c:pt idx="713">
                  <c:v>96.714964719523195</c:v>
                </c:pt>
                <c:pt idx="714">
                  <c:v>96.360637814900258</c:v>
                </c:pt>
                <c:pt idx="715">
                  <c:v>96.103462926711103</c:v>
                </c:pt>
                <c:pt idx="716">
                  <c:v>95.86111232440831</c:v>
                </c:pt>
                <c:pt idx="717">
                  <c:v>95.602481479569619</c:v>
                </c:pt>
                <c:pt idx="718">
                  <c:v>95.264567177178009</c:v>
                </c:pt>
                <c:pt idx="719">
                  <c:v>94.832280411956319</c:v>
                </c:pt>
                <c:pt idx="720">
                  <c:v>94.167570021587849</c:v>
                </c:pt>
                <c:pt idx="721">
                  <c:v>93.345483953372323</c:v>
                </c:pt>
                <c:pt idx="722">
                  <c:v>92.422672156946831</c:v>
                </c:pt>
              </c:numCache>
            </c:numRef>
          </c:yVal>
          <c:smooth val="0"/>
          <c:extLst>
            <c:ext xmlns:c16="http://schemas.microsoft.com/office/drawing/2014/chart" uri="{C3380CC4-5D6E-409C-BE32-E72D297353CC}">
              <c16:uniqueId val="{00000001-2E1B-45E4-87E0-A469595F517E}"/>
            </c:ext>
          </c:extLst>
        </c:ser>
        <c:ser>
          <c:idx val="2"/>
          <c:order val="2"/>
          <c:tx>
            <c:v>MicroDiamant</c:v>
          </c:tx>
          <c:spPr>
            <a:ln w="9525" cap="rnd">
              <a:solidFill>
                <a:schemeClr val="accent6"/>
              </a:solidFill>
              <a:round/>
            </a:ln>
            <a:effectLst/>
          </c:spPr>
          <c:marker>
            <c:symbol val="none"/>
          </c:marker>
          <c:xVal>
            <c:numRef>
              <c:f>Rendements!$D$832:$D$1039</c:f>
              <c:numCache>
                <c:formatCode>General</c:formatCode>
                <c:ptCount val="208"/>
                <c:pt idx="0">
                  <c:v>24.990000000000002</c:v>
                </c:pt>
                <c:pt idx="1">
                  <c:v>24.869999999999997</c:v>
                </c:pt>
                <c:pt idx="2">
                  <c:v>24.75</c:v>
                </c:pt>
                <c:pt idx="3">
                  <c:v>24.630000000000003</c:v>
                </c:pt>
                <c:pt idx="4">
                  <c:v>24.509999999999998</c:v>
                </c:pt>
                <c:pt idx="5">
                  <c:v>24.39</c:v>
                </c:pt>
                <c:pt idx="6">
                  <c:v>24.27</c:v>
                </c:pt>
                <c:pt idx="7">
                  <c:v>24.15</c:v>
                </c:pt>
                <c:pt idx="8">
                  <c:v>24.03</c:v>
                </c:pt>
                <c:pt idx="9">
                  <c:v>23.9</c:v>
                </c:pt>
                <c:pt idx="10">
                  <c:v>23.79</c:v>
                </c:pt>
                <c:pt idx="11">
                  <c:v>23.669999999999998</c:v>
                </c:pt>
                <c:pt idx="12">
                  <c:v>23.54</c:v>
                </c:pt>
                <c:pt idx="13">
                  <c:v>23.43</c:v>
                </c:pt>
                <c:pt idx="14">
                  <c:v>23.3</c:v>
                </c:pt>
                <c:pt idx="15">
                  <c:v>23.19</c:v>
                </c:pt>
                <c:pt idx="16">
                  <c:v>23.06</c:v>
                </c:pt>
                <c:pt idx="17">
                  <c:v>22.94</c:v>
                </c:pt>
                <c:pt idx="18">
                  <c:v>22.82</c:v>
                </c:pt>
                <c:pt idx="19">
                  <c:v>22.7</c:v>
                </c:pt>
                <c:pt idx="20">
                  <c:v>22.580000000000002</c:v>
                </c:pt>
                <c:pt idx="21">
                  <c:v>22.46</c:v>
                </c:pt>
                <c:pt idx="22">
                  <c:v>22.34</c:v>
                </c:pt>
                <c:pt idx="23">
                  <c:v>22.22</c:v>
                </c:pt>
                <c:pt idx="24">
                  <c:v>22.1</c:v>
                </c:pt>
                <c:pt idx="25">
                  <c:v>21.98</c:v>
                </c:pt>
                <c:pt idx="26">
                  <c:v>21.86</c:v>
                </c:pt>
                <c:pt idx="27">
                  <c:v>21.740000000000002</c:v>
                </c:pt>
                <c:pt idx="28">
                  <c:v>21.619999999999997</c:v>
                </c:pt>
                <c:pt idx="29">
                  <c:v>21.5</c:v>
                </c:pt>
                <c:pt idx="30">
                  <c:v>21.380000000000003</c:v>
                </c:pt>
                <c:pt idx="31">
                  <c:v>21.25</c:v>
                </c:pt>
                <c:pt idx="32">
                  <c:v>21.14</c:v>
                </c:pt>
                <c:pt idx="33">
                  <c:v>21.02</c:v>
                </c:pt>
                <c:pt idx="34">
                  <c:v>20.89</c:v>
                </c:pt>
                <c:pt idx="35">
                  <c:v>20.78</c:v>
                </c:pt>
                <c:pt idx="36">
                  <c:v>20.65</c:v>
                </c:pt>
                <c:pt idx="37">
                  <c:v>20.53</c:v>
                </c:pt>
                <c:pt idx="38">
                  <c:v>20.41</c:v>
                </c:pt>
                <c:pt idx="39">
                  <c:v>20.29</c:v>
                </c:pt>
                <c:pt idx="40">
                  <c:v>20.18</c:v>
                </c:pt>
                <c:pt idx="41">
                  <c:v>20.05</c:v>
                </c:pt>
                <c:pt idx="42">
                  <c:v>19.93</c:v>
                </c:pt>
                <c:pt idx="43">
                  <c:v>19.809999999999999</c:v>
                </c:pt>
                <c:pt idx="44">
                  <c:v>19.690000000000001</c:v>
                </c:pt>
                <c:pt idx="45">
                  <c:v>19.57</c:v>
                </c:pt>
                <c:pt idx="46">
                  <c:v>19.45</c:v>
                </c:pt>
                <c:pt idx="47">
                  <c:v>19.330000000000002</c:v>
                </c:pt>
                <c:pt idx="48">
                  <c:v>19.21</c:v>
                </c:pt>
                <c:pt idx="49">
                  <c:v>19.09</c:v>
                </c:pt>
                <c:pt idx="50">
                  <c:v>18.97</c:v>
                </c:pt>
                <c:pt idx="51">
                  <c:v>18.850000000000001</c:v>
                </c:pt>
                <c:pt idx="52">
                  <c:v>18.72</c:v>
                </c:pt>
                <c:pt idx="53">
                  <c:v>18.61</c:v>
                </c:pt>
                <c:pt idx="54">
                  <c:v>18.48</c:v>
                </c:pt>
                <c:pt idx="55">
                  <c:v>18.36</c:v>
                </c:pt>
                <c:pt idx="56">
                  <c:v>18.240000000000002</c:v>
                </c:pt>
                <c:pt idx="57">
                  <c:v>18.119999999999997</c:v>
                </c:pt>
                <c:pt idx="58">
                  <c:v>18</c:v>
                </c:pt>
                <c:pt idx="59">
                  <c:v>17.880000000000003</c:v>
                </c:pt>
                <c:pt idx="60">
                  <c:v>17.759999999999998</c:v>
                </c:pt>
                <c:pt idx="61">
                  <c:v>17.64</c:v>
                </c:pt>
                <c:pt idx="62">
                  <c:v>17.52</c:v>
                </c:pt>
                <c:pt idx="63">
                  <c:v>17.399999999999999</c:v>
                </c:pt>
                <c:pt idx="64">
                  <c:v>17.28</c:v>
                </c:pt>
                <c:pt idx="65">
                  <c:v>17.16</c:v>
                </c:pt>
                <c:pt idx="66">
                  <c:v>17.04</c:v>
                </c:pt>
                <c:pt idx="67">
                  <c:v>16.919999999999998</c:v>
                </c:pt>
                <c:pt idx="68">
                  <c:v>16.8</c:v>
                </c:pt>
                <c:pt idx="69">
                  <c:v>16.68</c:v>
                </c:pt>
                <c:pt idx="70">
                  <c:v>16.559999999999999</c:v>
                </c:pt>
                <c:pt idx="71">
                  <c:v>16.440000000000001</c:v>
                </c:pt>
                <c:pt idx="72">
                  <c:v>16.32</c:v>
                </c:pt>
                <c:pt idx="73">
                  <c:v>16.2</c:v>
                </c:pt>
                <c:pt idx="74">
                  <c:v>16.07</c:v>
                </c:pt>
                <c:pt idx="75">
                  <c:v>15.959999999999999</c:v>
                </c:pt>
                <c:pt idx="76">
                  <c:v>15.84</c:v>
                </c:pt>
                <c:pt idx="77">
                  <c:v>15.709999999999999</c:v>
                </c:pt>
                <c:pt idx="78">
                  <c:v>15.59</c:v>
                </c:pt>
                <c:pt idx="79">
                  <c:v>15.469999999999999</c:v>
                </c:pt>
                <c:pt idx="80">
                  <c:v>15.35</c:v>
                </c:pt>
                <c:pt idx="81">
                  <c:v>15.23</c:v>
                </c:pt>
                <c:pt idx="82">
                  <c:v>15.11</c:v>
                </c:pt>
                <c:pt idx="83">
                  <c:v>14.99</c:v>
                </c:pt>
                <c:pt idx="84">
                  <c:v>14.87</c:v>
                </c:pt>
                <c:pt idx="85">
                  <c:v>14.75</c:v>
                </c:pt>
                <c:pt idx="86">
                  <c:v>14.63</c:v>
                </c:pt>
                <c:pt idx="87">
                  <c:v>14.51</c:v>
                </c:pt>
                <c:pt idx="88">
                  <c:v>14.39</c:v>
                </c:pt>
                <c:pt idx="89">
                  <c:v>14.27</c:v>
                </c:pt>
                <c:pt idx="90">
                  <c:v>14.15</c:v>
                </c:pt>
                <c:pt idx="91">
                  <c:v>14.030000000000001</c:v>
                </c:pt>
                <c:pt idx="92">
                  <c:v>13.91</c:v>
                </c:pt>
                <c:pt idx="93">
                  <c:v>13.790000000000001</c:v>
                </c:pt>
                <c:pt idx="94">
                  <c:v>13.669999999999998</c:v>
                </c:pt>
                <c:pt idx="95">
                  <c:v>13.55</c:v>
                </c:pt>
                <c:pt idx="96">
                  <c:v>13.430000000000001</c:v>
                </c:pt>
                <c:pt idx="97">
                  <c:v>13.3</c:v>
                </c:pt>
                <c:pt idx="98">
                  <c:v>13.190000000000001</c:v>
                </c:pt>
                <c:pt idx="99">
                  <c:v>13.069999999999999</c:v>
                </c:pt>
                <c:pt idx="100">
                  <c:v>12.95</c:v>
                </c:pt>
                <c:pt idx="101">
                  <c:v>12.819999999999999</c:v>
                </c:pt>
                <c:pt idx="102">
                  <c:v>12.7</c:v>
                </c:pt>
                <c:pt idx="103">
                  <c:v>12.59</c:v>
                </c:pt>
                <c:pt idx="104">
                  <c:v>12.459999999999999</c:v>
                </c:pt>
                <c:pt idx="105">
                  <c:v>12.35</c:v>
                </c:pt>
                <c:pt idx="106">
                  <c:v>12.22</c:v>
                </c:pt>
                <c:pt idx="107">
                  <c:v>12.1</c:v>
                </c:pt>
                <c:pt idx="108">
                  <c:v>11.98</c:v>
                </c:pt>
                <c:pt idx="109">
                  <c:v>11.86</c:v>
                </c:pt>
                <c:pt idx="110">
                  <c:v>11.74</c:v>
                </c:pt>
                <c:pt idx="111">
                  <c:v>11.620000000000001</c:v>
                </c:pt>
                <c:pt idx="112">
                  <c:v>11.5</c:v>
                </c:pt>
                <c:pt idx="113">
                  <c:v>11.379999999999999</c:v>
                </c:pt>
                <c:pt idx="114">
                  <c:v>11.26</c:v>
                </c:pt>
                <c:pt idx="115">
                  <c:v>11.14</c:v>
                </c:pt>
                <c:pt idx="116">
                  <c:v>11.02</c:v>
                </c:pt>
                <c:pt idx="117">
                  <c:v>10.9</c:v>
                </c:pt>
                <c:pt idx="118">
                  <c:v>10.78</c:v>
                </c:pt>
                <c:pt idx="119">
                  <c:v>10.66</c:v>
                </c:pt>
                <c:pt idx="120">
                  <c:v>10.540000000000001</c:v>
                </c:pt>
                <c:pt idx="121">
                  <c:v>10.42</c:v>
                </c:pt>
                <c:pt idx="122">
                  <c:v>10.3</c:v>
                </c:pt>
                <c:pt idx="123">
                  <c:v>10.18</c:v>
                </c:pt>
                <c:pt idx="124">
                  <c:v>10.059999999999999</c:v>
                </c:pt>
                <c:pt idx="125">
                  <c:v>9.9400000000000013</c:v>
                </c:pt>
                <c:pt idx="126">
                  <c:v>9.82</c:v>
                </c:pt>
                <c:pt idx="127">
                  <c:v>9.6999999999999993</c:v>
                </c:pt>
                <c:pt idx="128">
                  <c:v>9.58</c:v>
                </c:pt>
                <c:pt idx="129">
                  <c:v>9.4599999999999991</c:v>
                </c:pt>
                <c:pt idx="130">
                  <c:v>9.34</c:v>
                </c:pt>
                <c:pt idx="131">
                  <c:v>9.2200000000000006</c:v>
                </c:pt>
                <c:pt idx="132">
                  <c:v>9.1</c:v>
                </c:pt>
                <c:pt idx="133">
                  <c:v>8.9700000000000006</c:v>
                </c:pt>
                <c:pt idx="134">
                  <c:v>8.85</c:v>
                </c:pt>
                <c:pt idx="135">
                  <c:v>8.74</c:v>
                </c:pt>
                <c:pt idx="136">
                  <c:v>8.61</c:v>
                </c:pt>
                <c:pt idx="137">
                  <c:v>8.49</c:v>
                </c:pt>
                <c:pt idx="138">
                  <c:v>8.370000000000001</c:v>
                </c:pt>
                <c:pt idx="139">
                  <c:v>8.25</c:v>
                </c:pt>
                <c:pt idx="140">
                  <c:v>8.129999999999999</c:v>
                </c:pt>
                <c:pt idx="141">
                  <c:v>8.01</c:v>
                </c:pt>
                <c:pt idx="142">
                  <c:v>7.8900000000000006</c:v>
                </c:pt>
                <c:pt idx="143">
                  <c:v>7.7700000000000005</c:v>
                </c:pt>
                <c:pt idx="144">
                  <c:v>7.6400000000000006</c:v>
                </c:pt>
                <c:pt idx="145">
                  <c:v>7.5299999999999994</c:v>
                </c:pt>
                <c:pt idx="146">
                  <c:v>7.4</c:v>
                </c:pt>
                <c:pt idx="147">
                  <c:v>7.2799999999999994</c:v>
                </c:pt>
                <c:pt idx="148">
                  <c:v>7.1599999999999993</c:v>
                </c:pt>
                <c:pt idx="149">
                  <c:v>7.0400000000000009</c:v>
                </c:pt>
                <c:pt idx="150">
                  <c:v>6.92</c:v>
                </c:pt>
                <c:pt idx="151">
                  <c:v>6.8</c:v>
                </c:pt>
                <c:pt idx="152">
                  <c:v>6.68</c:v>
                </c:pt>
                <c:pt idx="153">
                  <c:v>6.56</c:v>
                </c:pt>
                <c:pt idx="154">
                  <c:v>6.44</c:v>
                </c:pt>
                <c:pt idx="155">
                  <c:v>6.32</c:v>
                </c:pt>
                <c:pt idx="156">
                  <c:v>6.2</c:v>
                </c:pt>
                <c:pt idx="157">
                  <c:v>6.08</c:v>
                </c:pt>
                <c:pt idx="158">
                  <c:v>5.96</c:v>
                </c:pt>
                <c:pt idx="159">
                  <c:v>5.84</c:v>
                </c:pt>
                <c:pt idx="160">
                  <c:v>5.7200000000000006</c:v>
                </c:pt>
                <c:pt idx="161">
                  <c:v>5.59</c:v>
                </c:pt>
                <c:pt idx="162">
                  <c:v>5.4799999999999995</c:v>
                </c:pt>
                <c:pt idx="163">
                  <c:v>5.35</c:v>
                </c:pt>
                <c:pt idx="164">
                  <c:v>5.2299999999999995</c:v>
                </c:pt>
                <c:pt idx="165">
                  <c:v>5.1100000000000003</c:v>
                </c:pt>
                <c:pt idx="166">
                  <c:v>4.99</c:v>
                </c:pt>
                <c:pt idx="167">
                  <c:v>4.87</c:v>
                </c:pt>
                <c:pt idx="168">
                  <c:v>4.75</c:v>
                </c:pt>
                <c:pt idx="169">
                  <c:v>4.63</c:v>
                </c:pt>
                <c:pt idx="170">
                  <c:v>4.51</c:v>
                </c:pt>
                <c:pt idx="171">
                  <c:v>4.3899999999999997</c:v>
                </c:pt>
                <c:pt idx="172">
                  <c:v>4.2700000000000005</c:v>
                </c:pt>
                <c:pt idx="173">
                  <c:v>4.1500000000000004</c:v>
                </c:pt>
                <c:pt idx="174">
                  <c:v>4.0299999999999994</c:v>
                </c:pt>
                <c:pt idx="175">
                  <c:v>3.91</c:v>
                </c:pt>
                <c:pt idx="176">
                  <c:v>3.78</c:v>
                </c:pt>
                <c:pt idx="177">
                  <c:v>3.6700000000000004</c:v>
                </c:pt>
                <c:pt idx="178">
                  <c:v>3.54</c:v>
                </c:pt>
                <c:pt idx="179">
                  <c:v>3.4200000000000004</c:v>
                </c:pt>
                <c:pt idx="180">
                  <c:v>3.3</c:v>
                </c:pt>
                <c:pt idx="181">
                  <c:v>3.18</c:v>
                </c:pt>
                <c:pt idx="182">
                  <c:v>3.06</c:v>
                </c:pt>
                <c:pt idx="183">
                  <c:v>2.94</c:v>
                </c:pt>
                <c:pt idx="184">
                  <c:v>2.82</c:v>
                </c:pt>
                <c:pt idx="185">
                  <c:v>2.7</c:v>
                </c:pt>
                <c:pt idx="186">
                  <c:v>2.58</c:v>
                </c:pt>
                <c:pt idx="187">
                  <c:v>2.46</c:v>
                </c:pt>
                <c:pt idx="188">
                  <c:v>2.34</c:v>
                </c:pt>
                <c:pt idx="189">
                  <c:v>2.21</c:v>
                </c:pt>
                <c:pt idx="190">
                  <c:v>2.1</c:v>
                </c:pt>
                <c:pt idx="191">
                  <c:v>1.97</c:v>
                </c:pt>
                <c:pt idx="192">
                  <c:v>1.85</c:v>
                </c:pt>
                <c:pt idx="193">
                  <c:v>1.73</c:v>
                </c:pt>
                <c:pt idx="194">
                  <c:v>1.61</c:v>
                </c:pt>
                <c:pt idx="195">
                  <c:v>1.49</c:v>
                </c:pt>
                <c:pt idx="196">
                  <c:v>1.3699999999999999</c:v>
                </c:pt>
                <c:pt idx="197">
                  <c:v>1.25</c:v>
                </c:pt>
                <c:pt idx="198">
                  <c:v>1.1300000000000001</c:v>
                </c:pt>
                <c:pt idx="199">
                  <c:v>1.01</c:v>
                </c:pt>
                <c:pt idx="200">
                  <c:v>0.89</c:v>
                </c:pt>
                <c:pt idx="201">
                  <c:v>0.77</c:v>
                </c:pt>
                <c:pt idx="202">
                  <c:v>0.65</c:v>
                </c:pt>
                <c:pt idx="203">
                  <c:v>0.53</c:v>
                </c:pt>
                <c:pt idx="204">
                  <c:v>0.41</c:v>
                </c:pt>
                <c:pt idx="205">
                  <c:v>0.27999999999999997</c:v>
                </c:pt>
                <c:pt idx="206">
                  <c:v>0.16</c:v>
                </c:pt>
                <c:pt idx="207">
                  <c:v>-0.05</c:v>
                </c:pt>
              </c:numCache>
            </c:numRef>
          </c:xVal>
          <c:yVal>
            <c:numRef>
              <c:f>Rendements!$G$832:$G$1039</c:f>
              <c:numCache>
                <c:formatCode>General</c:formatCode>
                <c:ptCount val="208"/>
                <c:pt idx="0">
                  <c:v>25.84</c:v>
                </c:pt>
                <c:pt idx="1">
                  <c:v>25.85</c:v>
                </c:pt>
                <c:pt idx="2">
                  <c:v>26.12</c:v>
                </c:pt>
                <c:pt idx="3">
                  <c:v>26.27</c:v>
                </c:pt>
                <c:pt idx="4">
                  <c:v>26.33</c:v>
                </c:pt>
                <c:pt idx="5">
                  <c:v>26.6</c:v>
                </c:pt>
                <c:pt idx="6">
                  <c:v>26.8</c:v>
                </c:pt>
                <c:pt idx="7">
                  <c:v>26.98</c:v>
                </c:pt>
                <c:pt idx="8">
                  <c:v>27.2</c:v>
                </c:pt>
                <c:pt idx="9">
                  <c:v>27.32</c:v>
                </c:pt>
                <c:pt idx="10">
                  <c:v>27.76</c:v>
                </c:pt>
                <c:pt idx="11">
                  <c:v>27.81</c:v>
                </c:pt>
                <c:pt idx="12">
                  <c:v>28.19</c:v>
                </c:pt>
                <c:pt idx="13">
                  <c:v>28.18</c:v>
                </c:pt>
                <c:pt idx="14">
                  <c:v>28.53</c:v>
                </c:pt>
                <c:pt idx="15">
                  <c:v>28.68</c:v>
                </c:pt>
                <c:pt idx="16">
                  <c:v>28.82</c:v>
                </c:pt>
                <c:pt idx="17">
                  <c:v>29.15</c:v>
                </c:pt>
                <c:pt idx="18">
                  <c:v>29.18</c:v>
                </c:pt>
                <c:pt idx="19">
                  <c:v>29.46</c:v>
                </c:pt>
                <c:pt idx="20">
                  <c:v>29.65</c:v>
                </c:pt>
                <c:pt idx="21">
                  <c:v>29.88</c:v>
                </c:pt>
                <c:pt idx="22">
                  <c:v>30.01</c:v>
                </c:pt>
                <c:pt idx="23">
                  <c:v>30.42</c:v>
                </c:pt>
                <c:pt idx="24">
                  <c:v>30.62</c:v>
                </c:pt>
                <c:pt idx="25">
                  <c:v>30.58</c:v>
                </c:pt>
                <c:pt idx="26">
                  <c:v>31.1</c:v>
                </c:pt>
                <c:pt idx="27">
                  <c:v>31.25</c:v>
                </c:pt>
                <c:pt idx="28">
                  <c:v>31.52</c:v>
                </c:pt>
                <c:pt idx="29">
                  <c:v>31.69</c:v>
                </c:pt>
                <c:pt idx="30">
                  <c:v>31.8</c:v>
                </c:pt>
                <c:pt idx="31">
                  <c:v>32.200000000000003</c:v>
                </c:pt>
                <c:pt idx="32">
                  <c:v>32.369999999999997</c:v>
                </c:pt>
                <c:pt idx="33">
                  <c:v>32.380000000000003</c:v>
                </c:pt>
                <c:pt idx="34">
                  <c:v>32.979999999999997</c:v>
                </c:pt>
                <c:pt idx="35">
                  <c:v>33.049999999999997</c:v>
                </c:pt>
                <c:pt idx="36">
                  <c:v>33.21</c:v>
                </c:pt>
                <c:pt idx="37">
                  <c:v>33.6</c:v>
                </c:pt>
                <c:pt idx="38">
                  <c:v>33.909999999999997</c:v>
                </c:pt>
                <c:pt idx="39">
                  <c:v>33.97</c:v>
                </c:pt>
                <c:pt idx="40">
                  <c:v>34.340000000000003</c:v>
                </c:pt>
                <c:pt idx="41">
                  <c:v>34.5</c:v>
                </c:pt>
                <c:pt idx="42">
                  <c:v>34.82</c:v>
                </c:pt>
                <c:pt idx="43">
                  <c:v>34.93</c:v>
                </c:pt>
                <c:pt idx="44">
                  <c:v>35.43</c:v>
                </c:pt>
                <c:pt idx="45">
                  <c:v>35.57</c:v>
                </c:pt>
                <c:pt idx="46">
                  <c:v>35.76</c:v>
                </c:pt>
                <c:pt idx="47">
                  <c:v>35.950000000000003</c:v>
                </c:pt>
                <c:pt idx="48">
                  <c:v>36.28</c:v>
                </c:pt>
                <c:pt idx="49">
                  <c:v>36.67</c:v>
                </c:pt>
                <c:pt idx="50">
                  <c:v>36.74</c:v>
                </c:pt>
                <c:pt idx="51">
                  <c:v>37.119999999999997</c:v>
                </c:pt>
                <c:pt idx="52">
                  <c:v>37.28</c:v>
                </c:pt>
                <c:pt idx="53">
                  <c:v>37.65</c:v>
                </c:pt>
                <c:pt idx="54">
                  <c:v>38</c:v>
                </c:pt>
                <c:pt idx="55">
                  <c:v>38.1</c:v>
                </c:pt>
                <c:pt idx="56">
                  <c:v>38.58</c:v>
                </c:pt>
                <c:pt idx="57">
                  <c:v>38.729999999999997</c:v>
                </c:pt>
                <c:pt idx="58">
                  <c:v>39.229999999999997</c:v>
                </c:pt>
                <c:pt idx="59">
                  <c:v>39.29</c:v>
                </c:pt>
                <c:pt idx="60">
                  <c:v>39.58</c:v>
                </c:pt>
                <c:pt idx="61">
                  <c:v>39.840000000000003</c:v>
                </c:pt>
                <c:pt idx="62">
                  <c:v>40.270000000000003</c:v>
                </c:pt>
                <c:pt idx="63">
                  <c:v>40.49</c:v>
                </c:pt>
                <c:pt idx="64">
                  <c:v>40.799999999999997</c:v>
                </c:pt>
                <c:pt idx="65">
                  <c:v>41.16</c:v>
                </c:pt>
                <c:pt idx="66">
                  <c:v>41.43</c:v>
                </c:pt>
                <c:pt idx="67">
                  <c:v>41.64</c:v>
                </c:pt>
                <c:pt idx="68">
                  <c:v>42.13</c:v>
                </c:pt>
                <c:pt idx="69">
                  <c:v>42.42</c:v>
                </c:pt>
                <c:pt idx="70">
                  <c:v>42.59</c:v>
                </c:pt>
                <c:pt idx="71">
                  <c:v>43.01</c:v>
                </c:pt>
                <c:pt idx="72">
                  <c:v>43.3</c:v>
                </c:pt>
                <c:pt idx="73">
                  <c:v>43.71</c:v>
                </c:pt>
                <c:pt idx="74">
                  <c:v>44.02</c:v>
                </c:pt>
                <c:pt idx="75">
                  <c:v>44.07</c:v>
                </c:pt>
                <c:pt idx="76">
                  <c:v>44.7</c:v>
                </c:pt>
                <c:pt idx="77">
                  <c:v>44.77</c:v>
                </c:pt>
                <c:pt idx="78">
                  <c:v>45.21</c:v>
                </c:pt>
                <c:pt idx="79">
                  <c:v>45.6</c:v>
                </c:pt>
                <c:pt idx="80">
                  <c:v>46.08</c:v>
                </c:pt>
                <c:pt idx="81">
                  <c:v>46.25</c:v>
                </c:pt>
                <c:pt idx="82">
                  <c:v>46.42</c:v>
                </c:pt>
                <c:pt idx="83">
                  <c:v>46.75</c:v>
                </c:pt>
                <c:pt idx="84">
                  <c:v>47.37</c:v>
                </c:pt>
                <c:pt idx="85">
                  <c:v>47.63</c:v>
                </c:pt>
                <c:pt idx="86">
                  <c:v>48.1</c:v>
                </c:pt>
                <c:pt idx="87">
                  <c:v>48.32</c:v>
                </c:pt>
                <c:pt idx="88">
                  <c:v>48.65</c:v>
                </c:pt>
                <c:pt idx="89">
                  <c:v>48.94</c:v>
                </c:pt>
                <c:pt idx="90">
                  <c:v>49.37</c:v>
                </c:pt>
                <c:pt idx="91">
                  <c:v>49.67</c:v>
                </c:pt>
                <c:pt idx="92">
                  <c:v>50.22</c:v>
                </c:pt>
                <c:pt idx="93">
                  <c:v>50.56</c:v>
                </c:pt>
                <c:pt idx="94">
                  <c:v>50.7</c:v>
                </c:pt>
                <c:pt idx="95">
                  <c:v>51.18</c:v>
                </c:pt>
                <c:pt idx="96">
                  <c:v>51.62</c:v>
                </c:pt>
                <c:pt idx="97">
                  <c:v>51.92</c:v>
                </c:pt>
                <c:pt idx="98">
                  <c:v>52.54</c:v>
                </c:pt>
                <c:pt idx="99">
                  <c:v>52.83</c:v>
                </c:pt>
                <c:pt idx="100">
                  <c:v>52.95</c:v>
                </c:pt>
                <c:pt idx="101">
                  <c:v>53.31</c:v>
                </c:pt>
                <c:pt idx="102">
                  <c:v>53.69</c:v>
                </c:pt>
                <c:pt idx="103">
                  <c:v>54.09</c:v>
                </c:pt>
                <c:pt idx="104">
                  <c:v>54.6</c:v>
                </c:pt>
                <c:pt idx="105">
                  <c:v>55.09</c:v>
                </c:pt>
                <c:pt idx="106">
                  <c:v>55.43</c:v>
                </c:pt>
                <c:pt idx="107">
                  <c:v>55.92</c:v>
                </c:pt>
                <c:pt idx="108">
                  <c:v>56.25</c:v>
                </c:pt>
                <c:pt idx="109">
                  <c:v>56.79</c:v>
                </c:pt>
                <c:pt idx="110">
                  <c:v>57.19</c:v>
                </c:pt>
                <c:pt idx="111">
                  <c:v>57.58</c:v>
                </c:pt>
                <c:pt idx="112">
                  <c:v>58.11</c:v>
                </c:pt>
                <c:pt idx="113">
                  <c:v>58.5</c:v>
                </c:pt>
                <c:pt idx="114">
                  <c:v>58.96</c:v>
                </c:pt>
                <c:pt idx="115">
                  <c:v>59.09</c:v>
                </c:pt>
                <c:pt idx="116">
                  <c:v>59.7</c:v>
                </c:pt>
                <c:pt idx="117">
                  <c:v>60</c:v>
                </c:pt>
                <c:pt idx="118">
                  <c:v>60.5</c:v>
                </c:pt>
                <c:pt idx="119">
                  <c:v>61.08</c:v>
                </c:pt>
                <c:pt idx="120">
                  <c:v>61.32</c:v>
                </c:pt>
                <c:pt idx="121">
                  <c:v>61.72</c:v>
                </c:pt>
                <c:pt idx="122">
                  <c:v>62.53</c:v>
                </c:pt>
                <c:pt idx="123">
                  <c:v>62.7</c:v>
                </c:pt>
                <c:pt idx="124">
                  <c:v>63.23</c:v>
                </c:pt>
                <c:pt idx="125">
                  <c:v>63.54</c:v>
                </c:pt>
                <c:pt idx="126">
                  <c:v>64.040000000000006</c:v>
                </c:pt>
                <c:pt idx="127">
                  <c:v>64.7</c:v>
                </c:pt>
                <c:pt idx="128">
                  <c:v>65.180000000000007</c:v>
                </c:pt>
                <c:pt idx="129">
                  <c:v>65.47</c:v>
                </c:pt>
                <c:pt idx="130">
                  <c:v>66.010000000000005</c:v>
                </c:pt>
                <c:pt idx="131">
                  <c:v>66.400000000000006</c:v>
                </c:pt>
                <c:pt idx="132">
                  <c:v>66.8</c:v>
                </c:pt>
                <c:pt idx="133">
                  <c:v>67.48</c:v>
                </c:pt>
                <c:pt idx="134">
                  <c:v>67.78</c:v>
                </c:pt>
                <c:pt idx="135">
                  <c:v>68.31</c:v>
                </c:pt>
                <c:pt idx="136">
                  <c:v>68.67</c:v>
                </c:pt>
                <c:pt idx="137">
                  <c:v>69.260000000000005</c:v>
                </c:pt>
                <c:pt idx="138">
                  <c:v>69.739999999999995</c:v>
                </c:pt>
                <c:pt idx="139">
                  <c:v>70.08</c:v>
                </c:pt>
                <c:pt idx="140">
                  <c:v>70.84</c:v>
                </c:pt>
                <c:pt idx="141">
                  <c:v>71.05</c:v>
                </c:pt>
                <c:pt idx="142">
                  <c:v>71.84</c:v>
                </c:pt>
                <c:pt idx="143">
                  <c:v>72.12</c:v>
                </c:pt>
                <c:pt idx="144">
                  <c:v>72.73</c:v>
                </c:pt>
                <c:pt idx="145">
                  <c:v>73.37</c:v>
                </c:pt>
                <c:pt idx="146">
                  <c:v>73.89</c:v>
                </c:pt>
                <c:pt idx="147">
                  <c:v>74.319999999999993</c:v>
                </c:pt>
                <c:pt idx="148">
                  <c:v>74.86</c:v>
                </c:pt>
                <c:pt idx="149">
                  <c:v>75.5</c:v>
                </c:pt>
                <c:pt idx="150">
                  <c:v>75.95</c:v>
                </c:pt>
                <c:pt idx="151">
                  <c:v>76.41</c:v>
                </c:pt>
                <c:pt idx="152">
                  <c:v>76.73</c:v>
                </c:pt>
                <c:pt idx="153">
                  <c:v>77.400000000000006</c:v>
                </c:pt>
                <c:pt idx="154">
                  <c:v>78.02</c:v>
                </c:pt>
                <c:pt idx="155">
                  <c:v>78.44</c:v>
                </c:pt>
                <c:pt idx="156">
                  <c:v>79.150000000000006</c:v>
                </c:pt>
                <c:pt idx="157">
                  <c:v>79.63</c:v>
                </c:pt>
                <c:pt idx="158">
                  <c:v>80.069999999999993</c:v>
                </c:pt>
                <c:pt idx="159">
                  <c:v>80.77</c:v>
                </c:pt>
                <c:pt idx="160">
                  <c:v>81.09</c:v>
                </c:pt>
                <c:pt idx="161">
                  <c:v>81.94</c:v>
                </c:pt>
                <c:pt idx="162">
                  <c:v>82.12</c:v>
                </c:pt>
                <c:pt idx="163">
                  <c:v>82.92</c:v>
                </c:pt>
                <c:pt idx="164">
                  <c:v>83.35</c:v>
                </c:pt>
                <c:pt idx="165">
                  <c:v>84</c:v>
                </c:pt>
                <c:pt idx="166">
                  <c:v>84.44</c:v>
                </c:pt>
                <c:pt idx="167">
                  <c:v>85.47</c:v>
                </c:pt>
                <c:pt idx="168">
                  <c:v>85.49</c:v>
                </c:pt>
                <c:pt idx="169">
                  <c:v>86.35</c:v>
                </c:pt>
                <c:pt idx="170">
                  <c:v>86.62</c:v>
                </c:pt>
                <c:pt idx="171">
                  <c:v>87.28</c:v>
                </c:pt>
                <c:pt idx="172">
                  <c:v>87.89</c:v>
                </c:pt>
                <c:pt idx="173">
                  <c:v>88.26</c:v>
                </c:pt>
                <c:pt idx="174">
                  <c:v>88.81</c:v>
                </c:pt>
                <c:pt idx="175">
                  <c:v>89.62</c:v>
                </c:pt>
                <c:pt idx="176">
                  <c:v>90.35</c:v>
                </c:pt>
                <c:pt idx="177">
                  <c:v>90.61</c:v>
                </c:pt>
                <c:pt idx="178">
                  <c:v>91.27</c:v>
                </c:pt>
                <c:pt idx="179">
                  <c:v>91.67</c:v>
                </c:pt>
                <c:pt idx="180">
                  <c:v>92.54</c:v>
                </c:pt>
                <c:pt idx="181">
                  <c:v>92.85</c:v>
                </c:pt>
                <c:pt idx="182">
                  <c:v>93.26</c:v>
                </c:pt>
                <c:pt idx="183">
                  <c:v>94.03</c:v>
                </c:pt>
                <c:pt idx="184">
                  <c:v>94.52</c:v>
                </c:pt>
                <c:pt idx="185">
                  <c:v>95.24</c:v>
                </c:pt>
                <c:pt idx="186">
                  <c:v>95.69</c:v>
                </c:pt>
                <c:pt idx="187">
                  <c:v>96.02</c:v>
                </c:pt>
                <c:pt idx="188">
                  <c:v>96.8</c:v>
                </c:pt>
                <c:pt idx="189">
                  <c:v>97.46</c:v>
                </c:pt>
                <c:pt idx="190">
                  <c:v>97.82</c:v>
                </c:pt>
                <c:pt idx="191">
                  <c:v>98.14</c:v>
                </c:pt>
                <c:pt idx="192">
                  <c:v>98.78</c:v>
                </c:pt>
                <c:pt idx="193">
                  <c:v>99.1</c:v>
                </c:pt>
                <c:pt idx="194">
                  <c:v>99.47</c:v>
                </c:pt>
                <c:pt idx="195">
                  <c:v>99.56</c:v>
                </c:pt>
                <c:pt idx="196">
                  <c:v>100</c:v>
                </c:pt>
                <c:pt idx="197">
                  <c:v>99.89</c:v>
                </c:pt>
                <c:pt idx="198">
                  <c:v>99.37</c:v>
                </c:pt>
                <c:pt idx="199">
                  <c:v>99.07</c:v>
                </c:pt>
                <c:pt idx="200">
                  <c:v>98.06</c:v>
                </c:pt>
                <c:pt idx="201">
                  <c:v>96.28</c:v>
                </c:pt>
                <c:pt idx="202">
                  <c:v>94.03</c:v>
                </c:pt>
                <c:pt idx="203">
                  <c:v>90.15</c:v>
                </c:pt>
                <c:pt idx="204">
                  <c:v>85.28</c:v>
                </c:pt>
                <c:pt idx="205">
                  <c:v>76.819999999999993</c:v>
                </c:pt>
                <c:pt idx="206">
                  <c:v>64.98</c:v>
                </c:pt>
                <c:pt idx="207">
                  <c:v>61.38</c:v>
                </c:pt>
              </c:numCache>
            </c:numRef>
          </c:yVal>
          <c:smooth val="0"/>
          <c:extLst>
            <c:ext xmlns:c16="http://schemas.microsoft.com/office/drawing/2014/chart" uri="{C3380CC4-5D6E-409C-BE32-E72D297353CC}">
              <c16:uniqueId val="{00000002-2E1B-45E4-87E0-A469595F517E}"/>
            </c:ext>
          </c:extLst>
        </c:ser>
        <c:ser>
          <c:idx val="3"/>
          <c:order val="3"/>
          <c:tx>
            <c:v>Chambre CC13</c:v>
          </c:tx>
          <c:spPr>
            <a:ln w="9525" cap="rnd">
              <a:solidFill>
                <a:schemeClr val="accent4"/>
              </a:solidFill>
              <a:round/>
            </a:ln>
            <a:effectLst/>
          </c:spPr>
          <c:marker>
            <c:symbol val="none"/>
          </c:marker>
          <c:xVal>
            <c:numRef>
              <c:f>Rendements!$D$832:$D$1039</c:f>
              <c:numCache>
                <c:formatCode>General</c:formatCode>
                <c:ptCount val="208"/>
                <c:pt idx="0">
                  <c:v>24.990000000000002</c:v>
                </c:pt>
                <c:pt idx="1">
                  <c:v>24.869999999999997</c:v>
                </c:pt>
                <c:pt idx="2">
                  <c:v>24.75</c:v>
                </c:pt>
                <c:pt idx="3">
                  <c:v>24.630000000000003</c:v>
                </c:pt>
                <c:pt idx="4">
                  <c:v>24.509999999999998</c:v>
                </c:pt>
                <c:pt idx="5">
                  <c:v>24.39</c:v>
                </c:pt>
                <c:pt idx="6">
                  <c:v>24.27</c:v>
                </c:pt>
                <c:pt idx="7">
                  <c:v>24.15</c:v>
                </c:pt>
                <c:pt idx="8">
                  <c:v>24.03</c:v>
                </c:pt>
                <c:pt idx="9">
                  <c:v>23.9</c:v>
                </c:pt>
                <c:pt idx="10">
                  <c:v>23.79</c:v>
                </c:pt>
                <c:pt idx="11">
                  <c:v>23.669999999999998</c:v>
                </c:pt>
                <c:pt idx="12">
                  <c:v>23.54</c:v>
                </c:pt>
                <c:pt idx="13">
                  <c:v>23.43</c:v>
                </c:pt>
                <c:pt idx="14">
                  <c:v>23.3</c:v>
                </c:pt>
                <c:pt idx="15">
                  <c:v>23.19</c:v>
                </c:pt>
                <c:pt idx="16">
                  <c:v>23.06</c:v>
                </c:pt>
                <c:pt idx="17">
                  <c:v>22.94</c:v>
                </c:pt>
                <c:pt idx="18">
                  <c:v>22.82</c:v>
                </c:pt>
                <c:pt idx="19">
                  <c:v>22.7</c:v>
                </c:pt>
                <c:pt idx="20">
                  <c:v>22.580000000000002</c:v>
                </c:pt>
                <c:pt idx="21">
                  <c:v>22.46</c:v>
                </c:pt>
                <c:pt idx="22">
                  <c:v>22.34</c:v>
                </c:pt>
                <c:pt idx="23">
                  <c:v>22.22</c:v>
                </c:pt>
                <c:pt idx="24">
                  <c:v>22.1</c:v>
                </c:pt>
                <c:pt idx="25">
                  <c:v>21.98</c:v>
                </c:pt>
                <c:pt idx="26">
                  <c:v>21.86</c:v>
                </c:pt>
                <c:pt idx="27">
                  <c:v>21.740000000000002</c:v>
                </c:pt>
                <c:pt idx="28">
                  <c:v>21.619999999999997</c:v>
                </c:pt>
                <c:pt idx="29">
                  <c:v>21.5</c:v>
                </c:pt>
                <c:pt idx="30">
                  <c:v>21.380000000000003</c:v>
                </c:pt>
                <c:pt idx="31">
                  <c:v>21.25</c:v>
                </c:pt>
                <c:pt idx="32">
                  <c:v>21.14</c:v>
                </c:pt>
                <c:pt idx="33">
                  <c:v>21.02</c:v>
                </c:pt>
                <c:pt idx="34">
                  <c:v>20.89</c:v>
                </c:pt>
                <c:pt idx="35">
                  <c:v>20.78</c:v>
                </c:pt>
                <c:pt idx="36">
                  <c:v>20.65</c:v>
                </c:pt>
                <c:pt idx="37">
                  <c:v>20.53</c:v>
                </c:pt>
                <c:pt idx="38">
                  <c:v>20.41</c:v>
                </c:pt>
                <c:pt idx="39">
                  <c:v>20.29</c:v>
                </c:pt>
                <c:pt idx="40">
                  <c:v>20.18</c:v>
                </c:pt>
                <c:pt idx="41">
                  <c:v>20.05</c:v>
                </c:pt>
                <c:pt idx="42">
                  <c:v>19.93</c:v>
                </c:pt>
                <c:pt idx="43">
                  <c:v>19.809999999999999</c:v>
                </c:pt>
                <c:pt idx="44">
                  <c:v>19.690000000000001</c:v>
                </c:pt>
                <c:pt idx="45">
                  <c:v>19.57</c:v>
                </c:pt>
                <c:pt idx="46">
                  <c:v>19.45</c:v>
                </c:pt>
                <c:pt idx="47">
                  <c:v>19.330000000000002</c:v>
                </c:pt>
                <c:pt idx="48">
                  <c:v>19.21</c:v>
                </c:pt>
                <c:pt idx="49">
                  <c:v>19.09</c:v>
                </c:pt>
                <c:pt idx="50">
                  <c:v>18.97</c:v>
                </c:pt>
                <c:pt idx="51">
                  <c:v>18.850000000000001</c:v>
                </c:pt>
                <c:pt idx="52">
                  <c:v>18.72</c:v>
                </c:pt>
                <c:pt idx="53">
                  <c:v>18.61</c:v>
                </c:pt>
                <c:pt idx="54">
                  <c:v>18.48</c:v>
                </c:pt>
                <c:pt idx="55">
                  <c:v>18.36</c:v>
                </c:pt>
                <c:pt idx="56">
                  <c:v>18.240000000000002</c:v>
                </c:pt>
                <c:pt idx="57">
                  <c:v>18.119999999999997</c:v>
                </c:pt>
                <c:pt idx="58">
                  <c:v>18</c:v>
                </c:pt>
                <c:pt idx="59">
                  <c:v>17.880000000000003</c:v>
                </c:pt>
                <c:pt idx="60">
                  <c:v>17.759999999999998</c:v>
                </c:pt>
                <c:pt idx="61">
                  <c:v>17.64</c:v>
                </c:pt>
                <c:pt idx="62">
                  <c:v>17.52</c:v>
                </c:pt>
                <c:pt idx="63">
                  <c:v>17.399999999999999</c:v>
                </c:pt>
                <c:pt idx="64">
                  <c:v>17.28</c:v>
                </c:pt>
                <c:pt idx="65">
                  <c:v>17.16</c:v>
                </c:pt>
                <c:pt idx="66">
                  <c:v>17.04</c:v>
                </c:pt>
                <c:pt idx="67">
                  <c:v>16.919999999999998</c:v>
                </c:pt>
                <c:pt idx="68">
                  <c:v>16.8</c:v>
                </c:pt>
                <c:pt idx="69">
                  <c:v>16.68</c:v>
                </c:pt>
                <c:pt idx="70">
                  <c:v>16.559999999999999</c:v>
                </c:pt>
                <c:pt idx="71">
                  <c:v>16.440000000000001</c:v>
                </c:pt>
                <c:pt idx="72">
                  <c:v>16.32</c:v>
                </c:pt>
                <c:pt idx="73">
                  <c:v>16.2</c:v>
                </c:pt>
                <c:pt idx="74">
                  <c:v>16.07</c:v>
                </c:pt>
                <c:pt idx="75">
                  <c:v>15.959999999999999</c:v>
                </c:pt>
                <c:pt idx="76">
                  <c:v>15.84</c:v>
                </c:pt>
                <c:pt idx="77">
                  <c:v>15.709999999999999</c:v>
                </c:pt>
                <c:pt idx="78">
                  <c:v>15.59</c:v>
                </c:pt>
                <c:pt idx="79">
                  <c:v>15.469999999999999</c:v>
                </c:pt>
                <c:pt idx="80">
                  <c:v>15.35</c:v>
                </c:pt>
                <c:pt idx="81">
                  <c:v>15.23</c:v>
                </c:pt>
                <c:pt idx="82">
                  <c:v>15.11</c:v>
                </c:pt>
                <c:pt idx="83">
                  <c:v>14.99</c:v>
                </c:pt>
                <c:pt idx="84">
                  <c:v>14.87</c:v>
                </c:pt>
                <c:pt idx="85">
                  <c:v>14.75</c:v>
                </c:pt>
                <c:pt idx="86">
                  <c:v>14.63</c:v>
                </c:pt>
                <c:pt idx="87">
                  <c:v>14.51</c:v>
                </c:pt>
                <c:pt idx="88">
                  <c:v>14.39</c:v>
                </c:pt>
                <c:pt idx="89">
                  <c:v>14.27</c:v>
                </c:pt>
                <c:pt idx="90">
                  <c:v>14.15</c:v>
                </c:pt>
                <c:pt idx="91">
                  <c:v>14.030000000000001</c:v>
                </c:pt>
                <c:pt idx="92">
                  <c:v>13.91</c:v>
                </c:pt>
                <c:pt idx="93">
                  <c:v>13.790000000000001</c:v>
                </c:pt>
                <c:pt idx="94">
                  <c:v>13.669999999999998</c:v>
                </c:pt>
                <c:pt idx="95">
                  <c:v>13.55</c:v>
                </c:pt>
                <c:pt idx="96">
                  <c:v>13.430000000000001</c:v>
                </c:pt>
                <c:pt idx="97">
                  <c:v>13.3</c:v>
                </c:pt>
                <c:pt idx="98">
                  <c:v>13.190000000000001</c:v>
                </c:pt>
                <c:pt idx="99">
                  <c:v>13.069999999999999</c:v>
                </c:pt>
                <c:pt idx="100">
                  <c:v>12.95</c:v>
                </c:pt>
                <c:pt idx="101">
                  <c:v>12.819999999999999</c:v>
                </c:pt>
                <c:pt idx="102">
                  <c:v>12.7</c:v>
                </c:pt>
                <c:pt idx="103">
                  <c:v>12.59</c:v>
                </c:pt>
                <c:pt idx="104">
                  <c:v>12.459999999999999</c:v>
                </c:pt>
                <c:pt idx="105">
                  <c:v>12.35</c:v>
                </c:pt>
                <c:pt idx="106">
                  <c:v>12.22</c:v>
                </c:pt>
                <c:pt idx="107">
                  <c:v>12.1</c:v>
                </c:pt>
                <c:pt idx="108">
                  <c:v>11.98</c:v>
                </c:pt>
                <c:pt idx="109">
                  <c:v>11.86</c:v>
                </c:pt>
                <c:pt idx="110">
                  <c:v>11.74</c:v>
                </c:pt>
                <c:pt idx="111">
                  <c:v>11.620000000000001</c:v>
                </c:pt>
                <c:pt idx="112">
                  <c:v>11.5</c:v>
                </c:pt>
                <c:pt idx="113">
                  <c:v>11.379999999999999</c:v>
                </c:pt>
                <c:pt idx="114">
                  <c:v>11.26</c:v>
                </c:pt>
                <c:pt idx="115">
                  <c:v>11.14</c:v>
                </c:pt>
                <c:pt idx="116">
                  <c:v>11.02</c:v>
                </c:pt>
                <c:pt idx="117">
                  <c:v>10.9</c:v>
                </c:pt>
                <c:pt idx="118">
                  <c:v>10.78</c:v>
                </c:pt>
                <c:pt idx="119">
                  <c:v>10.66</c:v>
                </c:pt>
                <c:pt idx="120">
                  <c:v>10.540000000000001</c:v>
                </c:pt>
                <c:pt idx="121">
                  <c:v>10.42</c:v>
                </c:pt>
                <c:pt idx="122">
                  <c:v>10.3</c:v>
                </c:pt>
                <c:pt idx="123">
                  <c:v>10.18</c:v>
                </c:pt>
                <c:pt idx="124">
                  <c:v>10.059999999999999</c:v>
                </c:pt>
                <c:pt idx="125">
                  <c:v>9.9400000000000013</c:v>
                </c:pt>
                <c:pt idx="126">
                  <c:v>9.82</c:v>
                </c:pt>
                <c:pt idx="127">
                  <c:v>9.6999999999999993</c:v>
                </c:pt>
                <c:pt idx="128">
                  <c:v>9.58</c:v>
                </c:pt>
                <c:pt idx="129">
                  <c:v>9.4599999999999991</c:v>
                </c:pt>
                <c:pt idx="130">
                  <c:v>9.34</c:v>
                </c:pt>
                <c:pt idx="131">
                  <c:v>9.2200000000000006</c:v>
                </c:pt>
                <c:pt idx="132">
                  <c:v>9.1</c:v>
                </c:pt>
                <c:pt idx="133">
                  <c:v>8.9700000000000006</c:v>
                </c:pt>
                <c:pt idx="134">
                  <c:v>8.85</c:v>
                </c:pt>
                <c:pt idx="135">
                  <c:v>8.74</c:v>
                </c:pt>
                <c:pt idx="136">
                  <c:v>8.61</c:v>
                </c:pt>
                <c:pt idx="137">
                  <c:v>8.49</c:v>
                </c:pt>
                <c:pt idx="138">
                  <c:v>8.370000000000001</c:v>
                </c:pt>
                <c:pt idx="139">
                  <c:v>8.25</c:v>
                </c:pt>
                <c:pt idx="140">
                  <c:v>8.129999999999999</c:v>
                </c:pt>
                <c:pt idx="141">
                  <c:v>8.01</c:v>
                </c:pt>
                <c:pt idx="142">
                  <c:v>7.8900000000000006</c:v>
                </c:pt>
                <c:pt idx="143">
                  <c:v>7.7700000000000005</c:v>
                </c:pt>
                <c:pt idx="144">
                  <c:v>7.6400000000000006</c:v>
                </c:pt>
                <c:pt idx="145">
                  <c:v>7.5299999999999994</c:v>
                </c:pt>
                <c:pt idx="146">
                  <c:v>7.4</c:v>
                </c:pt>
                <c:pt idx="147">
                  <c:v>7.2799999999999994</c:v>
                </c:pt>
                <c:pt idx="148">
                  <c:v>7.1599999999999993</c:v>
                </c:pt>
                <c:pt idx="149">
                  <c:v>7.0400000000000009</c:v>
                </c:pt>
                <c:pt idx="150">
                  <c:v>6.92</c:v>
                </c:pt>
                <c:pt idx="151">
                  <c:v>6.8</c:v>
                </c:pt>
                <c:pt idx="152">
                  <c:v>6.68</c:v>
                </c:pt>
                <c:pt idx="153">
                  <c:v>6.56</c:v>
                </c:pt>
                <c:pt idx="154">
                  <c:v>6.44</c:v>
                </c:pt>
                <c:pt idx="155">
                  <c:v>6.32</c:v>
                </c:pt>
                <c:pt idx="156">
                  <c:v>6.2</c:v>
                </c:pt>
                <c:pt idx="157">
                  <c:v>6.08</c:v>
                </c:pt>
                <c:pt idx="158">
                  <c:v>5.96</c:v>
                </c:pt>
                <c:pt idx="159">
                  <c:v>5.84</c:v>
                </c:pt>
                <c:pt idx="160">
                  <c:v>5.7200000000000006</c:v>
                </c:pt>
                <c:pt idx="161">
                  <c:v>5.59</c:v>
                </c:pt>
                <c:pt idx="162">
                  <c:v>5.4799999999999995</c:v>
                </c:pt>
                <c:pt idx="163">
                  <c:v>5.35</c:v>
                </c:pt>
                <c:pt idx="164">
                  <c:v>5.2299999999999995</c:v>
                </c:pt>
                <c:pt idx="165">
                  <c:v>5.1100000000000003</c:v>
                </c:pt>
                <c:pt idx="166">
                  <c:v>4.99</c:v>
                </c:pt>
                <c:pt idx="167">
                  <c:v>4.87</c:v>
                </c:pt>
                <c:pt idx="168">
                  <c:v>4.75</c:v>
                </c:pt>
                <c:pt idx="169">
                  <c:v>4.63</c:v>
                </c:pt>
                <c:pt idx="170">
                  <c:v>4.51</c:v>
                </c:pt>
                <c:pt idx="171">
                  <c:v>4.3899999999999997</c:v>
                </c:pt>
                <c:pt idx="172">
                  <c:v>4.2700000000000005</c:v>
                </c:pt>
                <c:pt idx="173">
                  <c:v>4.1500000000000004</c:v>
                </c:pt>
                <c:pt idx="174">
                  <c:v>4.0299999999999994</c:v>
                </c:pt>
                <c:pt idx="175">
                  <c:v>3.91</c:v>
                </c:pt>
                <c:pt idx="176">
                  <c:v>3.78</c:v>
                </c:pt>
                <c:pt idx="177">
                  <c:v>3.6700000000000004</c:v>
                </c:pt>
                <c:pt idx="178">
                  <c:v>3.54</c:v>
                </c:pt>
                <c:pt idx="179">
                  <c:v>3.4200000000000004</c:v>
                </c:pt>
                <c:pt idx="180">
                  <c:v>3.3</c:v>
                </c:pt>
                <c:pt idx="181">
                  <c:v>3.18</c:v>
                </c:pt>
                <c:pt idx="182">
                  <c:v>3.06</c:v>
                </c:pt>
                <c:pt idx="183">
                  <c:v>2.94</c:v>
                </c:pt>
                <c:pt idx="184">
                  <c:v>2.82</c:v>
                </c:pt>
                <c:pt idx="185">
                  <c:v>2.7</c:v>
                </c:pt>
                <c:pt idx="186">
                  <c:v>2.58</c:v>
                </c:pt>
                <c:pt idx="187">
                  <c:v>2.46</c:v>
                </c:pt>
                <c:pt idx="188">
                  <c:v>2.34</c:v>
                </c:pt>
                <c:pt idx="189">
                  <c:v>2.21</c:v>
                </c:pt>
                <c:pt idx="190">
                  <c:v>2.1</c:v>
                </c:pt>
                <c:pt idx="191">
                  <c:v>1.97</c:v>
                </c:pt>
                <c:pt idx="192">
                  <c:v>1.85</c:v>
                </c:pt>
                <c:pt idx="193">
                  <c:v>1.73</c:v>
                </c:pt>
                <c:pt idx="194">
                  <c:v>1.61</c:v>
                </c:pt>
                <c:pt idx="195">
                  <c:v>1.49</c:v>
                </c:pt>
                <c:pt idx="196">
                  <c:v>1.3699999999999999</c:v>
                </c:pt>
                <c:pt idx="197">
                  <c:v>1.25</c:v>
                </c:pt>
                <c:pt idx="198">
                  <c:v>1.1300000000000001</c:v>
                </c:pt>
                <c:pt idx="199">
                  <c:v>1.01</c:v>
                </c:pt>
                <c:pt idx="200">
                  <c:v>0.89</c:v>
                </c:pt>
                <c:pt idx="201">
                  <c:v>0.77</c:v>
                </c:pt>
                <c:pt idx="202">
                  <c:v>0.65</c:v>
                </c:pt>
                <c:pt idx="203">
                  <c:v>0.53</c:v>
                </c:pt>
                <c:pt idx="204">
                  <c:v>0.41</c:v>
                </c:pt>
                <c:pt idx="205">
                  <c:v>0.27999999999999997</c:v>
                </c:pt>
                <c:pt idx="206">
                  <c:v>0.16</c:v>
                </c:pt>
                <c:pt idx="207">
                  <c:v>-0.05</c:v>
                </c:pt>
              </c:numCache>
            </c:numRef>
          </c:xVal>
          <c:yVal>
            <c:numRef>
              <c:f>Rendements!$G$832:$G$1039</c:f>
              <c:numCache>
                <c:formatCode>General</c:formatCode>
                <c:ptCount val="208"/>
                <c:pt idx="0">
                  <c:v>25.84</c:v>
                </c:pt>
                <c:pt idx="1">
                  <c:v>25.85</c:v>
                </c:pt>
                <c:pt idx="2">
                  <c:v>26.12</c:v>
                </c:pt>
                <c:pt idx="3">
                  <c:v>26.27</c:v>
                </c:pt>
                <c:pt idx="4">
                  <c:v>26.33</c:v>
                </c:pt>
                <c:pt idx="5">
                  <c:v>26.6</c:v>
                </c:pt>
                <c:pt idx="6">
                  <c:v>26.8</c:v>
                </c:pt>
                <c:pt idx="7">
                  <c:v>26.98</c:v>
                </c:pt>
                <c:pt idx="8">
                  <c:v>27.2</c:v>
                </c:pt>
                <c:pt idx="9">
                  <c:v>27.32</c:v>
                </c:pt>
                <c:pt idx="10">
                  <c:v>27.76</c:v>
                </c:pt>
                <c:pt idx="11">
                  <c:v>27.81</c:v>
                </c:pt>
                <c:pt idx="12">
                  <c:v>28.19</c:v>
                </c:pt>
                <c:pt idx="13">
                  <c:v>28.18</c:v>
                </c:pt>
                <c:pt idx="14">
                  <c:v>28.53</c:v>
                </c:pt>
                <c:pt idx="15">
                  <c:v>28.68</c:v>
                </c:pt>
                <c:pt idx="16">
                  <c:v>28.82</c:v>
                </c:pt>
                <c:pt idx="17">
                  <c:v>29.15</c:v>
                </c:pt>
                <c:pt idx="18">
                  <c:v>29.18</c:v>
                </c:pt>
                <c:pt idx="19">
                  <c:v>29.46</c:v>
                </c:pt>
                <c:pt idx="20">
                  <c:v>29.65</c:v>
                </c:pt>
                <c:pt idx="21">
                  <c:v>29.88</c:v>
                </c:pt>
                <c:pt idx="22">
                  <c:v>30.01</c:v>
                </c:pt>
                <c:pt idx="23">
                  <c:v>30.42</c:v>
                </c:pt>
                <c:pt idx="24">
                  <c:v>30.62</c:v>
                </c:pt>
                <c:pt idx="25">
                  <c:v>30.58</c:v>
                </c:pt>
                <c:pt idx="26">
                  <c:v>31.1</c:v>
                </c:pt>
                <c:pt idx="27">
                  <c:v>31.25</c:v>
                </c:pt>
                <c:pt idx="28">
                  <c:v>31.52</c:v>
                </c:pt>
                <c:pt idx="29">
                  <c:v>31.69</c:v>
                </c:pt>
                <c:pt idx="30">
                  <c:v>31.8</c:v>
                </c:pt>
                <c:pt idx="31">
                  <c:v>32.200000000000003</c:v>
                </c:pt>
                <c:pt idx="32">
                  <c:v>32.369999999999997</c:v>
                </c:pt>
                <c:pt idx="33">
                  <c:v>32.380000000000003</c:v>
                </c:pt>
                <c:pt idx="34">
                  <c:v>32.979999999999997</c:v>
                </c:pt>
                <c:pt idx="35">
                  <c:v>33.049999999999997</c:v>
                </c:pt>
                <c:pt idx="36">
                  <c:v>33.21</c:v>
                </c:pt>
                <c:pt idx="37">
                  <c:v>33.6</c:v>
                </c:pt>
                <c:pt idx="38">
                  <c:v>33.909999999999997</c:v>
                </c:pt>
                <c:pt idx="39">
                  <c:v>33.97</c:v>
                </c:pt>
                <c:pt idx="40">
                  <c:v>34.340000000000003</c:v>
                </c:pt>
                <c:pt idx="41">
                  <c:v>34.5</c:v>
                </c:pt>
                <c:pt idx="42">
                  <c:v>34.82</c:v>
                </c:pt>
                <c:pt idx="43">
                  <c:v>34.93</c:v>
                </c:pt>
                <c:pt idx="44">
                  <c:v>35.43</c:v>
                </c:pt>
                <c:pt idx="45">
                  <c:v>35.57</c:v>
                </c:pt>
                <c:pt idx="46">
                  <c:v>35.76</c:v>
                </c:pt>
                <c:pt idx="47">
                  <c:v>35.950000000000003</c:v>
                </c:pt>
                <c:pt idx="48">
                  <c:v>36.28</c:v>
                </c:pt>
                <c:pt idx="49">
                  <c:v>36.67</c:v>
                </c:pt>
                <c:pt idx="50">
                  <c:v>36.74</c:v>
                </c:pt>
                <c:pt idx="51">
                  <c:v>37.119999999999997</c:v>
                </c:pt>
                <c:pt idx="52">
                  <c:v>37.28</c:v>
                </c:pt>
                <c:pt idx="53">
                  <c:v>37.65</c:v>
                </c:pt>
                <c:pt idx="54">
                  <c:v>38</c:v>
                </c:pt>
                <c:pt idx="55">
                  <c:v>38.1</c:v>
                </c:pt>
                <c:pt idx="56">
                  <c:v>38.58</c:v>
                </c:pt>
                <c:pt idx="57">
                  <c:v>38.729999999999997</c:v>
                </c:pt>
                <c:pt idx="58">
                  <c:v>39.229999999999997</c:v>
                </c:pt>
                <c:pt idx="59">
                  <c:v>39.29</c:v>
                </c:pt>
                <c:pt idx="60">
                  <c:v>39.58</c:v>
                </c:pt>
                <c:pt idx="61">
                  <c:v>39.840000000000003</c:v>
                </c:pt>
                <c:pt idx="62">
                  <c:v>40.270000000000003</c:v>
                </c:pt>
                <c:pt idx="63">
                  <c:v>40.49</c:v>
                </c:pt>
                <c:pt idx="64">
                  <c:v>40.799999999999997</c:v>
                </c:pt>
                <c:pt idx="65">
                  <c:v>41.16</c:v>
                </c:pt>
                <c:pt idx="66">
                  <c:v>41.43</c:v>
                </c:pt>
                <c:pt idx="67">
                  <c:v>41.64</c:v>
                </c:pt>
                <c:pt idx="68">
                  <c:v>42.13</c:v>
                </c:pt>
                <c:pt idx="69">
                  <c:v>42.42</c:v>
                </c:pt>
                <c:pt idx="70">
                  <c:v>42.59</c:v>
                </c:pt>
                <c:pt idx="71">
                  <c:v>43.01</c:v>
                </c:pt>
                <c:pt idx="72">
                  <c:v>43.3</c:v>
                </c:pt>
                <c:pt idx="73">
                  <c:v>43.71</c:v>
                </c:pt>
                <c:pt idx="74">
                  <c:v>44.02</c:v>
                </c:pt>
                <c:pt idx="75">
                  <c:v>44.07</c:v>
                </c:pt>
                <c:pt idx="76">
                  <c:v>44.7</c:v>
                </c:pt>
                <c:pt idx="77">
                  <c:v>44.77</c:v>
                </c:pt>
                <c:pt idx="78">
                  <c:v>45.21</c:v>
                </c:pt>
                <c:pt idx="79">
                  <c:v>45.6</c:v>
                </c:pt>
                <c:pt idx="80">
                  <c:v>46.08</c:v>
                </c:pt>
                <c:pt idx="81">
                  <c:v>46.25</c:v>
                </c:pt>
                <c:pt idx="82">
                  <c:v>46.42</c:v>
                </c:pt>
                <c:pt idx="83">
                  <c:v>46.75</c:v>
                </c:pt>
                <c:pt idx="84">
                  <c:v>47.37</c:v>
                </c:pt>
                <c:pt idx="85">
                  <c:v>47.63</c:v>
                </c:pt>
                <c:pt idx="86">
                  <c:v>48.1</c:v>
                </c:pt>
                <c:pt idx="87">
                  <c:v>48.32</c:v>
                </c:pt>
                <c:pt idx="88">
                  <c:v>48.65</c:v>
                </c:pt>
                <c:pt idx="89">
                  <c:v>48.94</c:v>
                </c:pt>
                <c:pt idx="90">
                  <c:v>49.37</c:v>
                </c:pt>
                <c:pt idx="91">
                  <c:v>49.67</c:v>
                </c:pt>
                <c:pt idx="92">
                  <c:v>50.22</c:v>
                </c:pt>
                <c:pt idx="93">
                  <c:v>50.56</c:v>
                </c:pt>
                <c:pt idx="94">
                  <c:v>50.7</c:v>
                </c:pt>
                <c:pt idx="95">
                  <c:v>51.18</c:v>
                </c:pt>
                <c:pt idx="96">
                  <c:v>51.62</c:v>
                </c:pt>
                <c:pt idx="97">
                  <c:v>51.92</c:v>
                </c:pt>
                <c:pt idx="98">
                  <c:v>52.54</c:v>
                </c:pt>
                <c:pt idx="99">
                  <c:v>52.83</c:v>
                </c:pt>
                <c:pt idx="100">
                  <c:v>52.95</c:v>
                </c:pt>
                <c:pt idx="101">
                  <c:v>53.31</c:v>
                </c:pt>
                <c:pt idx="102">
                  <c:v>53.69</c:v>
                </c:pt>
                <c:pt idx="103">
                  <c:v>54.09</c:v>
                </c:pt>
                <c:pt idx="104">
                  <c:v>54.6</c:v>
                </c:pt>
                <c:pt idx="105">
                  <c:v>55.09</c:v>
                </c:pt>
                <c:pt idx="106">
                  <c:v>55.43</c:v>
                </c:pt>
                <c:pt idx="107">
                  <c:v>55.92</c:v>
                </c:pt>
                <c:pt idx="108">
                  <c:v>56.25</c:v>
                </c:pt>
                <c:pt idx="109">
                  <c:v>56.79</c:v>
                </c:pt>
                <c:pt idx="110">
                  <c:v>57.19</c:v>
                </c:pt>
                <c:pt idx="111">
                  <c:v>57.58</c:v>
                </c:pt>
                <c:pt idx="112">
                  <c:v>58.11</c:v>
                </c:pt>
                <c:pt idx="113">
                  <c:v>58.5</c:v>
                </c:pt>
                <c:pt idx="114">
                  <c:v>58.96</c:v>
                </c:pt>
                <c:pt idx="115">
                  <c:v>59.09</c:v>
                </c:pt>
                <c:pt idx="116">
                  <c:v>59.7</c:v>
                </c:pt>
                <c:pt idx="117">
                  <c:v>60</c:v>
                </c:pt>
                <c:pt idx="118">
                  <c:v>60.5</c:v>
                </c:pt>
                <c:pt idx="119">
                  <c:v>61.08</c:v>
                </c:pt>
                <c:pt idx="120">
                  <c:v>61.32</c:v>
                </c:pt>
                <c:pt idx="121">
                  <c:v>61.72</c:v>
                </c:pt>
                <c:pt idx="122">
                  <c:v>62.53</c:v>
                </c:pt>
                <c:pt idx="123">
                  <c:v>62.7</c:v>
                </c:pt>
                <c:pt idx="124">
                  <c:v>63.23</c:v>
                </c:pt>
                <c:pt idx="125">
                  <c:v>63.54</c:v>
                </c:pt>
                <c:pt idx="126">
                  <c:v>64.040000000000006</c:v>
                </c:pt>
                <c:pt idx="127">
                  <c:v>64.7</c:v>
                </c:pt>
                <c:pt idx="128">
                  <c:v>65.180000000000007</c:v>
                </c:pt>
                <c:pt idx="129">
                  <c:v>65.47</c:v>
                </c:pt>
                <c:pt idx="130">
                  <c:v>66.010000000000005</c:v>
                </c:pt>
                <c:pt idx="131">
                  <c:v>66.400000000000006</c:v>
                </c:pt>
                <c:pt idx="132">
                  <c:v>66.8</c:v>
                </c:pt>
                <c:pt idx="133">
                  <c:v>67.48</c:v>
                </c:pt>
                <c:pt idx="134">
                  <c:v>67.78</c:v>
                </c:pt>
                <c:pt idx="135">
                  <c:v>68.31</c:v>
                </c:pt>
                <c:pt idx="136">
                  <c:v>68.67</c:v>
                </c:pt>
                <c:pt idx="137">
                  <c:v>69.260000000000005</c:v>
                </c:pt>
                <c:pt idx="138">
                  <c:v>69.739999999999995</c:v>
                </c:pt>
                <c:pt idx="139">
                  <c:v>70.08</c:v>
                </c:pt>
                <c:pt idx="140">
                  <c:v>70.84</c:v>
                </c:pt>
                <c:pt idx="141">
                  <c:v>71.05</c:v>
                </c:pt>
                <c:pt idx="142">
                  <c:v>71.84</c:v>
                </c:pt>
                <c:pt idx="143">
                  <c:v>72.12</c:v>
                </c:pt>
                <c:pt idx="144">
                  <c:v>72.73</c:v>
                </c:pt>
                <c:pt idx="145">
                  <c:v>73.37</c:v>
                </c:pt>
                <c:pt idx="146">
                  <c:v>73.89</c:v>
                </c:pt>
                <c:pt idx="147">
                  <c:v>74.319999999999993</c:v>
                </c:pt>
                <c:pt idx="148">
                  <c:v>74.86</c:v>
                </c:pt>
                <c:pt idx="149">
                  <c:v>75.5</c:v>
                </c:pt>
                <c:pt idx="150">
                  <c:v>75.95</c:v>
                </c:pt>
                <c:pt idx="151">
                  <c:v>76.41</c:v>
                </c:pt>
                <c:pt idx="152">
                  <c:v>76.73</c:v>
                </c:pt>
                <c:pt idx="153">
                  <c:v>77.400000000000006</c:v>
                </c:pt>
                <c:pt idx="154">
                  <c:v>78.02</c:v>
                </c:pt>
                <c:pt idx="155">
                  <c:v>78.44</c:v>
                </c:pt>
                <c:pt idx="156">
                  <c:v>79.150000000000006</c:v>
                </c:pt>
                <c:pt idx="157">
                  <c:v>79.63</c:v>
                </c:pt>
                <c:pt idx="158">
                  <c:v>80.069999999999993</c:v>
                </c:pt>
                <c:pt idx="159">
                  <c:v>80.77</c:v>
                </c:pt>
                <c:pt idx="160">
                  <c:v>81.09</c:v>
                </c:pt>
                <c:pt idx="161">
                  <c:v>81.94</c:v>
                </c:pt>
                <c:pt idx="162">
                  <c:v>82.12</c:v>
                </c:pt>
                <c:pt idx="163">
                  <c:v>82.92</c:v>
                </c:pt>
                <c:pt idx="164">
                  <c:v>83.35</c:v>
                </c:pt>
                <c:pt idx="165">
                  <c:v>84</c:v>
                </c:pt>
                <c:pt idx="166">
                  <c:v>84.44</c:v>
                </c:pt>
                <c:pt idx="167">
                  <c:v>85.47</c:v>
                </c:pt>
                <c:pt idx="168">
                  <c:v>85.49</c:v>
                </c:pt>
                <c:pt idx="169">
                  <c:v>86.35</c:v>
                </c:pt>
                <c:pt idx="170">
                  <c:v>86.62</c:v>
                </c:pt>
                <c:pt idx="171">
                  <c:v>87.28</c:v>
                </c:pt>
                <c:pt idx="172">
                  <c:v>87.89</c:v>
                </c:pt>
                <c:pt idx="173">
                  <c:v>88.26</c:v>
                </c:pt>
                <c:pt idx="174">
                  <c:v>88.81</c:v>
                </c:pt>
                <c:pt idx="175">
                  <c:v>89.62</c:v>
                </c:pt>
                <c:pt idx="176">
                  <c:v>90.35</c:v>
                </c:pt>
                <c:pt idx="177">
                  <c:v>90.61</c:v>
                </c:pt>
                <c:pt idx="178">
                  <c:v>91.27</c:v>
                </c:pt>
                <c:pt idx="179">
                  <c:v>91.67</c:v>
                </c:pt>
                <c:pt idx="180">
                  <c:v>92.54</c:v>
                </c:pt>
                <c:pt idx="181">
                  <c:v>92.85</c:v>
                </c:pt>
                <c:pt idx="182">
                  <c:v>93.26</c:v>
                </c:pt>
                <c:pt idx="183">
                  <c:v>94.03</c:v>
                </c:pt>
                <c:pt idx="184">
                  <c:v>94.52</c:v>
                </c:pt>
                <c:pt idx="185">
                  <c:v>95.24</c:v>
                </c:pt>
                <c:pt idx="186">
                  <c:v>95.69</c:v>
                </c:pt>
                <c:pt idx="187">
                  <c:v>96.02</c:v>
                </c:pt>
                <c:pt idx="188">
                  <c:v>96.8</c:v>
                </c:pt>
                <c:pt idx="189">
                  <c:v>97.46</c:v>
                </c:pt>
                <c:pt idx="190">
                  <c:v>97.82</c:v>
                </c:pt>
                <c:pt idx="191">
                  <c:v>98.14</c:v>
                </c:pt>
                <c:pt idx="192">
                  <c:v>98.78</c:v>
                </c:pt>
                <c:pt idx="193">
                  <c:v>99.1</c:v>
                </c:pt>
                <c:pt idx="194">
                  <c:v>99.47</c:v>
                </c:pt>
                <c:pt idx="195">
                  <c:v>99.56</c:v>
                </c:pt>
                <c:pt idx="196">
                  <c:v>100</c:v>
                </c:pt>
                <c:pt idx="197">
                  <c:v>99.89</c:v>
                </c:pt>
                <c:pt idx="198">
                  <c:v>99.37</c:v>
                </c:pt>
                <c:pt idx="199">
                  <c:v>99.07</c:v>
                </c:pt>
                <c:pt idx="200">
                  <c:v>98.06</c:v>
                </c:pt>
                <c:pt idx="201">
                  <c:v>96.28</c:v>
                </c:pt>
                <c:pt idx="202">
                  <c:v>94.03</c:v>
                </c:pt>
                <c:pt idx="203">
                  <c:v>90.15</c:v>
                </c:pt>
                <c:pt idx="204">
                  <c:v>85.28</c:v>
                </c:pt>
                <c:pt idx="205">
                  <c:v>76.819999999999993</c:v>
                </c:pt>
                <c:pt idx="206">
                  <c:v>64.98</c:v>
                </c:pt>
                <c:pt idx="207">
                  <c:v>61.38</c:v>
                </c:pt>
              </c:numCache>
            </c:numRef>
          </c:yVal>
          <c:smooth val="0"/>
          <c:extLst>
            <c:ext xmlns:c16="http://schemas.microsoft.com/office/drawing/2014/chart" uri="{C3380CC4-5D6E-409C-BE32-E72D297353CC}">
              <c16:uniqueId val="{00000003-2E1B-45E4-87E0-A469595F517E}"/>
            </c:ext>
          </c:extLst>
        </c:ser>
        <c:dLbls>
          <c:showLegendKey val="0"/>
          <c:showVal val="0"/>
          <c:showCatName val="0"/>
          <c:showSerName val="0"/>
          <c:showPercent val="0"/>
          <c:showBubbleSize val="0"/>
        </c:dLbls>
        <c:axId val="85196096"/>
        <c:axId val="85201088"/>
      </c:scatterChart>
      <c:valAx>
        <c:axId val="85196096"/>
        <c:scaling>
          <c:orientation val="minMax"/>
          <c:max val="25"/>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de mesure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5201088"/>
        <c:crosses val="autoZero"/>
        <c:crossBetween val="midCat"/>
      </c:valAx>
      <c:valAx>
        <c:axId val="852010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51960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Film</c:v>
          </c:tx>
          <c:spPr>
            <a:ln w="9525" cap="rnd">
              <a:solidFill>
                <a:schemeClr val="accent1"/>
              </a:solidFill>
              <a:round/>
            </a:ln>
            <a:effectLst/>
          </c:spPr>
          <c:marker>
            <c:symbol val="none"/>
          </c:marker>
          <c:xVal>
            <c:numRef>
              <c:f>'Profil 10 cm x 10 cm'!$D$3:$D$445</c:f>
              <c:numCache>
                <c:formatCode>General</c:formatCode>
                <c:ptCount val="443"/>
                <c:pt idx="0">
                  <c:v>-7.3563000000000081</c:v>
                </c:pt>
                <c:pt idx="1">
                  <c:v>-7.322400000000008</c:v>
                </c:pt>
                <c:pt idx="2">
                  <c:v>-7.288500000000008</c:v>
                </c:pt>
                <c:pt idx="3">
                  <c:v>-7.2546000000000079</c:v>
                </c:pt>
                <c:pt idx="4">
                  <c:v>-7.2207000000000079</c:v>
                </c:pt>
                <c:pt idx="5">
                  <c:v>-7.1868000000000078</c:v>
                </c:pt>
                <c:pt idx="6">
                  <c:v>-7.1529000000000078</c:v>
                </c:pt>
                <c:pt idx="7">
                  <c:v>-7.1190000000000078</c:v>
                </c:pt>
                <c:pt idx="8">
                  <c:v>-7.0851000000000077</c:v>
                </c:pt>
                <c:pt idx="9">
                  <c:v>-7.0512000000000077</c:v>
                </c:pt>
                <c:pt idx="10">
                  <c:v>-7.0173000000000076</c:v>
                </c:pt>
                <c:pt idx="11">
                  <c:v>-6.9834000000000076</c:v>
                </c:pt>
                <c:pt idx="12">
                  <c:v>-6.9495000000000076</c:v>
                </c:pt>
                <c:pt idx="13">
                  <c:v>-6.9156000000000075</c:v>
                </c:pt>
                <c:pt idx="14">
                  <c:v>-6.8817000000000075</c:v>
                </c:pt>
                <c:pt idx="15">
                  <c:v>-6.8478000000000074</c:v>
                </c:pt>
                <c:pt idx="16">
                  <c:v>-6.8139000000000074</c:v>
                </c:pt>
                <c:pt idx="17">
                  <c:v>-6.7800000000000074</c:v>
                </c:pt>
                <c:pt idx="18">
                  <c:v>-6.7461000000000073</c:v>
                </c:pt>
                <c:pt idx="19">
                  <c:v>-6.7122000000000073</c:v>
                </c:pt>
                <c:pt idx="20">
                  <c:v>-6.6783000000000072</c:v>
                </c:pt>
                <c:pt idx="21">
                  <c:v>-6.6444000000000072</c:v>
                </c:pt>
                <c:pt idx="22">
                  <c:v>-6.6105000000000071</c:v>
                </c:pt>
                <c:pt idx="23">
                  <c:v>-6.5766000000000071</c:v>
                </c:pt>
                <c:pt idx="24">
                  <c:v>-6.5427000000000071</c:v>
                </c:pt>
                <c:pt idx="25">
                  <c:v>-6.508800000000007</c:v>
                </c:pt>
                <c:pt idx="26">
                  <c:v>-6.474900000000007</c:v>
                </c:pt>
                <c:pt idx="27">
                  <c:v>-6.4410000000000069</c:v>
                </c:pt>
                <c:pt idx="28">
                  <c:v>-6.4071000000000069</c:v>
                </c:pt>
                <c:pt idx="29">
                  <c:v>-6.3732000000000069</c:v>
                </c:pt>
                <c:pt idx="30">
                  <c:v>-6.3393000000000068</c:v>
                </c:pt>
                <c:pt idx="31">
                  <c:v>-6.3054000000000068</c:v>
                </c:pt>
                <c:pt idx="32">
                  <c:v>-6.2715000000000067</c:v>
                </c:pt>
                <c:pt idx="33">
                  <c:v>-6.2376000000000067</c:v>
                </c:pt>
                <c:pt idx="34">
                  <c:v>-6.2037000000000067</c:v>
                </c:pt>
                <c:pt idx="35">
                  <c:v>-6.1698000000000066</c:v>
                </c:pt>
                <c:pt idx="36">
                  <c:v>-6.1359000000000066</c:v>
                </c:pt>
                <c:pt idx="37">
                  <c:v>-6.1020000000000065</c:v>
                </c:pt>
                <c:pt idx="38">
                  <c:v>-6.0681000000000065</c:v>
                </c:pt>
                <c:pt idx="39">
                  <c:v>-6.0342000000000064</c:v>
                </c:pt>
                <c:pt idx="40">
                  <c:v>-6.0003000000000064</c:v>
                </c:pt>
                <c:pt idx="41">
                  <c:v>-5.9664000000000064</c:v>
                </c:pt>
                <c:pt idx="42">
                  <c:v>-5.9325000000000063</c:v>
                </c:pt>
                <c:pt idx="43">
                  <c:v>-5.8986000000000063</c:v>
                </c:pt>
                <c:pt idx="44">
                  <c:v>-5.8647000000000062</c:v>
                </c:pt>
                <c:pt idx="45">
                  <c:v>-5.8308000000000062</c:v>
                </c:pt>
                <c:pt idx="46">
                  <c:v>-5.7969000000000062</c:v>
                </c:pt>
                <c:pt idx="47">
                  <c:v>-5.7630000000000061</c:v>
                </c:pt>
                <c:pt idx="48">
                  <c:v>-5.7291000000000061</c:v>
                </c:pt>
                <c:pt idx="49">
                  <c:v>-5.695200000000006</c:v>
                </c:pt>
                <c:pt idx="50">
                  <c:v>-5.661300000000006</c:v>
                </c:pt>
                <c:pt idx="51">
                  <c:v>-5.627400000000006</c:v>
                </c:pt>
                <c:pt idx="52">
                  <c:v>-5.5935000000000059</c:v>
                </c:pt>
                <c:pt idx="53">
                  <c:v>-5.5596000000000059</c:v>
                </c:pt>
                <c:pt idx="54">
                  <c:v>-5.5257000000000058</c:v>
                </c:pt>
                <c:pt idx="55">
                  <c:v>-5.4918000000000058</c:v>
                </c:pt>
                <c:pt idx="56">
                  <c:v>-5.4579000000000057</c:v>
                </c:pt>
                <c:pt idx="57">
                  <c:v>-5.4240000000000057</c:v>
                </c:pt>
                <c:pt idx="58">
                  <c:v>-5.3901000000000057</c:v>
                </c:pt>
                <c:pt idx="59">
                  <c:v>-5.3562000000000056</c:v>
                </c:pt>
                <c:pt idx="60">
                  <c:v>-5.3223000000000056</c:v>
                </c:pt>
                <c:pt idx="61">
                  <c:v>-5.2884000000000055</c:v>
                </c:pt>
                <c:pt idx="62">
                  <c:v>-5.2545000000000055</c:v>
                </c:pt>
                <c:pt idx="63">
                  <c:v>-5.2206000000000055</c:v>
                </c:pt>
                <c:pt idx="64">
                  <c:v>-5.1867000000000054</c:v>
                </c:pt>
                <c:pt idx="65">
                  <c:v>-5.1528000000000054</c:v>
                </c:pt>
                <c:pt idx="66">
                  <c:v>-5.1189000000000053</c:v>
                </c:pt>
                <c:pt idx="67">
                  <c:v>-5.0850000000000053</c:v>
                </c:pt>
                <c:pt idx="68">
                  <c:v>-5.0511000000000053</c:v>
                </c:pt>
                <c:pt idx="69">
                  <c:v>-5.0172000000000052</c:v>
                </c:pt>
                <c:pt idx="70">
                  <c:v>-4.9833000000000052</c:v>
                </c:pt>
                <c:pt idx="71">
                  <c:v>-4.9494000000000051</c:v>
                </c:pt>
                <c:pt idx="72">
                  <c:v>-4.9155000000000051</c:v>
                </c:pt>
                <c:pt idx="73">
                  <c:v>-4.881600000000005</c:v>
                </c:pt>
                <c:pt idx="74">
                  <c:v>-4.847700000000005</c:v>
                </c:pt>
                <c:pt idx="75">
                  <c:v>-4.813800000000005</c:v>
                </c:pt>
                <c:pt idx="76">
                  <c:v>-4.7799000000000049</c:v>
                </c:pt>
                <c:pt idx="77">
                  <c:v>-4.7460000000000049</c:v>
                </c:pt>
                <c:pt idx="78">
                  <c:v>-4.7121000000000048</c:v>
                </c:pt>
                <c:pt idx="79">
                  <c:v>-4.6782000000000048</c:v>
                </c:pt>
                <c:pt idx="80">
                  <c:v>-4.6443000000000048</c:v>
                </c:pt>
                <c:pt idx="81">
                  <c:v>-4.6104000000000047</c:v>
                </c:pt>
                <c:pt idx="82">
                  <c:v>-4.5765000000000047</c:v>
                </c:pt>
                <c:pt idx="83">
                  <c:v>-4.5426000000000046</c:v>
                </c:pt>
                <c:pt idx="84">
                  <c:v>-4.5087000000000046</c:v>
                </c:pt>
                <c:pt idx="85">
                  <c:v>-4.4748000000000046</c:v>
                </c:pt>
                <c:pt idx="86">
                  <c:v>-4.4409000000000045</c:v>
                </c:pt>
                <c:pt idx="87">
                  <c:v>-4.4070000000000045</c:v>
                </c:pt>
                <c:pt idx="88">
                  <c:v>-4.3731000000000044</c:v>
                </c:pt>
                <c:pt idx="89">
                  <c:v>-4.3392000000000044</c:v>
                </c:pt>
                <c:pt idx="90">
                  <c:v>-4.3053000000000043</c:v>
                </c:pt>
                <c:pt idx="91">
                  <c:v>-4.2714000000000043</c:v>
                </c:pt>
                <c:pt idx="92">
                  <c:v>-4.2375000000000043</c:v>
                </c:pt>
                <c:pt idx="93">
                  <c:v>-4.2036000000000042</c:v>
                </c:pt>
                <c:pt idx="94">
                  <c:v>-4.1697000000000042</c:v>
                </c:pt>
                <c:pt idx="95">
                  <c:v>-4.1358000000000041</c:v>
                </c:pt>
                <c:pt idx="96">
                  <c:v>-4.1019000000000041</c:v>
                </c:pt>
                <c:pt idx="97">
                  <c:v>-4.0680000000000041</c:v>
                </c:pt>
                <c:pt idx="98">
                  <c:v>-4.034100000000004</c:v>
                </c:pt>
                <c:pt idx="99">
                  <c:v>-4.000200000000004</c:v>
                </c:pt>
                <c:pt idx="100">
                  <c:v>-3.9663000000000039</c:v>
                </c:pt>
                <c:pt idx="101">
                  <c:v>-3.9324000000000039</c:v>
                </c:pt>
                <c:pt idx="102">
                  <c:v>-3.8985000000000039</c:v>
                </c:pt>
                <c:pt idx="103">
                  <c:v>-3.8646000000000038</c:v>
                </c:pt>
                <c:pt idx="104">
                  <c:v>-3.8307000000000038</c:v>
                </c:pt>
                <c:pt idx="105">
                  <c:v>-3.7968000000000037</c:v>
                </c:pt>
                <c:pt idx="106">
                  <c:v>-3.7629000000000037</c:v>
                </c:pt>
                <c:pt idx="107">
                  <c:v>-3.7290000000000036</c:v>
                </c:pt>
                <c:pt idx="108">
                  <c:v>-3.6951000000000036</c:v>
                </c:pt>
                <c:pt idx="109">
                  <c:v>-3.6612000000000036</c:v>
                </c:pt>
                <c:pt idx="110">
                  <c:v>-3.6273000000000035</c:v>
                </c:pt>
                <c:pt idx="111">
                  <c:v>-3.5934000000000035</c:v>
                </c:pt>
                <c:pt idx="112">
                  <c:v>-3.5595000000000034</c:v>
                </c:pt>
                <c:pt idx="113">
                  <c:v>-3.5256000000000034</c:v>
                </c:pt>
                <c:pt idx="114">
                  <c:v>-3.4917000000000034</c:v>
                </c:pt>
                <c:pt idx="115">
                  <c:v>-3.4578000000000033</c:v>
                </c:pt>
                <c:pt idx="116">
                  <c:v>-3.4239000000000033</c:v>
                </c:pt>
                <c:pt idx="117">
                  <c:v>-3.3900000000000032</c:v>
                </c:pt>
                <c:pt idx="118">
                  <c:v>-3.3561000000000032</c:v>
                </c:pt>
                <c:pt idx="119">
                  <c:v>-3.3222000000000032</c:v>
                </c:pt>
                <c:pt idx="120">
                  <c:v>-3.2883000000000031</c:v>
                </c:pt>
                <c:pt idx="121">
                  <c:v>-3.2544000000000031</c:v>
                </c:pt>
                <c:pt idx="122">
                  <c:v>-3.220500000000003</c:v>
                </c:pt>
                <c:pt idx="123">
                  <c:v>-3.186600000000003</c:v>
                </c:pt>
                <c:pt idx="124">
                  <c:v>-3.1527000000000029</c:v>
                </c:pt>
                <c:pt idx="125">
                  <c:v>-3.1188000000000029</c:v>
                </c:pt>
                <c:pt idx="126">
                  <c:v>-3.0849000000000029</c:v>
                </c:pt>
                <c:pt idx="127">
                  <c:v>-3.0510000000000028</c:v>
                </c:pt>
                <c:pt idx="128">
                  <c:v>-3.0171000000000028</c:v>
                </c:pt>
                <c:pt idx="129">
                  <c:v>-2.9832000000000027</c:v>
                </c:pt>
                <c:pt idx="130">
                  <c:v>-2.9493000000000027</c:v>
                </c:pt>
                <c:pt idx="131">
                  <c:v>-2.9154000000000027</c:v>
                </c:pt>
                <c:pt idx="132">
                  <c:v>-2.8815000000000026</c:v>
                </c:pt>
                <c:pt idx="133">
                  <c:v>-2.8476000000000026</c:v>
                </c:pt>
                <c:pt idx="134">
                  <c:v>-2.8137000000000025</c:v>
                </c:pt>
                <c:pt idx="135">
                  <c:v>-2.7798000000000025</c:v>
                </c:pt>
                <c:pt idx="136">
                  <c:v>-2.7459000000000024</c:v>
                </c:pt>
                <c:pt idx="137">
                  <c:v>-2.7120000000000024</c:v>
                </c:pt>
                <c:pt idx="138">
                  <c:v>-2.6781000000000024</c:v>
                </c:pt>
                <c:pt idx="139">
                  <c:v>-2.6442000000000023</c:v>
                </c:pt>
                <c:pt idx="140">
                  <c:v>-2.6103000000000023</c:v>
                </c:pt>
                <c:pt idx="141">
                  <c:v>-2.5764000000000022</c:v>
                </c:pt>
                <c:pt idx="142">
                  <c:v>-2.5425000000000022</c:v>
                </c:pt>
                <c:pt idx="143">
                  <c:v>-2.5086000000000022</c:v>
                </c:pt>
                <c:pt idx="144">
                  <c:v>-2.4747000000000021</c:v>
                </c:pt>
                <c:pt idx="145">
                  <c:v>-2.4408000000000021</c:v>
                </c:pt>
                <c:pt idx="146">
                  <c:v>-2.406900000000002</c:v>
                </c:pt>
                <c:pt idx="147">
                  <c:v>-2.373000000000002</c:v>
                </c:pt>
                <c:pt idx="148">
                  <c:v>-2.339100000000002</c:v>
                </c:pt>
                <c:pt idx="149">
                  <c:v>-2.3052000000000019</c:v>
                </c:pt>
                <c:pt idx="150">
                  <c:v>-2.2713000000000019</c:v>
                </c:pt>
                <c:pt idx="151">
                  <c:v>-2.2374000000000018</c:v>
                </c:pt>
                <c:pt idx="152">
                  <c:v>-2.2035000000000018</c:v>
                </c:pt>
                <c:pt idx="153">
                  <c:v>-2.1696000000000017</c:v>
                </c:pt>
                <c:pt idx="154">
                  <c:v>-2.1357000000000017</c:v>
                </c:pt>
                <c:pt idx="155">
                  <c:v>-2.1018000000000017</c:v>
                </c:pt>
                <c:pt idx="156">
                  <c:v>-2.0679000000000016</c:v>
                </c:pt>
                <c:pt idx="157">
                  <c:v>-2.0340000000000016</c:v>
                </c:pt>
                <c:pt idx="158">
                  <c:v>-2.0001000000000015</c:v>
                </c:pt>
                <c:pt idx="159">
                  <c:v>-1.9662000000000015</c:v>
                </c:pt>
                <c:pt idx="160">
                  <c:v>-1.9323000000000015</c:v>
                </c:pt>
                <c:pt idx="161">
                  <c:v>-1.8984000000000014</c:v>
                </c:pt>
                <c:pt idx="162">
                  <c:v>-1.8645000000000014</c:v>
                </c:pt>
                <c:pt idx="163">
                  <c:v>-1.8306000000000013</c:v>
                </c:pt>
                <c:pt idx="164">
                  <c:v>-1.7967000000000013</c:v>
                </c:pt>
                <c:pt idx="165">
                  <c:v>-1.7628000000000013</c:v>
                </c:pt>
                <c:pt idx="166">
                  <c:v>-1.7289000000000012</c:v>
                </c:pt>
                <c:pt idx="167">
                  <c:v>-1.6950000000000012</c:v>
                </c:pt>
                <c:pt idx="168">
                  <c:v>-1.6611000000000011</c:v>
                </c:pt>
                <c:pt idx="169">
                  <c:v>-1.6272000000000011</c:v>
                </c:pt>
                <c:pt idx="170">
                  <c:v>-1.593300000000001</c:v>
                </c:pt>
                <c:pt idx="171">
                  <c:v>-1.559400000000001</c:v>
                </c:pt>
                <c:pt idx="172">
                  <c:v>-1.525500000000001</c:v>
                </c:pt>
                <c:pt idx="173">
                  <c:v>-1.4916000000000009</c:v>
                </c:pt>
                <c:pt idx="174">
                  <c:v>-1.4577000000000009</c:v>
                </c:pt>
                <c:pt idx="175">
                  <c:v>-1.4238000000000008</c:v>
                </c:pt>
                <c:pt idx="176">
                  <c:v>-1.3899000000000008</c:v>
                </c:pt>
                <c:pt idx="177">
                  <c:v>-1.3560000000000008</c:v>
                </c:pt>
                <c:pt idx="178">
                  <c:v>-1.3221000000000007</c:v>
                </c:pt>
                <c:pt idx="179">
                  <c:v>-1.2882000000000007</c:v>
                </c:pt>
                <c:pt idx="180">
                  <c:v>-1.2543000000000006</c:v>
                </c:pt>
                <c:pt idx="181">
                  <c:v>-1.2204000000000006</c:v>
                </c:pt>
                <c:pt idx="182">
                  <c:v>-1.1865000000000006</c:v>
                </c:pt>
                <c:pt idx="183">
                  <c:v>-1.1526000000000005</c:v>
                </c:pt>
                <c:pt idx="184">
                  <c:v>-1.1187000000000005</c:v>
                </c:pt>
                <c:pt idx="185">
                  <c:v>-1.0848000000000004</c:v>
                </c:pt>
                <c:pt idx="186">
                  <c:v>-1.0509000000000004</c:v>
                </c:pt>
                <c:pt idx="187">
                  <c:v>-1.0170000000000003</c:v>
                </c:pt>
                <c:pt idx="188">
                  <c:v>-0.98310000000000042</c:v>
                </c:pt>
                <c:pt idx="189">
                  <c:v>-0.94920000000000038</c:v>
                </c:pt>
                <c:pt idx="190">
                  <c:v>-0.91530000000000034</c:v>
                </c:pt>
                <c:pt idx="191">
                  <c:v>-0.88140000000000029</c:v>
                </c:pt>
                <c:pt idx="192">
                  <c:v>-0.84750000000000025</c:v>
                </c:pt>
                <c:pt idx="193">
                  <c:v>-0.81360000000000021</c:v>
                </c:pt>
                <c:pt idx="194">
                  <c:v>-0.77970000000000017</c:v>
                </c:pt>
                <c:pt idx="195">
                  <c:v>-0.74580000000000013</c:v>
                </c:pt>
                <c:pt idx="196">
                  <c:v>-0.71190000000000009</c:v>
                </c:pt>
                <c:pt idx="197">
                  <c:v>-0.67800000000000005</c:v>
                </c:pt>
                <c:pt idx="198">
                  <c:v>-0.64410000000000001</c:v>
                </c:pt>
                <c:pt idx="199">
                  <c:v>-0.61019999999999996</c:v>
                </c:pt>
                <c:pt idx="200">
                  <c:v>-0.57629999999999992</c:v>
                </c:pt>
                <c:pt idx="201">
                  <c:v>-0.54239999999999988</c:v>
                </c:pt>
                <c:pt idx="202">
                  <c:v>-0.50849999999999984</c:v>
                </c:pt>
                <c:pt idx="203">
                  <c:v>-0.47459999999999986</c:v>
                </c:pt>
                <c:pt idx="204">
                  <c:v>-0.44069999999999987</c:v>
                </c:pt>
                <c:pt idx="205">
                  <c:v>-0.40679999999999988</c:v>
                </c:pt>
                <c:pt idx="206">
                  <c:v>-0.3728999999999999</c:v>
                </c:pt>
                <c:pt idx="207">
                  <c:v>-0.33899999999999991</c:v>
                </c:pt>
                <c:pt idx="208">
                  <c:v>-0.30509999999999993</c:v>
                </c:pt>
                <c:pt idx="209">
                  <c:v>-0.27119999999999994</c:v>
                </c:pt>
                <c:pt idx="210">
                  <c:v>-0.23729999999999996</c:v>
                </c:pt>
                <c:pt idx="211">
                  <c:v>-0.20339999999999997</c:v>
                </c:pt>
                <c:pt idx="212">
                  <c:v>-0.16949999999999998</c:v>
                </c:pt>
                <c:pt idx="213">
                  <c:v>-0.1356</c:v>
                </c:pt>
                <c:pt idx="214">
                  <c:v>-0.1017</c:v>
                </c:pt>
                <c:pt idx="215">
                  <c:v>-6.7799999999999999E-2</c:v>
                </c:pt>
                <c:pt idx="216">
                  <c:v>-3.39E-2</c:v>
                </c:pt>
                <c:pt idx="217">
                  <c:v>0</c:v>
                </c:pt>
                <c:pt idx="218">
                  <c:v>3.39E-2</c:v>
                </c:pt>
                <c:pt idx="219">
                  <c:v>6.7799999999999999E-2</c:v>
                </c:pt>
                <c:pt idx="220">
                  <c:v>0.1017</c:v>
                </c:pt>
                <c:pt idx="221">
                  <c:v>0.1356</c:v>
                </c:pt>
                <c:pt idx="222">
                  <c:v>0.16949999999999998</c:v>
                </c:pt>
                <c:pt idx="223">
                  <c:v>0.20339999999999997</c:v>
                </c:pt>
                <c:pt idx="224">
                  <c:v>0.23729999999999996</c:v>
                </c:pt>
                <c:pt idx="225">
                  <c:v>0.27119999999999994</c:v>
                </c:pt>
                <c:pt idx="226">
                  <c:v>0.30509999999999993</c:v>
                </c:pt>
                <c:pt idx="227">
                  <c:v>0.33899999999999991</c:v>
                </c:pt>
                <c:pt idx="228">
                  <c:v>0.3728999999999999</c:v>
                </c:pt>
                <c:pt idx="229">
                  <c:v>0.40679999999999988</c:v>
                </c:pt>
                <c:pt idx="230">
                  <c:v>0.44069999999999987</c:v>
                </c:pt>
                <c:pt idx="231">
                  <c:v>0.47459999999999986</c:v>
                </c:pt>
                <c:pt idx="232">
                  <c:v>0.50849999999999984</c:v>
                </c:pt>
                <c:pt idx="233">
                  <c:v>0.54239999999999988</c:v>
                </c:pt>
                <c:pt idx="234">
                  <c:v>0.57629999999999992</c:v>
                </c:pt>
                <c:pt idx="235">
                  <c:v>0.61019999999999996</c:v>
                </c:pt>
                <c:pt idx="236">
                  <c:v>0.64410000000000001</c:v>
                </c:pt>
                <c:pt idx="237">
                  <c:v>0.67800000000000005</c:v>
                </c:pt>
                <c:pt idx="238">
                  <c:v>0.71190000000000009</c:v>
                </c:pt>
                <c:pt idx="239">
                  <c:v>0.74580000000000013</c:v>
                </c:pt>
                <c:pt idx="240">
                  <c:v>0.77970000000000017</c:v>
                </c:pt>
                <c:pt idx="241">
                  <c:v>0.81360000000000021</c:v>
                </c:pt>
                <c:pt idx="242">
                  <c:v>0.84750000000000025</c:v>
                </c:pt>
                <c:pt idx="243">
                  <c:v>0.88140000000000029</c:v>
                </c:pt>
                <c:pt idx="244">
                  <c:v>0.91530000000000034</c:v>
                </c:pt>
                <c:pt idx="245">
                  <c:v>0.94920000000000038</c:v>
                </c:pt>
                <c:pt idx="246">
                  <c:v>0.98310000000000042</c:v>
                </c:pt>
                <c:pt idx="247">
                  <c:v>1.0170000000000003</c:v>
                </c:pt>
                <c:pt idx="248">
                  <c:v>1.0509000000000004</c:v>
                </c:pt>
                <c:pt idx="249">
                  <c:v>1.0848000000000004</c:v>
                </c:pt>
                <c:pt idx="250">
                  <c:v>1.1187000000000005</c:v>
                </c:pt>
                <c:pt idx="251">
                  <c:v>1.1526000000000005</c:v>
                </c:pt>
                <c:pt idx="252">
                  <c:v>1.1865000000000006</c:v>
                </c:pt>
                <c:pt idx="253">
                  <c:v>1.2204000000000006</c:v>
                </c:pt>
                <c:pt idx="254">
                  <c:v>1.2543000000000006</c:v>
                </c:pt>
                <c:pt idx="255">
                  <c:v>1.2882000000000007</c:v>
                </c:pt>
                <c:pt idx="256">
                  <c:v>1.3221000000000007</c:v>
                </c:pt>
                <c:pt idx="257">
                  <c:v>1.3560000000000008</c:v>
                </c:pt>
                <c:pt idx="258">
                  <c:v>1.3899000000000008</c:v>
                </c:pt>
                <c:pt idx="259">
                  <c:v>1.4238000000000008</c:v>
                </c:pt>
                <c:pt idx="260">
                  <c:v>1.4577000000000009</c:v>
                </c:pt>
                <c:pt idx="261">
                  <c:v>1.4916000000000009</c:v>
                </c:pt>
                <c:pt idx="262">
                  <c:v>1.525500000000001</c:v>
                </c:pt>
                <c:pt idx="263">
                  <c:v>1.559400000000001</c:v>
                </c:pt>
                <c:pt idx="264">
                  <c:v>1.593300000000001</c:v>
                </c:pt>
                <c:pt idx="265">
                  <c:v>1.6272000000000011</c:v>
                </c:pt>
                <c:pt idx="266">
                  <c:v>1.6611000000000011</c:v>
                </c:pt>
                <c:pt idx="267">
                  <c:v>1.6950000000000012</c:v>
                </c:pt>
                <c:pt idx="268">
                  <c:v>1.7289000000000012</c:v>
                </c:pt>
                <c:pt idx="269">
                  <c:v>1.7628000000000013</c:v>
                </c:pt>
                <c:pt idx="270">
                  <c:v>1.7967000000000013</c:v>
                </c:pt>
                <c:pt idx="271">
                  <c:v>1.8306000000000013</c:v>
                </c:pt>
                <c:pt idx="272">
                  <c:v>1.8645000000000014</c:v>
                </c:pt>
                <c:pt idx="273">
                  <c:v>1.8984000000000014</c:v>
                </c:pt>
                <c:pt idx="274">
                  <c:v>1.9323000000000015</c:v>
                </c:pt>
                <c:pt idx="275">
                  <c:v>1.9662000000000015</c:v>
                </c:pt>
                <c:pt idx="276">
                  <c:v>2.0001000000000015</c:v>
                </c:pt>
                <c:pt idx="277">
                  <c:v>2.0340000000000016</c:v>
                </c:pt>
                <c:pt idx="278">
                  <c:v>2.0679000000000016</c:v>
                </c:pt>
                <c:pt idx="279">
                  <c:v>2.1018000000000017</c:v>
                </c:pt>
                <c:pt idx="280">
                  <c:v>2.1357000000000017</c:v>
                </c:pt>
                <c:pt idx="281">
                  <c:v>2.1696000000000017</c:v>
                </c:pt>
                <c:pt idx="282">
                  <c:v>2.2035000000000018</c:v>
                </c:pt>
                <c:pt idx="283">
                  <c:v>2.2374000000000018</c:v>
                </c:pt>
                <c:pt idx="284">
                  <c:v>2.2713000000000019</c:v>
                </c:pt>
                <c:pt idx="285">
                  <c:v>2.3052000000000019</c:v>
                </c:pt>
                <c:pt idx="286">
                  <c:v>2.339100000000002</c:v>
                </c:pt>
                <c:pt idx="287">
                  <c:v>2.373000000000002</c:v>
                </c:pt>
                <c:pt idx="288">
                  <c:v>2.406900000000002</c:v>
                </c:pt>
                <c:pt idx="289">
                  <c:v>2.4408000000000021</c:v>
                </c:pt>
                <c:pt idx="290">
                  <c:v>2.4747000000000021</c:v>
                </c:pt>
                <c:pt idx="291">
                  <c:v>2.5086000000000022</c:v>
                </c:pt>
                <c:pt idx="292">
                  <c:v>2.5425000000000022</c:v>
                </c:pt>
                <c:pt idx="293">
                  <c:v>2.5764000000000022</c:v>
                </c:pt>
                <c:pt idx="294">
                  <c:v>2.6103000000000023</c:v>
                </c:pt>
                <c:pt idx="295">
                  <c:v>2.6442000000000023</c:v>
                </c:pt>
                <c:pt idx="296">
                  <c:v>2.6781000000000024</c:v>
                </c:pt>
                <c:pt idx="297">
                  <c:v>2.7120000000000024</c:v>
                </c:pt>
                <c:pt idx="298">
                  <c:v>2.7459000000000024</c:v>
                </c:pt>
                <c:pt idx="299">
                  <c:v>2.7798000000000025</c:v>
                </c:pt>
                <c:pt idx="300">
                  <c:v>2.8137000000000025</c:v>
                </c:pt>
                <c:pt idx="301">
                  <c:v>2.8476000000000026</c:v>
                </c:pt>
                <c:pt idx="302">
                  <c:v>2.8815000000000026</c:v>
                </c:pt>
                <c:pt idx="303">
                  <c:v>2.9154000000000027</c:v>
                </c:pt>
                <c:pt idx="304">
                  <c:v>2.9493000000000027</c:v>
                </c:pt>
                <c:pt idx="305">
                  <c:v>2.9832000000000027</c:v>
                </c:pt>
                <c:pt idx="306">
                  <c:v>3.0171000000000028</c:v>
                </c:pt>
                <c:pt idx="307">
                  <c:v>3.0510000000000028</c:v>
                </c:pt>
                <c:pt idx="308">
                  <c:v>3.0849000000000029</c:v>
                </c:pt>
                <c:pt idx="309">
                  <c:v>3.1188000000000029</c:v>
                </c:pt>
                <c:pt idx="310">
                  <c:v>3.1527000000000029</c:v>
                </c:pt>
                <c:pt idx="311">
                  <c:v>3.186600000000003</c:v>
                </c:pt>
                <c:pt idx="312">
                  <c:v>3.220500000000003</c:v>
                </c:pt>
                <c:pt idx="313">
                  <c:v>3.2544000000000031</c:v>
                </c:pt>
                <c:pt idx="314">
                  <c:v>3.2883000000000031</c:v>
                </c:pt>
                <c:pt idx="315">
                  <c:v>3.3222000000000032</c:v>
                </c:pt>
                <c:pt idx="316">
                  <c:v>3.3561000000000032</c:v>
                </c:pt>
                <c:pt idx="317">
                  <c:v>3.3900000000000032</c:v>
                </c:pt>
                <c:pt idx="318">
                  <c:v>3.4239000000000033</c:v>
                </c:pt>
                <c:pt idx="319">
                  <c:v>3.4578000000000033</c:v>
                </c:pt>
                <c:pt idx="320">
                  <c:v>3.4917000000000034</c:v>
                </c:pt>
                <c:pt idx="321">
                  <c:v>3.5256000000000034</c:v>
                </c:pt>
                <c:pt idx="322">
                  <c:v>3.5595000000000034</c:v>
                </c:pt>
                <c:pt idx="323">
                  <c:v>3.5934000000000035</c:v>
                </c:pt>
                <c:pt idx="324">
                  <c:v>3.6273000000000035</c:v>
                </c:pt>
                <c:pt idx="325">
                  <c:v>3.6612000000000036</c:v>
                </c:pt>
                <c:pt idx="326">
                  <c:v>3.6951000000000036</c:v>
                </c:pt>
                <c:pt idx="327">
                  <c:v>3.7290000000000036</c:v>
                </c:pt>
                <c:pt idx="328">
                  <c:v>3.7629000000000037</c:v>
                </c:pt>
                <c:pt idx="329">
                  <c:v>3.7968000000000037</c:v>
                </c:pt>
                <c:pt idx="330">
                  <c:v>3.8307000000000038</c:v>
                </c:pt>
                <c:pt idx="331">
                  <c:v>3.8646000000000038</c:v>
                </c:pt>
                <c:pt idx="332">
                  <c:v>3.8985000000000039</c:v>
                </c:pt>
                <c:pt idx="333">
                  <c:v>3.9324000000000039</c:v>
                </c:pt>
                <c:pt idx="334">
                  <c:v>3.9663000000000039</c:v>
                </c:pt>
                <c:pt idx="335">
                  <c:v>4.000200000000004</c:v>
                </c:pt>
                <c:pt idx="336">
                  <c:v>4.034100000000004</c:v>
                </c:pt>
                <c:pt idx="337">
                  <c:v>4.0680000000000041</c:v>
                </c:pt>
                <c:pt idx="338">
                  <c:v>4.1019000000000041</c:v>
                </c:pt>
                <c:pt idx="339">
                  <c:v>4.1358000000000041</c:v>
                </c:pt>
                <c:pt idx="340">
                  <c:v>4.1697000000000042</c:v>
                </c:pt>
                <c:pt idx="341">
                  <c:v>4.2036000000000042</c:v>
                </c:pt>
                <c:pt idx="342">
                  <c:v>4.2375000000000043</c:v>
                </c:pt>
                <c:pt idx="343">
                  <c:v>4.2714000000000043</c:v>
                </c:pt>
                <c:pt idx="344">
                  <c:v>4.3053000000000043</c:v>
                </c:pt>
                <c:pt idx="345">
                  <c:v>4.3392000000000044</c:v>
                </c:pt>
                <c:pt idx="346">
                  <c:v>4.3731000000000044</c:v>
                </c:pt>
                <c:pt idx="347">
                  <c:v>4.4070000000000045</c:v>
                </c:pt>
                <c:pt idx="348">
                  <c:v>4.4409000000000045</c:v>
                </c:pt>
                <c:pt idx="349">
                  <c:v>4.4748000000000046</c:v>
                </c:pt>
                <c:pt idx="350">
                  <c:v>4.5087000000000046</c:v>
                </c:pt>
                <c:pt idx="351">
                  <c:v>4.5426000000000046</c:v>
                </c:pt>
                <c:pt idx="352">
                  <c:v>4.5765000000000047</c:v>
                </c:pt>
                <c:pt idx="353">
                  <c:v>4.6104000000000047</c:v>
                </c:pt>
                <c:pt idx="354">
                  <c:v>4.6443000000000048</c:v>
                </c:pt>
                <c:pt idx="355">
                  <c:v>4.6782000000000048</c:v>
                </c:pt>
                <c:pt idx="356">
                  <c:v>4.7121000000000048</c:v>
                </c:pt>
                <c:pt idx="357">
                  <c:v>4.7460000000000049</c:v>
                </c:pt>
                <c:pt idx="358">
                  <c:v>4.7799000000000049</c:v>
                </c:pt>
                <c:pt idx="359">
                  <c:v>4.813800000000005</c:v>
                </c:pt>
                <c:pt idx="360">
                  <c:v>4.847700000000005</c:v>
                </c:pt>
                <c:pt idx="361">
                  <c:v>4.881600000000005</c:v>
                </c:pt>
                <c:pt idx="362">
                  <c:v>4.9155000000000051</c:v>
                </c:pt>
                <c:pt idx="363">
                  <c:v>4.9494000000000051</c:v>
                </c:pt>
                <c:pt idx="364">
                  <c:v>4.9833000000000052</c:v>
                </c:pt>
                <c:pt idx="365">
                  <c:v>5.0172000000000052</c:v>
                </c:pt>
                <c:pt idx="366">
                  <c:v>5.0511000000000053</c:v>
                </c:pt>
                <c:pt idx="367">
                  <c:v>5.0850000000000053</c:v>
                </c:pt>
                <c:pt idx="368">
                  <c:v>5.1189000000000053</c:v>
                </c:pt>
                <c:pt idx="369">
                  <c:v>5.1528000000000054</c:v>
                </c:pt>
                <c:pt idx="370">
                  <c:v>5.1867000000000054</c:v>
                </c:pt>
                <c:pt idx="371">
                  <c:v>5.2206000000000055</c:v>
                </c:pt>
                <c:pt idx="372">
                  <c:v>5.2545000000000055</c:v>
                </c:pt>
                <c:pt idx="373">
                  <c:v>5.2884000000000055</c:v>
                </c:pt>
                <c:pt idx="374">
                  <c:v>5.3223000000000056</c:v>
                </c:pt>
                <c:pt idx="375">
                  <c:v>5.3562000000000056</c:v>
                </c:pt>
                <c:pt idx="376">
                  <c:v>5.3901000000000057</c:v>
                </c:pt>
                <c:pt idx="377">
                  <c:v>5.4240000000000057</c:v>
                </c:pt>
                <c:pt idx="378">
                  <c:v>5.4579000000000057</c:v>
                </c:pt>
                <c:pt idx="379">
                  <c:v>5.4918000000000058</c:v>
                </c:pt>
                <c:pt idx="380">
                  <c:v>5.5257000000000058</c:v>
                </c:pt>
                <c:pt idx="381">
                  <c:v>5.5596000000000059</c:v>
                </c:pt>
                <c:pt idx="382">
                  <c:v>5.5935000000000059</c:v>
                </c:pt>
                <c:pt idx="383">
                  <c:v>5.627400000000006</c:v>
                </c:pt>
                <c:pt idx="384">
                  <c:v>5.661300000000006</c:v>
                </c:pt>
                <c:pt idx="385">
                  <c:v>5.695200000000006</c:v>
                </c:pt>
                <c:pt idx="386">
                  <c:v>5.7291000000000061</c:v>
                </c:pt>
                <c:pt idx="387">
                  <c:v>5.7630000000000061</c:v>
                </c:pt>
                <c:pt idx="388">
                  <c:v>5.7969000000000062</c:v>
                </c:pt>
                <c:pt idx="389">
                  <c:v>5.8308000000000062</c:v>
                </c:pt>
                <c:pt idx="390">
                  <c:v>5.8647000000000062</c:v>
                </c:pt>
                <c:pt idx="391">
                  <c:v>5.8986000000000063</c:v>
                </c:pt>
                <c:pt idx="392">
                  <c:v>5.9325000000000063</c:v>
                </c:pt>
                <c:pt idx="393">
                  <c:v>5.9664000000000064</c:v>
                </c:pt>
                <c:pt idx="394">
                  <c:v>6.0003000000000064</c:v>
                </c:pt>
                <c:pt idx="395">
                  <c:v>6.0342000000000064</c:v>
                </c:pt>
                <c:pt idx="396">
                  <c:v>6.0681000000000065</c:v>
                </c:pt>
                <c:pt idx="397">
                  <c:v>6.1020000000000065</c:v>
                </c:pt>
                <c:pt idx="398">
                  <c:v>6.1359000000000066</c:v>
                </c:pt>
                <c:pt idx="399">
                  <c:v>6.1698000000000066</c:v>
                </c:pt>
                <c:pt idx="400">
                  <c:v>6.2037000000000067</c:v>
                </c:pt>
                <c:pt idx="401">
                  <c:v>6.2376000000000067</c:v>
                </c:pt>
                <c:pt idx="402">
                  <c:v>6.2715000000000067</c:v>
                </c:pt>
                <c:pt idx="403">
                  <c:v>6.3054000000000068</c:v>
                </c:pt>
                <c:pt idx="404">
                  <c:v>6.3393000000000068</c:v>
                </c:pt>
                <c:pt idx="405">
                  <c:v>6.3732000000000069</c:v>
                </c:pt>
                <c:pt idx="406">
                  <c:v>6.4071000000000069</c:v>
                </c:pt>
                <c:pt idx="407">
                  <c:v>6.4410000000000069</c:v>
                </c:pt>
                <c:pt idx="408">
                  <c:v>6.474900000000007</c:v>
                </c:pt>
                <c:pt idx="409">
                  <c:v>6.508800000000007</c:v>
                </c:pt>
                <c:pt idx="410">
                  <c:v>6.5427000000000071</c:v>
                </c:pt>
                <c:pt idx="411">
                  <c:v>6.5766000000000071</c:v>
                </c:pt>
                <c:pt idx="412">
                  <c:v>6.6105000000000071</c:v>
                </c:pt>
                <c:pt idx="413">
                  <c:v>6.6444000000000072</c:v>
                </c:pt>
                <c:pt idx="414">
                  <c:v>6.6783000000000072</c:v>
                </c:pt>
                <c:pt idx="415">
                  <c:v>6.7122000000000073</c:v>
                </c:pt>
                <c:pt idx="416">
                  <c:v>6.7461000000000073</c:v>
                </c:pt>
                <c:pt idx="417">
                  <c:v>6.7800000000000074</c:v>
                </c:pt>
                <c:pt idx="418">
                  <c:v>6.8139000000000074</c:v>
                </c:pt>
                <c:pt idx="419">
                  <c:v>6.8478000000000074</c:v>
                </c:pt>
                <c:pt idx="420">
                  <c:v>6.8817000000000075</c:v>
                </c:pt>
                <c:pt idx="421">
                  <c:v>6.9156000000000075</c:v>
                </c:pt>
                <c:pt idx="422">
                  <c:v>6.9495000000000076</c:v>
                </c:pt>
                <c:pt idx="423">
                  <c:v>6.9834000000000076</c:v>
                </c:pt>
                <c:pt idx="424">
                  <c:v>7.0173000000000076</c:v>
                </c:pt>
                <c:pt idx="425">
                  <c:v>7.0512000000000077</c:v>
                </c:pt>
                <c:pt idx="426">
                  <c:v>7.0851000000000077</c:v>
                </c:pt>
                <c:pt idx="427">
                  <c:v>7.1190000000000078</c:v>
                </c:pt>
                <c:pt idx="428">
                  <c:v>7.1529000000000078</c:v>
                </c:pt>
                <c:pt idx="429">
                  <c:v>7.1868000000000078</c:v>
                </c:pt>
                <c:pt idx="430">
                  <c:v>7.2207000000000079</c:v>
                </c:pt>
                <c:pt idx="431">
                  <c:v>7.2546000000000079</c:v>
                </c:pt>
                <c:pt idx="432">
                  <c:v>7.288500000000008</c:v>
                </c:pt>
                <c:pt idx="433">
                  <c:v>7.322400000000008</c:v>
                </c:pt>
                <c:pt idx="434">
                  <c:v>7.3563000000000081</c:v>
                </c:pt>
                <c:pt idx="435">
                  <c:v>7.3902000000000081</c:v>
                </c:pt>
                <c:pt idx="436">
                  <c:v>7.4241000000000081</c:v>
                </c:pt>
                <c:pt idx="437">
                  <c:v>7.4580000000000082</c:v>
                </c:pt>
                <c:pt idx="438">
                  <c:v>7.4919000000000082</c:v>
                </c:pt>
                <c:pt idx="439">
                  <c:v>7.5258000000000083</c:v>
                </c:pt>
                <c:pt idx="440">
                  <c:v>7.5597000000000083</c:v>
                </c:pt>
                <c:pt idx="441">
                  <c:v>7.5936000000000083</c:v>
                </c:pt>
                <c:pt idx="442">
                  <c:v>7.6275000000000084</c:v>
                </c:pt>
              </c:numCache>
            </c:numRef>
          </c:xVal>
          <c:yVal>
            <c:numRef>
              <c:f>'Profil 10 cm x 10 cm'!$C$3:$C$445</c:f>
              <c:numCache>
                <c:formatCode>General</c:formatCode>
                <c:ptCount val="443"/>
                <c:pt idx="0">
                  <c:v>5.469227750719412</c:v>
                </c:pt>
                <c:pt idx="1">
                  <c:v>5.5680167060183985</c:v>
                </c:pt>
                <c:pt idx="2">
                  <c:v>5.7152316197972803</c:v>
                </c:pt>
                <c:pt idx="3">
                  <c:v>5.8411391118450098</c:v>
                </c:pt>
                <c:pt idx="4">
                  <c:v>5.9570385724735591</c:v>
                </c:pt>
                <c:pt idx="5">
                  <c:v>5.992550942025483</c:v>
                </c:pt>
                <c:pt idx="6">
                  <c:v>5.9541330149647669</c:v>
                </c:pt>
                <c:pt idx="7">
                  <c:v>6.0048188515070562</c:v>
                </c:pt>
                <c:pt idx="8">
                  <c:v>6.1291121449387882</c:v>
                </c:pt>
                <c:pt idx="9">
                  <c:v>6.2014282429354335</c:v>
                </c:pt>
                <c:pt idx="10">
                  <c:v>6.2508227205849272</c:v>
                </c:pt>
                <c:pt idx="11">
                  <c:v>6.3069968324216061</c:v>
                </c:pt>
                <c:pt idx="12">
                  <c:v>6.3350838883399447</c:v>
                </c:pt>
                <c:pt idx="13">
                  <c:v>6.4099827041221831</c:v>
                </c:pt>
                <c:pt idx="14">
                  <c:v>6.4648654570660655</c:v>
                </c:pt>
                <c:pt idx="15">
                  <c:v>6.510385858037167</c:v>
                </c:pt>
                <c:pt idx="16">
                  <c:v>6.6295137158977102</c:v>
                </c:pt>
                <c:pt idx="17">
                  <c:v>6.6424273048256826</c:v>
                </c:pt>
                <c:pt idx="18">
                  <c:v>6.8429107729324503</c:v>
                </c:pt>
                <c:pt idx="19">
                  <c:v>7.0127244673352838</c:v>
                </c:pt>
                <c:pt idx="20">
                  <c:v>7.0879461228407212</c:v>
                </c:pt>
                <c:pt idx="21">
                  <c:v>7.1379862799366141</c:v>
                </c:pt>
                <c:pt idx="22">
                  <c:v>7.1776955658901285</c:v>
                </c:pt>
                <c:pt idx="23">
                  <c:v>7.1441202346774011</c:v>
                </c:pt>
                <c:pt idx="24">
                  <c:v>7.2274128832628222</c:v>
                </c:pt>
                <c:pt idx="25">
                  <c:v>7.250334503609972</c:v>
                </c:pt>
                <c:pt idx="26">
                  <c:v>7.3588086506049377</c:v>
                </c:pt>
                <c:pt idx="27">
                  <c:v>7.6051353594060078</c:v>
                </c:pt>
                <c:pt idx="28">
                  <c:v>7.7213576597577562</c:v>
                </c:pt>
                <c:pt idx="29">
                  <c:v>7.8298318067527228</c:v>
                </c:pt>
                <c:pt idx="30">
                  <c:v>7.839194158725503</c:v>
                </c:pt>
                <c:pt idx="31">
                  <c:v>7.880840483018213</c:v>
                </c:pt>
                <c:pt idx="32">
                  <c:v>7.9709127657908194</c:v>
                </c:pt>
                <c:pt idx="33">
                  <c:v>8.0441973829570603</c:v>
                </c:pt>
                <c:pt idx="34">
                  <c:v>8.126198672649684</c:v>
                </c:pt>
                <c:pt idx="35">
                  <c:v>8.2165937951454904</c:v>
                </c:pt>
                <c:pt idx="36">
                  <c:v>8.3321704160508396</c:v>
                </c:pt>
                <c:pt idx="37">
                  <c:v>8.3179654682300708</c:v>
                </c:pt>
                <c:pt idx="38">
                  <c:v>8.4803538489993215</c:v>
                </c:pt>
                <c:pt idx="39">
                  <c:v>8.7554132931651285</c:v>
                </c:pt>
                <c:pt idx="40">
                  <c:v>8.9859208555294305</c:v>
                </c:pt>
                <c:pt idx="41">
                  <c:v>9.2667914147128254</c:v>
                </c:pt>
                <c:pt idx="42">
                  <c:v>9.2974611884167597</c:v>
                </c:pt>
                <c:pt idx="43">
                  <c:v>9.4075495340277211</c:v>
                </c:pt>
                <c:pt idx="44">
                  <c:v>9.469857600605188</c:v>
                </c:pt>
                <c:pt idx="45">
                  <c:v>9.4624322869716053</c:v>
                </c:pt>
                <c:pt idx="46">
                  <c:v>9.5137638029602947</c:v>
                </c:pt>
                <c:pt idx="47">
                  <c:v>9.650002166150399</c:v>
                </c:pt>
                <c:pt idx="48">
                  <c:v>9.8469343973019754</c:v>
                </c:pt>
                <c:pt idx="49">
                  <c:v>10.093906785549443</c:v>
                </c:pt>
                <c:pt idx="50">
                  <c:v>10.242735897944321</c:v>
                </c:pt>
                <c:pt idx="51">
                  <c:v>10.449676160515077</c:v>
                </c:pt>
                <c:pt idx="52">
                  <c:v>10.567835499206021</c:v>
                </c:pt>
                <c:pt idx="53">
                  <c:v>10.720538688279293</c:v>
                </c:pt>
                <c:pt idx="54">
                  <c:v>10.929093149466043</c:v>
                </c:pt>
                <c:pt idx="55">
                  <c:v>11.179293934945504</c:v>
                </c:pt>
                <c:pt idx="56">
                  <c:v>11.470172525548076</c:v>
                </c:pt>
                <c:pt idx="57">
                  <c:v>11.848217841414462</c:v>
                </c:pt>
                <c:pt idx="58">
                  <c:v>12.246279220119204</c:v>
                </c:pt>
                <c:pt idx="59">
                  <c:v>12.770570930594873</c:v>
                </c:pt>
                <c:pt idx="60">
                  <c:v>13.321981177819286</c:v>
                </c:pt>
                <c:pt idx="61">
                  <c:v>13.884367975632472</c:v>
                </c:pt>
                <c:pt idx="62">
                  <c:v>14.488078258015172</c:v>
                </c:pt>
                <c:pt idx="63">
                  <c:v>15.24094049251595</c:v>
                </c:pt>
                <c:pt idx="64">
                  <c:v>16.204294226542672</c:v>
                </c:pt>
                <c:pt idx="65">
                  <c:v>17.500818554911078</c:v>
                </c:pt>
                <c:pt idx="66">
                  <c:v>19.18894746752024</c:v>
                </c:pt>
                <c:pt idx="67">
                  <c:v>21.364564362160348</c:v>
                </c:pt>
                <c:pt idx="68">
                  <c:v>24.211365041331813</c:v>
                </c:pt>
                <c:pt idx="69">
                  <c:v>27.712238999705068</c:v>
                </c:pt>
                <c:pt idx="70">
                  <c:v>32.1525765525883</c:v>
                </c:pt>
                <c:pt idx="71">
                  <c:v>38.012117528655665</c:v>
                </c:pt>
                <c:pt idx="72">
                  <c:v>45.419997817186896</c:v>
                </c:pt>
                <c:pt idx="73">
                  <c:v>53.228522202208474</c:v>
                </c:pt>
                <c:pt idx="74">
                  <c:v>59.989431685448288</c:v>
                </c:pt>
                <c:pt idx="75">
                  <c:v>65.354705045297521</c:v>
                </c:pt>
                <c:pt idx="76">
                  <c:v>69.239112594831568</c:v>
                </c:pt>
                <c:pt idx="77">
                  <c:v>71.941603917732934</c:v>
                </c:pt>
                <c:pt idx="78">
                  <c:v>74.367744437575695</c:v>
                </c:pt>
                <c:pt idx="79">
                  <c:v>75.97871465634023</c:v>
                </c:pt>
                <c:pt idx="80">
                  <c:v>76.940777031474155</c:v>
                </c:pt>
                <c:pt idx="81">
                  <c:v>78.921398733301885</c:v>
                </c:pt>
                <c:pt idx="82">
                  <c:v>79.219056958091642</c:v>
                </c:pt>
                <c:pt idx="83">
                  <c:v>79.765624609468063</c:v>
                </c:pt>
                <c:pt idx="84">
                  <c:v>80.296050274684532</c:v>
                </c:pt>
                <c:pt idx="85">
                  <c:v>80.826153100177791</c:v>
                </c:pt>
                <c:pt idx="86">
                  <c:v>81.466021431558815</c:v>
                </c:pt>
                <c:pt idx="87">
                  <c:v>82.194347847096438</c:v>
                </c:pt>
                <c:pt idx="88">
                  <c:v>82.481998040467005</c:v>
                </c:pt>
                <c:pt idx="89">
                  <c:v>82.733490184839269</c:v>
                </c:pt>
                <c:pt idx="90">
                  <c:v>83.333326390543576</c:v>
                </c:pt>
                <c:pt idx="91">
                  <c:v>84.104913328989923</c:v>
                </c:pt>
                <c:pt idx="92">
                  <c:v>84.868106434633077</c:v>
                </c:pt>
                <c:pt idx="93">
                  <c:v>85.255191262749037</c:v>
                </c:pt>
                <c:pt idx="94">
                  <c:v>85.396595061510325</c:v>
                </c:pt>
                <c:pt idx="95">
                  <c:v>85.652606962007368</c:v>
                </c:pt>
                <c:pt idx="96">
                  <c:v>85.506683407121287</c:v>
                </c:pt>
                <c:pt idx="97">
                  <c:v>85.900547869424443</c:v>
                </c:pt>
                <c:pt idx="98">
                  <c:v>85.858578705408533</c:v>
                </c:pt>
                <c:pt idx="99">
                  <c:v>86.074881319952084</c:v>
                </c:pt>
                <c:pt idx="100">
                  <c:v>86.439690207167288</c:v>
                </c:pt>
                <c:pt idx="101">
                  <c:v>86.879397910164741</c:v>
                </c:pt>
                <c:pt idx="102">
                  <c:v>87.09731472332426</c:v>
                </c:pt>
                <c:pt idx="103">
                  <c:v>87.328467965134976</c:v>
                </c:pt>
                <c:pt idx="104">
                  <c:v>87.516037844313772</c:v>
                </c:pt>
                <c:pt idx="105">
                  <c:v>87.154457354330532</c:v>
                </c:pt>
                <c:pt idx="106">
                  <c:v>87.552195893312074</c:v>
                </c:pt>
                <c:pt idx="107">
                  <c:v>87.95090295146322</c:v>
                </c:pt>
                <c:pt idx="108">
                  <c:v>88.130078997838837</c:v>
                </c:pt>
                <c:pt idx="109">
                  <c:v>88.29246737860808</c:v>
                </c:pt>
                <c:pt idx="110">
                  <c:v>88.504895916473231</c:v>
                </c:pt>
                <c:pt idx="111">
                  <c:v>89.095046930481544</c:v>
                </c:pt>
                <c:pt idx="112">
                  <c:v>89.566715766075745</c:v>
                </c:pt>
                <c:pt idx="113">
                  <c:v>89.605456532859648</c:v>
                </c:pt>
                <c:pt idx="114">
                  <c:v>89.719096115425813</c:v>
                </c:pt>
                <c:pt idx="115">
                  <c:v>89.901177719310226</c:v>
                </c:pt>
                <c:pt idx="116">
                  <c:v>90.40771324500993</c:v>
                </c:pt>
                <c:pt idx="117">
                  <c:v>90.787049919769103</c:v>
                </c:pt>
                <c:pt idx="118">
                  <c:v>90.663725145506973</c:v>
                </c:pt>
                <c:pt idx="119">
                  <c:v>90.66533934412297</c:v>
                </c:pt>
                <c:pt idx="120">
                  <c:v>90.445162652901061</c:v>
                </c:pt>
                <c:pt idx="121">
                  <c:v>90.876799362818517</c:v>
                </c:pt>
                <c:pt idx="122">
                  <c:v>90.886484554514496</c:v>
                </c:pt>
                <c:pt idx="123">
                  <c:v>91.447257153711689</c:v>
                </c:pt>
                <c:pt idx="124">
                  <c:v>92.134260084679809</c:v>
                </c:pt>
                <c:pt idx="125">
                  <c:v>92.532644303107759</c:v>
                </c:pt>
                <c:pt idx="126">
                  <c:v>92.431272630023159</c:v>
                </c:pt>
                <c:pt idx="127">
                  <c:v>92.379941114034466</c:v>
                </c:pt>
                <c:pt idx="128">
                  <c:v>92.586558536882038</c:v>
                </c:pt>
                <c:pt idx="129">
                  <c:v>92.469690557083879</c:v>
                </c:pt>
                <c:pt idx="130">
                  <c:v>92.242734231674774</c:v>
                </c:pt>
                <c:pt idx="131">
                  <c:v>91.991887766748917</c:v>
                </c:pt>
                <c:pt idx="132">
                  <c:v>91.745238218224642</c:v>
                </c:pt>
                <c:pt idx="133">
                  <c:v>91.421107136132548</c:v>
                </c:pt>
                <c:pt idx="134">
                  <c:v>92.053550153879996</c:v>
                </c:pt>
                <c:pt idx="135">
                  <c:v>92.822877214263926</c:v>
                </c:pt>
                <c:pt idx="136">
                  <c:v>93.427233176093026</c:v>
                </c:pt>
                <c:pt idx="137">
                  <c:v>93.959918719371871</c:v>
                </c:pt>
                <c:pt idx="138">
                  <c:v>94.274687449491196</c:v>
                </c:pt>
                <c:pt idx="139">
                  <c:v>94.75410443844217</c:v>
                </c:pt>
                <c:pt idx="140">
                  <c:v>95.31164864040737</c:v>
                </c:pt>
                <c:pt idx="141">
                  <c:v>94.99817126918083</c:v>
                </c:pt>
                <c:pt idx="142">
                  <c:v>94.921012575336192</c:v>
                </c:pt>
                <c:pt idx="143">
                  <c:v>95.268065277775463</c:v>
                </c:pt>
                <c:pt idx="144">
                  <c:v>95.191552263377218</c:v>
                </c:pt>
                <c:pt idx="145">
                  <c:v>95.279364668087425</c:v>
                </c:pt>
                <c:pt idx="146">
                  <c:v>95.923107076146835</c:v>
                </c:pt>
                <c:pt idx="147">
                  <c:v>96.427705563507359</c:v>
                </c:pt>
                <c:pt idx="148">
                  <c:v>96.874192900691995</c:v>
                </c:pt>
                <c:pt idx="149">
                  <c:v>96.883232412941581</c:v>
                </c:pt>
                <c:pt idx="150">
                  <c:v>96.85449967757684</c:v>
                </c:pt>
                <c:pt idx="151">
                  <c:v>96.738923056671496</c:v>
                </c:pt>
                <c:pt idx="152">
                  <c:v>97.008817065266101</c:v>
                </c:pt>
                <c:pt idx="153">
                  <c:v>97.490493932279463</c:v>
                </c:pt>
                <c:pt idx="154">
                  <c:v>97.650622434986317</c:v>
                </c:pt>
                <c:pt idx="155">
                  <c:v>98.133590660892466</c:v>
                </c:pt>
                <c:pt idx="156">
                  <c:v>98.21978886698669</c:v>
                </c:pt>
                <c:pt idx="157">
                  <c:v>98.530360680704419</c:v>
                </c:pt>
                <c:pt idx="158">
                  <c:v>98.09517273383176</c:v>
                </c:pt>
                <c:pt idx="159">
                  <c:v>97.284845028601509</c:v>
                </c:pt>
                <c:pt idx="160">
                  <c:v>97.208009174480068</c:v>
                </c:pt>
                <c:pt idx="161">
                  <c:v>96.875161419861584</c:v>
                </c:pt>
                <c:pt idx="162">
                  <c:v>97.167977048803365</c:v>
                </c:pt>
                <c:pt idx="163">
                  <c:v>97.043683755371617</c:v>
                </c:pt>
                <c:pt idx="164">
                  <c:v>97.098889348038711</c:v>
                </c:pt>
                <c:pt idx="165">
                  <c:v>97.087912797449931</c:v>
                </c:pt>
                <c:pt idx="166">
                  <c:v>97.245781422094396</c:v>
                </c:pt>
                <c:pt idx="167">
                  <c:v>97.509864315671408</c:v>
                </c:pt>
                <c:pt idx="168">
                  <c:v>97.549896441348139</c:v>
                </c:pt>
                <c:pt idx="169">
                  <c:v>98.064825799851036</c:v>
                </c:pt>
                <c:pt idx="170">
                  <c:v>98.656591012475346</c:v>
                </c:pt>
                <c:pt idx="171">
                  <c:v>98.838672616359759</c:v>
                </c:pt>
                <c:pt idx="172">
                  <c:v>98.622370001816222</c:v>
                </c:pt>
                <c:pt idx="173">
                  <c:v>99.104369708552781</c:v>
                </c:pt>
                <c:pt idx="174">
                  <c:v>98.638189148252991</c:v>
                </c:pt>
                <c:pt idx="175">
                  <c:v>98.175882664631587</c:v>
                </c:pt>
                <c:pt idx="176">
                  <c:v>97.82495588551393</c:v>
                </c:pt>
                <c:pt idx="177">
                  <c:v>97.816239212987554</c:v>
                </c:pt>
                <c:pt idx="178">
                  <c:v>98.078062228502205</c:v>
                </c:pt>
                <c:pt idx="179">
                  <c:v>98.034478865870298</c:v>
                </c:pt>
                <c:pt idx="180">
                  <c:v>98.202678361657135</c:v>
                </c:pt>
                <c:pt idx="181">
                  <c:v>98.220434546433097</c:v>
                </c:pt>
                <c:pt idx="182">
                  <c:v>98.453524826582978</c:v>
                </c:pt>
                <c:pt idx="183">
                  <c:v>98.643354583824177</c:v>
                </c:pt>
                <c:pt idx="184">
                  <c:v>98.580400837800312</c:v>
                </c:pt>
                <c:pt idx="185">
                  <c:v>98.490005715304491</c:v>
                </c:pt>
                <c:pt idx="186">
                  <c:v>98.409295784504678</c:v>
                </c:pt>
                <c:pt idx="187">
                  <c:v>98.483548920840519</c:v>
                </c:pt>
                <c:pt idx="188">
                  <c:v>98.366680941042375</c:v>
                </c:pt>
                <c:pt idx="189">
                  <c:v>98.22495430255789</c:v>
                </c:pt>
                <c:pt idx="190">
                  <c:v>98.733426866596787</c:v>
                </c:pt>
                <c:pt idx="191">
                  <c:v>98.860625717537303</c:v>
                </c:pt>
                <c:pt idx="192">
                  <c:v>98.321483379794458</c:v>
                </c:pt>
                <c:pt idx="193">
                  <c:v>98.231088257298666</c:v>
                </c:pt>
                <c:pt idx="194">
                  <c:v>98.274025940484165</c:v>
                </c:pt>
                <c:pt idx="195">
                  <c:v>98.285325330796141</c:v>
                </c:pt>
                <c:pt idx="196">
                  <c:v>98.237222212039455</c:v>
                </c:pt>
                <c:pt idx="197">
                  <c:v>98.30501855391131</c:v>
                </c:pt>
                <c:pt idx="198">
                  <c:v>98.746986134971152</c:v>
                </c:pt>
                <c:pt idx="199">
                  <c:v>98.859657198367728</c:v>
                </c:pt>
                <c:pt idx="200">
                  <c:v>98.731489828257594</c:v>
                </c:pt>
                <c:pt idx="201">
                  <c:v>98.758931204729535</c:v>
                </c:pt>
                <c:pt idx="202">
                  <c:v>98.850294846394931</c:v>
                </c:pt>
                <c:pt idx="203">
                  <c:v>98.941981327783537</c:v>
                </c:pt>
                <c:pt idx="204">
                  <c:v>99.258041416795663</c:v>
                </c:pt>
                <c:pt idx="205">
                  <c:v>99.660299711901985</c:v>
                </c:pt>
                <c:pt idx="206">
                  <c:v>100.13132286804975</c:v>
                </c:pt>
                <c:pt idx="207">
                  <c:v>100.4958089155418</c:v>
                </c:pt>
                <c:pt idx="208">
                  <c:v>100.40315391498358</c:v>
                </c:pt>
                <c:pt idx="209">
                  <c:v>101.19281987792907</c:v>
                </c:pt>
                <c:pt idx="210">
                  <c:v>101.28999463461209</c:v>
                </c:pt>
                <c:pt idx="211">
                  <c:v>101.62671646590896</c:v>
                </c:pt>
                <c:pt idx="212">
                  <c:v>101.68805601331681</c:v>
                </c:pt>
                <c:pt idx="213">
                  <c:v>101.85496415021085</c:v>
                </c:pt>
                <c:pt idx="214">
                  <c:v>101.29128599350486</c:v>
                </c:pt>
                <c:pt idx="215">
                  <c:v>101.09435376235329</c:v>
                </c:pt>
                <c:pt idx="216">
                  <c:v>100.81638876067869</c:v>
                </c:pt>
                <c:pt idx="217">
                  <c:v>100.85351532884661</c:v>
                </c:pt>
                <c:pt idx="218">
                  <c:v>100.13907102140655</c:v>
                </c:pt>
                <c:pt idx="219">
                  <c:v>99.948918424442169</c:v>
                </c:pt>
                <c:pt idx="220">
                  <c:v>99.797506594261691</c:v>
                </c:pt>
                <c:pt idx="221">
                  <c:v>99.037219046127319</c:v>
                </c:pt>
                <c:pt idx="222">
                  <c:v>98.511958816482064</c:v>
                </c:pt>
                <c:pt idx="223">
                  <c:v>98.801868887915035</c:v>
                </c:pt>
                <c:pt idx="224">
                  <c:v>98.722450316008008</c:v>
                </c:pt>
                <c:pt idx="225">
                  <c:v>98.282419773287359</c:v>
                </c:pt>
                <c:pt idx="226">
                  <c:v>98.644645942716977</c:v>
                </c:pt>
                <c:pt idx="227">
                  <c:v>99.25965561541166</c:v>
                </c:pt>
                <c:pt idx="228">
                  <c:v>100.02058884299241</c:v>
                </c:pt>
                <c:pt idx="229">
                  <c:v>99.611228073975695</c:v>
                </c:pt>
                <c:pt idx="230">
                  <c:v>99.5172817145247</c:v>
                </c:pt>
                <c:pt idx="231">
                  <c:v>99.952146821674148</c:v>
                </c:pt>
                <c:pt idx="232">
                  <c:v>100.30404211996139</c:v>
                </c:pt>
                <c:pt idx="233">
                  <c:v>100.62333060620551</c:v>
                </c:pt>
                <c:pt idx="234">
                  <c:v>100.77022268026118</c:v>
                </c:pt>
                <c:pt idx="235">
                  <c:v>101.08144017342531</c:v>
                </c:pt>
                <c:pt idx="236">
                  <c:v>100.8583579246946</c:v>
                </c:pt>
                <c:pt idx="237">
                  <c:v>100.48321816633701</c:v>
                </c:pt>
                <c:pt idx="238">
                  <c:v>100.41380762584915</c:v>
                </c:pt>
                <c:pt idx="239">
                  <c:v>99.992824626797272</c:v>
                </c:pt>
                <c:pt idx="240">
                  <c:v>99.938587553299797</c:v>
                </c:pt>
                <c:pt idx="241">
                  <c:v>100.26271863539189</c:v>
                </c:pt>
                <c:pt idx="242">
                  <c:v>99.934713476621397</c:v>
                </c:pt>
                <c:pt idx="243">
                  <c:v>100.14907905282573</c:v>
                </c:pt>
                <c:pt idx="244">
                  <c:v>99.974099922851707</c:v>
                </c:pt>
                <c:pt idx="245">
                  <c:v>99.585078056396554</c:v>
                </c:pt>
                <c:pt idx="246">
                  <c:v>99.100818471597591</c:v>
                </c:pt>
                <c:pt idx="247">
                  <c:v>98.995249882111423</c:v>
                </c:pt>
                <c:pt idx="248">
                  <c:v>99.042707321421716</c:v>
                </c:pt>
                <c:pt idx="249">
                  <c:v>98.828987424663779</c:v>
                </c:pt>
                <c:pt idx="250">
                  <c:v>98.933587494980358</c:v>
                </c:pt>
                <c:pt idx="251">
                  <c:v>98.73181266798079</c:v>
                </c:pt>
                <c:pt idx="252">
                  <c:v>98.82285346992299</c:v>
                </c:pt>
                <c:pt idx="253">
                  <c:v>98.432863084298234</c:v>
                </c:pt>
                <c:pt idx="254">
                  <c:v>98.618818764861032</c:v>
                </c:pt>
                <c:pt idx="255">
                  <c:v>98.968454185085875</c:v>
                </c:pt>
                <c:pt idx="256">
                  <c:v>98.944241205845927</c:v>
                </c:pt>
                <c:pt idx="257">
                  <c:v>98.83286150134218</c:v>
                </c:pt>
                <c:pt idx="258">
                  <c:v>98.738915141891169</c:v>
                </c:pt>
                <c:pt idx="259">
                  <c:v>98.509376098696478</c:v>
                </c:pt>
                <c:pt idx="260">
                  <c:v>98.417366777584675</c:v>
                </c:pt>
                <c:pt idx="261">
                  <c:v>98.501305105616481</c:v>
                </c:pt>
                <c:pt idx="262">
                  <c:v>98.290490766367341</c:v>
                </c:pt>
                <c:pt idx="263">
                  <c:v>98.620110123753818</c:v>
                </c:pt>
                <c:pt idx="264">
                  <c:v>98.209780835567514</c:v>
                </c:pt>
                <c:pt idx="265">
                  <c:v>98.006714649675146</c:v>
                </c:pt>
                <c:pt idx="266">
                  <c:v>97.826247244406744</c:v>
                </c:pt>
                <c:pt idx="267">
                  <c:v>97.653527992495114</c:v>
                </c:pt>
                <c:pt idx="268">
                  <c:v>97.347475934902178</c:v>
                </c:pt>
                <c:pt idx="269">
                  <c:v>97.526006301831387</c:v>
                </c:pt>
                <c:pt idx="270">
                  <c:v>97.141504191501014</c:v>
                </c:pt>
                <c:pt idx="271">
                  <c:v>96.757970600340244</c:v>
                </c:pt>
                <c:pt idx="272">
                  <c:v>96.268868419693291</c:v>
                </c:pt>
                <c:pt idx="273">
                  <c:v>96.299215353674043</c:v>
                </c:pt>
                <c:pt idx="274">
                  <c:v>95.823672441401456</c:v>
                </c:pt>
                <c:pt idx="275">
                  <c:v>95.181221392234832</c:v>
                </c:pt>
                <c:pt idx="276">
                  <c:v>94.976863847449692</c:v>
                </c:pt>
                <c:pt idx="277">
                  <c:v>95.574763014814806</c:v>
                </c:pt>
                <c:pt idx="278">
                  <c:v>96.07387322688092</c:v>
                </c:pt>
                <c:pt idx="279">
                  <c:v>96.735048979993081</c:v>
                </c:pt>
                <c:pt idx="280">
                  <c:v>96.927461455019866</c:v>
                </c:pt>
                <c:pt idx="281">
                  <c:v>96.579117393687824</c:v>
                </c:pt>
                <c:pt idx="282">
                  <c:v>96.109708436156041</c:v>
                </c:pt>
                <c:pt idx="283">
                  <c:v>95.822381082508656</c:v>
                </c:pt>
                <c:pt idx="284">
                  <c:v>95.971533034626731</c:v>
                </c:pt>
                <c:pt idx="285">
                  <c:v>96.189772687509461</c:v>
                </c:pt>
                <c:pt idx="286">
                  <c:v>95.660961220909002</c:v>
                </c:pt>
                <c:pt idx="287">
                  <c:v>95.783317476001542</c:v>
                </c:pt>
                <c:pt idx="288">
                  <c:v>95.645464914195429</c:v>
                </c:pt>
                <c:pt idx="289">
                  <c:v>95.075329963025467</c:v>
                </c:pt>
                <c:pt idx="290">
                  <c:v>94.716009351104645</c:v>
                </c:pt>
                <c:pt idx="291">
                  <c:v>94.324081927140696</c:v>
                </c:pt>
                <c:pt idx="292">
                  <c:v>93.621582689459004</c:v>
                </c:pt>
                <c:pt idx="293">
                  <c:v>93.537644361427169</c:v>
                </c:pt>
                <c:pt idx="294">
                  <c:v>93.651283943993349</c:v>
                </c:pt>
                <c:pt idx="295">
                  <c:v>94.01415579286936</c:v>
                </c:pt>
                <c:pt idx="296">
                  <c:v>93.759758090988313</c:v>
                </c:pt>
                <c:pt idx="297">
                  <c:v>93.984454538335015</c:v>
                </c:pt>
                <c:pt idx="298">
                  <c:v>93.639016034511755</c:v>
                </c:pt>
                <c:pt idx="299">
                  <c:v>93.84757049569852</c:v>
                </c:pt>
                <c:pt idx="300">
                  <c:v>93.062424288877807</c:v>
                </c:pt>
                <c:pt idx="301">
                  <c:v>92.881956883609391</c:v>
                </c:pt>
                <c:pt idx="302">
                  <c:v>92.788979043327998</c:v>
                </c:pt>
                <c:pt idx="303">
                  <c:v>93.277435544528544</c:v>
                </c:pt>
                <c:pt idx="304">
                  <c:v>92.97945448001559</c:v>
                </c:pt>
                <c:pt idx="305">
                  <c:v>92.793498799452777</c:v>
                </c:pt>
                <c:pt idx="306">
                  <c:v>92.836113642915095</c:v>
                </c:pt>
                <c:pt idx="307">
                  <c:v>92.706009234465768</c:v>
                </c:pt>
                <c:pt idx="308">
                  <c:v>92.483572665181455</c:v>
                </c:pt>
                <c:pt idx="309">
                  <c:v>92.476470191271062</c:v>
                </c:pt>
                <c:pt idx="310">
                  <c:v>92.140071199697388</c:v>
                </c:pt>
                <c:pt idx="311">
                  <c:v>92.237245956380391</c:v>
                </c:pt>
                <c:pt idx="312">
                  <c:v>92.138779840804602</c:v>
                </c:pt>
                <c:pt idx="313">
                  <c:v>91.863720396638783</c:v>
                </c:pt>
                <c:pt idx="314">
                  <c:v>92.132645886063798</c:v>
                </c:pt>
                <c:pt idx="315">
                  <c:v>91.840798776291649</c:v>
                </c:pt>
                <c:pt idx="316">
                  <c:v>91.73749006486787</c:v>
                </c:pt>
                <c:pt idx="317">
                  <c:v>91.825948149024484</c:v>
                </c:pt>
                <c:pt idx="318">
                  <c:v>91.794632695874142</c:v>
                </c:pt>
                <c:pt idx="319">
                  <c:v>91.235151455569749</c:v>
                </c:pt>
                <c:pt idx="320">
                  <c:v>91.176717465670663</c:v>
                </c:pt>
                <c:pt idx="321">
                  <c:v>90.827082045445835</c:v>
                </c:pt>
                <c:pt idx="322">
                  <c:v>90.752828909109979</c:v>
                </c:pt>
                <c:pt idx="323">
                  <c:v>91.400768233571</c:v>
                </c:pt>
                <c:pt idx="324">
                  <c:v>90.095850072399401</c:v>
                </c:pt>
                <c:pt idx="325">
                  <c:v>89.504730539221484</c:v>
                </c:pt>
                <c:pt idx="326">
                  <c:v>89.175756861281386</c:v>
                </c:pt>
                <c:pt idx="327">
                  <c:v>89.219017384190096</c:v>
                </c:pt>
                <c:pt idx="328">
                  <c:v>89.07341666902721</c:v>
                </c:pt>
                <c:pt idx="329">
                  <c:v>88.56655830360431</c:v>
                </c:pt>
                <c:pt idx="330">
                  <c:v>88.192709904139505</c:v>
                </c:pt>
                <c:pt idx="331">
                  <c:v>87.768175668132415</c:v>
                </c:pt>
                <c:pt idx="332">
                  <c:v>88.026124606968665</c:v>
                </c:pt>
                <c:pt idx="333">
                  <c:v>87.607401485979167</c:v>
                </c:pt>
                <c:pt idx="334">
                  <c:v>87.375925404445269</c:v>
                </c:pt>
                <c:pt idx="335">
                  <c:v>86.995620210516492</c:v>
                </c:pt>
                <c:pt idx="336">
                  <c:v>86.998848607748471</c:v>
                </c:pt>
                <c:pt idx="337">
                  <c:v>86.78900278766892</c:v>
                </c:pt>
                <c:pt idx="338">
                  <c:v>86.54106188025186</c:v>
                </c:pt>
                <c:pt idx="339">
                  <c:v>86.011281894481812</c:v>
                </c:pt>
                <c:pt idx="340">
                  <c:v>85.516691438540477</c:v>
                </c:pt>
                <c:pt idx="341">
                  <c:v>84.898130528890604</c:v>
                </c:pt>
                <c:pt idx="342">
                  <c:v>84.867783594909866</c:v>
                </c:pt>
                <c:pt idx="343">
                  <c:v>84.434209846653204</c:v>
                </c:pt>
                <c:pt idx="344">
                  <c:v>84.291514688999101</c:v>
                </c:pt>
                <c:pt idx="345">
                  <c:v>84.216293033493685</c:v>
                </c:pt>
                <c:pt idx="346">
                  <c:v>84.317019027131863</c:v>
                </c:pt>
                <c:pt idx="347">
                  <c:v>84.023880558466885</c:v>
                </c:pt>
                <c:pt idx="348">
                  <c:v>83.907335418391938</c:v>
                </c:pt>
                <c:pt idx="349">
                  <c:v>83.649709319278898</c:v>
                </c:pt>
                <c:pt idx="350">
                  <c:v>83.2739238814749</c:v>
                </c:pt>
                <c:pt idx="351">
                  <c:v>81.719450614270258</c:v>
                </c:pt>
                <c:pt idx="352">
                  <c:v>81.306538608298339</c:v>
                </c:pt>
                <c:pt idx="353">
                  <c:v>80.887815487308856</c:v>
                </c:pt>
                <c:pt idx="354">
                  <c:v>80.305089786934104</c:v>
                </c:pt>
                <c:pt idx="355">
                  <c:v>79.768853006700056</c:v>
                </c:pt>
                <c:pt idx="356">
                  <c:v>78.708324515990356</c:v>
                </c:pt>
                <c:pt idx="357">
                  <c:v>78.111393867794831</c:v>
                </c:pt>
                <c:pt idx="358">
                  <c:v>76.998565341926835</c:v>
                </c:pt>
                <c:pt idx="359">
                  <c:v>75.746270055636728</c:v>
                </c:pt>
                <c:pt idx="360">
                  <c:v>74.352248130862137</c:v>
                </c:pt>
                <c:pt idx="361">
                  <c:v>72.154678135044463</c:v>
                </c:pt>
                <c:pt idx="362">
                  <c:v>69.600047405368386</c:v>
                </c:pt>
                <c:pt idx="363">
                  <c:v>67.14291427209848</c:v>
                </c:pt>
                <c:pt idx="364">
                  <c:v>63.909028764811048</c:v>
                </c:pt>
                <c:pt idx="365">
                  <c:v>59.925509420254826</c:v>
                </c:pt>
                <c:pt idx="366">
                  <c:v>54.82464179370583</c:v>
                </c:pt>
                <c:pt idx="367">
                  <c:v>48.961226740960065</c:v>
                </c:pt>
                <c:pt idx="368">
                  <c:v>42.737845396847078</c:v>
                </c:pt>
                <c:pt idx="369">
                  <c:v>36.079276105861439</c:v>
                </c:pt>
                <c:pt idx="370">
                  <c:v>30.252341941837191</c:v>
                </c:pt>
                <c:pt idx="371">
                  <c:v>25.488518986308261</c:v>
                </c:pt>
                <c:pt idx="372">
                  <c:v>22.095473495483571</c:v>
                </c:pt>
                <c:pt idx="373">
                  <c:v>19.602182313215348</c:v>
                </c:pt>
                <c:pt idx="374">
                  <c:v>17.692908190214663</c:v>
                </c:pt>
                <c:pt idx="375">
                  <c:v>16.119710219064455</c:v>
                </c:pt>
                <c:pt idx="376">
                  <c:v>14.994613783714881</c:v>
                </c:pt>
                <c:pt idx="377">
                  <c:v>14.246916984785294</c:v>
                </c:pt>
                <c:pt idx="378">
                  <c:v>13.463384976580581</c:v>
                </c:pt>
                <c:pt idx="379">
                  <c:v>12.944904381122496</c:v>
                </c:pt>
                <c:pt idx="380">
                  <c:v>12.448376886841968</c:v>
                </c:pt>
                <c:pt idx="381">
                  <c:v>11.976708051247783</c:v>
                </c:pt>
                <c:pt idx="382">
                  <c:v>11.651285610262887</c:v>
                </c:pt>
                <c:pt idx="383">
                  <c:v>11.446282386031328</c:v>
                </c:pt>
                <c:pt idx="384">
                  <c:v>11.277760050521291</c:v>
                </c:pt>
                <c:pt idx="385">
                  <c:v>10.952983288982791</c:v>
                </c:pt>
                <c:pt idx="386">
                  <c:v>10.556858948617245</c:v>
                </c:pt>
                <c:pt idx="387">
                  <c:v>10.244672936283518</c:v>
                </c:pt>
                <c:pt idx="388">
                  <c:v>9.976070286581697</c:v>
                </c:pt>
                <c:pt idx="389">
                  <c:v>9.689388612380716</c:v>
                </c:pt>
                <c:pt idx="390">
                  <c:v>9.5021415729251189</c:v>
                </c:pt>
                <c:pt idx="391">
                  <c:v>9.3801081575557799</c:v>
                </c:pt>
                <c:pt idx="392">
                  <c:v>9.2567833832936479</c:v>
                </c:pt>
                <c:pt idx="393">
                  <c:v>9.0001258033501994</c:v>
                </c:pt>
                <c:pt idx="394">
                  <c:v>8.7692954012626974</c:v>
                </c:pt>
                <c:pt idx="395">
                  <c:v>8.6453249475541636</c:v>
                </c:pt>
                <c:pt idx="396">
                  <c:v>8.6133638149574345</c:v>
                </c:pt>
                <c:pt idx="397">
                  <c:v>8.5145748596584472</c:v>
                </c:pt>
                <c:pt idx="398">
                  <c:v>8.3680056253259618</c:v>
                </c:pt>
                <c:pt idx="399">
                  <c:v>8.2546888824830056</c:v>
                </c:pt>
                <c:pt idx="400">
                  <c:v>8.0790640730625842</c:v>
                </c:pt>
                <c:pt idx="401">
                  <c:v>7.9680072082820255</c:v>
                </c:pt>
                <c:pt idx="402">
                  <c:v>7.9276522428821119</c:v>
                </c:pt>
                <c:pt idx="403">
                  <c:v>7.839194158725503</c:v>
                </c:pt>
                <c:pt idx="404">
                  <c:v>7.7258774158825467</c:v>
                </c:pt>
                <c:pt idx="405">
                  <c:v>7.5760797843180701</c:v>
                </c:pt>
                <c:pt idx="406">
                  <c:v>7.5428272928285409</c:v>
                </c:pt>
                <c:pt idx="407">
                  <c:v>7.4304790691551839</c:v>
                </c:pt>
                <c:pt idx="408">
                  <c:v>7.3471864205697637</c:v>
                </c:pt>
                <c:pt idx="409">
                  <c:v>7.3381469083201827</c:v>
                </c:pt>
                <c:pt idx="410">
                  <c:v>7.1722072905957406</c:v>
                </c:pt>
                <c:pt idx="411">
                  <c:v>7.1592937016677682</c:v>
                </c:pt>
                <c:pt idx="412">
                  <c:v>7.0027164359161054</c:v>
                </c:pt>
                <c:pt idx="413">
                  <c:v>6.8135323581213134</c:v>
                </c:pt>
                <c:pt idx="414">
                  <c:v>6.6404902664864878</c:v>
                </c:pt>
                <c:pt idx="415">
                  <c:v>6.4755191679316422</c:v>
                </c:pt>
                <c:pt idx="416">
                  <c:v>6.3528400731159076</c:v>
                </c:pt>
                <c:pt idx="417">
                  <c:v>6.2944060832168329</c:v>
                </c:pt>
                <c:pt idx="418">
                  <c:v>6.2159560304794015</c:v>
                </c:pt>
                <c:pt idx="419">
                  <c:v>6.0619614825133334</c:v>
                </c:pt>
                <c:pt idx="420">
                  <c:v>5.9525188163487694</c:v>
                </c:pt>
                <c:pt idx="421">
                  <c:v>5.9137780495648533</c:v>
                </c:pt>
                <c:pt idx="422">
                  <c:v>5.8479187460321951</c:v>
                </c:pt>
                <c:pt idx="423">
                  <c:v>5.7465470729476129</c:v>
                </c:pt>
                <c:pt idx="424">
                  <c:v>5.7491297907332077</c:v>
                </c:pt>
                <c:pt idx="425">
                  <c:v>5.6280648945334697</c:v>
                </c:pt>
                <c:pt idx="426">
                  <c:v>5.4737475068442016</c:v>
                </c:pt>
                <c:pt idx="427">
                  <c:v>5.3010282549325742</c:v>
                </c:pt>
                <c:pt idx="428">
                  <c:v>5.3304066697437102</c:v>
                </c:pt>
                <c:pt idx="429">
                  <c:v>5.1980423832319955</c:v>
                </c:pt>
                <c:pt idx="430">
                  <c:v>5.2303263555519255</c:v>
                </c:pt>
                <c:pt idx="431">
                  <c:v>5.1893257107056145</c:v>
                </c:pt>
                <c:pt idx="432">
                  <c:v>5.1157182538161727</c:v>
                </c:pt>
                <c:pt idx="433">
                  <c:v>4.9675348208676935</c:v>
                </c:pt>
                <c:pt idx="434">
                  <c:v>4.9410619635653497</c:v>
                </c:pt>
                <c:pt idx="435">
                  <c:v>4.8380760918647718</c:v>
                </c:pt>
                <c:pt idx="436">
                  <c:v>4.7625315966361343</c:v>
                </c:pt>
                <c:pt idx="437">
                  <c:v>4.6327500279100136</c:v>
                </c:pt>
                <c:pt idx="438">
                  <c:v>4.572378999671745</c:v>
                </c:pt>
                <c:pt idx="439">
                  <c:v>4.5123308111566747</c:v>
                </c:pt>
                <c:pt idx="440">
                  <c:v>4.3773838068593642</c:v>
                </c:pt>
                <c:pt idx="441">
                  <c:v>4.306036228032319</c:v>
                </c:pt>
                <c:pt idx="442">
                  <c:v>4.2811775693459726</c:v>
                </c:pt>
              </c:numCache>
            </c:numRef>
          </c:yVal>
          <c:smooth val="0"/>
          <c:extLst>
            <c:ext xmlns:c16="http://schemas.microsoft.com/office/drawing/2014/chart" uri="{C3380CC4-5D6E-409C-BE32-E72D297353CC}">
              <c16:uniqueId val="{00000000-BBA1-4BE3-8142-9565D3D69F6F}"/>
            </c:ext>
          </c:extLst>
        </c:ser>
        <c:ser>
          <c:idx val="1"/>
          <c:order val="1"/>
          <c:tx>
            <c:v>Chambre CC13</c:v>
          </c:tx>
          <c:spPr>
            <a:ln w="9525" cap="rnd">
              <a:solidFill>
                <a:schemeClr val="accent2"/>
              </a:solidFill>
              <a:round/>
            </a:ln>
            <a:effectLst/>
          </c:spPr>
          <c:marker>
            <c:symbol val="none"/>
          </c:marker>
          <c:xVal>
            <c:numRef>
              <c:f>'Profil 10 cm x 10 cm'!$C$599:$C$856</c:f>
              <c:numCache>
                <c:formatCode>General</c:formatCode>
                <c:ptCount val="258"/>
                <c:pt idx="0">
                  <c:v>15.469999999999999</c:v>
                </c:pt>
                <c:pt idx="1">
                  <c:v>15.319999999999999</c:v>
                </c:pt>
                <c:pt idx="2">
                  <c:v>15.209999999999999</c:v>
                </c:pt>
                <c:pt idx="3">
                  <c:v>15.09</c:v>
                </c:pt>
                <c:pt idx="4">
                  <c:v>14.969999999999999</c:v>
                </c:pt>
                <c:pt idx="5">
                  <c:v>14.85</c:v>
                </c:pt>
                <c:pt idx="6">
                  <c:v>14.73</c:v>
                </c:pt>
                <c:pt idx="7">
                  <c:v>14.61</c:v>
                </c:pt>
                <c:pt idx="8">
                  <c:v>14.49</c:v>
                </c:pt>
                <c:pt idx="9">
                  <c:v>14.37</c:v>
                </c:pt>
                <c:pt idx="10">
                  <c:v>14.25</c:v>
                </c:pt>
                <c:pt idx="11">
                  <c:v>14.13</c:v>
                </c:pt>
                <c:pt idx="12">
                  <c:v>14.01</c:v>
                </c:pt>
                <c:pt idx="13">
                  <c:v>13.89</c:v>
                </c:pt>
                <c:pt idx="14">
                  <c:v>13.77</c:v>
                </c:pt>
                <c:pt idx="15">
                  <c:v>13.65</c:v>
                </c:pt>
                <c:pt idx="16">
                  <c:v>13.530000000000001</c:v>
                </c:pt>
                <c:pt idx="17">
                  <c:v>13.41</c:v>
                </c:pt>
                <c:pt idx="18">
                  <c:v>13.290000000000001</c:v>
                </c:pt>
                <c:pt idx="19">
                  <c:v>13.169999999999998</c:v>
                </c:pt>
                <c:pt idx="20">
                  <c:v>13.05</c:v>
                </c:pt>
                <c:pt idx="21">
                  <c:v>12.930000000000001</c:v>
                </c:pt>
                <c:pt idx="22">
                  <c:v>12.809999999999999</c:v>
                </c:pt>
                <c:pt idx="23">
                  <c:v>12.690000000000001</c:v>
                </c:pt>
                <c:pt idx="24">
                  <c:v>12.57</c:v>
                </c:pt>
                <c:pt idx="25">
                  <c:v>12.45</c:v>
                </c:pt>
                <c:pt idx="26">
                  <c:v>12.33</c:v>
                </c:pt>
                <c:pt idx="27">
                  <c:v>12.209999999999999</c:v>
                </c:pt>
                <c:pt idx="28">
                  <c:v>12.09</c:v>
                </c:pt>
                <c:pt idx="29">
                  <c:v>11.97</c:v>
                </c:pt>
                <c:pt idx="30">
                  <c:v>11.85</c:v>
                </c:pt>
                <c:pt idx="31">
                  <c:v>11.73</c:v>
                </c:pt>
                <c:pt idx="32">
                  <c:v>11.6</c:v>
                </c:pt>
                <c:pt idx="33">
                  <c:v>11.49</c:v>
                </c:pt>
                <c:pt idx="34">
                  <c:v>11.36</c:v>
                </c:pt>
                <c:pt idx="35">
                  <c:v>11.25</c:v>
                </c:pt>
                <c:pt idx="36">
                  <c:v>11.120000000000001</c:v>
                </c:pt>
                <c:pt idx="37">
                  <c:v>11</c:v>
                </c:pt>
                <c:pt idx="38">
                  <c:v>10.879999999999999</c:v>
                </c:pt>
                <c:pt idx="39">
                  <c:v>10.77</c:v>
                </c:pt>
                <c:pt idx="40">
                  <c:v>10.64</c:v>
                </c:pt>
                <c:pt idx="41">
                  <c:v>10.52</c:v>
                </c:pt>
                <c:pt idx="42">
                  <c:v>10.4</c:v>
                </c:pt>
                <c:pt idx="43">
                  <c:v>10.28</c:v>
                </c:pt>
                <c:pt idx="44">
                  <c:v>10.16</c:v>
                </c:pt>
                <c:pt idx="45">
                  <c:v>10.040000000000001</c:v>
                </c:pt>
                <c:pt idx="46">
                  <c:v>9.92</c:v>
                </c:pt>
                <c:pt idx="47">
                  <c:v>9.8000000000000007</c:v>
                </c:pt>
                <c:pt idx="48">
                  <c:v>9.68</c:v>
                </c:pt>
                <c:pt idx="49">
                  <c:v>9.5599999999999987</c:v>
                </c:pt>
                <c:pt idx="50">
                  <c:v>9.4400000000000013</c:v>
                </c:pt>
                <c:pt idx="51">
                  <c:v>9.32</c:v>
                </c:pt>
                <c:pt idx="52">
                  <c:v>9.1999999999999993</c:v>
                </c:pt>
                <c:pt idx="53">
                  <c:v>9.08</c:v>
                </c:pt>
                <c:pt idx="54">
                  <c:v>8.9599999999999991</c:v>
                </c:pt>
                <c:pt idx="55">
                  <c:v>8.84</c:v>
                </c:pt>
                <c:pt idx="56">
                  <c:v>8.7200000000000006</c:v>
                </c:pt>
                <c:pt idx="57">
                  <c:v>8.6</c:v>
                </c:pt>
                <c:pt idx="58">
                  <c:v>8.48</c:v>
                </c:pt>
                <c:pt idx="59">
                  <c:v>8.36</c:v>
                </c:pt>
                <c:pt idx="60">
                  <c:v>8.24</c:v>
                </c:pt>
                <c:pt idx="61">
                  <c:v>8.120000000000001</c:v>
                </c:pt>
                <c:pt idx="62">
                  <c:v>8</c:v>
                </c:pt>
                <c:pt idx="63">
                  <c:v>7.88</c:v>
                </c:pt>
                <c:pt idx="64">
                  <c:v>7.76</c:v>
                </c:pt>
                <c:pt idx="65">
                  <c:v>7.6400000000000006</c:v>
                </c:pt>
                <c:pt idx="66">
                  <c:v>7.51</c:v>
                </c:pt>
                <c:pt idx="67">
                  <c:v>7.4</c:v>
                </c:pt>
                <c:pt idx="68">
                  <c:v>7.2700000000000005</c:v>
                </c:pt>
                <c:pt idx="69">
                  <c:v>7.15</c:v>
                </c:pt>
                <c:pt idx="70">
                  <c:v>7.0299999999999994</c:v>
                </c:pt>
                <c:pt idx="71">
                  <c:v>6.9099999999999993</c:v>
                </c:pt>
                <c:pt idx="72">
                  <c:v>6.7900000000000009</c:v>
                </c:pt>
                <c:pt idx="73">
                  <c:v>6.67</c:v>
                </c:pt>
                <c:pt idx="74">
                  <c:v>6.55</c:v>
                </c:pt>
                <c:pt idx="75">
                  <c:v>6.44</c:v>
                </c:pt>
                <c:pt idx="76">
                  <c:v>6.3100000000000005</c:v>
                </c:pt>
                <c:pt idx="77">
                  <c:v>6.1899999999999995</c:v>
                </c:pt>
                <c:pt idx="78">
                  <c:v>6.07</c:v>
                </c:pt>
                <c:pt idx="79">
                  <c:v>5.95</c:v>
                </c:pt>
                <c:pt idx="80">
                  <c:v>5.83</c:v>
                </c:pt>
                <c:pt idx="81">
                  <c:v>5.71</c:v>
                </c:pt>
                <c:pt idx="82">
                  <c:v>5.59</c:v>
                </c:pt>
                <c:pt idx="83">
                  <c:v>5.4700000000000006</c:v>
                </c:pt>
                <c:pt idx="84">
                  <c:v>5.35</c:v>
                </c:pt>
                <c:pt idx="85">
                  <c:v>5.2299999999999995</c:v>
                </c:pt>
                <c:pt idx="86">
                  <c:v>5.1100000000000003</c:v>
                </c:pt>
                <c:pt idx="87">
                  <c:v>4.99</c:v>
                </c:pt>
                <c:pt idx="88">
                  <c:v>4.87</c:v>
                </c:pt>
                <c:pt idx="89">
                  <c:v>4.75</c:v>
                </c:pt>
                <c:pt idx="90">
                  <c:v>4.63</c:v>
                </c:pt>
                <c:pt idx="91">
                  <c:v>4.51</c:v>
                </c:pt>
                <c:pt idx="92">
                  <c:v>4.38</c:v>
                </c:pt>
                <c:pt idx="93">
                  <c:v>4.2700000000000005</c:v>
                </c:pt>
                <c:pt idx="94">
                  <c:v>4.1500000000000004</c:v>
                </c:pt>
                <c:pt idx="95">
                  <c:v>4.0200000000000005</c:v>
                </c:pt>
                <c:pt idx="96">
                  <c:v>3.9</c:v>
                </c:pt>
                <c:pt idx="97">
                  <c:v>3.78</c:v>
                </c:pt>
                <c:pt idx="98">
                  <c:v>3.66</c:v>
                </c:pt>
                <c:pt idx="99">
                  <c:v>3.54</c:v>
                </c:pt>
                <c:pt idx="100">
                  <c:v>3.4200000000000004</c:v>
                </c:pt>
                <c:pt idx="101">
                  <c:v>3.3</c:v>
                </c:pt>
                <c:pt idx="102">
                  <c:v>3.18</c:v>
                </c:pt>
                <c:pt idx="103">
                  <c:v>3.06</c:v>
                </c:pt>
                <c:pt idx="104">
                  <c:v>2.94</c:v>
                </c:pt>
                <c:pt idx="105">
                  <c:v>2.82</c:v>
                </c:pt>
                <c:pt idx="106">
                  <c:v>2.7</c:v>
                </c:pt>
                <c:pt idx="107">
                  <c:v>2.58</c:v>
                </c:pt>
                <c:pt idx="108">
                  <c:v>2.46</c:v>
                </c:pt>
                <c:pt idx="109">
                  <c:v>2.34</c:v>
                </c:pt>
                <c:pt idx="110">
                  <c:v>2.2199999999999998</c:v>
                </c:pt>
                <c:pt idx="111">
                  <c:v>2.1</c:v>
                </c:pt>
                <c:pt idx="112">
                  <c:v>1.97</c:v>
                </c:pt>
                <c:pt idx="113">
                  <c:v>1.86</c:v>
                </c:pt>
                <c:pt idx="114">
                  <c:v>1.7399999999999998</c:v>
                </c:pt>
                <c:pt idx="115">
                  <c:v>1.6199999999999999</c:v>
                </c:pt>
                <c:pt idx="116">
                  <c:v>1.49</c:v>
                </c:pt>
                <c:pt idx="117">
                  <c:v>1.3699999999999999</c:v>
                </c:pt>
                <c:pt idx="118">
                  <c:v>1.25</c:v>
                </c:pt>
                <c:pt idx="119">
                  <c:v>1.1300000000000001</c:v>
                </c:pt>
                <c:pt idx="120">
                  <c:v>1.01</c:v>
                </c:pt>
                <c:pt idx="121">
                  <c:v>0.89</c:v>
                </c:pt>
                <c:pt idx="122">
                  <c:v>0.77</c:v>
                </c:pt>
                <c:pt idx="123">
                  <c:v>0.65</c:v>
                </c:pt>
                <c:pt idx="124">
                  <c:v>0.53</c:v>
                </c:pt>
                <c:pt idx="125">
                  <c:v>0.41</c:v>
                </c:pt>
                <c:pt idx="126">
                  <c:v>0.28999999999999998</c:v>
                </c:pt>
                <c:pt idx="127">
                  <c:v>0.16999999999999998</c:v>
                </c:pt>
                <c:pt idx="128">
                  <c:v>0.05</c:v>
                </c:pt>
                <c:pt idx="129">
                  <c:v>-6.9999999999999993E-2</c:v>
                </c:pt>
                <c:pt idx="130">
                  <c:v>-0.19</c:v>
                </c:pt>
                <c:pt idx="131">
                  <c:v>-0.31</c:v>
                </c:pt>
                <c:pt idx="132">
                  <c:v>-0.43</c:v>
                </c:pt>
                <c:pt idx="133">
                  <c:v>-0.55999999999999994</c:v>
                </c:pt>
                <c:pt idx="134">
                  <c:v>-0.67999999999999994</c:v>
                </c:pt>
                <c:pt idx="135">
                  <c:v>-0.8</c:v>
                </c:pt>
                <c:pt idx="136">
                  <c:v>-0.91999999999999993</c:v>
                </c:pt>
                <c:pt idx="137">
                  <c:v>-1.04</c:v>
                </c:pt>
                <c:pt idx="138">
                  <c:v>-1.1599999999999999</c:v>
                </c:pt>
                <c:pt idx="139">
                  <c:v>-1.28</c:v>
                </c:pt>
                <c:pt idx="140">
                  <c:v>-1.4</c:v>
                </c:pt>
                <c:pt idx="141">
                  <c:v>-1.52</c:v>
                </c:pt>
                <c:pt idx="142">
                  <c:v>-1.64</c:v>
                </c:pt>
                <c:pt idx="143">
                  <c:v>-1.7600000000000002</c:v>
                </c:pt>
                <c:pt idx="144">
                  <c:v>-1.8800000000000001</c:v>
                </c:pt>
                <c:pt idx="145">
                  <c:v>-2</c:v>
                </c:pt>
                <c:pt idx="146">
                  <c:v>-2.12</c:v>
                </c:pt>
                <c:pt idx="147">
                  <c:v>-2.2399999999999998</c:v>
                </c:pt>
                <c:pt idx="148">
                  <c:v>-2.3600000000000003</c:v>
                </c:pt>
                <c:pt idx="149">
                  <c:v>-2.48</c:v>
                </c:pt>
                <c:pt idx="150">
                  <c:v>-2.6</c:v>
                </c:pt>
                <c:pt idx="151">
                  <c:v>-2.7199999999999998</c:v>
                </c:pt>
                <c:pt idx="152">
                  <c:v>-2.85</c:v>
                </c:pt>
                <c:pt idx="153">
                  <c:v>-2.96</c:v>
                </c:pt>
                <c:pt idx="154">
                  <c:v>-3.09</c:v>
                </c:pt>
                <c:pt idx="155">
                  <c:v>-3.21</c:v>
                </c:pt>
                <c:pt idx="156">
                  <c:v>-3.3299999999999996</c:v>
                </c:pt>
                <c:pt idx="157">
                  <c:v>-3.45</c:v>
                </c:pt>
                <c:pt idx="158">
                  <c:v>-3.5700000000000003</c:v>
                </c:pt>
                <c:pt idx="159">
                  <c:v>-3.69</c:v>
                </c:pt>
                <c:pt idx="160">
                  <c:v>-3.81</c:v>
                </c:pt>
                <c:pt idx="161">
                  <c:v>-3.9299999999999997</c:v>
                </c:pt>
                <c:pt idx="162">
                  <c:v>-4.05</c:v>
                </c:pt>
                <c:pt idx="163">
                  <c:v>-4.17</c:v>
                </c:pt>
                <c:pt idx="164">
                  <c:v>-4.29</c:v>
                </c:pt>
                <c:pt idx="165">
                  <c:v>-4.42</c:v>
                </c:pt>
                <c:pt idx="166">
                  <c:v>-4.5299999999999994</c:v>
                </c:pt>
                <c:pt idx="167">
                  <c:v>-4.6500000000000004</c:v>
                </c:pt>
                <c:pt idx="168">
                  <c:v>-4.7700000000000005</c:v>
                </c:pt>
                <c:pt idx="169">
                  <c:v>-4.8899999999999997</c:v>
                </c:pt>
                <c:pt idx="170">
                  <c:v>-5.0200000000000005</c:v>
                </c:pt>
                <c:pt idx="171">
                  <c:v>-5.14</c:v>
                </c:pt>
                <c:pt idx="172">
                  <c:v>-5.26</c:v>
                </c:pt>
                <c:pt idx="173">
                  <c:v>-5.38</c:v>
                </c:pt>
                <c:pt idx="174">
                  <c:v>-5.5</c:v>
                </c:pt>
                <c:pt idx="175">
                  <c:v>-5.62</c:v>
                </c:pt>
                <c:pt idx="176">
                  <c:v>-5.74</c:v>
                </c:pt>
                <c:pt idx="177">
                  <c:v>-5.86</c:v>
                </c:pt>
                <c:pt idx="178">
                  <c:v>-5.9799999999999995</c:v>
                </c:pt>
                <c:pt idx="179">
                  <c:v>-6.1</c:v>
                </c:pt>
                <c:pt idx="180">
                  <c:v>-6.2200000000000006</c:v>
                </c:pt>
                <c:pt idx="181">
                  <c:v>-6.34</c:v>
                </c:pt>
                <c:pt idx="182">
                  <c:v>-6.4599999999999991</c:v>
                </c:pt>
                <c:pt idx="183">
                  <c:v>-6.58</c:v>
                </c:pt>
                <c:pt idx="184">
                  <c:v>-6.7</c:v>
                </c:pt>
                <c:pt idx="185">
                  <c:v>-6.82</c:v>
                </c:pt>
                <c:pt idx="186">
                  <c:v>-6.94</c:v>
                </c:pt>
                <c:pt idx="187">
                  <c:v>-7.06</c:v>
                </c:pt>
                <c:pt idx="188">
                  <c:v>-7.18</c:v>
                </c:pt>
                <c:pt idx="189">
                  <c:v>-7.3</c:v>
                </c:pt>
                <c:pt idx="190">
                  <c:v>-7.42</c:v>
                </c:pt>
                <c:pt idx="191">
                  <c:v>-7.5400000000000009</c:v>
                </c:pt>
                <c:pt idx="192">
                  <c:v>-7.6599999999999993</c:v>
                </c:pt>
                <c:pt idx="193">
                  <c:v>-7.7799999999999994</c:v>
                </c:pt>
                <c:pt idx="194">
                  <c:v>-7.9</c:v>
                </c:pt>
                <c:pt idx="195">
                  <c:v>-8.0299999999999994</c:v>
                </c:pt>
                <c:pt idx="196">
                  <c:v>-8.15</c:v>
                </c:pt>
                <c:pt idx="197">
                  <c:v>-8.26</c:v>
                </c:pt>
                <c:pt idx="198">
                  <c:v>-8.39</c:v>
                </c:pt>
                <c:pt idx="199">
                  <c:v>-8.51</c:v>
                </c:pt>
                <c:pt idx="200">
                  <c:v>-8.629999999999999</c:v>
                </c:pt>
                <c:pt idx="201">
                  <c:v>-8.75</c:v>
                </c:pt>
                <c:pt idx="202">
                  <c:v>-8.870000000000001</c:v>
                </c:pt>
                <c:pt idx="203">
                  <c:v>-8.99</c:v>
                </c:pt>
                <c:pt idx="204">
                  <c:v>-9.11</c:v>
                </c:pt>
                <c:pt idx="205">
                  <c:v>-9.23</c:v>
                </c:pt>
                <c:pt idx="206">
                  <c:v>-9.35</c:v>
                </c:pt>
                <c:pt idx="207">
                  <c:v>-9.48</c:v>
                </c:pt>
                <c:pt idx="208">
                  <c:v>-9.59</c:v>
                </c:pt>
                <c:pt idx="209">
                  <c:v>-9.7099999999999991</c:v>
                </c:pt>
                <c:pt idx="210">
                  <c:v>-9.83</c:v>
                </c:pt>
                <c:pt idx="211">
                  <c:v>-9.9499999999999993</c:v>
                </c:pt>
                <c:pt idx="212">
                  <c:v>-10.07</c:v>
                </c:pt>
                <c:pt idx="213">
                  <c:v>-10.190000000000001</c:v>
                </c:pt>
                <c:pt idx="214">
                  <c:v>-10.32</c:v>
                </c:pt>
                <c:pt idx="215">
                  <c:v>-10.440000000000001</c:v>
                </c:pt>
                <c:pt idx="216">
                  <c:v>-10.55</c:v>
                </c:pt>
                <c:pt idx="217">
                  <c:v>-10.68</c:v>
                </c:pt>
                <c:pt idx="218">
                  <c:v>-10.8</c:v>
                </c:pt>
                <c:pt idx="219">
                  <c:v>-10.92</c:v>
                </c:pt>
                <c:pt idx="220">
                  <c:v>-11.040000000000001</c:v>
                </c:pt>
                <c:pt idx="221">
                  <c:v>-11.16</c:v>
                </c:pt>
                <c:pt idx="222">
                  <c:v>-11.28</c:v>
                </c:pt>
                <c:pt idx="223">
                  <c:v>-11.39</c:v>
                </c:pt>
                <c:pt idx="224">
                  <c:v>-11.52</c:v>
                </c:pt>
                <c:pt idx="225">
                  <c:v>-11.64</c:v>
                </c:pt>
                <c:pt idx="226">
                  <c:v>-11.76</c:v>
                </c:pt>
                <c:pt idx="227">
                  <c:v>-11.879999999999999</c:v>
                </c:pt>
                <c:pt idx="228">
                  <c:v>-12</c:v>
                </c:pt>
                <c:pt idx="229">
                  <c:v>-12.120000000000001</c:v>
                </c:pt>
                <c:pt idx="230">
                  <c:v>-12.24</c:v>
                </c:pt>
                <c:pt idx="231">
                  <c:v>-12.36</c:v>
                </c:pt>
                <c:pt idx="232">
                  <c:v>-12.48</c:v>
                </c:pt>
                <c:pt idx="233">
                  <c:v>-12.6</c:v>
                </c:pt>
                <c:pt idx="234">
                  <c:v>-12.72</c:v>
                </c:pt>
                <c:pt idx="235">
                  <c:v>-12.84</c:v>
                </c:pt>
                <c:pt idx="236">
                  <c:v>-12.959999999999999</c:v>
                </c:pt>
                <c:pt idx="237">
                  <c:v>-13.080000000000002</c:v>
                </c:pt>
                <c:pt idx="238">
                  <c:v>-13.2</c:v>
                </c:pt>
                <c:pt idx="239">
                  <c:v>-13.330000000000002</c:v>
                </c:pt>
                <c:pt idx="240">
                  <c:v>-13.440000000000001</c:v>
                </c:pt>
                <c:pt idx="241">
                  <c:v>-13.559999999999999</c:v>
                </c:pt>
                <c:pt idx="242">
                  <c:v>-13.690000000000001</c:v>
                </c:pt>
                <c:pt idx="243">
                  <c:v>-13.8</c:v>
                </c:pt>
                <c:pt idx="244">
                  <c:v>-13.930000000000001</c:v>
                </c:pt>
                <c:pt idx="245">
                  <c:v>-14.05</c:v>
                </c:pt>
                <c:pt idx="246">
                  <c:v>-14.169999999999998</c:v>
                </c:pt>
                <c:pt idx="247">
                  <c:v>-14.290000000000001</c:v>
                </c:pt>
                <c:pt idx="248">
                  <c:v>-14.41</c:v>
                </c:pt>
                <c:pt idx="249">
                  <c:v>-14.530000000000001</c:v>
                </c:pt>
                <c:pt idx="250">
                  <c:v>-14.65</c:v>
                </c:pt>
                <c:pt idx="251">
                  <c:v>-14.77</c:v>
                </c:pt>
                <c:pt idx="252">
                  <c:v>-14.89</c:v>
                </c:pt>
                <c:pt idx="253">
                  <c:v>-15.01</c:v>
                </c:pt>
                <c:pt idx="254">
                  <c:v>-15.13</c:v>
                </c:pt>
                <c:pt idx="255">
                  <c:v>-15.25</c:v>
                </c:pt>
                <c:pt idx="256">
                  <c:v>-15.37</c:v>
                </c:pt>
                <c:pt idx="257">
                  <c:v>-15.559999999999999</c:v>
                </c:pt>
              </c:numCache>
            </c:numRef>
          </c:xVal>
          <c:yVal>
            <c:numRef>
              <c:f>'Profil 10 cm x 10 cm'!$G$599:$G$856</c:f>
              <c:numCache>
                <c:formatCode>General</c:formatCode>
                <c:ptCount val="258"/>
                <c:pt idx="0">
                  <c:v>1.1000000000000001</c:v>
                </c:pt>
                <c:pt idx="1">
                  <c:v>1.1299999999999999</c:v>
                </c:pt>
                <c:pt idx="2">
                  <c:v>1.1499999999999999</c:v>
                </c:pt>
                <c:pt idx="3">
                  <c:v>1.1499999999999999</c:v>
                </c:pt>
                <c:pt idx="4">
                  <c:v>1.1499999999999999</c:v>
                </c:pt>
                <c:pt idx="5">
                  <c:v>1.2</c:v>
                </c:pt>
                <c:pt idx="6">
                  <c:v>1.22</c:v>
                </c:pt>
                <c:pt idx="7">
                  <c:v>1.24</c:v>
                </c:pt>
                <c:pt idx="8">
                  <c:v>1.27</c:v>
                </c:pt>
                <c:pt idx="9">
                  <c:v>1.31</c:v>
                </c:pt>
                <c:pt idx="10">
                  <c:v>1.31</c:v>
                </c:pt>
                <c:pt idx="11">
                  <c:v>1.33</c:v>
                </c:pt>
                <c:pt idx="12">
                  <c:v>1.36</c:v>
                </c:pt>
                <c:pt idx="13">
                  <c:v>1.39</c:v>
                </c:pt>
                <c:pt idx="14">
                  <c:v>1.41</c:v>
                </c:pt>
                <c:pt idx="15">
                  <c:v>1.42</c:v>
                </c:pt>
                <c:pt idx="16">
                  <c:v>1.48</c:v>
                </c:pt>
                <c:pt idx="17">
                  <c:v>1.49</c:v>
                </c:pt>
                <c:pt idx="18">
                  <c:v>1.52</c:v>
                </c:pt>
                <c:pt idx="19">
                  <c:v>1.54</c:v>
                </c:pt>
                <c:pt idx="20">
                  <c:v>1.56</c:v>
                </c:pt>
                <c:pt idx="21">
                  <c:v>1.61</c:v>
                </c:pt>
                <c:pt idx="22">
                  <c:v>1.63</c:v>
                </c:pt>
                <c:pt idx="23">
                  <c:v>1.66</c:v>
                </c:pt>
                <c:pt idx="24">
                  <c:v>1.73</c:v>
                </c:pt>
                <c:pt idx="25">
                  <c:v>1.75</c:v>
                </c:pt>
                <c:pt idx="26">
                  <c:v>1.79</c:v>
                </c:pt>
                <c:pt idx="27">
                  <c:v>1.82</c:v>
                </c:pt>
                <c:pt idx="28">
                  <c:v>1.85</c:v>
                </c:pt>
                <c:pt idx="29">
                  <c:v>1.89</c:v>
                </c:pt>
                <c:pt idx="30">
                  <c:v>1.94</c:v>
                </c:pt>
                <c:pt idx="31">
                  <c:v>1.98</c:v>
                </c:pt>
                <c:pt idx="32">
                  <c:v>2.0099999999999998</c:v>
                </c:pt>
                <c:pt idx="33">
                  <c:v>2.06</c:v>
                </c:pt>
                <c:pt idx="34">
                  <c:v>2.11</c:v>
                </c:pt>
                <c:pt idx="35">
                  <c:v>2.16</c:v>
                </c:pt>
                <c:pt idx="36">
                  <c:v>2.21</c:v>
                </c:pt>
                <c:pt idx="37">
                  <c:v>2.25</c:v>
                </c:pt>
                <c:pt idx="38">
                  <c:v>2.3199999999999998</c:v>
                </c:pt>
                <c:pt idx="39">
                  <c:v>2.39</c:v>
                </c:pt>
                <c:pt idx="40">
                  <c:v>2.4300000000000002</c:v>
                </c:pt>
                <c:pt idx="41">
                  <c:v>2.5</c:v>
                </c:pt>
                <c:pt idx="42">
                  <c:v>2.5499999999999998</c:v>
                </c:pt>
                <c:pt idx="43">
                  <c:v>2.64</c:v>
                </c:pt>
                <c:pt idx="44">
                  <c:v>2.67</c:v>
                </c:pt>
                <c:pt idx="45">
                  <c:v>2.76</c:v>
                </c:pt>
                <c:pt idx="46">
                  <c:v>2.81</c:v>
                </c:pt>
                <c:pt idx="47">
                  <c:v>2.91</c:v>
                </c:pt>
                <c:pt idx="48">
                  <c:v>3</c:v>
                </c:pt>
                <c:pt idx="49">
                  <c:v>3.08</c:v>
                </c:pt>
                <c:pt idx="50">
                  <c:v>3.16</c:v>
                </c:pt>
                <c:pt idx="51">
                  <c:v>3.23</c:v>
                </c:pt>
                <c:pt idx="52">
                  <c:v>3.33</c:v>
                </c:pt>
                <c:pt idx="53">
                  <c:v>3.44</c:v>
                </c:pt>
                <c:pt idx="54">
                  <c:v>3.53</c:v>
                </c:pt>
                <c:pt idx="55">
                  <c:v>3.63</c:v>
                </c:pt>
                <c:pt idx="56">
                  <c:v>3.74</c:v>
                </c:pt>
                <c:pt idx="57">
                  <c:v>3.85</c:v>
                </c:pt>
                <c:pt idx="58">
                  <c:v>3.98</c:v>
                </c:pt>
                <c:pt idx="59">
                  <c:v>4.12</c:v>
                </c:pt>
                <c:pt idx="60">
                  <c:v>4.2699999999999996</c:v>
                </c:pt>
                <c:pt idx="61">
                  <c:v>4.41</c:v>
                </c:pt>
                <c:pt idx="62">
                  <c:v>4.57</c:v>
                </c:pt>
                <c:pt idx="63">
                  <c:v>4.72</c:v>
                </c:pt>
                <c:pt idx="64">
                  <c:v>4.8899999999999997</c:v>
                </c:pt>
                <c:pt idx="65">
                  <c:v>5.07</c:v>
                </c:pt>
                <c:pt idx="66">
                  <c:v>5.26</c:v>
                </c:pt>
                <c:pt idx="67">
                  <c:v>5.43</c:v>
                </c:pt>
                <c:pt idx="68">
                  <c:v>5.66</c:v>
                </c:pt>
                <c:pt idx="69">
                  <c:v>5.87</c:v>
                </c:pt>
                <c:pt idx="70">
                  <c:v>6.1</c:v>
                </c:pt>
                <c:pt idx="71">
                  <c:v>6.36</c:v>
                </c:pt>
                <c:pt idx="72">
                  <c:v>6.64</c:v>
                </c:pt>
                <c:pt idx="73">
                  <c:v>6.96</c:v>
                </c:pt>
                <c:pt idx="74">
                  <c:v>7.21</c:v>
                </c:pt>
                <c:pt idx="75">
                  <c:v>7.56</c:v>
                </c:pt>
                <c:pt idx="76">
                  <c:v>7.93</c:v>
                </c:pt>
                <c:pt idx="77">
                  <c:v>8.32</c:v>
                </c:pt>
                <c:pt idx="78">
                  <c:v>8.7899999999999991</c:v>
                </c:pt>
                <c:pt idx="79">
                  <c:v>9.32</c:v>
                </c:pt>
                <c:pt idx="80">
                  <c:v>9.9700000000000006</c:v>
                </c:pt>
                <c:pt idx="81">
                  <c:v>10.84</c:v>
                </c:pt>
                <c:pt idx="82">
                  <c:v>12.03</c:v>
                </c:pt>
                <c:pt idx="83">
                  <c:v>14.01</c:v>
                </c:pt>
                <c:pt idx="84">
                  <c:v>17.809999999999999</c:v>
                </c:pt>
                <c:pt idx="85">
                  <c:v>24.92</c:v>
                </c:pt>
                <c:pt idx="86">
                  <c:v>34.409999999999997</c:v>
                </c:pt>
                <c:pt idx="87">
                  <c:v>45.45</c:v>
                </c:pt>
                <c:pt idx="88">
                  <c:v>57.05</c:v>
                </c:pt>
                <c:pt idx="89">
                  <c:v>67.69</c:v>
                </c:pt>
                <c:pt idx="90">
                  <c:v>76.08</c:v>
                </c:pt>
                <c:pt idx="91">
                  <c:v>81.19</c:v>
                </c:pt>
                <c:pt idx="92">
                  <c:v>84.1</c:v>
                </c:pt>
                <c:pt idx="93">
                  <c:v>86.03</c:v>
                </c:pt>
                <c:pt idx="94">
                  <c:v>87.13</c:v>
                </c:pt>
                <c:pt idx="95">
                  <c:v>88.24</c:v>
                </c:pt>
                <c:pt idx="96">
                  <c:v>89.08</c:v>
                </c:pt>
                <c:pt idx="97">
                  <c:v>89.91</c:v>
                </c:pt>
                <c:pt idx="98">
                  <c:v>90.65</c:v>
                </c:pt>
                <c:pt idx="99">
                  <c:v>91.21</c:v>
                </c:pt>
                <c:pt idx="100">
                  <c:v>91.85</c:v>
                </c:pt>
                <c:pt idx="101">
                  <c:v>92.35</c:v>
                </c:pt>
                <c:pt idx="102">
                  <c:v>92.97</c:v>
                </c:pt>
                <c:pt idx="103">
                  <c:v>93.47</c:v>
                </c:pt>
                <c:pt idx="104">
                  <c:v>93.97</c:v>
                </c:pt>
                <c:pt idx="105">
                  <c:v>94.54</c:v>
                </c:pt>
                <c:pt idx="106">
                  <c:v>95.09</c:v>
                </c:pt>
                <c:pt idx="107">
                  <c:v>95.5</c:v>
                </c:pt>
                <c:pt idx="108">
                  <c:v>95.81</c:v>
                </c:pt>
                <c:pt idx="109">
                  <c:v>96.2</c:v>
                </c:pt>
                <c:pt idx="110">
                  <c:v>96.66</c:v>
                </c:pt>
                <c:pt idx="111">
                  <c:v>97.01</c:v>
                </c:pt>
                <c:pt idx="112">
                  <c:v>97.35</c:v>
                </c:pt>
                <c:pt idx="113">
                  <c:v>97.7</c:v>
                </c:pt>
                <c:pt idx="114">
                  <c:v>97.82</c:v>
                </c:pt>
                <c:pt idx="115">
                  <c:v>98.24</c:v>
                </c:pt>
                <c:pt idx="116">
                  <c:v>98.45</c:v>
                </c:pt>
                <c:pt idx="117">
                  <c:v>98.85</c:v>
                </c:pt>
                <c:pt idx="118">
                  <c:v>98.85</c:v>
                </c:pt>
                <c:pt idx="119">
                  <c:v>99.03</c:v>
                </c:pt>
                <c:pt idx="120">
                  <c:v>99.38</c:v>
                </c:pt>
                <c:pt idx="121">
                  <c:v>99.41</c:v>
                </c:pt>
                <c:pt idx="122">
                  <c:v>99.52</c:v>
                </c:pt>
                <c:pt idx="123">
                  <c:v>99.79</c:v>
                </c:pt>
                <c:pt idx="124">
                  <c:v>99.69</c:v>
                </c:pt>
                <c:pt idx="125">
                  <c:v>99.85</c:v>
                </c:pt>
                <c:pt idx="126">
                  <c:v>99.93</c:v>
                </c:pt>
                <c:pt idx="127">
                  <c:v>99.97</c:v>
                </c:pt>
                <c:pt idx="128">
                  <c:v>100</c:v>
                </c:pt>
                <c:pt idx="129">
                  <c:v>99.96</c:v>
                </c:pt>
                <c:pt idx="130">
                  <c:v>99.85</c:v>
                </c:pt>
                <c:pt idx="131">
                  <c:v>99.9</c:v>
                </c:pt>
                <c:pt idx="132">
                  <c:v>99.88</c:v>
                </c:pt>
                <c:pt idx="133">
                  <c:v>99.74</c:v>
                </c:pt>
                <c:pt idx="134">
                  <c:v>99.67</c:v>
                </c:pt>
                <c:pt idx="135">
                  <c:v>99.68</c:v>
                </c:pt>
                <c:pt idx="136">
                  <c:v>99.45</c:v>
                </c:pt>
                <c:pt idx="137">
                  <c:v>99.26</c:v>
                </c:pt>
                <c:pt idx="138">
                  <c:v>99.1</c:v>
                </c:pt>
                <c:pt idx="139">
                  <c:v>98.81</c:v>
                </c:pt>
                <c:pt idx="140">
                  <c:v>98.85</c:v>
                </c:pt>
                <c:pt idx="141">
                  <c:v>98.53</c:v>
                </c:pt>
                <c:pt idx="142">
                  <c:v>98.18</c:v>
                </c:pt>
                <c:pt idx="143">
                  <c:v>97.92</c:v>
                </c:pt>
                <c:pt idx="144">
                  <c:v>97.62</c:v>
                </c:pt>
                <c:pt idx="145">
                  <c:v>97.39</c:v>
                </c:pt>
                <c:pt idx="146">
                  <c:v>96.96</c:v>
                </c:pt>
                <c:pt idx="147">
                  <c:v>96.54</c:v>
                </c:pt>
                <c:pt idx="148">
                  <c:v>96.32</c:v>
                </c:pt>
                <c:pt idx="149">
                  <c:v>95.9</c:v>
                </c:pt>
                <c:pt idx="150">
                  <c:v>95.45</c:v>
                </c:pt>
                <c:pt idx="151">
                  <c:v>94.99</c:v>
                </c:pt>
                <c:pt idx="152">
                  <c:v>94.68</c:v>
                </c:pt>
                <c:pt idx="153">
                  <c:v>94.08</c:v>
                </c:pt>
                <c:pt idx="154">
                  <c:v>93.53</c:v>
                </c:pt>
                <c:pt idx="155">
                  <c:v>93.22</c:v>
                </c:pt>
                <c:pt idx="156">
                  <c:v>92.72</c:v>
                </c:pt>
                <c:pt idx="157">
                  <c:v>92.11</c:v>
                </c:pt>
                <c:pt idx="158">
                  <c:v>91.47</c:v>
                </c:pt>
                <c:pt idx="159">
                  <c:v>90.84</c:v>
                </c:pt>
                <c:pt idx="160">
                  <c:v>90.2</c:v>
                </c:pt>
                <c:pt idx="161">
                  <c:v>89.57</c:v>
                </c:pt>
                <c:pt idx="162">
                  <c:v>88.72</c:v>
                </c:pt>
                <c:pt idx="163">
                  <c:v>87.93</c:v>
                </c:pt>
                <c:pt idx="164">
                  <c:v>86.77</c:v>
                </c:pt>
                <c:pt idx="165">
                  <c:v>85.57</c:v>
                </c:pt>
                <c:pt idx="166">
                  <c:v>83.93</c:v>
                </c:pt>
                <c:pt idx="167">
                  <c:v>81.16</c:v>
                </c:pt>
                <c:pt idx="168">
                  <c:v>75.8</c:v>
                </c:pt>
                <c:pt idx="169">
                  <c:v>67.19</c:v>
                </c:pt>
                <c:pt idx="170">
                  <c:v>56.23</c:v>
                </c:pt>
                <c:pt idx="171">
                  <c:v>44.27</c:v>
                </c:pt>
                <c:pt idx="172">
                  <c:v>32.770000000000003</c:v>
                </c:pt>
                <c:pt idx="173">
                  <c:v>22.82</c:v>
                </c:pt>
                <c:pt idx="174">
                  <c:v>16.850000000000001</c:v>
                </c:pt>
                <c:pt idx="175">
                  <c:v>13.58</c:v>
                </c:pt>
                <c:pt idx="176">
                  <c:v>11.76</c:v>
                </c:pt>
                <c:pt idx="177">
                  <c:v>10.69</c:v>
                </c:pt>
                <c:pt idx="178">
                  <c:v>9.84</c:v>
                </c:pt>
                <c:pt idx="179">
                  <c:v>9.2100000000000009</c:v>
                </c:pt>
                <c:pt idx="180">
                  <c:v>8.7200000000000006</c:v>
                </c:pt>
                <c:pt idx="181">
                  <c:v>8.26</c:v>
                </c:pt>
                <c:pt idx="182">
                  <c:v>7.89</c:v>
                </c:pt>
                <c:pt idx="183">
                  <c:v>7.51</c:v>
                </c:pt>
                <c:pt idx="184">
                  <c:v>7.19</c:v>
                </c:pt>
                <c:pt idx="185">
                  <c:v>6.86</c:v>
                </c:pt>
                <c:pt idx="186">
                  <c:v>6.61</c:v>
                </c:pt>
                <c:pt idx="187">
                  <c:v>6.3</c:v>
                </c:pt>
                <c:pt idx="188">
                  <c:v>6.08</c:v>
                </c:pt>
                <c:pt idx="189">
                  <c:v>5.83</c:v>
                </c:pt>
                <c:pt idx="190">
                  <c:v>5.62</c:v>
                </c:pt>
                <c:pt idx="191">
                  <c:v>5.42</c:v>
                </c:pt>
                <c:pt idx="192">
                  <c:v>5.19</c:v>
                </c:pt>
                <c:pt idx="193">
                  <c:v>5.03</c:v>
                </c:pt>
                <c:pt idx="194">
                  <c:v>4.87</c:v>
                </c:pt>
                <c:pt idx="195">
                  <c:v>4.67</c:v>
                </c:pt>
                <c:pt idx="196">
                  <c:v>4.5199999999999996</c:v>
                </c:pt>
                <c:pt idx="197">
                  <c:v>4.3600000000000003</c:v>
                </c:pt>
                <c:pt idx="198">
                  <c:v>4.21</c:v>
                </c:pt>
                <c:pt idx="199">
                  <c:v>4.09</c:v>
                </c:pt>
                <c:pt idx="200">
                  <c:v>3.97</c:v>
                </c:pt>
                <c:pt idx="201">
                  <c:v>3.86</c:v>
                </c:pt>
                <c:pt idx="202">
                  <c:v>3.73</c:v>
                </c:pt>
                <c:pt idx="203">
                  <c:v>3.63</c:v>
                </c:pt>
                <c:pt idx="204">
                  <c:v>3.52</c:v>
                </c:pt>
                <c:pt idx="205">
                  <c:v>3.41</c:v>
                </c:pt>
                <c:pt idx="206">
                  <c:v>3.32</c:v>
                </c:pt>
                <c:pt idx="207">
                  <c:v>3.21</c:v>
                </c:pt>
                <c:pt idx="208">
                  <c:v>3.15</c:v>
                </c:pt>
                <c:pt idx="209">
                  <c:v>3.05</c:v>
                </c:pt>
                <c:pt idx="210">
                  <c:v>2.96</c:v>
                </c:pt>
                <c:pt idx="211">
                  <c:v>2.89</c:v>
                </c:pt>
                <c:pt idx="212">
                  <c:v>2.84</c:v>
                </c:pt>
                <c:pt idx="213">
                  <c:v>2.75</c:v>
                </c:pt>
                <c:pt idx="214">
                  <c:v>2.69</c:v>
                </c:pt>
                <c:pt idx="215">
                  <c:v>2.59</c:v>
                </c:pt>
                <c:pt idx="216">
                  <c:v>2.54</c:v>
                </c:pt>
                <c:pt idx="217">
                  <c:v>2.4900000000000002</c:v>
                </c:pt>
                <c:pt idx="218">
                  <c:v>2.42</c:v>
                </c:pt>
                <c:pt idx="219">
                  <c:v>2.36</c:v>
                </c:pt>
                <c:pt idx="220">
                  <c:v>2.3199999999999998</c:v>
                </c:pt>
                <c:pt idx="221">
                  <c:v>2.2599999999999998</c:v>
                </c:pt>
                <c:pt idx="222">
                  <c:v>2.2000000000000002</c:v>
                </c:pt>
                <c:pt idx="223">
                  <c:v>2.16</c:v>
                </c:pt>
                <c:pt idx="224">
                  <c:v>2.12</c:v>
                </c:pt>
                <c:pt idx="225">
                  <c:v>2.06</c:v>
                </c:pt>
                <c:pt idx="226">
                  <c:v>2.02</c:v>
                </c:pt>
                <c:pt idx="227">
                  <c:v>1.96</c:v>
                </c:pt>
                <c:pt idx="228">
                  <c:v>1.92</c:v>
                </c:pt>
                <c:pt idx="229">
                  <c:v>1.87</c:v>
                </c:pt>
                <c:pt idx="230">
                  <c:v>1.86</c:v>
                </c:pt>
                <c:pt idx="231">
                  <c:v>1.8</c:v>
                </c:pt>
                <c:pt idx="232">
                  <c:v>1.77</c:v>
                </c:pt>
                <c:pt idx="233">
                  <c:v>1.76</c:v>
                </c:pt>
                <c:pt idx="234">
                  <c:v>1.7</c:v>
                </c:pt>
                <c:pt idx="235">
                  <c:v>1.69</c:v>
                </c:pt>
                <c:pt idx="236">
                  <c:v>1.65</c:v>
                </c:pt>
                <c:pt idx="237">
                  <c:v>1.6</c:v>
                </c:pt>
                <c:pt idx="238">
                  <c:v>1.57</c:v>
                </c:pt>
                <c:pt idx="239">
                  <c:v>1.55</c:v>
                </c:pt>
                <c:pt idx="240">
                  <c:v>1.53</c:v>
                </c:pt>
                <c:pt idx="241">
                  <c:v>1.49</c:v>
                </c:pt>
                <c:pt idx="242">
                  <c:v>1.45</c:v>
                </c:pt>
                <c:pt idx="243">
                  <c:v>1.43</c:v>
                </c:pt>
                <c:pt idx="244">
                  <c:v>1.41</c:v>
                </c:pt>
                <c:pt idx="245">
                  <c:v>1.39</c:v>
                </c:pt>
                <c:pt idx="246">
                  <c:v>1.36</c:v>
                </c:pt>
                <c:pt idx="247">
                  <c:v>1.35</c:v>
                </c:pt>
                <c:pt idx="248">
                  <c:v>1.32</c:v>
                </c:pt>
                <c:pt idx="249">
                  <c:v>1.3</c:v>
                </c:pt>
                <c:pt idx="250">
                  <c:v>1.29</c:v>
                </c:pt>
                <c:pt idx="251">
                  <c:v>1.26</c:v>
                </c:pt>
                <c:pt idx="252">
                  <c:v>1.25</c:v>
                </c:pt>
                <c:pt idx="253">
                  <c:v>1.22</c:v>
                </c:pt>
                <c:pt idx="254">
                  <c:v>1.19</c:v>
                </c:pt>
                <c:pt idx="255">
                  <c:v>1.17</c:v>
                </c:pt>
                <c:pt idx="256">
                  <c:v>1.17</c:v>
                </c:pt>
                <c:pt idx="257">
                  <c:v>1.1200000000000001</c:v>
                </c:pt>
              </c:numCache>
            </c:numRef>
          </c:yVal>
          <c:smooth val="0"/>
          <c:extLst>
            <c:ext xmlns:c16="http://schemas.microsoft.com/office/drawing/2014/chart" uri="{C3380CC4-5D6E-409C-BE32-E72D297353CC}">
              <c16:uniqueId val="{00000001-BBA1-4BE3-8142-9565D3D69F6F}"/>
            </c:ext>
          </c:extLst>
        </c:ser>
        <c:ser>
          <c:idx val="2"/>
          <c:order val="2"/>
          <c:tx>
            <c:v>MicroDiamant</c:v>
          </c:tx>
          <c:spPr>
            <a:ln w="9525" cap="rnd">
              <a:solidFill>
                <a:schemeClr val="accent4"/>
              </a:solidFill>
              <a:round/>
            </a:ln>
            <a:effectLst/>
          </c:spPr>
          <c:marker>
            <c:symbol val="none"/>
          </c:marker>
          <c:xVal>
            <c:numRef>
              <c:f>'Profil 10 cm x 10 cm'!$L$599:$L$856</c:f>
              <c:numCache>
                <c:formatCode>General</c:formatCode>
                <c:ptCount val="258"/>
                <c:pt idx="0">
                  <c:v>-15.5</c:v>
                </c:pt>
                <c:pt idx="1">
                  <c:v>-15.41</c:v>
                </c:pt>
                <c:pt idx="2">
                  <c:v>-15.26</c:v>
                </c:pt>
                <c:pt idx="3">
                  <c:v>-15.15</c:v>
                </c:pt>
                <c:pt idx="4">
                  <c:v>-15.040000000000001</c:v>
                </c:pt>
                <c:pt idx="5">
                  <c:v>-14.91</c:v>
                </c:pt>
                <c:pt idx="6">
                  <c:v>-14.790000000000001</c:v>
                </c:pt>
                <c:pt idx="7">
                  <c:v>-14.669999999999998</c:v>
                </c:pt>
                <c:pt idx="8">
                  <c:v>-14.55</c:v>
                </c:pt>
                <c:pt idx="9">
                  <c:v>-14.430000000000001</c:v>
                </c:pt>
                <c:pt idx="10">
                  <c:v>-14.309999999999999</c:v>
                </c:pt>
                <c:pt idx="11">
                  <c:v>-14.190000000000001</c:v>
                </c:pt>
                <c:pt idx="12">
                  <c:v>-14.069999999999999</c:v>
                </c:pt>
                <c:pt idx="13">
                  <c:v>-13.95</c:v>
                </c:pt>
                <c:pt idx="14">
                  <c:v>-13.830000000000002</c:v>
                </c:pt>
                <c:pt idx="15">
                  <c:v>-13.709999999999999</c:v>
                </c:pt>
                <c:pt idx="16">
                  <c:v>-13.59</c:v>
                </c:pt>
                <c:pt idx="17">
                  <c:v>-13.469999999999999</c:v>
                </c:pt>
                <c:pt idx="18">
                  <c:v>-13.35</c:v>
                </c:pt>
                <c:pt idx="19">
                  <c:v>-13.23</c:v>
                </c:pt>
                <c:pt idx="20">
                  <c:v>-13.11</c:v>
                </c:pt>
                <c:pt idx="21">
                  <c:v>-12.99</c:v>
                </c:pt>
                <c:pt idx="22">
                  <c:v>-12.87</c:v>
                </c:pt>
                <c:pt idx="23">
                  <c:v>-12.75</c:v>
                </c:pt>
                <c:pt idx="24">
                  <c:v>-12.629999999999999</c:v>
                </c:pt>
                <c:pt idx="25">
                  <c:v>-12.51</c:v>
                </c:pt>
                <c:pt idx="26">
                  <c:v>-12.39</c:v>
                </c:pt>
                <c:pt idx="27">
                  <c:v>-12.27</c:v>
                </c:pt>
                <c:pt idx="28">
                  <c:v>-12.15</c:v>
                </c:pt>
                <c:pt idx="29">
                  <c:v>-12.03</c:v>
                </c:pt>
                <c:pt idx="30">
                  <c:v>-11.91</c:v>
                </c:pt>
                <c:pt idx="31">
                  <c:v>-11.790000000000001</c:v>
                </c:pt>
                <c:pt idx="32">
                  <c:v>-11.66</c:v>
                </c:pt>
                <c:pt idx="33">
                  <c:v>-11.540000000000001</c:v>
                </c:pt>
                <c:pt idx="34">
                  <c:v>-11.42</c:v>
                </c:pt>
                <c:pt idx="35">
                  <c:v>-11.3</c:v>
                </c:pt>
                <c:pt idx="36">
                  <c:v>-11.18</c:v>
                </c:pt>
                <c:pt idx="37">
                  <c:v>-11.059999999999999</c:v>
                </c:pt>
                <c:pt idx="38">
                  <c:v>-10.940000000000001</c:v>
                </c:pt>
                <c:pt idx="39">
                  <c:v>-10.82</c:v>
                </c:pt>
                <c:pt idx="40">
                  <c:v>-10.7</c:v>
                </c:pt>
                <c:pt idx="41">
                  <c:v>-10.58</c:v>
                </c:pt>
                <c:pt idx="42">
                  <c:v>-10.459999999999999</c:v>
                </c:pt>
                <c:pt idx="43">
                  <c:v>-10.34</c:v>
                </c:pt>
                <c:pt idx="44">
                  <c:v>-10.220000000000001</c:v>
                </c:pt>
                <c:pt idx="45">
                  <c:v>-10.1</c:v>
                </c:pt>
                <c:pt idx="46">
                  <c:v>-9.98</c:v>
                </c:pt>
                <c:pt idx="47">
                  <c:v>-9.86</c:v>
                </c:pt>
                <c:pt idx="48">
                  <c:v>-9.74</c:v>
                </c:pt>
                <c:pt idx="49">
                  <c:v>-9.620000000000001</c:v>
                </c:pt>
                <c:pt idx="50">
                  <c:v>-9.49</c:v>
                </c:pt>
                <c:pt idx="51">
                  <c:v>-9.379999999999999</c:v>
                </c:pt>
                <c:pt idx="52">
                  <c:v>-9.26</c:v>
                </c:pt>
                <c:pt idx="53">
                  <c:v>-9.14</c:v>
                </c:pt>
                <c:pt idx="54">
                  <c:v>-9.02</c:v>
                </c:pt>
                <c:pt idx="55">
                  <c:v>-8.89</c:v>
                </c:pt>
                <c:pt idx="56">
                  <c:v>-8.77</c:v>
                </c:pt>
                <c:pt idx="57">
                  <c:v>-8.66</c:v>
                </c:pt>
                <c:pt idx="58">
                  <c:v>-8.5400000000000009</c:v>
                </c:pt>
                <c:pt idx="59">
                  <c:v>-8.41</c:v>
                </c:pt>
                <c:pt idx="60">
                  <c:v>-8.2900000000000009</c:v>
                </c:pt>
                <c:pt idx="61">
                  <c:v>-8.17</c:v>
                </c:pt>
                <c:pt idx="62">
                  <c:v>-8.0500000000000007</c:v>
                </c:pt>
                <c:pt idx="63">
                  <c:v>-7.93</c:v>
                </c:pt>
                <c:pt idx="64">
                  <c:v>-7.81</c:v>
                </c:pt>
                <c:pt idx="65">
                  <c:v>-7.69</c:v>
                </c:pt>
                <c:pt idx="66">
                  <c:v>-7.57</c:v>
                </c:pt>
                <c:pt idx="67">
                  <c:v>-7.45</c:v>
                </c:pt>
                <c:pt idx="68">
                  <c:v>-7.33</c:v>
                </c:pt>
                <c:pt idx="69">
                  <c:v>-7.2099999999999991</c:v>
                </c:pt>
                <c:pt idx="70">
                  <c:v>-7.0900000000000007</c:v>
                </c:pt>
                <c:pt idx="71">
                  <c:v>-6.9700000000000006</c:v>
                </c:pt>
                <c:pt idx="72">
                  <c:v>-6.85</c:v>
                </c:pt>
                <c:pt idx="73">
                  <c:v>-6.7299999999999995</c:v>
                </c:pt>
                <c:pt idx="74">
                  <c:v>-6.6099999999999994</c:v>
                </c:pt>
                <c:pt idx="75">
                  <c:v>-6.49</c:v>
                </c:pt>
                <c:pt idx="76">
                  <c:v>-6.37</c:v>
                </c:pt>
                <c:pt idx="77">
                  <c:v>-6.25</c:v>
                </c:pt>
                <c:pt idx="78">
                  <c:v>-6.13</c:v>
                </c:pt>
                <c:pt idx="79">
                  <c:v>-6.01</c:v>
                </c:pt>
                <c:pt idx="80">
                  <c:v>-5.89</c:v>
                </c:pt>
                <c:pt idx="81">
                  <c:v>-5.7700000000000005</c:v>
                </c:pt>
                <c:pt idx="82">
                  <c:v>-5.64</c:v>
                </c:pt>
                <c:pt idx="83">
                  <c:v>-5.5200000000000005</c:v>
                </c:pt>
                <c:pt idx="84">
                  <c:v>-5.41</c:v>
                </c:pt>
                <c:pt idx="85">
                  <c:v>-5.29</c:v>
                </c:pt>
                <c:pt idx="86">
                  <c:v>-5.16</c:v>
                </c:pt>
                <c:pt idx="87">
                  <c:v>-5.04</c:v>
                </c:pt>
                <c:pt idx="88">
                  <c:v>-4.92</c:v>
                </c:pt>
                <c:pt idx="89">
                  <c:v>-4.8</c:v>
                </c:pt>
                <c:pt idx="90">
                  <c:v>-4.68</c:v>
                </c:pt>
                <c:pt idx="91">
                  <c:v>-4.5600000000000005</c:v>
                </c:pt>
                <c:pt idx="92">
                  <c:v>-4.4399999999999995</c:v>
                </c:pt>
                <c:pt idx="93">
                  <c:v>-4.32</c:v>
                </c:pt>
                <c:pt idx="94">
                  <c:v>-4.2</c:v>
                </c:pt>
                <c:pt idx="95">
                  <c:v>-4.08</c:v>
                </c:pt>
                <c:pt idx="96">
                  <c:v>-3.96</c:v>
                </c:pt>
                <c:pt idx="97">
                  <c:v>-3.84</c:v>
                </c:pt>
                <c:pt idx="98">
                  <c:v>-3.72</c:v>
                </c:pt>
                <c:pt idx="99">
                  <c:v>-3.6</c:v>
                </c:pt>
                <c:pt idx="100">
                  <c:v>-3.4799999999999995</c:v>
                </c:pt>
                <c:pt idx="101">
                  <c:v>-3.3600000000000003</c:v>
                </c:pt>
                <c:pt idx="102">
                  <c:v>-3.2399999999999998</c:v>
                </c:pt>
                <c:pt idx="103">
                  <c:v>-3.12</c:v>
                </c:pt>
                <c:pt idx="104">
                  <c:v>-3</c:v>
                </c:pt>
                <c:pt idx="105">
                  <c:v>-2.88</c:v>
                </c:pt>
                <c:pt idx="106">
                  <c:v>-2.7600000000000002</c:v>
                </c:pt>
                <c:pt idx="107">
                  <c:v>-2.6399999999999997</c:v>
                </c:pt>
                <c:pt idx="108">
                  <c:v>-2.5100000000000002</c:v>
                </c:pt>
                <c:pt idx="109">
                  <c:v>-2.4</c:v>
                </c:pt>
                <c:pt idx="110">
                  <c:v>-2.27</c:v>
                </c:pt>
                <c:pt idx="111">
                  <c:v>-2.15</c:v>
                </c:pt>
                <c:pt idx="112">
                  <c:v>-2.0300000000000002</c:v>
                </c:pt>
                <c:pt idx="113">
                  <c:v>-1.9100000000000001</c:v>
                </c:pt>
                <c:pt idx="114">
                  <c:v>-1.7899999999999998</c:v>
                </c:pt>
                <c:pt idx="115">
                  <c:v>-1.67</c:v>
                </c:pt>
                <c:pt idx="116">
                  <c:v>-1.55</c:v>
                </c:pt>
                <c:pt idx="117">
                  <c:v>-1.4300000000000002</c:v>
                </c:pt>
                <c:pt idx="118">
                  <c:v>-1.31</c:v>
                </c:pt>
                <c:pt idx="119">
                  <c:v>-1.19</c:v>
                </c:pt>
                <c:pt idx="120">
                  <c:v>-1.0699999999999998</c:v>
                </c:pt>
                <c:pt idx="121">
                  <c:v>-0.95</c:v>
                </c:pt>
                <c:pt idx="122">
                  <c:v>-0.83000000000000007</c:v>
                </c:pt>
                <c:pt idx="123">
                  <c:v>-0.71</c:v>
                </c:pt>
                <c:pt idx="124">
                  <c:v>-0.59000000000000008</c:v>
                </c:pt>
                <c:pt idx="125">
                  <c:v>-0.47000000000000003</c:v>
                </c:pt>
                <c:pt idx="126">
                  <c:v>-0.35</c:v>
                </c:pt>
                <c:pt idx="127">
                  <c:v>-0.22999999999999998</c:v>
                </c:pt>
                <c:pt idx="128">
                  <c:v>-0.11000000000000001</c:v>
                </c:pt>
                <c:pt idx="129">
                  <c:v>0.01</c:v>
                </c:pt>
                <c:pt idx="130">
                  <c:v>0.13999999999999999</c:v>
                </c:pt>
                <c:pt idx="131">
                  <c:v>0.26</c:v>
                </c:pt>
                <c:pt idx="132">
                  <c:v>0.37</c:v>
                </c:pt>
                <c:pt idx="133">
                  <c:v>0.49000000000000005</c:v>
                </c:pt>
                <c:pt idx="134">
                  <c:v>0.61</c:v>
                </c:pt>
                <c:pt idx="135">
                  <c:v>0.74</c:v>
                </c:pt>
                <c:pt idx="136">
                  <c:v>0.86</c:v>
                </c:pt>
                <c:pt idx="137">
                  <c:v>0.98000000000000009</c:v>
                </c:pt>
                <c:pt idx="138">
                  <c:v>1.1000000000000001</c:v>
                </c:pt>
                <c:pt idx="139">
                  <c:v>1.22</c:v>
                </c:pt>
                <c:pt idx="140">
                  <c:v>1.34</c:v>
                </c:pt>
                <c:pt idx="141">
                  <c:v>1.46</c:v>
                </c:pt>
                <c:pt idx="142">
                  <c:v>1.58</c:v>
                </c:pt>
                <c:pt idx="143">
                  <c:v>1.7</c:v>
                </c:pt>
                <c:pt idx="144">
                  <c:v>1.8199999999999998</c:v>
                </c:pt>
                <c:pt idx="145">
                  <c:v>1.94</c:v>
                </c:pt>
                <c:pt idx="146">
                  <c:v>2.06</c:v>
                </c:pt>
                <c:pt idx="147">
                  <c:v>2.1800000000000002</c:v>
                </c:pt>
                <c:pt idx="148">
                  <c:v>2.2999999999999998</c:v>
                </c:pt>
                <c:pt idx="149">
                  <c:v>2.42</c:v>
                </c:pt>
                <c:pt idx="150">
                  <c:v>2.54</c:v>
                </c:pt>
                <c:pt idx="151">
                  <c:v>2.66</c:v>
                </c:pt>
                <c:pt idx="152">
                  <c:v>2.7800000000000002</c:v>
                </c:pt>
                <c:pt idx="153">
                  <c:v>2.9</c:v>
                </c:pt>
                <c:pt idx="154">
                  <c:v>3.02</c:v>
                </c:pt>
                <c:pt idx="155">
                  <c:v>3.1399999999999997</c:v>
                </c:pt>
                <c:pt idx="156">
                  <c:v>3.2600000000000002</c:v>
                </c:pt>
                <c:pt idx="157">
                  <c:v>3.3899999999999997</c:v>
                </c:pt>
                <c:pt idx="158">
                  <c:v>3.5100000000000002</c:v>
                </c:pt>
                <c:pt idx="159">
                  <c:v>3.63</c:v>
                </c:pt>
                <c:pt idx="160">
                  <c:v>3.7399999999999998</c:v>
                </c:pt>
                <c:pt idx="161">
                  <c:v>3.8600000000000003</c:v>
                </c:pt>
                <c:pt idx="162">
                  <c:v>3.9899999999999998</c:v>
                </c:pt>
                <c:pt idx="163">
                  <c:v>4.1100000000000003</c:v>
                </c:pt>
                <c:pt idx="164">
                  <c:v>4.2299999999999995</c:v>
                </c:pt>
                <c:pt idx="165">
                  <c:v>4.3499999999999996</c:v>
                </c:pt>
                <c:pt idx="166">
                  <c:v>4.4700000000000006</c:v>
                </c:pt>
                <c:pt idx="167">
                  <c:v>4.59</c:v>
                </c:pt>
                <c:pt idx="168">
                  <c:v>4.71</c:v>
                </c:pt>
                <c:pt idx="169">
                  <c:v>4.83</c:v>
                </c:pt>
                <c:pt idx="170">
                  <c:v>4.95</c:v>
                </c:pt>
                <c:pt idx="171">
                  <c:v>5.07</c:v>
                </c:pt>
                <c:pt idx="172">
                  <c:v>5.1899999999999995</c:v>
                </c:pt>
                <c:pt idx="173">
                  <c:v>5.3100000000000005</c:v>
                </c:pt>
                <c:pt idx="174">
                  <c:v>5.43</c:v>
                </c:pt>
                <c:pt idx="175">
                  <c:v>5.55</c:v>
                </c:pt>
                <c:pt idx="176">
                  <c:v>5.67</c:v>
                </c:pt>
                <c:pt idx="177">
                  <c:v>5.8</c:v>
                </c:pt>
                <c:pt idx="178">
                  <c:v>5.91</c:v>
                </c:pt>
                <c:pt idx="179">
                  <c:v>6.0299999999999994</c:v>
                </c:pt>
                <c:pt idx="180">
                  <c:v>6.15</c:v>
                </c:pt>
                <c:pt idx="181">
                  <c:v>6.2799999999999994</c:v>
                </c:pt>
                <c:pt idx="182">
                  <c:v>6.39</c:v>
                </c:pt>
                <c:pt idx="183">
                  <c:v>6.51</c:v>
                </c:pt>
                <c:pt idx="184">
                  <c:v>6.6400000000000006</c:v>
                </c:pt>
                <c:pt idx="185">
                  <c:v>6.76</c:v>
                </c:pt>
                <c:pt idx="186">
                  <c:v>6.88</c:v>
                </c:pt>
                <c:pt idx="187">
                  <c:v>7</c:v>
                </c:pt>
                <c:pt idx="188">
                  <c:v>7.12</c:v>
                </c:pt>
                <c:pt idx="189">
                  <c:v>7.24</c:v>
                </c:pt>
                <c:pt idx="190">
                  <c:v>7.3599999999999994</c:v>
                </c:pt>
                <c:pt idx="191">
                  <c:v>7.4799999999999995</c:v>
                </c:pt>
                <c:pt idx="192">
                  <c:v>7.6</c:v>
                </c:pt>
                <c:pt idx="193">
                  <c:v>7.7200000000000006</c:v>
                </c:pt>
                <c:pt idx="194">
                  <c:v>7.8400000000000007</c:v>
                </c:pt>
                <c:pt idx="195">
                  <c:v>7.9599999999999991</c:v>
                </c:pt>
                <c:pt idx="196">
                  <c:v>8.08</c:v>
                </c:pt>
                <c:pt idx="197">
                  <c:v>8.1999999999999993</c:v>
                </c:pt>
                <c:pt idx="198">
                  <c:v>8.32</c:v>
                </c:pt>
                <c:pt idx="199">
                  <c:v>8.4400000000000013</c:v>
                </c:pt>
                <c:pt idx="200">
                  <c:v>8.57</c:v>
                </c:pt>
                <c:pt idx="201">
                  <c:v>8.68</c:v>
                </c:pt>
                <c:pt idx="202">
                  <c:v>8.8099999999999987</c:v>
                </c:pt>
                <c:pt idx="203">
                  <c:v>8.93</c:v>
                </c:pt>
                <c:pt idx="204">
                  <c:v>9.0500000000000007</c:v>
                </c:pt>
                <c:pt idx="205">
                  <c:v>9.16</c:v>
                </c:pt>
                <c:pt idx="206">
                  <c:v>9.2799999999999994</c:v>
                </c:pt>
                <c:pt idx="207">
                  <c:v>9.41</c:v>
                </c:pt>
                <c:pt idx="208">
                  <c:v>9.5299999999999994</c:v>
                </c:pt>
                <c:pt idx="209">
                  <c:v>9.65</c:v>
                </c:pt>
                <c:pt idx="210">
                  <c:v>9.77</c:v>
                </c:pt>
                <c:pt idx="211">
                  <c:v>9.89</c:v>
                </c:pt>
                <c:pt idx="212">
                  <c:v>10.01</c:v>
                </c:pt>
                <c:pt idx="213">
                  <c:v>10.129999999999999</c:v>
                </c:pt>
                <c:pt idx="214">
                  <c:v>10.25</c:v>
                </c:pt>
                <c:pt idx="215">
                  <c:v>10.370000000000001</c:v>
                </c:pt>
                <c:pt idx="216">
                  <c:v>10.49</c:v>
                </c:pt>
                <c:pt idx="217">
                  <c:v>10.61</c:v>
                </c:pt>
                <c:pt idx="218">
                  <c:v>10.73</c:v>
                </c:pt>
                <c:pt idx="219">
                  <c:v>10.85</c:v>
                </c:pt>
                <c:pt idx="220">
                  <c:v>10.97</c:v>
                </c:pt>
                <c:pt idx="221">
                  <c:v>11.09</c:v>
                </c:pt>
                <c:pt idx="222">
                  <c:v>11.209999999999999</c:v>
                </c:pt>
                <c:pt idx="223">
                  <c:v>11.33</c:v>
                </c:pt>
                <c:pt idx="224">
                  <c:v>11.45</c:v>
                </c:pt>
                <c:pt idx="225">
                  <c:v>11.57</c:v>
                </c:pt>
                <c:pt idx="226">
                  <c:v>11.690000000000001</c:v>
                </c:pt>
                <c:pt idx="227">
                  <c:v>11.809999999999999</c:v>
                </c:pt>
                <c:pt idx="228">
                  <c:v>11.93</c:v>
                </c:pt>
                <c:pt idx="229">
                  <c:v>12.05</c:v>
                </c:pt>
                <c:pt idx="230">
                  <c:v>12.18</c:v>
                </c:pt>
                <c:pt idx="231">
                  <c:v>12.290000000000001</c:v>
                </c:pt>
                <c:pt idx="232">
                  <c:v>12.41</c:v>
                </c:pt>
                <c:pt idx="233">
                  <c:v>12.53</c:v>
                </c:pt>
                <c:pt idx="234">
                  <c:v>12.65</c:v>
                </c:pt>
                <c:pt idx="235">
                  <c:v>12.77</c:v>
                </c:pt>
                <c:pt idx="236">
                  <c:v>12.89</c:v>
                </c:pt>
                <c:pt idx="237">
                  <c:v>13.01</c:v>
                </c:pt>
                <c:pt idx="238">
                  <c:v>13.13</c:v>
                </c:pt>
                <c:pt idx="239">
                  <c:v>13.25</c:v>
                </c:pt>
                <c:pt idx="240">
                  <c:v>13.37</c:v>
                </c:pt>
                <c:pt idx="241">
                  <c:v>13.49</c:v>
                </c:pt>
                <c:pt idx="242">
                  <c:v>13.62</c:v>
                </c:pt>
                <c:pt idx="243">
                  <c:v>13.73</c:v>
                </c:pt>
                <c:pt idx="244">
                  <c:v>13.85</c:v>
                </c:pt>
                <c:pt idx="245">
                  <c:v>13.969999999999999</c:v>
                </c:pt>
                <c:pt idx="246">
                  <c:v>14.09</c:v>
                </c:pt>
                <c:pt idx="247">
                  <c:v>14.219999999999999</c:v>
                </c:pt>
                <c:pt idx="248">
                  <c:v>14.330000000000002</c:v>
                </c:pt>
                <c:pt idx="249">
                  <c:v>14.459999999999999</c:v>
                </c:pt>
                <c:pt idx="250">
                  <c:v>14.569999999999999</c:v>
                </c:pt>
                <c:pt idx="251">
                  <c:v>14.690000000000001</c:v>
                </c:pt>
                <c:pt idx="252">
                  <c:v>14.819999999999999</c:v>
                </c:pt>
                <c:pt idx="253">
                  <c:v>14.930000000000001</c:v>
                </c:pt>
                <c:pt idx="254">
                  <c:v>15.05</c:v>
                </c:pt>
                <c:pt idx="255">
                  <c:v>15.180000000000001</c:v>
                </c:pt>
                <c:pt idx="256">
                  <c:v>15.290000000000001</c:v>
                </c:pt>
                <c:pt idx="257">
                  <c:v>15.5</c:v>
                </c:pt>
              </c:numCache>
            </c:numRef>
          </c:xVal>
          <c:yVal>
            <c:numRef>
              <c:f>'Profil 10 cm x 10 cm'!$P$598:$P$855</c:f>
              <c:numCache>
                <c:formatCode>General</c:formatCode>
                <c:ptCount val="258"/>
                <c:pt idx="0">
                  <c:v>0</c:v>
                </c:pt>
                <c:pt idx="1">
                  <c:v>2.06</c:v>
                </c:pt>
                <c:pt idx="2">
                  <c:v>2.0699999999999998</c:v>
                </c:pt>
                <c:pt idx="3">
                  <c:v>2.02</c:v>
                </c:pt>
                <c:pt idx="4">
                  <c:v>2.06</c:v>
                </c:pt>
                <c:pt idx="5">
                  <c:v>2.0699999999999998</c:v>
                </c:pt>
                <c:pt idx="6">
                  <c:v>2.02</c:v>
                </c:pt>
                <c:pt idx="7">
                  <c:v>2.23</c:v>
                </c:pt>
                <c:pt idx="8">
                  <c:v>2.16</c:v>
                </c:pt>
                <c:pt idx="9">
                  <c:v>2.17</c:v>
                </c:pt>
                <c:pt idx="10">
                  <c:v>2.14</c:v>
                </c:pt>
                <c:pt idx="11">
                  <c:v>2.33</c:v>
                </c:pt>
                <c:pt idx="12">
                  <c:v>2.23</c:v>
                </c:pt>
                <c:pt idx="13">
                  <c:v>2.2200000000000002</c:v>
                </c:pt>
                <c:pt idx="14">
                  <c:v>2.31</c:v>
                </c:pt>
                <c:pt idx="15">
                  <c:v>2.4300000000000002</c:v>
                </c:pt>
                <c:pt idx="16">
                  <c:v>2.37</c:v>
                </c:pt>
                <c:pt idx="17">
                  <c:v>2.46</c:v>
                </c:pt>
                <c:pt idx="18">
                  <c:v>2.4</c:v>
                </c:pt>
                <c:pt idx="19">
                  <c:v>2.35</c:v>
                </c:pt>
                <c:pt idx="20">
                  <c:v>2.5</c:v>
                </c:pt>
                <c:pt idx="21">
                  <c:v>2.44</c:v>
                </c:pt>
                <c:pt idx="22">
                  <c:v>2.5499999999999998</c:v>
                </c:pt>
                <c:pt idx="23">
                  <c:v>2.64</c:v>
                </c:pt>
                <c:pt idx="24">
                  <c:v>2.66</c:v>
                </c:pt>
                <c:pt idx="25">
                  <c:v>2.66</c:v>
                </c:pt>
                <c:pt idx="26">
                  <c:v>2.67</c:v>
                </c:pt>
                <c:pt idx="27">
                  <c:v>2.74</c:v>
                </c:pt>
                <c:pt idx="28">
                  <c:v>2.73</c:v>
                </c:pt>
                <c:pt idx="29">
                  <c:v>2.77</c:v>
                </c:pt>
                <c:pt idx="30">
                  <c:v>2.91</c:v>
                </c:pt>
                <c:pt idx="31">
                  <c:v>2.85</c:v>
                </c:pt>
                <c:pt idx="32">
                  <c:v>3</c:v>
                </c:pt>
                <c:pt idx="33">
                  <c:v>2.94</c:v>
                </c:pt>
                <c:pt idx="34">
                  <c:v>2.96</c:v>
                </c:pt>
                <c:pt idx="35">
                  <c:v>3.07</c:v>
                </c:pt>
                <c:pt idx="36">
                  <c:v>3.12</c:v>
                </c:pt>
                <c:pt idx="37">
                  <c:v>3.23</c:v>
                </c:pt>
                <c:pt idx="38">
                  <c:v>3.27</c:v>
                </c:pt>
                <c:pt idx="39">
                  <c:v>3.27</c:v>
                </c:pt>
                <c:pt idx="40">
                  <c:v>3.35</c:v>
                </c:pt>
                <c:pt idx="41">
                  <c:v>3.46</c:v>
                </c:pt>
                <c:pt idx="42">
                  <c:v>3.46</c:v>
                </c:pt>
                <c:pt idx="43">
                  <c:v>3.5</c:v>
                </c:pt>
                <c:pt idx="44">
                  <c:v>3.59</c:v>
                </c:pt>
                <c:pt idx="45">
                  <c:v>3.65</c:v>
                </c:pt>
                <c:pt idx="46">
                  <c:v>3.72</c:v>
                </c:pt>
                <c:pt idx="47">
                  <c:v>3.8</c:v>
                </c:pt>
                <c:pt idx="48">
                  <c:v>3.9</c:v>
                </c:pt>
                <c:pt idx="49">
                  <c:v>4.04</c:v>
                </c:pt>
                <c:pt idx="50">
                  <c:v>4.12</c:v>
                </c:pt>
                <c:pt idx="51">
                  <c:v>4.0999999999999996</c:v>
                </c:pt>
                <c:pt idx="52">
                  <c:v>4.22</c:v>
                </c:pt>
                <c:pt idx="53">
                  <c:v>4.2699999999999996</c:v>
                </c:pt>
                <c:pt idx="54">
                  <c:v>4.26</c:v>
                </c:pt>
                <c:pt idx="55">
                  <c:v>4.4400000000000004</c:v>
                </c:pt>
                <c:pt idx="56">
                  <c:v>4.6399999999999997</c:v>
                </c:pt>
                <c:pt idx="57">
                  <c:v>4.76</c:v>
                </c:pt>
                <c:pt idx="58">
                  <c:v>4.92</c:v>
                </c:pt>
                <c:pt idx="59">
                  <c:v>4.8899999999999997</c:v>
                </c:pt>
                <c:pt idx="60">
                  <c:v>5.04</c:v>
                </c:pt>
                <c:pt idx="61">
                  <c:v>5.32</c:v>
                </c:pt>
                <c:pt idx="62">
                  <c:v>5.41</c:v>
                </c:pt>
                <c:pt idx="63">
                  <c:v>5.61</c:v>
                </c:pt>
                <c:pt idx="64">
                  <c:v>5.72</c:v>
                </c:pt>
                <c:pt idx="65">
                  <c:v>5.94</c:v>
                </c:pt>
                <c:pt idx="66">
                  <c:v>6.11</c:v>
                </c:pt>
                <c:pt idx="67">
                  <c:v>6.37</c:v>
                </c:pt>
                <c:pt idx="68">
                  <c:v>6.52</c:v>
                </c:pt>
                <c:pt idx="69">
                  <c:v>6.78</c:v>
                </c:pt>
                <c:pt idx="70">
                  <c:v>6.95</c:v>
                </c:pt>
                <c:pt idx="71">
                  <c:v>7.35</c:v>
                </c:pt>
                <c:pt idx="72">
                  <c:v>7.54</c:v>
                </c:pt>
                <c:pt idx="73">
                  <c:v>7.91</c:v>
                </c:pt>
                <c:pt idx="74">
                  <c:v>8.14</c:v>
                </c:pt>
                <c:pt idx="75">
                  <c:v>8.6</c:v>
                </c:pt>
                <c:pt idx="76">
                  <c:v>8.86</c:v>
                </c:pt>
                <c:pt idx="77">
                  <c:v>9.27</c:v>
                </c:pt>
                <c:pt idx="78">
                  <c:v>9.68</c:v>
                </c:pt>
                <c:pt idx="79">
                  <c:v>10.33</c:v>
                </c:pt>
                <c:pt idx="80">
                  <c:v>10.88</c:v>
                </c:pt>
                <c:pt idx="81">
                  <c:v>11.8</c:v>
                </c:pt>
                <c:pt idx="82">
                  <c:v>12.69</c:v>
                </c:pt>
                <c:pt idx="83">
                  <c:v>14.43</c:v>
                </c:pt>
                <c:pt idx="84">
                  <c:v>17.89</c:v>
                </c:pt>
                <c:pt idx="85">
                  <c:v>25.96</c:v>
                </c:pt>
                <c:pt idx="86">
                  <c:v>43.76</c:v>
                </c:pt>
                <c:pt idx="87">
                  <c:v>65.58</c:v>
                </c:pt>
                <c:pt idx="88">
                  <c:v>77.52</c:v>
                </c:pt>
                <c:pt idx="89">
                  <c:v>81.91</c:v>
                </c:pt>
                <c:pt idx="90">
                  <c:v>84.05</c:v>
                </c:pt>
                <c:pt idx="91">
                  <c:v>85.69</c:v>
                </c:pt>
                <c:pt idx="92">
                  <c:v>86.65</c:v>
                </c:pt>
                <c:pt idx="93">
                  <c:v>87.87</c:v>
                </c:pt>
                <c:pt idx="94">
                  <c:v>88.4</c:v>
                </c:pt>
                <c:pt idx="95">
                  <c:v>89.32</c:v>
                </c:pt>
                <c:pt idx="96">
                  <c:v>89.76</c:v>
                </c:pt>
                <c:pt idx="97">
                  <c:v>90.5</c:v>
                </c:pt>
                <c:pt idx="98">
                  <c:v>91.31</c:v>
                </c:pt>
                <c:pt idx="99">
                  <c:v>91.53</c:v>
                </c:pt>
                <c:pt idx="100">
                  <c:v>92.27</c:v>
                </c:pt>
                <c:pt idx="101">
                  <c:v>92.98</c:v>
                </c:pt>
                <c:pt idx="102">
                  <c:v>93.48</c:v>
                </c:pt>
                <c:pt idx="103">
                  <c:v>94.09</c:v>
                </c:pt>
                <c:pt idx="104">
                  <c:v>94.48</c:v>
                </c:pt>
                <c:pt idx="105">
                  <c:v>94.83</c:v>
                </c:pt>
                <c:pt idx="106">
                  <c:v>95.32</c:v>
                </c:pt>
                <c:pt idx="107">
                  <c:v>95.58</c:v>
                </c:pt>
                <c:pt idx="108">
                  <c:v>96.35</c:v>
                </c:pt>
                <c:pt idx="109">
                  <c:v>96.36</c:v>
                </c:pt>
                <c:pt idx="110">
                  <c:v>96.76</c:v>
                </c:pt>
                <c:pt idx="111">
                  <c:v>96.95</c:v>
                </c:pt>
                <c:pt idx="112">
                  <c:v>97.59</c:v>
                </c:pt>
                <c:pt idx="113">
                  <c:v>97.7</c:v>
                </c:pt>
                <c:pt idx="114">
                  <c:v>98.15</c:v>
                </c:pt>
                <c:pt idx="115">
                  <c:v>98.13</c:v>
                </c:pt>
                <c:pt idx="116">
                  <c:v>98.52</c:v>
                </c:pt>
                <c:pt idx="117">
                  <c:v>98.72</c:v>
                </c:pt>
                <c:pt idx="118">
                  <c:v>98.73</c:v>
                </c:pt>
                <c:pt idx="119">
                  <c:v>99.06</c:v>
                </c:pt>
                <c:pt idx="120">
                  <c:v>99.37</c:v>
                </c:pt>
                <c:pt idx="121">
                  <c:v>99.26</c:v>
                </c:pt>
                <c:pt idx="122">
                  <c:v>99.5</c:v>
                </c:pt>
                <c:pt idx="123">
                  <c:v>99.8</c:v>
                </c:pt>
                <c:pt idx="124">
                  <c:v>99.92</c:v>
                </c:pt>
                <c:pt idx="125">
                  <c:v>99.83</c:v>
                </c:pt>
                <c:pt idx="126">
                  <c:v>99.84</c:v>
                </c:pt>
                <c:pt idx="127">
                  <c:v>99.64</c:v>
                </c:pt>
                <c:pt idx="128">
                  <c:v>99.86</c:v>
                </c:pt>
                <c:pt idx="129">
                  <c:v>99.89</c:v>
                </c:pt>
                <c:pt idx="130">
                  <c:v>100</c:v>
                </c:pt>
                <c:pt idx="131">
                  <c:v>99.47</c:v>
                </c:pt>
                <c:pt idx="132">
                  <c:v>99.96</c:v>
                </c:pt>
                <c:pt idx="133">
                  <c:v>99.87</c:v>
                </c:pt>
                <c:pt idx="134">
                  <c:v>99.57</c:v>
                </c:pt>
                <c:pt idx="135">
                  <c:v>99.31</c:v>
                </c:pt>
                <c:pt idx="136">
                  <c:v>99.33</c:v>
                </c:pt>
                <c:pt idx="137">
                  <c:v>99.09</c:v>
                </c:pt>
                <c:pt idx="138">
                  <c:v>98.78</c:v>
                </c:pt>
                <c:pt idx="139">
                  <c:v>98.7</c:v>
                </c:pt>
                <c:pt idx="140">
                  <c:v>98.77</c:v>
                </c:pt>
                <c:pt idx="141">
                  <c:v>98.1</c:v>
                </c:pt>
                <c:pt idx="142">
                  <c:v>97.98</c:v>
                </c:pt>
                <c:pt idx="143">
                  <c:v>97.91</c:v>
                </c:pt>
                <c:pt idx="144">
                  <c:v>97.49</c:v>
                </c:pt>
                <c:pt idx="145">
                  <c:v>97.14</c:v>
                </c:pt>
                <c:pt idx="146">
                  <c:v>96.57</c:v>
                </c:pt>
                <c:pt idx="147">
                  <c:v>96.64</c:v>
                </c:pt>
                <c:pt idx="148">
                  <c:v>96.18</c:v>
                </c:pt>
                <c:pt idx="149">
                  <c:v>95.74</c:v>
                </c:pt>
                <c:pt idx="150">
                  <c:v>95.15</c:v>
                </c:pt>
                <c:pt idx="151">
                  <c:v>94.64</c:v>
                </c:pt>
                <c:pt idx="152">
                  <c:v>94.33</c:v>
                </c:pt>
                <c:pt idx="153">
                  <c:v>94.01</c:v>
                </c:pt>
                <c:pt idx="154">
                  <c:v>93.58</c:v>
                </c:pt>
                <c:pt idx="155">
                  <c:v>92.99</c:v>
                </c:pt>
                <c:pt idx="156">
                  <c:v>92.46</c:v>
                </c:pt>
                <c:pt idx="157">
                  <c:v>91.48</c:v>
                </c:pt>
                <c:pt idx="158">
                  <c:v>91.12</c:v>
                </c:pt>
                <c:pt idx="159">
                  <c:v>90.51</c:v>
                </c:pt>
                <c:pt idx="160">
                  <c:v>89.96</c:v>
                </c:pt>
                <c:pt idx="161">
                  <c:v>89.01</c:v>
                </c:pt>
                <c:pt idx="162">
                  <c:v>88.12</c:v>
                </c:pt>
                <c:pt idx="163">
                  <c:v>87.54</c:v>
                </c:pt>
                <c:pt idx="164">
                  <c:v>86.35</c:v>
                </c:pt>
                <c:pt idx="165">
                  <c:v>85.05</c:v>
                </c:pt>
                <c:pt idx="166">
                  <c:v>83.04</c:v>
                </c:pt>
                <c:pt idx="167">
                  <c:v>79.61</c:v>
                </c:pt>
                <c:pt idx="168">
                  <c:v>73.22</c:v>
                </c:pt>
                <c:pt idx="169">
                  <c:v>59.58</c:v>
                </c:pt>
                <c:pt idx="170">
                  <c:v>38.92</c:v>
                </c:pt>
                <c:pt idx="171">
                  <c:v>23.25</c:v>
                </c:pt>
                <c:pt idx="172">
                  <c:v>16.11</c:v>
                </c:pt>
                <c:pt idx="173">
                  <c:v>13.55</c:v>
                </c:pt>
                <c:pt idx="174">
                  <c:v>11.97</c:v>
                </c:pt>
                <c:pt idx="175">
                  <c:v>10.84</c:v>
                </c:pt>
                <c:pt idx="176">
                  <c:v>10.18</c:v>
                </c:pt>
                <c:pt idx="177">
                  <c:v>9.58</c:v>
                </c:pt>
                <c:pt idx="178">
                  <c:v>9.08</c:v>
                </c:pt>
                <c:pt idx="179">
                  <c:v>8.6</c:v>
                </c:pt>
                <c:pt idx="180">
                  <c:v>8.3000000000000007</c:v>
                </c:pt>
                <c:pt idx="181">
                  <c:v>8.01</c:v>
                </c:pt>
                <c:pt idx="182">
                  <c:v>7.65</c:v>
                </c:pt>
                <c:pt idx="183">
                  <c:v>7.42</c:v>
                </c:pt>
                <c:pt idx="184">
                  <c:v>6.9</c:v>
                </c:pt>
                <c:pt idx="185">
                  <c:v>6.7</c:v>
                </c:pt>
                <c:pt idx="186">
                  <c:v>6.47</c:v>
                </c:pt>
                <c:pt idx="187">
                  <c:v>6.31</c:v>
                </c:pt>
                <c:pt idx="188">
                  <c:v>5.94</c:v>
                </c:pt>
                <c:pt idx="189">
                  <c:v>5.85</c:v>
                </c:pt>
                <c:pt idx="190">
                  <c:v>5.6</c:v>
                </c:pt>
                <c:pt idx="191">
                  <c:v>5.34</c:v>
                </c:pt>
                <c:pt idx="192">
                  <c:v>5.27</c:v>
                </c:pt>
                <c:pt idx="193">
                  <c:v>5.03</c:v>
                </c:pt>
                <c:pt idx="194">
                  <c:v>4.9000000000000004</c:v>
                </c:pt>
                <c:pt idx="195">
                  <c:v>4.66</c:v>
                </c:pt>
                <c:pt idx="196">
                  <c:v>4.6100000000000003</c:v>
                </c:pt>
                <c:pt idx="197">
                  <c:v>4.41</c:v>
                </c:pt>
                <c:pt idx="198">
                  <c:v>4.41</c:v>
                </c:pt>
                <c:pt idx="199">
                  <c:v>4.1500000000000004</c:v>
                </c:pt>
                <c:pt idx="200">
                  <c:v>4.04</c:v>
                </c:pt>
                <c:pt idx="201">
                  <c:v>3.93</c:v>
                </c:pt>
                <c:pt idx="202">
                  <c:v>3.87</c:v>
                </c:pt>
                <c:pt idx="203">
                  <c:v>3.89</c:v>
                </c:pt>
                <c:pt idx="204">
                  <c:v>3.64</c:v>
                </c:pt>
                <c:pt idx="205">
                  <c:v>3.51</c:v>
                </c:pt>
                <c:pt idx="206">
                  <c:v>3.51</c:v>
                </c:pt>
                <c:pt idx="207">
                  <c:v>3.41</c:v>
                </c:pt>
                <c:pt idx="208">
                  <c:v>3.31</c:v>
                </c:pt>
                <c:pt idx="209">
                  <c:v>3.25</c:v>
                </c:pt>
                <c:pt idx="210">
                  <c:v>3.18</c:v>
                </c:pt>
                <c:pt idx="211">
                  <c:v>3.16</c:v>
                </c:pt>
                <c:pt idx="212">
                  <c:v>3.03</c:v>
                </c:pt>
                <c:pt idx="213">
                  <c:v>2.88</c:v>
                </c:pt>
                <c:pt idx="214">
                  <c:v>2.9</c:v>
                </c:pt>
                <c:pt idx="215">
                  <c:v>2.86</c:v>
                </c:pt>
                <c:pt idx="216">
                  <c:v>2.8</c:v>
                </c:pt>
                <c:pt idx="217">
                  <c:v>2.68</c:v>
                </c:pt>
                <c:pt idx="218">
                  <c:v>2.58</c:v>
                </c:pt>
                <c:pt idx="219">
                  <c:v>2.5499999999999998</c:v>
                </c:pt>
                <c:pt idx="220">
                  <c:v>2.5299999999999998</c:v>
                </c:pt>
                <c:pt idx="221">
                  <c:v>2.54</c:v>
                </c:pt>
                <c:pt idx="222">
                  <c:v>2.4700000000000002</c:v>
                </c:pt>
                <c:pt idx="223">
                  <c:v>2.44</c:v>
                </c:pt>
                <c:pt idx="224">
                  <c:v>2.3199999999999998</c:v>
                </c:pt>
                <c:pt idx="225">
                  <c:v>2.29</c:v>
                </c:pt>
                <c:pt idx="226">
                  <c:v>2.31</c:v>
                </c:pt>
                <c:pt idx="227">
                  <c:v>2.2000000000000002</c:v>
                </c:pt>
                <c:pt idx="228">
                  <c:v>2.21</c:v>
                </c:pt>
                <c:pt idx="229">
                  <c:v>2.11</c:v>
                </c:pt>
                <c:pt idx="230">
                  <c:v>2.15</c:v>
                </c:pt>
                <c:pt idx="231">
                  <c:v>2.0499999999999998</c:v>
                </c:pt>
                <c:pt idx="232">
                  <c:v>2.21</c:v>
                </c:pt>
                <c:pt idx="233">
                  <c:v>2.02</c:v>
                </c:pt>
                <c:pt idx="234">
                  <c:v>1.93</c:v>
                </c:pt>
                <c:pt idx="235">
                  <c:v>1.94</c:v>
                </c:pt>
                <c:pt idx="236">
                  <c:v>2</c:v>
                </c:pt>
                <c:pt idx="237">
                  <c:v>1.88</c:v>
                </c:pt>
                <c:pt idx="238">
                  <c:v>1.8</c:v>
                </c:pt>
                <c:pt idx="239">
                  <c:v>1.88</c:v>
                </c:pt>
                <c:pt idx="240">
                  <c:v>1.84</c:v>
                </c:pt>
                <c:pt idx="241">
                  <c:v>1.78</c:v>
                </c:pt>
                <c:pt idx="242">
                  <c:v>1.79</c:v>
                </c:pt>
                <c:pt idx="243">
                  <c:v>1.76</c:v>
                </c:pt>
                <c:pt idx="244">
                  <c:v>1.74</c:v>
                </c:pt>
                <c:pt idx="245">
                  <c:v>1.64</c:v>
                </c:pt>
                <c:pt idx="246">
                  <c:v>1.73</c:v>
                </c:pt>
                <c:pt idx="247">
                  <c:v>1.65</c:v>
                </c:pt>
                <c:pt idx="248">
                  <c:v>1.66</c:v>
                </c:pt>
                <c:pt idx="249">
                  <c:v>1.64</c:v>
                </c:pt>
                <c:pt idx="250">
                  <c:v>1.63</c:v>
                </c:pt>
                <c:pt idx="251">
                  <c:v>1.59</c:v>
                </c:pt>
                <c:pt idx="252">
                  <c:v>1.54</c:v>
                </c:pt>
                <c:pt idx="253">
                  <c:v>1.56</c:v>
                </c:pt>
                <c:pt idx="254">
                  <c:v>1.49</c:v>
                </c:pt>
                <c:pt idx="255">
                  <c:v>1.41</c:v>
                </c:pt>
                <c:pt idx="256">
                  <c:v>1.42</c:v>
                </c:pt>
                <c:pt idx="257">
                  <c:v>1.45</c:v>
                </c:pt>
              </c:numCache>
            </c:numRef>
          </c:yVal>
          <c:smooth val="0"/>
          <c:extLst>
            <c:ext xmlns:c16="http://schemas.microsoft.com/office/drawing/2014/chart" uri="{C3380CC4-5D6E-409C-BE32-E72D297353CC}">
              <c16:uniqueId val="{00000002-BBA1-4BE3-8142-9565D3D69F6F}"/>
            </c:ext>
          </c:extLst>
        </c:ser>
        <c:ser>
          <c:idx val="3"/>
          <c:order val="3"/>
          <c:tx>
            <c:v>Matrice 1500</c:v>
          </c:tx>
          <c:spPr>
            <a:ln w="9525" cap="rnd">
              <a:solidFill>
                <a:schemeClr val="accent6"/>
              </a:solidFill>
              <a:round/>
            </a:ln>
            <a:effectLst/>
          </c:spPr>
          <c:marker>
            <c:symbol val="none"/>
          </c:marker>
          <c:xVal>
            <c:numRef>
              <c:f>'Profil 10 cm x 10 cm'!$D$861:$D$913</c:f>
              <c:numCache>
                <c:formatCode>General</c:formatCode>
                <c:ptCount val="53"/>
                <c:pt idx="0">
                  <c:v>-13</c:v>
                </c:pt>
                <c:pt idx="1">
                  <c:v>-12.5</c:v>
                </c:pt>
                <c:pt idx="2">
                  <c:v>-12</c:v>
                </c:pt>
                <c:pt idx="3">
                  <c:v>-11.5</c:v>
                </c:pt>
                <c:pt idx="4">
                  <c:v>-11</c:v>
                </c:pt>
                <c:pt idx="5">
                  <c:v>-10.5</c:v>
                </c:pt>
                <c:pt idx="6">
                  <c:v>-10</c:v>
                </c:pt>
                <c:pt idx="7">
                  <c:v>-9.5</c:v>
                </c:pt>
                <c:pt idx="8">
                  <c:v>-9</c:v>
                </c:pt>
                <c:pt idx="9">
                  <c:v>-8.5</c:v>
                </c:pt>
                <c:pt idx="10">
                  <c:v>-8</c:v>
                </c:pt>
                <c:pt idx="11">
                  <c:v>-7.5</c:v>
                </c:pt>
                <c:pt idx="12">
                  <c:v>-7</c:v>
                </c:pt>
                <c:pt idx="13">
                  <c:v>-6.5</c:v>
                </c:pt>
                <c:pt idx="14">
                  <c:v>-6</c:v>
                </c:pt>
                <c:pt idx="15">
                  <c:v>-5.5</c:v>
                </c:pt>
                <c:pt idx="16">
                  <c:v>-5</c:v>
                </c:pt>
                <c:pt idx="17">
                  <c:v>-4.5</c:v>
                </c:pt>
                <c:pt idx="18">
                  <c:v>-4</c:v>
                </c:pt>
                <c:pt idx="19">
                  <c:v>-3.5</c:v>
                </c:pt>
                <c:pt idx="20">
                  <c:v>-3</c:v>
                </c:pt>
                <c:pt idx="21">
                  <c:v>-2.5</c:v>
                </c:pt>
                <c:pt idx="22">
                  <c:v>-2</c:v>
                </c:pt>
                <c:pt idx="23">
                  <c:v>-1.5</c:v>
                </c:pt>
                <c:pt idx="24">
                  <c:v>-1</c:v>
                </c:pt>
                <c:pt idx="25">
                  <c:v>-0.5</c:v>
                </c:pt>
                <c:pt idx="26">
                  <c:v>0</c:v>
                </c:pt>
                <c:pt idx="27">
                  <c:v>0.5</c:v>
                </c:pt>
                <c:pt idx="28">
                  <c:v>1</c:v>
                </c:pt>
                <c:pt idx="29">
                  <c:v>1.5</c:v>
                </c:pt>
                <c:pt idx="30">
                  <c:v>2</c:v>
                </c:pt>
                <c:pt idx="31">
                  <c:v>2.5</c:v>
                </c:pt>
                <c:pt idx="32">
                  <c:v>3</c:v>
                </c:pt>
                <c:pt idx="33">
                  <c:v>3.5</c:v>
                </c:pt>
                <c:pt idx="34">
                  <c:v>4</c:v>
                </c:pt>
                <c:pt idx="35">
                  <c:v>4.5</c:v>
                </c:pt>
                <c:pt idx="36">
                  <c:v>5</c:v>
                </c:pt>
                <c:pt idx="37">
                  <c:v>5.5</c:v>
                </c:pt>
                <c:pt idx="38">
                  <c:v>6</c:v>
                </c:pt>
                <c:pt idx="39">
                  <c:v>6.5</c:v>
                </c:pt>
                <c:pt idx="40">
                  <c:v>7</c:v>
                </c:pt>
                <c:pt idx="41">
                  <c:v>7.5</c:v>
                </c:pt>
                <c:pt idx="42">
                  <c:v>8</c:v>
                </c:pt>
                <c:pt idx="43">
                  <c:v>8.5</c:v>
                </c:pt>
                <c:pt idx="44">
                  <c:v>9</c:v>
                </c:pt>
                <c:pt idx="45">
                  <c:v>9.5</c:v>
                </c:pt>
                <c:pt idx="46">
                  <c:v>10</c:v>
                </c:pt>
                <c:pt idx="47">
                  <c:v>10.5</c:v>
                </c:pt>
                <c:pt idx="48">
                  <c:v>11</c:v>
                </c:pt>
                <c:pt idx="49">
                  <c:v>11.5</c:v>
                </c:pt>
                <c:pt idx="50">
                  <c:v>12</c:v>
                </c:pt>
                <c:pt idx="51">
                  <c:v>12.5</c:v>
                </c:pt>
                <c:pt idx="52">
                  <c:v>13</c:v>
                </c:pt>
              </c:numCache>
            </c:numRef>
          </c:xVal>
          <c:yVal>
            <c:numRef>
              <c:f>'Profil 10 cm x 10 cm'!$F$861:$F$913</c:f>
              <c:numCache>
                <c:formatCode>0.00</c:formatCode>
                <c:ptCount val="53"/>
                <c:pt idx="0">
                  <c:v>1.0353327855382086</c:v>
                </c:pt>
                <c:pt idx="1">
                  <c:v>1.1503697617091209</c:v>
                </c:pt>
                <c:pt idx="2">
                  <c:v>1.2818405916187345</c:v>
                </c:pt>
                <c:pt idx="3">
                  <c:v>1.4297452752670501</c:v>
                </c:pt>
                <c:pt idx="4">
                  <c:v>1.6105176663927694</c:v>
                </c:pt>
                <c:pt idx="5">
                  <c:v>1.8241577649958916</c:v>
                </c:pt>
                <c:pt idx="6">
                  <c:v>2.0706655710764172</c:v>
                </c:pt>
                <c:pt idx="7">
                  <c:v>2.3664749383730483</c:v>
                </c:pt>
                <c:pt idx="8">
                  <c:v>2.7280197206244869</c:v>
                </c:pt>
                <c:pt idx="9">
                  <c:v>3.188167625308135</c:v>
                </c:pt>
                <c:pt idx="10">
                  <c:v>3.7797863599013972</c:v>
                </c:pt>
                <c:pt idx="11">
                  <c:v>4.5028759244042735</c:v>
                </c:pt>
                <c:pt idx="12">
                  <c:v>5.5053410024650784</c:v>
                </c:pt>
                <c:pt idx="13">
                  <c:v>6.8529170090386202</c:v>
                </c:pt>
                <c:pt idx="14">
                  <c:v>8.9893179950698432</c:v>
                </c:pt>
                <c:pt idx="15">
                  <c:v>14.001643385373869</c:v>
                </c:pt>
                <c:pt idx="16">
                  <c:v>47.740345110928509</c:v>
                </c:pt>
                <c:pt idx="17">
                  <c:v>81.643385373870174</c:v>
                </c:pt>
                <c:pt idx="18">
                  <c:v>87.789646672144613</c:v>
                </c:pt>
                <c:pt idx="19">
                  <c:v>90.797041906327038</c:v>
                </c:pt>
                <c:pt idx="20">
                  <c:v>93.360723089564502</c:v>
                </c:pt>
                <c:pt idx="21">
                  <c:v>95.135579293344279</c:v>
                </c:pt>
                <c:pt idx="22">
                  <c:v>96.959737058340195</c:v>
                </c:pt>
                <c:pt idx="23">
                  <c:v>98.044371405094495</c:v>
                </c:pt>
                <c:pt idx="24">
                  <c:v>99.276910435497129</c:v>
                </c:pt>
                <c:pt idx="25">
                  <c:v>99.556285949055052</c:v>
                </c:pt>
                <c:pt idx="26">
                  <c:v>100</c:v>
                </c:pt>
                <c:pt idx="27">
                  <c:v>99.720624486442063</c:v>
                </c:pt>
                <c:pt idx="28">
                  <c:v>99.391947411668042</c:v>
                </c:pt>
                <c:pt idx="29">
                  <c:v>98.340180772391122</c:v>
                </c:pt>
                <c:pt idx="30">
                  <c:v>97.387017255546425</c:v>
                </c:pt>
                <c:pt idx="31">
                  <c:v>95.776499589153659</c:v>
                </c:pt>
                <c:pt idx="32">
                  <c:v>94.100246507806091</c:v>
                </c:pt>
                <c:pt idx="33">
                  <c:v>91.487263763352516</c:v>
                </c:pt>
                <c:pt idx="34">
                  <c:v>88.463434675431387</c:v>
                </c:pt>
                <c:pt idx="35">
                  <c:v>82.366474938373045</c:v>
                </c:pt>
                <c:pt idx="36">
                  <c:v>49.811010682004934</c:v>
                </c:pt>
                <c:pt idx="37">
                  <c:v>14.57682826622843</c:v>
                </c:pt>
                <c:pt idx="38">
                  <c:v>9.1865242399342648</c:v>
                </c:pt>
                <c:pt idx="39">
                  <c:v>6.9679539852095314</c:v>
                </c:pt>
                <c:pt idx="40">
                  <c:v>5.6039441248972883</c:v>
                </c:pt>
                <c:pt idx="41">
                  <c:v>4.5686113393590801</c:v>
                </c:pt>
                <c:pt idx="42">
                  <c:v>3.8455217748562038</c:v>
                </c:pt>
                <c:pt idx="43">
                  <c:v>3.2374691865242404</c:v>
                </c:pt>
                <c:pt idx="44">
                  <c:v>2.7773212818405919</c:v>
                </c:pt>
                <c:pt idx="45">
                  <c:v>2.4157764995891533</c:v>
                </c:pt>
                <c:pt idx="46">
                  <c:v>2.1199671322925226</c:v>
                </c:pt>
                <c:pt idx="47">
                  <c:v>1.8570254724732953</c:v>
                </c:pt>
                <c:pt idx="48">
                  <c:v>1.6598192276088743</c:v>
                </c:pt>
                <c:pt idx="49">
                  <c:v>1.4626129827444534</c:v>
                </c:pt>
                <c:pt idx="50">
                  <c:v>1.3311421528348399</c:v>
                </c:pt>
                <c:pt idx="51">
                  <c:v>1.1832374691865242</c:v>
                </c:pt>
                <c:pt idx="52">
                  <c:v>1.084634346754314</c:v>
                </c:pt>
              </c:numCache>
            </c:numRef>
          </c:yVal>
          <c:smooth val="0"/>
          <c:extLst>
            <c:ext xmlns:c16="http://schemas.microsoft.com/office/drawing/2014/chart" uri="{C3380CC4-5D6E-409C-BE32-E72D297353CC}">
              <c16:uniqueId val="{00000003-BBA1-4BE3-8142-9565D3D69F6F}"/>
            </c:ext>
          </c:extLst>
        </c:ser>
        <c:ser>
          <c:idx val="4"/>
          <c:order val="4"/>
          <c:tx>
            <c:v>Matrice 1600SRS</c:v>
          </c:tx>
          <c:spPr>
            <a:ln w="9525" cap="rnd">
              <a:solidFill>
                <a:schemeClr val="accent6">
                  <a:lumMod val="50000"/>
                </a:schemeClr>
              </a:solidFill>
              <a:round/>
            </a:ln>
            <a:effectLst/>
          </c:spPr>
          <c:marker>
            <c:symbol val="none"/>
          </c:marker>
          <c:xVal>
            <c:numRef>
              <c:f>'Profil 10 cm x 10 cm'!$I$861:$I$905</c:f>
              <c:numCache>
                <c:formatCode>General</c:formatCode>
                <c:ptCount val="45"/>
                <c:pt idx="0">
                  <c:v>-7.5</c:v>
                </c:pt>
                <c:pt idx="1">
                  <c:v>-7</c:v>
                </c:pt>
                <c:pt idx="2">
                  <c:v>-6.5</c:v>
                </c:pt>
                <c:pt idx="3">
                  <c:v>-6</c:v>
                </c:pt>
                <c:pt idx="4">
                  <c:v>-5.5</c:v>
                </c:pt>
                <c:pt idx="5">
                  <c:v>-5</c:v>
                </c:pt>
                <c:pt idx="6">
                  <c:v>-4.5</c:v>
                </c:pt>
                <c:pt idx="7">
                  <c:v>-4</c:v>
                </c:pt>
                <c:pt idx="8">
                  <c:v>-3.5</c:v>
                </c:pt>
                <c:pt idx="9">
                  <c:v>-3.25</c:v>
                </c:pt>
                <c:pt idx="10">
                  <c:v>-3</c:v>
                </c:pt>
                <c:pt idx="11">
                  <c:v>-2.75</c:v>
                </c:pt>
                <c:pt idx="12">
                  <c:v>-2.5</c:v>
                </c:pt>
                <c:pt idx="13">
                  <c:v>-2.25</c:v>
                </c:pt>
                <c:pt idx="14">
                  <c:v>-2</c:v>
                </c:pt>
                <c:pt idx="15">
                  <c:v>-1.75</c:v>
                </c:pt>
                <c:pt idx="16">
                  <c:v>-1.5</c:v>
                </c:pt>
                <c:pt idx="17">
                  <c:v>-1.25</c:v>
                </c:pt>
                <c:pt idx="18">
                  <c:v>-1</c:v>
                </c:pt>
                <c:pt idx="19">
                  <c:v>-0.75</c:v>
                </c:pt>
                <c:pt idx="20">
                  <c:v>-0.5</c:v>
                </c:pt>
                <c:pt idx="21">
                  <c:v>-0.25</c:v>
                </c:pt>
                <c:pt idx="22">
                  <c:v>0</c:v>
                </c:pt>
                <c:pt idx="23">
                  <c:v>0.25</c:v>
                </c:pt>
                <c:pt idx="24">
                  <c:v>0.5</c:v>
                </c:pt>
                <c:pt idx="25">
                  <c:v>0.75</c:v>
                </c:pt>
                <c:pt idx="26">
                  <c:v>1</c:v>
                </c:pt>
                <c:pt idx="27">
                  <c:v>1.25</c:v>
                </c:pt>
                <c:pt idx="28">
                  <c:v>1.5</c:v>
                </c:pt>
                <c:pt idx="29">
                  <c:v>1.75</c:v>
                </c:pt>
                <c:pt idx="30">
                  <c:v>2</c:v>
                </c:pt>
                <c:pt idx="31">
                  <c:v>2.25</c:v>
                </c:pt>
                <c:pt idx="32">
                  <c:v>2.5</c:v>
                </c:pt>
                <c:pt idx="33">
                  <c:v>2.75</c:v>
                </c:pt>
                <c:pt idx="34">
                  <c:v>3</c:v>
                </c:pt>
                <c:pt idx="35">
                  <c:v>3.25</c:v>
                </c:pt>
                <c:pt idx="36">
                  <c:v>3.5</c:v>
                </c:pt>
                <c:pt idx="37">
                  <c:v>4</c:v>
                </c:pt>
                <c:pt idx="38">
                  <c:v>4.5</c:v>
                </c:pt>
                <c:pt idx="39">
                  <c:v>5</c:v>
                </c:pt>
                <c:pt idx="40">
                  <c:v>5.5</c:v>
                </c:pt>
                <c:pt idx="41">
                  <c:v>6</c:v>
                </c:pt>
                <c:pt idx="42">
                  <c:v>6.5</c:v>
                </c:pt>
                <c:pt idx="43">
                  <c:v>7</c:v>
                </c:pt>
                <c:pt idx="44">
                  <c:v>7.5</c:v>
                </c:pt>
              </c:numCache>
            </c:numRef>
          </c:xVal>
          <c:yVal>
            <c:numRef>
              <c:f>'Profil 10 cm x 10 cm'!$K$861:$K$905</c:f>
              <c:numCache>
                <c:formatCode>0.00</c:formatCode>
                <c:ptCount val="45"/>
                <c:pt idx="0">
                  <c:v>4.4686985172981881</c:v>
                </c:pt>
                <c:pt idx="1">
                  <c:v>5.3747940691927516</c:v>
                </c:pt>
                <c:pt idx="2">
                  <c:v>6.5485996705107086</c:v>
                </c:pt>
                <c:pt idx="3">
                  <c:v>8.1342668863261949</c:v>
                </c:pt>
                <c:pt idx="4">
                  <c:v>11.387973640856673</c:v>
                </c:pt>
                <c:pt idx="5">
                  <c:v>58.093080724876444</c:v>
                </c:pt>
                <c:pt idx="6">
                  <c:v>85.770181219110384</c:v>
                </c:pt>
                <c:pt idx="7">
                  <c:v>89.394563426688634</c:v>
                </c:pt>
                <c:pt idx="8">
                  <c:v>92.071663920922575</c:v>
                </c:pt>
                <c:pt idx="9">
                  <c:v>93.369028006589787</c:v>
                </c:pt>
                <c:pt idx="10">
                  <c:v>94.398682042833599</c:v>
                </c:pt>
                <c:pt idx="11">
                  <c:v>95.32537067545303</c:v>
                </c:pt>
                <c:pt idx="12">
                  <c:v>96.169686985172987</c:v>
                </c:pt>
                <c:pt idx="13">
                  <c:v>96.952224052718293</c:v>
                </c:pt>
                <c:pt idx="14">
                  <c:v>97.549423393739715</c:v>
                </c:pt>
                <c:pt idx="15">
                  <c:v>98.10543657331138</c:v>
                </c:pt>
                <c:pt idx="16">
                  <c:v>98.599670510708421</c:v>
                </c:pt>
                <c:pt idx="17">
                  <c:v>99.011532125205932</c:v>
                </c:pt>
                <c:pt idx="18">
                  <c:v>99.382207578253698</c:v>
                </c:pt>
                <c:pt idx="19">
                  <c:v>99.691103789126856</c:v>
                </c:pt>
                <c:pt idx="20">
                  <c:v>99.855848434925875</c:v>
                </c:pt>
                <c:pt idx="21">
                  <c:v>100</c:v>
                </c:pt>
                <c:pt idx="22">
                  <c:v>100</c:v>
                </c:pt>
                <c:pt idx="23">
                  <c:v>99.979406919275135</c:v>
                </c:pt>
                <c:pt idx="24">
                  <c:v>99.917627677100512</c:v>
                </c:pt>
                <c:pt idx="25">
                  <c:v>99.670510708401977</c:v>
                </c:pt>
                <c:pt idx="26">
                  <c:v>99.32042833607909</c:v>
                </c:pt>
                <c:pt idx="27">
                  <c:v>98.92915980230643</c:v>
                </c:pt>
                <c:pt idx="28">
                  <c:v>98.455518945634267</c:v>
                </c:pt>
                <c:pt idx="29">
                  <c:v>97.899505766062603</c:v>
                </c:pt>
                <c:pt idx="30">
                  <c:v>97.281713344316316</c:v>
                </c:pt>
                <c:pt idx="31">
                  <c:v>96.62273476112027</c:v>
                </c:pt>
                <c:pt idx="32">
                  <c:v>95.799011532125206</c:v>
                </c:pt>
                <c:pt idx="33">
                  <c:v>94.975288303130156</c:v>
                </c:pt>
                <c:pt idx="34">
                  <c:v>94.028006589785832</c:v>
                </c:pt>
                <c:pt idx="35">
                  <c:v>93.018945634266885</c:v>
                </c:pt>
                <c:pt idx="36">
                  <c:v>91.78336079077431</c:v>
                </c:pt>
                <c:pt idx="37">
                  <c:v>89.126853377265249</c:v>
                </c:pt>
                <c:pt idx="38">
                  <c:v>84.82289950576606</c:v>
                </c:pt>
                <c:pt idx="39">
                  <c:v>41.700988467874794</c:v>
                </c:pt>
                <c:pt idx="40">
                  <c:v>10.440691927512356</c:v>
                </c:pt>
                <c:pt idx="41">
                  <c:v>7.8253706754530485</c:v>
                </c:pt>
                <c:pt idx="42">
                  <c:v>6.3426688632619435</c:v>
                </c:pt>
                <c:pt idx="43">
                  <c:v>5.2100494233937402</c:v>
                </c:pt>
                <c:pt idx="44">
                  <c:v>4.3451400329489287</c:v>
                </c:pt>
              </c:numCache>
            </c:numRef>
          </c:yVal>
          <c:smooth val="0"/>
          <c:extLst>
            <c:ext xmlns:c16="http://schemas.microsoft.com/office/drawing/2014/chart" uri="{C3380CC4-5D6E-409C-BE32-E72D297353CC}">
              <c16:uniqueId val="{00000004-BBA1-4BE3-8142-9565D3D69F6F}"/>
            </c:ext>
          </c:extLst>
        </c:ser>
        <c:dLbls>
          <c:showLegendKey val="0"/>
          <c:showVal val="0"/>
          <c:showCatName val="0"/>
          <c:showSerName val="0"/>
          <c:showPercent val="0"/>
          <c:showBubbleSize val="0"/>
        </c:dLbls>
        <c:axId val="88829760"/>
        <c:axId val="88835584"/>
      </c:scatterChart>
      <c:valAx>
        <c:axId val="88829760"/>
        <c:scaling>
          <c:orientation val="minMax"/>
          <c:max val="15"/>
          <c:min val="-15"/>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 à l'axe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835584"/>
        <c:crosses val="autoZero"/>
        <c:crossBetween val="midCat"/>
      </c:valAx>
      <c:valAx>
        <c:axId val="888355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82976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Film</c:v>
          </c:tx>
          <c:spPr>
            <a:ln w="9525" cap="rnd">
              <a:solidFill>
                <a:schemeClr val="accent1"/>
              </a:solidFill>
              <a:round/>
            </a:ln>
            <a:effectLst/>
          </c:spPr>
          <c:marker>
            <c:symbol val="none"/>
          </c:marker>
          <c:xVal>
            <c:numRef>
              <c:f>'Profil 20 cm x 20 cm'!$D$3:$D$682</c:f>
              <c:numCache>
                <c:formatCode>General</c:formatCode>
                <c:ptCount val="680"/>
                <c:pt idx="0">
                  <c:v>-11.356499999999924</c:v>
                </c:pt>
                <c:pt idx="1">
                  <c:v>-11.322599999999925</c:v>
                </c:pt>
                <c:pt idx="2">
                  <c:v>-11.288699999999926</c:v>
                </c:pt>
                <c:pt idx="3">
                  <c:v>-11.254799999999927</c:v>
                </c:pt>
                <c:pt idx="4">
                  <c:v>-11.220899999999927</c:v>
                </c:pt>
                <c:pt idx="5">
                  <c:v>-11.186999999999928</c:v>
                </c:pt>
                <c:pt idx="6">
                  <c:v>-11.153099999999929</c:v>
                </c:pt>
                <c:pt idx="7">
                  <c:v>-11.11919999999993</c:v>
                </c:pt>
                <c:pt idx="8">
                  <c:v>-11.085299999999931</c:v>
                </c:pt>
                <c:pt idx="9">
                  <c:v>-11.051399999999932</c:v>
                </c:pt>
                <c:pt idx="10">
                  <c:v>-11.017499999999933</c:v>
                </c:pt>
                <c:pt idx="11">
                  <c:v>-10.983599999999933</c:v>
                </c:pt>
                <c:pt idx="12">
                  <c:v>-10.949699999999934</c:v>
                </c:pt>
                <c:pt idx="13">
                  <c:v>-10.915799999999935</c:v>
                </c:pt>
                <c:pt idx="14">
                  <c:v>-10.881899999999936</c:v>
                </c:pt>
                <c:pt idx="15">
                  <c:v>-10.847999999999937</c:v>
                </c:pt>
                <c:pt idx="16">
                  <c:v>-10.814099999999938</c:v>
                </c:pt>
                <c:pt idx="17">
                  <c:v>-10.780199999999938</c:v>
                </c:pt>
                <c:pt idx="18">
                  <c:v>-10.746299999999939</c:v>
                </c:pt>
                <c:pt idx="19">
                  <c:v>-10.71239999999994</c:v>
                </c:pt>
                <c:pt idx="20">
                  <c:v>-10.678499999999941</c:v>
                </c:pt>
                <c:pt idx="21">
                  <c:v>-10.644599999999942</c:v>
                </c:pt>
                <c:pt idx="22">
                  <c:v>-10.610699999999943</c:v>
                </c:pt>
                <c:pt idx="23">
                  <c:v>-10.576799999999944</c:v>
                </c:pt>
                <c:pt idx="24">
                  <c:v>-10.542899999999944</c:v>
                </c:pt>
                <c:pt idx="25">
                  <c:v>-10.508999999999945</c:v>
                </c:pt>
                <c:pt idx="26">
                  <c:v>-10.475099999999946</c:v>
                </c:pt>
                <c:pt idx="27">
                  <c:v>-10.441199999999947</c:v>
                </c:pt>
                <c:pt idx="28">
                  <c:v>-10.407299999999948</c:v>
                </c:pt>
                <c:pt idx="29">
                  <c:v>-10.373399999999949</c:v>
                </c:pt>
                <c:pt idx="30">
                  <c:v>-10.33949999999995</c:v>
                </c:pt>
                <c:pt idx="31">
                  <c:v>-10.30559999999995</c:v>
                </c:pt>
                <c:pt idx="32">
                  <c:v>-10.271699999999951</c:v>
                </c:pt>
                <c:pt idx="33">
                  <c:v>-10.237799999999952</c:v>
                </c:pt>
                <c:pt idx="34">
                  <c:v>-10.203899999999953</c:v>
                </c:pt>
                <c:pt idx="35">
                  <c:v>-10.169999999999954</c:v>
                </c:pt>
                <c:pt idx="36">
                  <c:v>-10.136099999999955</c:v>
                </c:pt>
                <c:pt idx="37">
                  <c:v>-10.102199999999955</c:v>
                </c:pt>
                <c:pt idx="38">
                  <c:v>-10.068299999999956</c:v>
                </c:pt>
                <c:pt idx="39">
                  <c:v>-10.034399999999957</c:v>
                </c:pt>
                <c:pt idx="40">
                  <c:v>-10.000499999999958</c:v>
                </c:pt>
                <c:pt idx="41">
                  <c:v>-9.9665999999999588</c:v>
                </c:pt>
                <c:pt idx="42">
                  <c:v>-9.9326999999999597</c:v>
                </c:pt>
                <c:pt idx="43">
                  <c:v>-9.8987999999999605</c:v>
                </c:pt>
                <c:pt idx="44">
                  <c:v>-9.8648999999999614</c:v>
                </c:pt>
                <c:pt idx="45">
                  <c:v>-9.8309999999999622</c:v>
                </c:pt>
                <c:pt idx="46">
                  <c:v>-9.7970999999999631</c:v>
                </c:pt>
                <c:pt idx="47">
                  <c:v>-9.7631999999999639</c:v>
                </c:pt>
                <c:pt idx="48">
                  <c:v>-9.7292999999999648</c:v>
                </c:pt>
                <c:pt idx="49">
                  <c:v>-9.6953999999999656</c:v>
                </c:pt>
                <c:pt idx="50">
                  <c:v>-9.6614999999999664</c:v>
                </c:pt>
                <c:pt idx="51">
                  <c:v>-9.6275999999999673</c:v>
                </c:pt>
                <c:pt idx="52">
                  <c:v>-9.5936999999999681</c:v>
                </c:pt>
                <c:pt idx="53">
                  <c:v>-9.559799999999969</c:v>
                </c:pt>
                <c:pt idx="54">
                  <c:v>-9.5258999999999698</c:v>
                </c:pt>
                <c:pt idx="55">
                  <c:v>-9.4919999999999707</c:v>
                </c:pt>
                <c:pt idx="56">
                  <c:v>-9.4580999999999715</c:v>
                </c:pt>
                <c:pt idx="57">
                  <c:v>-9.4241999999999724</c:v>
                </c:pt>
                <c:pt idx="58">
                  <c:v>-9.3902999999999732</c:v>
                </c:pt>
                <c:pt idx="59">
                  <c:v>-9.3563999999999741</c:v>
                </c:pt>
                <c:pt idx="60">
                  <c:v>-9.3224999999999749</c:v>
                </c:pt>
                <c:pt idx="61">
                  <c:v>-9.2885999999999758</c:v>
                </c:pt>
                <c:pt idx="62">
                  <c:v>-9.2546999999999766</c:v>
                </c:pt>
                <c:pt idx="63">
                  <c:v>-9.2207999999999775</c:v>
                </c:pt>
                <c:pt idx="64">
                  <c:v>-9.1868999999999783</c:v>
                </c:pt>
                <c:pt idx="65">
                  <c:v>-9.1529999999999792</c:v>
                </c:pt>
                <c:pt idx="66">
                  <c:v>-9.11909999999998</c:v>
                </c:pt>
                <c:pt idx="67">
                  <c:v>-9.0851999999999808</c:v>
                </c:pt>
                <c:pt idx="68">
                  <c:v>-9.0512999999999817</c:v>
                </c:pt>
                <c:pt idx="69">
                  <c:v>-9.0173999999999825</c:v>
                </c:pt>
                <c:pt idx="70">
                  <c:v>-8.9834999999999834</c:v>
                </c:pt>
                <c:pt idx="71">
                  <c:v>-8.9495999999999842</c:v>
                </c:pt>
                <c:pt idx="72">
                  <c:v>-8.9156999999999851</c:v>
                </c:pt>
                <c:pt idx="73">
                  <c:v>-8.8817999999999859</c:v>
                </c:pt>
                <c:pt idx="74">
                  <c:v>-8.8478999999999868</c:v>
                </c:pt>
                <c:pt idx="75">
                  <c:v>-8.8139999999999876</c:v>
                </c:pt>
                <c:pt idx="76">
                  <c:v>-8.7800999999999885</c:v>
                </c:pt>
                <c:pt idx="77">
                  <c:v>-8.7461999999999893</c:v>
                </c:pt>
                <c:pt idx="78">
                  <c:v>-8.7122999999999902</c:v>
                </c:pt>
                <c:pt idx="79">
                  <c:v>-8.678399999999991</c:v>
                </c:pt>
                <c:pt idx="80">
                  <c:v>-8.6444999999999919</c:v>
                </c:pt>
                <c:pt idx="81">
                  <c:v>-8.6105999999999927</c:v>
                </c:pt>
                <c:pt idx="82">
                  <c:v>-8.5766999999999936</c:v>
                </c:pt>
                <c:pt idx="83">
                  <c:v>-8.5427999999999944</c:v>
                </c:pt>
                <c:pt idx="84">
                  <c:v>-8.5088999999999952</c:v>
                </c:pt>
                <c:pt idx="85">
                  <c:v>-8.4749999999999961</c:v>
                </c:pt>
                <c:pt idx="86">
                  <c:v>-8.4410999999999969</c:v>
                </c:pt>
                <c:pt idx="87">
                  <c:v>-8.4071999999999978</c:v>
                </c:pt>
                <c:pt idx="88">
                  <c:v>-8.3732999999999986</c:v>
                </c:pt>
                <c:pt idx="89">
                  <c:v>-8.3393999999999995</c:v>
                </c:pt>
                <c:pt idx="90">
                  <c:v>-8.3055000000000003</c:v>
                </c:pt>
                <c:pt idx="91">
                  <c:v>-8.2716000000000012</c:v>
                </c:pt>
                <c:pt idx="92">
                  <c:v>-8.237700000000002</c:v>
                </c:pt>
                <c:pt idx="93">
                  <c:v>-8.2038000000000029</c:v>
                </c:pt>
                <c:pt idx="94">
                  <c:v>-8.1699000000000037</c:v>
                </c:pt>
                <c:pt idx="95">
                  <c:v>-8.1360000000000046</c:v>
                </c:pt>
                <c:pt idx="96">
                  <c:v>-8.1021000000000054</c:v>
                </c:pt>
                <c:pt idx="97">
                  <c:v>-8.0682000000000063</c:v>
                </c:pt>
                <c:pt idx="98">
                  <c:v>-8.0343000000000071</c:v>
                </c:pt>
                <c:pt idx="99">
                  <c:v>-8.0004000000000079</c:v>
                </c:pt>
                <c:pt idx="100">
                  <c:v>-7.9665000000000088</c:v>
                </c:pt>
                <c:pt idx="101">
                  <c:v>-7.9326000000000088</c:v>
                </c:pt>
                <c:pt idx="102">
                  <c:v>-7.8987000000000087</c:v>
                </c:pt>
                <c:pt idx="103">
                  <c:v>-7.8648000000000087</c:v>
                </c:pt>
                <c:pt idx="104">
                  <c:v>-7.8309000000000086</c:v>
                </c:pt>
                <c:pt idx="105">
                  <c:v>-7.7970000000000086</c:v>
                </c:pt>
                <c:pt idx="106">
                  <c:v>-7.7631000000000085</c:v>
                </c:pt>
                <c:pt idx="107">
                  <c:v>-7.7292000000000085</c:v>
                </c:pt>
                <c:pt idx="108">
                  <c:v>-7.6953000000000085</c:v>
                </c:pt>
                <c:pt idx="109">
                  <c:v>-7.6614000000000084</c:v>
                </c:pt>
                <c:pt idx="110">
                  <c:v>-7.6275000000000084</c:v>
                </c:pt>
                <c:pt idx="111">
                  <c:v>-7.5936000000000083</c:v>
                </c:pt>
                <c:pt idx="112">
                  <c:v>-7.5597000000000083</c:v>
                </c:pt>
                <c:pt idx="113">
                  <c:v>-7.5258000000000083</c:v>
                </c:pt>
                <c:pt idx="114">
                  <c:v>-7.4919000000000082</c:v>
                </c:pt>
                <c:pt idx="115">
                  <c:v>-7.4580000000000082</c:v>
                </c:pt>
                <c:pt idx="116">
                  <c:v>-7.4241000000000081</c:v>
                </c:pt>
                <c:pt idx="117">
                  <c:v>-7.3902000000000081</c:v>
                </c:pt>
                <c:pt idx="118">
                  <c:v>-7.3563000000000081</c:v>
                </c:pt>
                <c:pt idx="119">
                  <c:v>-7.322400000000008</c:v>
                </c:pt>
                <c:pt idx="120">
                  <c:v>-7.288500000000008</c:v>
                </c:pt>
                <c:pt idx="121">
                  <c:v>-7.2546000000000079</c:v>
                </c:pt>
                <c:pt idx="122">
                  <c:v>-7.2207000000000079</c:v>
                </c:pt>
                <c:pt idx="123">
                  <c:v>-7.1868000000000078</c:v>
                </c:pt>
                <c:pt idx="124">
                  <c:v>-7.1529000000000078</c:v>
                </c:pt>
                <c:pt idx="125">
                  <c:v>-7.1190000000000078</c:v>
                </c:pt>
                <c:pt idx="126">
                  <c:v>-7.0851000000000077</c:v>
                </c:pt>
                <c:pt idx="127">
                  <c:v>-7.0512000000000077</c:v>
                </c:pt>
                <c:pt idx="128">
                  <c:v>-7.0173000000000076</c:v>
                </c:pt>
                <c:pt idx="129">
                  <c:v>-6.9834000000000076</c:v>
                </c:pt>
                <c:pt idx="130">
                  <c:v>-6.9495000000000076</c:v>
                </c:pt>
                <c:pt idx="131">
                  <c:v>-6.9156000000000075</c:v>
                </c:pt>
                <c:pt idx="132">
                  <c:v>-6.8817000000000075</c:v>
                </c:pt>
                <c:pt idx="133">
                  <c:v>-6.8478000000000074</c:v>
                </c:pt>
                <c:pt idx="134">
                  <c:v>-6.8139000000000074</c:v>
                </c:pt>
                <c:pt idx="135">
                  <c:v>-6.7800000000000074</c:v>
                </c:pt>
                <c:pt idx="136">
                  <c:v>-6.7461000000000073</c:v>
                </c:pt>
                <c:pt idx="137">
                  <c:v>-6.7122000000000073</c:v>
                </c:pt>
                <c:pt idx="138">
                  <c:v>-6.6783000000000072</c:v>
                </c:pt>
                <c:pt idx="139">
                  <c:v>-6.6444000000000072</c:v>
                </c:pt>
                <c:pt idx="140">
                  <c:v>-6.6105000000000071</c:v>
                </c:pt>
                <c:pt idx="141">
                  <c:v>-6.5766000000000071</c:v>
                </c:pt>
                <c:pt idx="142">
                  <c:v>-6.5427000000000071</c:v>
                </c:pt>
                <c:pt idx="143">
                  <c:v>-6.508800000000007</c:v>
                </c:pt>
                <c:pt idx="144">
                  <c:v>-6.474900000000007</c:v>
                </c:pt>
                <c:pt idx="145">
                  <c:v>-6.4410000000000069</c:v>
                </c:pt>
                <c:pt idx="146">
                  <c:v>-6.4071000000000069</c:v>
                </c:pt>
                <c:pt idx="147">
                  <c:v>-6.3732000000000069</c:v>
                </c:pt>
                <c:pt idx="148">
                  <c:v>-6.3393000000000068</c:v>
                </c:pt>
                <c:pt idx="149">
                  <c:v>-6.3054000000000068</c:v>
                </c:pt>
                <c:pt idx="150">
                  <c:v>-6.2715000000000067</c:v>
                </c:pt>
                <c:pt idx="151">
                  <c:v>-6.2376000000000067</c:v>
                </c:pt>
                <c:pt idx="152">
                  <c:v>-6.2037000000000067</c:v>
                </c:pt>
                <c:pt idx="153">
                  <c:v>-6.1698000000000066</c:v>
                </c:pt>
                <c:pt idx="154">
                  <c:v>-6.1359000000000066</c:v>
                </c:pt>
                <c:pt idx="155">
                  <c:v>-6.1020000000000065</c:v>
                </c:pt>
                <c:pt idx="156">
                  <c:v>-6.0681000000000065</c:v>
                </c:pt>
                <c:pt idx="157">
                  <c:v>-6.0342000000000064</c:v>
                </c:pt>
                <c:pt idx="158">
                  <c:v>-6.0003000000000064</c:v>
                </c:pt>
                <c:pt idx="159">
                  <c:v>-5.9664000000000064</c:v>
                </c:pt>
                <c:pt idx="160">
                  <c:v>-5.9325000000000063</c:v>
                </c:pt>
                <c:pt idx="161">
                  <c:v>-5.8986000000000063</c:v>
                </c:pt>
                <c:pt idx="162">
                  <c:v>-5.8647000000000062</c:v>
                </c:pt>
                <c:pt idx="163">
                  <c:v>-5.8308000000000062</c:v>
                </c:pt>
                <c:pt idx="164">
                  <c:v>-5.7969000000000062</c:v>
                </c:pt>
                <c:pt idx="165">
                  <c:v>-5.7630000000000061</c:v>
                </c:pt>
                <c:pt idx="166">
                  <c:v>-5.7291000000000061</c:v>
                </c:pt>
                <c:pt idx="167">
                  <c:v>-5.695200000000006</c:v>
                </c:pt>
                <c:pt idx="168">
                  <c:v>-5.661300000000006</c:v>
                </c:pt>
                <c:pt idx="169">
                  <c:v>-5.627400000000006</c:v>
                </c:pt>
                <c:pt idx="170">
                  <c:v>-5.5935000000000059</c:v>
                </c:pt>
                <c:pt idx="171">
                  <c:v>-5.5596000000000059</c:v>
                </c:pt>
                <c:pt idx="172">
                  <c:v>-5.5257000000000058</c:v>
                </c:pt>
                <c:pt idx="173">
                  <c:v>-5.4918000000000058</c:v>
                </c:pt>
                <c:pt idx="174">
                  <c:v>-5.4579000000000057</c:v>
                </c:pt>
                <c:pt idx="175">
                  <c:v>-5.4240000000000057</c:v>
                </c:pt>
                <c:pt idx="176">
                  <c:v>-5.3901000000000057</c:v>
                </c:pt>
                <c:pt idx="177">
                  <c:v>-5.3562000000000056</c:v>
                </c:pt>
                <c:pt idx="178">
                  <c:v>-5.3223000000000056</c:v>
                </c:pt>
                <c:pt idx="179">
                  <c:v>-5.2884000000000055</c:v>
                </c:pt>
                <c:pt idx="180">
                  <c:v>-5.2545000000000055</c:v>
                </c:pt>
                <c:pt idx="181">
                  <c:v>-5.2206000000000055</c:v>
                </c:pt>
                <c:pt idx="182">
                  <c:v>-5.1867000000000054</c:v>
                </c:pt>
                <c:pt idx="183">
                  <c:v>-5.1528000000000054</c:v>
                </c:pt>
                <c:pt idx="184">
                  <c:v>-5.1189000000000053</c:v>
                </c:pt>
                <c:pt idx="185">
                  <c:v>-5.0850000000000053</c:v>
                </c:pt>
                <c:pt idx="186">
                  <c:v>-5.0511000000000053</c:v>
                </c:pt>
                <c:pt idx="187">
                  <c:v>-5.0172000000000052</c:v>
                </c:pt>
                <c:pt idx="188">
                  <c:v>-4.9833000000000052</c:v>
                </c:pt>
                <c:pt idx="189">
                  <c:v>-4.9494000000000051</c:v>
                </c:pt>
                <c:pt idx="190">
                  <c:v>-4.9155000000000051</c:v>
                </c:pt>
                <c:pt idx="191">
                  <c:v>-4.881600000000005</c:v>
                </c:pt>
                <c:pt idx="192">
                  <c:v>-4.847700000000005</c:v>
                </c:pt>
                <c:pt idx="193">
                  <c:v>-4.813800000000005</c:v>
                </c:pt>
                <c:pt idx="194">
                  <c:v>-4.7799000000000049</c:v>
                </c:pt>
                <c:pt idx="195">
                  <c:v>-4.7460000000000049</c:v>
                </c:pt>
                <c:pt idx="196">
                  <c:v>-4.7121000000000048</c:v>
                </c:pt>
                <c:pt idx="197">
                  <c:v>-4.6782000000000048</c:v>
                </c:pt>
                <c:pt idx="198">
                  <c:v>-4.6443000000000048</c:v>
                </c:pt>
                <c:pt idx="199">
                  <c:v>-4.6104000000000047</c:v>
                </c:pt>
                <c:pt idx="200">
                  <c:v>-4.5765000000000047</c:v>
                </c:pt>
                <c:pt idx="201">
                  <c:v>-4.5426000000000046</c:v>
                </c:pt>
                <c:pt idx="202">
                  <c:v>-4.5087000000000046</c:v>
                </c:pt>
                <c:pt idx="203">
                  <c:v>-4.4748000000000046</c:v>
                </c:pt>
                <c:pt idx="204">
                  <c:v>-4.4409000000000045</c:v>
                </c:pt>
                <c:pt idx="205">
                  <c:v>-4.4070000000000045</c:v>
                </c:pt>
                <c:pt idx="206">
                  <c:v>-4.3731000000000044</c:v>
                </c:pt>
                <c:pt idx="207">
                  <c:v>-4.3392000000000044</c:v>
                </c:pt>
                <c:pt idx="208">
                  <c:v>-4.3053000000000043</c:v>
                </c:pt>
                <c:pt idx="209">
                  <c:v>-4.2714000000000043</c:v>
                </c:pt>
                <c:pt idx="210">
                  <c:v>-4.2375000000000043</c:v>
                </c:pt>
                <c:pt idx="211">
                  <c:v>-4.2036000000000042</c:v>
                </c:pt>
                <c:pt idx="212">
                  <c:v>-4.1697000000000042</c:v>
                </c:pt>
                <c:pt idx="213">
                  <c:v>-4.1358000000000041</c:v>
                </c:pt>
                <c:pt idx="214">
                  <c:v>-4.1019000000000041</c:v>
                </c:pt>
                <c:pt idx="215">
                  <c:v>-4.0680000000000041</c:v>
                </c:pt>
                <c:pt idx="216">
                  <c:v>-4.034100000000004</c:v>
                </c:pt>
                <c:pt idx="217">
                  <c:v>-4.000200000000004</c:v>
                </c:pt>
                <c:pt idx="218">
                  <c:v>-3.9663000000000039</c:v>
                </c:pt>
                <c:pt idx="219">
                  <c:v>-3.9324000000000039</c:v>
                </c:pt>
                <c:pt idx="220">
                  <c:v>-3.8985000000000039</c:v>
                </c:pt>
                <c:pt idx="221">
                  <c:v>-3.8646000000000038</c:v>
                </c:pt>
                <c:pt idx="222">
                  <c:v>-3.8307000000000038</c:v>
                </c:pt>
                <c:pt idx="223">
                  <c:v>-3.7968000000000037</c:v>
                </c:pt>
                <c:pt idx="224">
                  <c:v>-3.7629000000000037</c:v>
                </c:pt>
                <c:pt idx="225">
                  <c:v>-3.7290000000000036</c:v>
                </c:pt>
                <c:pt idx="226">
                  <c:v>-3.6951000000000036</c:v>
                </c:pt>
                <c:pt idx="227">
                  <c:v>-3.6612000000000036</c:v>
                </c:pt>
                <c:pt idx="228">
                  <c:v>-3.6273000000000035</c:v>
                </c:pt>
                <c:pt idx="229">
                  <c:v>-3.5934000000000035</c:v>
                </c:pt>
                <c:pt idx="230">
                  <c:v>-3.5595000000000034</c:v>
                </c:pt>
                <c:pt idx="231">
                  <c:v>-3.5256000000000034</c:v>
                </c:pt>
                <c:pt idx="232">
                  <c:v>-3.4917000000000034</c:v>
                </c:pt>
                <c:pt idx="233">
                  <c:v>-3.4578000000000033</c:v>
                </c:pt>
                <c:pt idx="234">
                  <c:v>-3.4239000000000033</c:v>
                </c:pt>
                <c:pt idx="235">
                  <c:v>-3.3900000000000032</c:v>
                </c:pt>
                <c:pt idx="236">
                  <c:v>-3.3561000000000032</c:v>
                </c:pt>
                <c:pt idx="237">
                  <c:v>-3.3222000000000032</c:v>
                </c:pt>
                <c:pt idx="238">
                  <c:v>-3.2883000000000031</c:v>
                </c:pt>
                <c:pt idx="239">
                  <c:v>-3.2544000000000031</c:v>
                </c:pt>
                <c:pt idx="240">
                  <c:v>-3.220500000000003</c:v>
                </c:pt>
                <c:pt idx="241">
                  <c:v>-3.186600000000003</c:v>
                </c:pt>
                <c:pt idx="242">
                  <c:v>-3.1527000000000029</c:v>
                </c:pt>
                <c:pt idx="243">
                  <c:v>-3.1188000000000029</c:v>
                </c:pt>
                <c:pt idx="244">
                  <c:v>-3.0849000000000029</c:v>
                </c:pt>
                <c:pt idx="245">
                  <c:v>-3.0510000000000028</c:v>
                </c:pt>
                <c:pt idx="246">
                  <c:v>-3.0171000000000028</c:v>
                </c:pt>
                <c:pt idx="247">
                  <c:v>-2.9832000000000027</c:v>
                </c:pt>
                <c:pt idx="248">
                  <c:v>-2.9493000000000027</c:v>
                </c:pt>
                <c:pt idx="249">
                  <c:v>-2.9154000000000027</c:v>
                </c:pt>
                <c:pt idx="250">
                  <c:v>-2.8815000000000026</c:v>
                </c:pt>
                <c:pt idx="251">
                  <c:v>-2.8476000000000026</c:v>
                </c:pt>
                <c:pt idx="252">
                  <c:v>-2.8137000000000025</c:v>
                </c:pt>
                <c:pt idx="253">
                  <c:v>-2.7798000000000025</c:v>
                </c:pt>
                <c:pt idx="254">
                  <c:v>-2.7459000000000024</c:v>
                </c:pt>
                <c:pt idx="255">
                  <c:v>-2.7120000000000024</c:v>
                </c:pt>
                <c:pt idx="256">
                  <c:v>-2.6781000000000024</c:v>
                </c:pt>
                <c:pt idx="257">
                  <c:v>-2.6442000000000023</c:v>
                </c:pt>
                <c:pt idx="258">
                  <c:v>-2.6103000000000023</c:v>
                </c:pt>
                <c:pt idx="259">
                  <c:v>-2.5764000000000022</c:v>
                </c:pt>
                <c:pt idx="260">
                  <c:v>-2.5425000000000022</c:v>
                </c:pt>
                <c:pt idx="261">
                  <c:v>-2.5086000000000022</c:v>
                </c:pt>
                <c:pt idx="262">
                  <c:v>-2.4747000000000021</c:v>
                </c:pt>
                <c:pt idx="263">
                  <c:v>-2.4408000000000021</c:v>
                </c:pt>
                <c:pt idx="264">
                  <c:v>-2.406900000000002</c:v>
                </c:pt>
                <c:pt idx="265">
                  <c:v>-2.373000000000002</c:v>
                </c:pt>
                <c:pt idx="266">
                  <c:v>-2.339100000000002</c:v>
                </c:pt>
                <c:pt idx="267">
                  <c:v>-2.3052000000000019</c:v>
                </c:pt>
                <c:pt idx="268">
                  <c:v>-2.2713000000000019</c:v>
                </c:pt>
                <c:pt idx="269">
                  <c:v>-2.2374000000000018</c:v>
                </c:pt>
                <c:pt idx="270">
                  <c:v>-2.2035000000000018</c:v>
                </c:pt>
                <c:pt idx="271">
                  <c:v>-2.1696000000000017</c:v>
                </c:pt>
                <c:pt idx="272">
                  <c:v>-2.1357000000000017</c:v>
                </c:pt>
                <c:pt idx="273">
                  <c:v>-2.1018000000000017</c:v>
                </c:pt>
                <c:pt idx="274">
                  <c:v>-2.0679000000000016</c:v>
                </c:pt>
                <c:pt idx="275">
                  <c:v>-2.0340000000000016</c:v>
                </c:pt>
                <c:pt idx="276">
                  <c:v>-2.0001000000000015</c:v>
                </c:pt>
                <c:pt idx="277">
                  <c:v>-1.9662000000000015</c:v>
                </c:pt>
                <c:pt idx="278">
                  <c:v>-1.9323000000000015</c:v>
                </c:pt>
                <c:pt idx="279">
                  <c:v>-1.8984000000000014</c:v>
                </c:pt>
                <c:pt idx="280">
                  <c:v>-1.8645000000000014</c:v>
                </c:pt>
                <c:pt idx="281">
                  <c:v>-1.8306000000000013</c:v>
                </c:pt>
                <c:pt idx="282">
                  <c:v>-1.7967000000000013</c:v>
                </c:pt>
                <c:pt idx="283">
                  <c:v>-1.7628000000000013</c:v>
                </c:pt>
                <c:pt idx="284">
                  <c:v>-1.7289000000000012</c:v>
                </c:pt>
                <c:pt idx="285">
                  <c:v>-1.6950000000000012</c:v>
                </c:pt>
                <c:pt idx="286">
                  <c:v>-1.6611000000000011</c:v>
                </c:pt>
                <c:pt idx="287">
                  <c:v>-1.6272000000000011</c:v>
                </c:pt>
                <c:pt idx="288">
                  <c:v>-1.593300000000001</c:v>
                </c:pt>
                <c:pt idx="289">
                  <c:v>-1.559400000000001</c:v>
                </c:pt>
                <c:pt idx="290">
                  <c:v>-1.525500000000001</c:v>
                </c:pt>
                <c:pt idx="291">
                  <c:v>-1.4916000000000009</c:v>
                </c:pt>
                <c:pt idx="292">
                  <c:v>-1.4577000000000009</c:v>
                </c:pt>
                <c:pt idx="293">
                  <c:v>-1.4238000000000008</c:v>
                </c:pt>
                <c:pt idx="294">
                  <c:v>-1.3899000000000008</c:v>
                </c:pt>
                <c:pt idx="295">
                  <c:v>-1.3560000000000008</c:v>
                </c:pt>
                <c:pt idx="296">
                  <c:v>-1.3221000000000007</c:v>
                </c:pt>
                <c:pt idx="297">
                  <c:v>-1.2882000000000007</c:v>
                </c:pt>
                <c:pt idx="298">
                  <c:v>-1.2543000000000006</c:v>
                </c:pt>
                <c:pt idx="299">
                  <c:v>-1.2204000000000006</c:v>
                </c:pt>
                <c:pt idx="300">
                  <c:v>-1.1865000000000006</c:v>
                </c:pt>
                <c:pt idx="301">
                  <c:v>-1.1526000000000005</c:v>
                </c:pt>
                <c:pt idx="302">
                  <c:v>-1.1187000000000005</c:v>
                </c:pt>
                <c:pt idx="303">
                  <c:v>-1.0848000000000004</c:v>
                </c:pt>
                <c:pt idx="304">
                  <c:v>-1.0509000000000004</c:v>
                </c:pt>
                <c:pt idx="305">
                  <c:v>-1.0170000000000003</c:v>
                </c:pt>
                <c:pt idx="306">
                  <c:v>-0.98310000000000042</c:v>
                </c:pt>
                <c:pt idx="307">
                  <c:v>-0.94920000000000038</c:v>
                </c:pt>
                <c:pt idx="308">
                  <c:v>-0.91530000000000034</c:v>
                </c:pt>
                <c:pt idx="309">
                  <c:v>-0.88140000000000029</c:v>
                </c:pt>
                <c:pt idx="310">
                  <c:v>-0.84750000000000025</c:v>
                </c:pt>
                <c:pt idx="311">
                  <c:v>-0.81360000000000021</c:v>
                </c:pt>
                <c:pt idx="312">
                  <c:v>-0.77970000000000017</c:v>
                </c:pt>
                <c:pt idx="313">
                  <c:v>-0.74580000000000013</c:v>
                </c:pt>
                <c:pt idx="314">
                  <c:v>-0.71190000000000009</c:v>
                </c:pt>
                <c:pt idx="315">
                  <c:v>-0.67800000000000005</c:v>
                </c:pt>
                <c:pt idx="316">
                  <c:v>-0.64410000000000001</c:v>
                </c:pt>
                <c:pt idx="317">
                  <c:v>-0.61019999999999996</c:v>
                </c:pt>
                <c:pt idx="318">
                  <c:v>-0.57629999999999992</c:v>
                </c:pt>
                <c:pt idx="319">
                  <c:v>-0.54239999999999988</c:v>
                </c:pt>
                <c:pt idx="320">
                  <c:v>-0.50849999999999984</c:v>
                </c:pt>
                <c:pt idx="321">
                  <c:v>-0.47459999999999986</c:v>
                </c:pt>
                <c:pt idx="322">
                  <c:v>-0.44069999999999987</c:v>
                </c:pt>
                <c:pt idx="323">
                  <c:v>-0.40679999999999988</c:v>
                </c:pt>
                <c:pt idx="324">
                  <c:v>-0.3728999999999999</c:v>
                </c:pt>
                <c:pt idx="325">
                  <c:v>-0.33899999999999991</c:v>
                </c:pt>
                <c:pt idx="326">
                  <c:v>-0.30509999999999993</c:v>
                </c:pt>
                <c:pt idx="327">
                  <c:v>-0.27119999999999994</c:v>
                </c:pt>
                <c:pt idx="328">
                  <c:v>-0.23729999999999996</c:v>
                </c:pt>
                <c:pt idx="329">
                  <c:v>-0.20339999999999997</c:v>
                </c:pt>
                <c:pt idx="330">
                  <c:v>-0.16949999999999998</c:v>
                </c:pt>
                <c:pt idx="331">
                  <c:v>-0.1356</c:v>
                </c:pt>
                <c:pt idx="332">
                  <c:v>-0.1017</c:v>
                </c:pt>
                <c:pt idx="333">
                  <c:v>-6.7799999999999999E-2</c:v>
                </c:pt>
                <c:pt idx="334">
                  <c:v>-3.39E-2</c:v>
                </c:pt>
                <c:pt idx="335">
                  <c:v>0</c:v>
                </c:pt>
                <c:pt idx="336">
                  <c:v>3.39E-2</c:v>
                </c:pt>
                <c:pt idx="337">
                  <c:v>6.7799999999999999E-2</c:v>
                </c:pt>
                <c:pt idx="338">
                  <c:v>0.1017</c:v>
                </c:pt>
                <c:pt idx="339">
                  <c:v>0.1356</c:v>
                </c:pt>
                <c:pt idx="340">
                  <c:v>0.16949999999999998</c:v>
                </c:pt>
                <c:pt idx="341">
                  <c:v>0.20339999999999997</c:v>
                </c:pt>
                <c:pt idx="342">
                  <c:v>0.23729999999999996</c:v>
                </c:pt>
                <c:pt idx="343">
                  <c:v>0.27119999999999994</c:v>
                </c:pt>
                <c:pt idx="344">
                  <c:v>0.30509999999999993</c:v>
                </c:pt>
                <c:pt idx="345">
                  <c:v>0.33899999999999991</c:v>
                </c:pt>
                <c:pt idx="346">
                  <c:v>0.3728999999999999</c:v>
                </c:pt>
                <c:pt idx="347">
                  <c:v>0.40679999999999988</c:v>
                </c:pt>
                <c:pt idx="348">
                  <c:v>0.44069999999999987</c:v>
                </c:pt>
                <c:pt idx="349">
                  <c:v>0.47459999999999986</c:v>
                </c:pt>
                <c:pt idx="350">
                  <c:v>0.50849999999999984</c:v>
                </c:pt>
                <c:pt idx="351">
                  <c:v>0.54239999999999988</c:v>
                </c:pt>
                <c:pt idx="352">
                  <c:v>0.57629999999999992</c:v>
                </c:pt>
                <c:pt idx="353">
                  <c:v>0.61019999999999996</c:v>
                </c:pt>
                <c:pt idx="354">
                  <c:v>0.64410000000000001</c:v>
                </c:pt>
                <c:pt idx="355">
                  <c:v>0.67800000000000005</c:v>
                </c:pt>
                <c:pt idx="356">
                  <c:v>0.71190000000000009</c:v>
                </c:pt>
                <c:pt idx="357">
                  <c:v>0.74580000000000013</c:v>
                </c:pt>
                <c:pt idx="358">
                  <c:v>0.77970000000000017</c:v>
                </c:pt>
                <c:pt idx="359">
                  <c:v>0.81360000000000021</c:v>
                </c:pt>
                <c:pt idx="360">
                  <c:v>0.84750000000000025</c:v>
                </c:pt>
                <c:pt idx="361">
                  <c:v>0.88140000000000029</c:v>
                </c:pt>
                <c:pt idx="362">
                  <c:v>0.91530000000000034</c:v>
                </c:pt>
                <c:pt idx="363">
                  <c:v>0.94920000000000038</c:v>
                </c:pt>
                <c:pt idx="364">
                  <c:v>0.98310000000000042</c:v>
                </c:pt>
                <c:pt idx="365">
                  <c:v>1.0170000000000003</c:v>
                </c:pt>
                <c:pt idx="366">
                  <c:v>1.0509000000000004</c:v>
                </c:pt>
                <c:pt idx="367">
                  <c:v>1.0848000000000004</c:v>
                </c:pt>
                <c:pt idx="368">
                  <c:v>1.1187000000000005</c:v>
                </c:pt>
                <c:pt idx="369">
                  <c:v>1.1526000000000005</c:v>
                </c:pt>
                <c:pt idx="370">
                  <c:v>1.1865000000000006</c:v>
                </c:pt>
                <c:pt idx="371">
                  <c:v>1.2204000000000006</c:v>
                </c:pt>
                <c:pt idx="372">
                  <c:v>1.2543000000000006</c:v>
                </c:pt>
                <c:pt idx="373">
                  <c:v>1.2882000000000007</c:v>
                </c:pt>
                <c:pt idx="374">
                  <c:v>1.3221000000000007</c:v>
                </c:pt>
                <c:pt idx="375">
                  <c:v>1.3560000000000008</c:v>
                </c:pt>
                <c:pt idx="376">
                  <c:v>1.3899000000000008</c:v>
                </c:pt>
                <c:pt idx="377">
                  <c:v>1.4238000000000008</c:v>
                </c:pt>
                <c:pt idx="378">
                  <c:v>1.4577000000000009</c:v>
                </c:pt>
                <c:pt idx="379">
                  <c:v>1.4916000000000009</c:v>
                </c:pt>
                <c:pt idx="380">
                  <c:v>1.525500000000001</c:v>
                </c:pt>
                <c:pt idx="381">
                  <c:v>1.559400000000001</c:v>
                </c:pt>
                <c:pt idx="382">
                  <c:v>1.593300000000001</c:v>
                </c:pt>
                <c:pt idx="383">
                  <c:v>1.6272000000000011</c:v>
                </c:pt>
                <c:pt idx="384">
                  <c:v>1.6611000000000011</c:v>
                </c:pt>
                <c:pt idx="385">
                  <c:v>1.6950000000000012</c:v>
                </c:pt>
                <c:pt idx="386">
                  <c:v>1.7289000000000012</c:v>
                </c:pt>
                <c:pt idx="387">
                  <c:v>1.7628000000000013</c:v>
                </c:pt>
                <c:pt idx="388">
                  <c:v>1.7967000000000013</c:v>
                </c:pt>
                <c:pt idx="389">
                  <c:v>1.8306000000000013</c:v>
                </c:pt>
                <c:pt idx="390">
                  <c:v>1.8645000000000014</c:v>
                </c:pt>
                <c:pt idx="391">
                  <c:v>1.8984000000000014</c:v>
                </c:pt>
                <c:pt idx="392">
                  <c:v>1.9323000000000015</c:v>
                </c:pt>
                <c:pt idx="393">
                  <c:v>1.9662000000000015</c:v>
                </c:pt>
                <c:pt idx="394">
                  <c:v>2.0001000000000015</c:v>
                </c:pt>
                <c:pt idx="395">
                  <c:v>2.0340000000000016</c:v>
                </c:pt>
                <c:pt idx="396">
                  <c:v>2.0679000000000016</c:v>
                </c:pt>
                <c:pt idx="397">
                  <c:v>2.1018000000000017</c:v>
                </c:pt>
                <c:pt idx="398">
                  <c:v>2.1357000000000017</c:v>
                </c:pt>
                <c:pt idx="399">
                  <c:v>2.1696000000000017</c:v>
                </c:pt>
                <c:pt idx="400">
                  <c:v>2.2035000000000018</c:v>
                </c:pt>
                <c:pt idx="401">
                  <c:v>2.2374000000000018</c:v>
                </c:pt>
                <c:pt idx="402">
                  <c:v>2.2713000000000019</c:v>
                </c:pt>
                <c:pt idx="403">
                  <c:v>2.3052000000000019</c:v>
                </c:pt>
                <c:pt idx="404">
                  <c:v>2.339100000000002</c:v>
                </c:pt>
                <c:pt idx="405">
                  <c:v>2.373000000000002</c:v>
                </c:pt>
                <c:pt idx="406">
                  <c:v>2.406900000000002</c:v>
                </c:pt>
                <c:pt idx="407">
                  <c:v>2.4408000000000021</c:v>
                </c:pt>
                <c:pt idx="408">
                  <c:v>2.4747000000000021</c:v>
                </c:pt>
                <c:pt idx="409">
                  <c:v>2.5086000000000022</c:v>
                </c:pt>
                <c:pt idx="410">
                  <c:v>2.5425000000000022</c:v>
                </c:pt>
                <c:pt idx="411">
                  <c:v>2.5764000000000022</c:v>
                </c:pt>
                <c:pt idx="412">
                  <c:v>2.6103000000000023</c:v>
                </c:pt>
                <c:pt idx="413">
                  <c:v>2.6442000000000023</c:v>
                </c:pt>
                <c:pt idx="414">
                  <c:v>2.6781000000000024</c:v>
                </c:pt>
                <c:pt idx="415">
                  <c:v>2.7120000000000024</c:v>
                </c:pt>
                <c:pt idx="416">
                  <c:v>2.7459000000000024</c:v>
                </c:pt>
                <c:pt idx="417">
                  <c:v>2.7798000000000025</c:v>
                </c:pt>
                <c:pt idx="418">
                  <c:v>2.8137000000000025</c:v>
                </c:pt>
                <c:pt idx="419">
                  <c:v>2.8476000000000026</c:v>
                </c:pt>
                <c:pt idx="420">
                  <c:v>2.8815000000000026</c:v>
                </c:pt>
                <c:pt idx="421">
                  <c:v>2.9154000000000027</c:v>
                </c:pt>
                <c:pt idx="422">
                  <c:v>2.9493000000000027</c:v>
                </c:pt>
                <c:pt idx="423">
                  <c:v>2.9832000000000027</c:v>
                </c:pt>
                <c:pt idx="424">
                  <c:v>3.0171000000000028</c:v>
                </c:pt>
                <c:pt idx="425">
                  <c:v>3.0510000000000028</c:v>
                </c:pt>
                <c:pt idx="426">
                  <c:v>3.0849000000000029</c:v>
                </c:pt>
                <c:pt idx="427">
                  <c:v>3.1188000000000029</c:v>
                </c:pt>
                <c:pt idx="428">
                  <c:v>3.1527000000000029</c:v>
                </c:pt>
                <c:pt idx="429">
                  <c:v>3.186600000000003</c:v>
                </c:pt>
                <c:pt idx="430">
                  <c:v>3.220500000000003</c:v>
                </c:pt>
                <c:pt idx="431">
                  <c:v>3.2544000000000031</c:v>
                </c:pt>
                <c:pt idx="432">
                  <c:v>3.2883000000000031</c:v>
                </c:pt>
                <c:pt idx="433">
                  <c:v>3.3222000000000032</c:v>
                </c:pt>
                <c:pt idx="434">
                  <c:v>3.3561000000000032</c:v>
                </c:pt>
                <c:pt idx="435">
                  <c:v>3.3900000000000032</c:v>
                </c:pt>
                <c:pt idx="436">
                  <c:v>3.4239000000000033</c:v>
                </c:pt>
                <c:pt idx="437">
                  <c:v>3.4578000000000033</c:v>
                </c:pt>
                <c:pt idx="438">
                  <c:v>3.4917000000000034</c:v>
                </c:pt>
                <c:pt idx="439">
                  <c:v>3.5256000000000034</c:v>
                </c:pt>
                <c:pt idx="440">
                  <c:v>3.5595000000000034</c:v>
                </c:pt>
                <c:pt idx="441">
                  <c:v>3.5934000000000035</c:v>
                </c:pt>
                <c:pt idx="442">
                  <c:v>3.6273000000000035</c:v>
                </c:pt>
                <c:pt idx="443">
                  <c:v>3.6612000000000036</c:v>
                </c:pt>
                <c:pt idx="444">
                  <c:v>3.6951000000000036</c:v>
                </c:pt>
                <c:pt idx="445">
                  <c:v>3.7290000000000036</c:v>
                </c:pt>
                <c:pt idx="446">
                  <c:v>3.7629000000000037</c:v>
                </c:pt>
                <c:pt idx="447">
                  <c:v>3.7968000000000037</c:v>
                </c:pt>
                <c:pt idx="448">
                  <c:v>3.8307000000000038</c:v>
                </c:pt>
                <c:pt idx="449">
                  <c:v>3.8646000000000038</c:v>
                </c:pt>
                <c:pt idx="450">
                  <c:v>3.8985000000000039</c:v>
                </c:pt>
                <c:pt idx="451">
                  <c:v>3.9324000000000039</c:v>
                </c:pt>
                <c:pt idx="452">
                  <c:v>3.9663000000000039</c:v>
                </c:pt>
                <c:pt idx="453">
                  <c:v>4.000200000000004</c:v>
                </c:pt>
                <c:pt idx="454">
                  <c:v>4.034100000000004</c:v>
                </c:pt>
                <c:pt idx="455">
                  <c:v>4.0680000000000041</c:v>
                </c:pt>
                <c:pt idx="456">
                  <c:v>4.1019000000000041</c:v>
                </c:pt>
                <c:pt idx="457">
                  <c:v>4.1358000000000041</c:v>
                </c:pt>
                <c:pt idx="458">
                  <c:v>4.1697000000000042</c:v>
                </c:pt>
                <c:pt idx="459">
                  <c:v>4.2036000000000042</c:v>
                </c:pt>
                <c:pt idx="460">
                  <c:v>4.2375000000000043</c:v>
                </c:pt>
                <c:pt idx="461">
                  <c:v>4.2714000000000043</c:v>
                </c:pt>
                <c:pt idx="462">
                  <c:v>4.3053000000000043</c:v>
                </c:pt>
                <c:pt idx="463">
                  <c:v>4.3392000000000044</c:v>
                </c:pt>
                <c:pt idx="464">
                  <c:v>4.3731000000000044</c:v>
                </c:pt>
                <c:pt idx="465">
                  <c:v>4.4070000000000045</c:v>
                </c:pt>
                <c:pt idx="466">
                  <c:v>4.4409000000000045</c:v>
                </c:pt>
                <c:pt idx="467">
                  <c:v>4.4748000000000046</c:v>
                </c:pt>
                <c:pt idx="468">
                  <c:v>4.5087000000000046</c:v>
                </c:pt>
                <c:pt idx="469">
                  <c:v>4.5426000000000046</c:v>
                </c:pt>
                <c:pt idx="470">
                  <c:v>4.5765000000000047</c:v>
                </c:pt>
                <c:pt idx="471">
                  <c:v>4.6104000000000047</c:v>
                </c:pt>
                <c:pt idx="472">
                  <c:v>4.6443000000000048</c:v>
                </c:pt>
                <c:pt idx="473">
                  <c:v>4.6782000000000048</c:v>
                </c:pt>
                <c:pt idx="474">
                  <c:v>4.7121000000000048</c:v>
                </c:pt>
                <c:pt idx="475">
                  <c:v>4.7460000000000049</c:v>
                </c:pt>
                <c:pt idx="476">
                  <c:v>4.7799000000000049</c:v>
                </c:pt>
                <c:pt idx="477">
                  <c:v>4.813800000000005</c:v>
                </c:pt>
                <c:pt idx="478">
                  <c:v>4.847700000000005</c:v>
                </c:pt>
                <c:pt idx="479">
                  <c:v>4.881600000000005</c:v>
                </c:pt>
                <c:pt idx="480">
                  <c:v>4.9155000000000051</c:v>
                </c:pt>
                <c:pt idx="481">
                  <c:v>4.9494000000000051</c:v>
                </c:pt>
                <c:pt idx="482">
                  <c:v>4.9833000000000052</c:v>
                </c:pt>
                <c:pt idx="483">
                  <c:v>5.0172000000000052</c:v>
                </c:pt>
                <c:pt idx="484">
                  <c:v>5.0511000000000053</c:v>
                </c:pt>
                <c:pt idx="485">
                  <c:v>5.0850000000000053</c:v>
                </c:pt>
                <c:pt idx="486">
                  <c:v>5.1189000000000053</c:v>
                </c:pt>
                <c:pt idx="487">
                  <c:v>5.1528000000000054</c:v>
                </c:pt>
                <c:pt idx="488">
                  <c:v>5.1867000000000054</c:v>
                </c:pt>
                <c:pt idx="489">
                  <c:v>5.2206000000000055</c:v>
                </c:pt>
                <c:pt idx="490">
                  <c:v>5.2545000000000055</c:v>
                </c:pt>
                <c:pt idx="491">
                  <c:v>5.2884000000000055</c:v>
                </c:pt>
                <c:pt idx="492">
                  <c:v>5.3223000000000056</c:v>
                </c:pt>
                <c:pt idx="493">
                  <c:v>5.3562000000000056</c:v>
                </c:pt>
                <c:pt idx="494">
                  <c:v>5.3901000000000057</c:v>
                </c:pt>
                <c:pt idx="495">
                  <c:v>5.4240000000000057</c:v>
                </c:pt>
                <c:pt idx="496">
                  <c:v>5.4579000000000057</c:v>
                </c:pt>
                <c:pt idx="497">
                  <c:v>5.4918000000000058</c:v>
                </c:pt>
                <c:pt idx="498">
                  <c:v>5.5257000000000058</c:v>
                </c:pt>
                <c:pt idx="499">
                  <c:v>5.5596000000000059</c:v>
                </c:pt>
                <c:pt idx="500">
                  <c:v>5.5935000000000059</c:v>
                </c:pt>
                <c:pt idx="501">
                  <c:v>5.627400000000006</c:v>
                </c:pt>
                <c:pt idx="502">
                  <c:v>5.661300000000006</c:v>
                </c:pt>
                <c:pt idx="503">
                  <c:v>5.695200000000006</c:v>
                </c:pt>
                <c:pt idx="504">
                  <c:v>5.7291000000000061</c:v>
                </c:pt>
                <c:pt idx="505">
                  <c:v>5.7630000000000061</c:v>
                </c:pt>
                <c:pt idx="506">
                  <c:v>5.7969000000000062</c:v>
                </c:pt>
                <c:pt idx="507">
                  <c:v>5.8308000000000062</c:v>
                </c:pt>
                <c:pt idx="508">
                  <c:v>5.8647000000000062</c:v>
                </c:pt>
                <c:pt idx="509">
                  <c:v>5.8986000000000063</c:v>
                </c:pt>
                <c:pt idx="510">
                  <c:v>5.9325000000000063</c:v>
                </c:pt>
                <c:pt idx="511">
                  <c:v>5.9664000000000064</c:v>
                </c:pt>
                <c:pt idx="512">
                  <c:v>6.0003000000000064</c:v>
                </c:pt>
                <c:pt idx="513">
                  <c:v>6.0342000000000064</c:v>
                </c:pt>
                <c:pt idx="514">
                  <c:v>6.0681000000000065</c:v>
                </c:pt>
                <c:pt idx="515">
                  <c:v>6.1020000000000065</c:v>
                </c:pt>
                <c:pt idx="516">
                  <c:v>6.1359000000000066</c:v>
                </c:pt>
                <c:pt idx="517">
                  <c:v>6.1698000000000066</c:v>
                </c:pt>
                <c:pt idx="518">
                  <c:v>6.2037000000000067</c:v>
                </c:pt>
                <c:pt idx="519">
                  <c:v>6.2376000000000067</c:v>
                </c:pt>
                <c:pt idx="520">
                  <c:v>6.2715000000000067</c:v>
                </c:pt>
                <c:pt idx="521">
                  <c:v>6.3054000000000068</c:v>
                </c:pt>
                <c:pt idx="522">
                  <c:v>6.3393000000000068</c:v>
                </c:pt>
                <c:pt idx="523">
                  <c:v>6.3732000000000069</c:v>
                </c:pt>
                <c:pt idx="524">
                  <c:v>6.4071000000000069</c:v>
                </c:pt>
                <c:pt idx="525">
                  <c:v>6.4410000000000069</c:v>
                </c:pt>
                <c:pt idx="526">
                  <c:v>6.474900000000007</c:v>
                </c:pt>
                <c:pt idx="527">
                  <c:v>6.508800000000007</c:v>
                </c:pt>
                <c:pt idx="528">
                  <c:v>6.5427000000000071</c:v>
                </c:pt>
                <c:pt idx="529">
                  <c:v>6.5766000000000071</c:v>
                </c:pt>
                <c:pt idx="530">
                  <c:v>6.6105000000000071</c:v>
                </c:pt>
                <c:pt idx="531">
                  <c:v>6.6444000000000072</c:v>
                </c:pt>
                <c:pt idx="532">
                  <c:v>6.6783000000000072</c:v>
                </c:pt>
                <c:pt idx="533">
                  <c:v>6.7122000000000073</c:v>
                </c:pt>
                <c:pt idx="534">
                  <c:v>6.7461000000000073</c:v>
                </c:pt>
                <c:pt idx="535">
                  <c:v>6.7800000000000074</c:v>
                </c:pt>
                <c:pt idx="536">
                  <c:v>6.8139000000000074</c:v>
                </c:pt>
                <c:pt idx="537">
                  <c:v>6.8478000000000074</c:v>
                </c:pt>
                <c:pt idx="538">
                  <c:v>6.8817000000000075</c:v>
                </c:pt>
                <c:pt idx="539">
                  <c:v>6.9156000000000075</c:v>
                </c:pt>
                <c:pt idx="540">
                  <c:v>6.9495000000000076</c:v>
                </c:pt>
                <c:pt idx="541">
                  <c:v>6.9834000000000076</c:v>
                </c:pt>
                <c:pt idx="542">
                  <c:v>7.0173000000000076</c:v>
                </c:pt>
                <c:pt idx="543">
                  <c:v>7.0512000000000077</c:v>
                </c:pt>
                <c:pt idx="544">
                  <c:v>7.0851000000000077</c:v>
                </c:pt>
                <c:pt idx="545">
                  <c:v>7.1190000000000078</c:v>
                </c:pt>
                <c:pt idx="546">
                  <c:v>7.1529000000000078</c:v>
                </c:pt>
                <c:pt idx="547">
                  <c:v>7.1868000000000078</c:v>
                </c:pt>
                <c:pt idx="548">
                  <c:v>7.2207000000000079</c:v>
                </c:pt>
                <c:pt idx="549">
                  <c:v>7.2546000000000079</c:v>
                </c:pt>
                <c:pt idx="550">
                  <c:v>7.288500000000008</c:v>
                </c:pt>
                <c:pt idx="551">
                  <c:v>7.322400000000008</c:v>
                </c:pt>
                <c:pt idx="552">
                  <c:v>7.3563000000000081</c:v>
                </c:pt>
                <c:pt idx="553">
                  <c:v>7.3902000000000081</c:v>
                </c:pt>
                <c:pt idx="554">
                  <c:v>7.4241000000000081</c:v>
                </c:pt>
                <c:pt idx="555">
                  <c:v>7.4580000000000082</c:v>
                </c:pt>
                <c:pt idx="556">
                  <c:v>7.4919000000000082</c:v>
                </c:pt>
                <c:pt idx="557">
                  <c:v>7.5258000000000083</c:v>
                </c:pt>
                <c:pt idx="558">
                  <c:v>7.5597000000000083</c:v>
                </c:pt>
                <c:pt idx="559">
                  <c:v>7.5936000000000083</c:v>
                </c:pt>
                <c:pt idx="560">
                  <c:v>7.6275000000000084</c:v>
                </c:pt>
                <c:pt idx="561">
                  <c:v>7.6614000000000084</c:v>
                </c:pt>
                <c:pt idx="562">
                  <c:v>7.6953000000000085</c:v>
                </c:pt>
                <c:pt idx="563">
                  <c:v>7.7292000000000085</c:v>
                </c:pt>
                <c:pt idx="564">
                  <c:v>7.7631000000000085</c:v>
                </c:pt>
                <c:pt idx="565">
                  <c:v>7.7970000000000086</c:v>
                </c:pt>
                <c:pt idx="566">
                  <c:v>7.8309000000000086</c:v>
                </c:pt>
                <c:pt idx="567">
                  <c:v>7.8648000000000087</c:v>
                </c:pt>
                <c:pt idx="568">
                  <c:v>7.8987000000000087</c:v>
                </c:pt>
                <c:pt idx="569">
                  <c:v>7.9326000000000088</c:v>
                </c:pt>
                <c:pt idx="570">
                  <c:v>7.9665000000000088</c:v>
                </c:pt>
                <c:pt idx="571">
                  <c:v>8.0004000000000079</c:v>
                </c:pt>
                <c:pt idx="572">
                  <c:v>8.0343000000000071</c:v>
                </c:pt>
                <c:pt idx="573">
                  <c:v>8.0682000000000063</c:v>
                </c:pt>
                <c:pt idx="574">
                  <c:v>8.1021000000000054</c:v>
                </c:pt>
                <c:pt idx="575">
                  <c:v>8.1360000000000046</c:v>
                </c:pt>
                <c:pt idx="576">
                  <c:v>8.1699000000000037</c:v>
                </c:pt>
                <c:pt idx="577">
                  <c:v>8.2038000000000029</c:v>
                </c:pt>
                <c:pt idx="578">
                  <c:v>8.237700000000002</c:v>
                </c:pt>
                <c:pt idx="579">
                  <c:v>8.2716000000000012</c:v>
                </c:pt>
                <c:pt idx="580">
                  <c:v>8.3055000000000003</c:v>
                </c:pt>
                <c:pt idx="581">
                  <c:v>8.3393999999999995</c:v>
                </c:pt>
                <c:pt idx="582">
                  <c:v>8.3732999999999986</c:v>
                </c:pt>
                <c:pt idx="583">
                  <c:v>8.4071999999999978</c:v>
                </c:pt>
                <c:pt idx="584">
                  <c:v>8.4410999999999969</c:v>
                </c:pt>
                <c:pt idx="585">
                  <c:v>8.4749999999999961</c:v>
                </c:pt>
                <c:pt idx="586">
                  <c:v>8.5088999999999952</c:v>
                </c:pt>
                <c:pt idx="587">
                  <c:v>8.5427999999999944</c:v>
                </c:pt>
                <c:pt idx="588">
                  <c:v>8.5766999999999936</c:v>
                </c:pt>
                <c:pt idx="589">
                  <c:v>8.6105999999999927</c:v>
                </c:pt>
                <c:pt idx="590">
                  <c:v>8.6444999999999919</c:v>
                </c:pt>
                <c:pt idx="591">
                  <c:v>8.678399999999991</c:v>
                </c:pt>
                <c:pt idx="592">
                  <c:v>8.7122999999999902</c:v>
                </c:pt>
                <c:pt idx="593">
                  <c:v>8.7461999999999893</c:v>
                </c:pt>
                <c:pt idx="594">
                  <c:v>8.7800999999999885</c:v>
                </c:pt>
                <c:pt idx="595">
                  <c:v>8.8139999999999876</c:v>
                </c:pt>
                <c:pt idx="596">
                  <c:v>8.8478999999999868</c:v>
                </c:pt>
                <c:pt idx="597">
                  <c:v>8.8817999999999859</c:v>
                </c:pt>
                <c:pt idx="598">
                  <c:v>8.9156999999999851</c:v>
                </c:pt>
                <c:pt idx="599">
                  <c:v>8.9495999999999842</c:v>
                </c:pt>
                <c:pt idx="600">
                  <c:v>8.9834999999999834</c:v>
                </c:pt>
                <c:pt idx="601">
                  <c:v>9.0173999999999825</c:v>
                </c:pt>
                <c:pt idx="602">
                  <c:v>9.0512999999999817</c:v>
                </c:pt>
                <c:pt idx="603">
                  <c:v>9.0851999999999808</c:v>
                </c:pt>
                <c:pt idx="604">
                  <c:v>9.11909999999998</c:v>
                </c:pt>
                <c:pt idx="605">
                  <c:v>9.1529999999999792</c:v>
                </c:pt>
                <c:pt idx="606">
                  <c:v>9.1868999999999783</c:v>
                </c:pt>
                <c:pt idx="607">
                  <c:v>9.2207999999999775</c:v>
                </c:pt>
                <c:pt idx="608">
                  <c:v>9.2546999999999766</c:v>
                </c:pt>
                <c:pt idx="609">
                  <c:v>9.2885999999999758</c:v>
                </c:pt>
                <c:pt idx="610">
                  <c:v>9.3224999999999749</c:v>
                </c:pt>
                <c:pt idx="611">
                  <c:v>9.3563999999999741</c:v>
                </c:pt>
                <c:pt idx="612">
                  <c:v>9.3902999999999732</c:v>
                </c:pt>
                <c:pt idx="613">
                  <c:v>9.4241999999999724</c:v>
                </c:pt>
                <c:pt idx="614">
                  <c:v>9.4580999999999715</c:v>
                </c:pt>
                <c:pt idx="615">
                  <c:v>9.4919999999999707</c:v>
                </c:pt>
                <c:pt idx="616">
                  <c:v>9.5258999999999698</c:v>
                </c:pt>
                <c:pt idx="617">
                  <c:v>9.559799999999969</c:v>
                </c:pt>
                <c:pt idx="618">
                  <c:v>9.5936999999999681</c:v>
                </c:pt>
                <c:pt idx="619">
                  <c:v>9.6275999999999673</c:v>
                </c:pt>
                <c:pt idx="620">
                  <c:v>9.6614999999999664</c:v>
                </c:pt>
                <c:pt idx="621">
                  <c:v>9.6953999999999656</c:v>
                </c:pt>
                <c:pt idx="622">
                  <c:v>9.7292999999999648</c:v>
                </c:pt>
                <c:pt idx="623">
                  <c:v>9.7631999999999639</c:v>
                </c:pt>
                <c:pt idx="624">
                  <c:v>9.7970999999999631</c:v>
                </c:pt>
                <c:pt idx="625">
                  <c:v>9.8309999999999622</c:v>
                </c:pt>
                <c:pt idx="626">
                  <c:v>9.8648999999999614</c:v>
                </c:pt>
                <c:pt idx="627">
                  <c:v>9.8987999999999605</c:v>
                </c:pt>
                <c:pt idx="628">
                  <c:v>9.9326999999999597</c:v>
                </c:pt>
                <c:pt idx="629">
                  <c:v>9.9665999999999588</c:v>
                </c:pt>
                <c:pt idx="630">
                  <c:v>10.000499999999958</c:v>
                </c:pt>
                <c:pt idx="631">
                  <c:v>10.034399999999957</c:v>
                </c:pt>
                <c:pt idx="632">
                  <c:v>10.068299999999956</c:v>
                </c:pt>
                <c:pt idx="633">
                  <c:v>10.102199999999955</c:v>
                </c:pt>
                <c:pt idx="634">
                  <c:v>10.136099999999955</c:v>
                </c:pt>
                <c:pt idx="635">
                  <c:v>10.169999999999954</c:v>
                </c:pt>
                <c:pt idx="636">
                  <c:v>10.203899999999953</c:v>
                </c:pt>
                <c:pt idx="637">
                  <c:v>10.237799999999952</c:v>
                </c:pt>
                <c:pt idx="638">
                  <c:v>10.271699999999951</c:v>
                </c:pt>
                <c:pt idx="639">
                  <c:v>10.30559999999995</c:v>
                </c:pt>
                <c:pt idx="640">
                  <c:v>10.33949999999995</c:v>
                </c:pt>
                <c:pt idx="641">
                  <c:v>10.373399999999949</c:v>
                </c:pt>
                <c:pt idx="642">
                  <c:v>10.407299999999948</c:v>
                </c:pt>
                <c:pt idx="643">
                  <c:v>10.441199999999947</c:v>
                </c:pt>
                <c:pt idx="644">
                  <c:v>10.475099999999946</c:v>
                </c:pt>
                <c:pt idx="645">
                  <c:v>10.508999999999945</c:v>
                </c:pt>
                <c:pt idx="646">
                  <c:v>10.542899999999944</c:v>
                </c:pt>
                <c:pt idx="647">
                  <c:v>10.576799999999944</c:v>
                </c:pt>
                <c:pt idx="648">
                  <c:v>10.610699999999943</c:v>
                </c:pt>
                <c:pt idx="649">
                  <c:v>10.644599999999942</c:v>
                </c:pt>
                <c:pt idx="650">
                  <c:v>10.678499999999941</c:v>
                </c:pt>
                <c:pt idx="651">
                  <c:v>10.71239999999994</c:v>
                </c:pt>
                <c:pt idx="652">
                  <c:v>10.746299999999939</c:v>
                </c:pt>
                <c:pt idx="653">
                  <c:v>10.780199999999938</c:v>
                </c:pt>
                <c:pt idx="654">
                  <c:v>10.814099999999938</c:v>
                </c:pt>
                <c:pt idx="655">
                  <c:v>10.847999999999937</c:v>
                </c:pt>
                <c:pt idx="656">
                  <c:v>10.881899999999936</c:v>
                </c:pt>
                <c:pt idx="657">
                  <c:v>10.915799999999935</c:v>
                </c:pt>
                <c:pt idx="658">
                  <c:v>10.949699999999934</c:v>
                </c:pt>
                <c:pt idx="659">
                  <c:v>10.983599999999933</c:v>
                </c:pt>
                <c:pt idx="660">
                  <c:v>11.017499999999933</c:v>
                </c:pt>
                <c:pt idx="661">
                  <c:v>11.051399999999932</c:v>
                </c:pt>
                <c:pt idx="662">
                  <c:v>11.085299999999931</c:v>
                </c:pt>
                <c:pt idx="663">
                  <c:v>11.11919999999993</c:v>
                </c:pt>
                <c:pt idx="664">
                  <c:v>11.153099999999929</c:v>
                </c:pt>
                <c:pt idx="665">
                  <c:v>11.186999999999928</c:v>
                </c:pt>
                <c:pt idx="666">
                  <c:v>11.220899999999927</c:v>
                </c:pt>
                <c:pt idx="667">
                  <c:v>11.254799999999927</c:v>
                </c:pt>
                <c:pt idx="668">
                  <c:v>11.288699999999926</c:v>
                </c:pt>
                <c:pt idx="669">
                  <c:v>11.322599999999925</c:v>
                </c:pt>
                <c:pt idx="670">
                  <c:v>11.356499999999924</c:v>
                </c:pt>
                <c:pt idx="671">
                  <c:v>11.390399999999923</c:v>
                </c:pt>
                <c:pt idx="672">
                  <c:v>11.424299999999922</c:v>
                </c:pt>
                <c:pt idx="673">
                  <c:v>11.458199999999922</c:v>
                </c:pt>
                <c:pt idx="674">
                  <c:v>11.492099999999921</c:v>
                </c:pt>
                <c:pt idx="675">
                  <c:v>11.52599999999992</c:v>
                </c:pt>
                <c:pt idx="676">
                  <c:v>11.559899999999919</c:v>
                </c:pt>
                <c:pt idx="677">
                  <c:v>11.593799999999918</c:v>
                </c:pt>
                <c:pt idx="678">
                  <c:v>11.627699999999917</c:v>
                </c:pt>
                <c:pt idx="679">
                  <c:v>11.661599999999916</c:v>
                </c:pt>
              </c:numCache>
            </c:numRef>
          </c:xVal>
          <c:yVal>
            <c:numRef>
              <c:f>'Profil 20 cm x 20 cm'!$C$3:$C$682</c:f>
              <c:numCache>
                <c:formatCode>General</c:formatCode>
                <c:ptCount val="680"/>
                <c:pt idx="0">
                  <c:v>8.2675933335958085</c:v>
                </c:pt>
                <c:pt idx="1">
                  <c:v>8.476915503896052</c:v>
                </c:pt>
                <c:pt idx="2">
                  <c:v>8.6214173646622321</c:v>
                </c:pt>
                <c:pt idx="3">
                  <c:v>8.6716926291301135</c:v>
                </c:pt>
                <c:pt idx="4">
                  <c:v>12.17862947323885</c:v>
                </c:pt>
                <c:pt idx="5">
                  <c:v>18.848165029346106</c:v>
                </c:pt>
                <c:pt idx="6">
                  <c:v>15.467706837986761</c:v>
                </c:pt>
                <c:pt idx="7">
                  <c:v>19.626324940386734</c:v>
                </c:pt>
                <c:pt idx="8">
                  <c:v>10.75732561296757</c:v>
                </c:pt>
                <c:pt idx="9">
                  <c:v>9.2263015214361914</c:v>
                </c:pt>
                <c:pt idx="10">
                  <c:v>9.3382351291194023</c:v>
                </c:pt>
                <c:pt idx="11">
                  <c:v>9.5497706758427601</c:v>
                </c:pt>
                <c:pt idx="12">
                  <c:v>9.6882648006033438</c:v>
                </c:pt>
                <c:pt idx="13">
                  <c:v>9.8922116281617374</c:v>
                </c:pt>
                <c:pt idx="14">
                  <c:v>9.9096024429147782</c:v>
                </c:pt>
                <c:pt idx="15">
                  <c:v>9.9563995444320508</c:v>
                </c:pt>
                <c:pt idx="16">
                  <c:v>10.022484640493607</c:v>
                </c:pt>
                <c:pt idx="17">
                  <c:v>10.221688518573901</c:v>
                </c:pt>
                <c:pt idx="18">
                  <c:v>10.378205851351272</c:v>
                </c:pt>
                <c:pt idx="19">
                  <c:v>10.60365404987706</c:v>
                </c:pt>
                <c:pt idx="20">
                  <c:v>10.90024649057438</c:v>
                </c:pt>
                <c:pt idx="21">
                  <c:v>11.050439890714284</c:v>
                </c:pt>
                <c:pt idx="22">
                  <c:v>11.230039577618417</c:v>
                </c:pt>
                <c:pt idx="23">
                  <c:v>11.480783506694086</c:v>
                </c:pt>
                <c:pt idx="24">
                  <c:v>11.859270875046638</c:v>
                </c:pt>
                <c:pt idx="25">
                  <c:v>12.13942109088654</c:v>
                </c:pt>
                <c:pt idx="26">
                  <c:v>12.631106853449795</c:v>
                </c:pt>
                <c:pt idx="27">
                  <c:v>12.884064158948577</c:v>
                </c:pt>
                <c:pt idx="28">
                  <c:v>13.416855483655384</c:v>
                </c:pt>
                <c:pt idx="29">
                  <c:v>13.805777340859764</c:v>
                </c:pt>
                <c:pt idx="30">
                  <c:v>14.376828458023263</c:v>
                </c:pt>
                <c:pt idx="31">
                  <c:v>15.108507464178492</c:v>
                </c:pt>
                <c:pt idx="32">
                  <c:v>15.926191954203302</c:v>
                </c:pt>
                <c:pt idx="33">
                  <c:v>17.078096284118381</c:v>
                </c:pt>
                <c:pt idx="34">
                  <c:v>18.611333752072873</c:v>
                </c:pt>
                <c:pt idx="35">
                  <c:v>20.592938044023953</c:v>
                </c:pt>
                <c:pt idx="36">
                  <c:v>22.921726237772113</c:v>
                </c:pt>
                <c:pt idx="37">
                  <c:v>26.093810848726832</c:v>
                </c:pt>
                <c:pt idx="38">
                  <c:v>30.214801551933867</c:v>
                </c:pt>
                <c:pt idx="39">
                  <c:v>35.19426611067739</c:v>
                </c:pt>
                <c:pt idx="40">
                  <c:v>40.541467352289764</c:v>
                </c:pt>
                <c:pt idx="41">
                  <c:v>45.673654884228164</c:v>
                </c:pt>
                <c:pt idx="42">
                  <c:v>51.871741262212069</c:v>
                </c:pt>
                <c:pt idx="43">
                  <c:v>53.749949255540521</c:v>
                </c:pt>
                <c:pt idx="44">
                  <c:v>55.506105348965818</c:v>
                </c:pt>
                <c:pt idx="45">
                  <c:v>57.56865597867651</c:v>
                </c:pt>
                <c:pt idx="46">
                  <c:v>58.889093113380156</c:v>
                </c:pt>
                <c:pt idx="47">
                  <c:v>59.744088805966037</c:v>
                </c:pt>
                <c:pt idx="48">
                  <c:v>60.348656766108121</c:v>
                </c:pt>
                <c:pt idx="49">
                  <c:v>60.963026821838284</c:v>
                </c:pt>
                <c:pt idx="50">
                  <c:v>61.537556101952397</c:v>
                </c:pt>
                <c:pt idx="51">
                  <c:v>62.551914897002511</c:v>
                </c:pt>
                <c:pt idx="52">
                  <c:v>63.08027946886309</c:v>
                </c:pt>
                <c:pt idx="53">
                  <c:v>63.546353304244604</c:v>
                </c:pt>
                <c:pt idx="54">
                  <c:v>63.860652756326829</c:v>
                </c:pt>
                <c:pt idx="55">
                  <c:v>64.493362216705663</c:v>
                </c:pt>
                <c:pt idx="56">
                  <c:v>64.826633466700301</c:v>
                </c:pt>
                <c:pt idx="57">
                  <c:v>64.525930469788634</c:v>
                </c:pt>
                <c:pt idx="58">
                  <c:v>65.084333721677183</c:v>
                </c:pt>
                <c:pt idx="59">
                  <c:v>65.398949370391293</c:v>
                </c:pt>
                <c:pt idx="60">
                  <c:v>65.894113295905171</c:v>
                </c:pt>
                <c:pt idx="61">
                  <c:v>66.411410985650178</c:v>
                </c:pt>
                <c:pt idx="62">
                  <c:v>66.819620837398844</c:v>
                </c:pt>
                <c:pt idx="63">
                  <c:v>67.039061299919027</c:v>
                </c:pt>
                <c:pt idx="64">
                  <c:v>67.438733842607107</c:v>
                </c:pt>
                <c:pt idx="65">
                  <c:v>68.040772229694198</c:v>
                </c:pt>
                <c:pt idx="66">
                  <c:v>68.251042989890067</c:v>
                </c:pt>
                <c:pt idx="67">
                  <c:v>68.591902959049676</c:v>
                </c:pt>
                <c:pt idx="68">
                  <c:v>68.650715532578133</c:v>
                </c:pt>
                <c:pt idx="69">
                  <c:v>68.964698788028514</c:v>
                </c:pt>
                <c:pt idx="70">
                  <c:v>68.66684156080369</c:v>
                </c:pt>
                <c:pt idx="71">
                  <c:v>68.746523112035803</c:v>
                </c:pt>
                <c:pt idx="72">
                  <c:v>68.790474443866216</c:v>
                </c:pt>
                <c:pt idx="73">
                  <c:v>68.961536821709771</c:v>
                </c:pt>
                <c:pt idx="74">
                  <c:v>69.667603900683247</c:v>
                </c:pt>
                <c:pt idx="75">
                  <c:v>69.684362322172532</c:v>
                </c:pt>
                <c:pt idx="76">
                  <c:v>69.762462890245288</c:v>
                </c:pt>
                <c:pt idx="77">
                  <c:v>69.833923329048687</c:v>
                </c:pt>
                <c:pt idx="78">
                  <c:v>69.838033885263044</c:v>
                </c:pt>
                <c:pt idx="79">
                  <c:v>69.863962009076673</c:v>
                </c:pt>
                <c:pt idx="80">
                  <c:v>70.262369765237253</c:v>
                </c:pt>
                <c:pt idx="81">
                  <c:v>70.292724641897109</c:v>
                </c:pt>
                <c:pt idx="82">
                  <c:v>70.361339311013651</c:v>
                </c:pt>
                <c:pt idx="83">
                  <c:v>70.68164649910149</c:v>
                </c:pt>
                <c:pt idx="84">
                  <c:v>71.181869570725326</c:v>
                </c:pt>
                <c:pt idx="85">
                  <c:v>71.552452023281049</c:v>
                </c:pt>
                <c:pt idx="86">
                  <c:v>71.886671863171316</c:v>
                </c:pt>
                <c:pt idx="87">
                  <c:v>71.825962109851602</c:v>
                </c:pt>
                <c:pt idx="88">
                  <c:v>72.221840292957197</c:v>
                </c:pt>
                <c:pt idx="89">
                  <c:v>72.695819044135533</c:v>
                </c:pt>
                <c:pt idx="90">
                  <c:v>72.76822807283456</c:v>
                </c:pt>
                <c:pt idx="91">
                  <c:v>72.652500105568862</c:v>
                </c:pt>
                <c:pt idx="92">
                  <c:v>72.373930872888337</c:v>
                </c:pt>
                <c:pt idx="93">
                  <c:v>72.214567770424111</c:v>
                </c:pt>
                <c:pt idx="94">
                  <c:v>72.342943602964738</c:v>
                </c:pt>
                <c:pt idx="95">
                  <c:v>72.462149733181036</c:v>
                </c:pt>
                <c:pt idx="96">
                  <c:v>72.627836768282734</c:v>
                </c:pt>
                <c:pt idx="97">
                  <c:v>72.738505589438446</c:v>
                </c:pt>
                <c:pt idx="98">
                  <c:v>72.890279972737716</c:v>
                </c:pt>
                <c:pt idx="99">
                  <c:v>72.900082068325801</c:v>
                </c:pt>
                <c:pt idx="100">
                  <c:v>72.963005198068615</c:v>
                </c:pt>
                <c:pt idx="101">
                  <c:v>73.268767341090282</c:v>
                </c:pt>
                <c:pt idx="102">
                  <c:v>73.537218281550864</c:v>
                </c:pt>
                <c:pt idx="103">
                  <c:v>73.946376723195144</c:v>
                </c:pt>
                <c:pt idx="104">
                  <c:v>74.279964169821653</c:v>
                </c:pt>
                <c:pt idx="105">
                  <c:v>75.110296525121413</c:v>
                </c:pt>
                <c:pt idx="106">
                  <c:v>75.486254320418965</c:v>
                </c:pt>
                <c:pt idx="107">
                  <c:v>75.221281542908997</c:v>
                </c:pt>
                <c:pt idx="108">
                  <c:v>75.368629173362038</c:v>
                </c:pt>
                <c:pt idx="109">
                  <c:v>75.568781641337949</c:v>
                </c:pt>
                <c:pt idx="110">
                  <c:v>75.833438222216046</c:v>
                </c:pt>
                <c:pt idx="111">
                  <c:v>76.069637106225542</c:v>
                </c:pt>
                <c:pt idx="112">
                  <c:v>76.264414231459597</c:v>
                </c:pt>
                <c:pt idx="113">
                  <c:v>76.277062096734539</c:v>
                </c:pt>
                <c:pt idx="114">
                  <c:v>76.24481004028344</c:v>
                </c:pt>
                <c:pt idx="115">
                  <c:v>76.653336088663977</c:v>
                </c:pt>
                <c:pt idx="116">
                  <c:v>76.592942531976149</c:v>
                </c:pt>
                <c:pt idx="117">
                  <c:v>76.83957590483746</c:v>
                </c:pt>
                <c:pt idx="118">
                  <c:v>76.925897585338916</c:v>
                </c:pt>
                <c:pt idx="119">
                  <c:v>77.035301619967143</c:v>
                </c:pt>
                <c:pt idx="120">
                  <c:v>76.934751091031359</c:v>
                </c:pt>
                <c:pt idx="121">
                  <c:v>76.785822477418961</c:v>
                </c:pt>
                <c:pt idx="122">
                  <c:v>77.005895333202901</c:v>
                </c:pt>
                <c:pt idx="123">
                  <c:v>77.23545408794304</c:v>
                </c:pt>
                <c:pt idx="124">
                  <c:v>77.495367719343051</c:v>
                </c:pt>
                <c:pt idx="125">
                  <c:v>77.962390144620173</c:v>
                </c:pt>
                <c:pt idx="126">
                  <c:v>78.203015781475898</c:v>
                </c:pt>
                <c:pt idx="127">
                  <c:v>78.583084132987807</c:v>
                </c:pt>
                <c:pt idx="128">
                  <c:v>78.909082860449359</c:v>
                </c:pt>
                <c:pt idx="129">
                  <c:v>79.449462904321138</c:v>
                </c:pt>
                <c:pt idx="130">
                  <c:v>79.270495610680754</c:v>
                </c:pt>
                <c:pt idx="131">
                  <c:v>79.693250507495591</c:v>
                </c:pt>
                <c:pt idx="132">
                  <c:v>79.205675301146684</c:v>
                </c:pt>
                <c:pt idx="133">
                  <c:v>79.518393770069551</c:v>
                </c:pt>
                <c:pt idx="134">
                  <c:v>79.78020458126079</c:v>
                </c:pt>
                <c:pt idx="135">
                  <c:v>80.039169622765172</c:v>
                </c:pt>
                <c:pt idx="136">
                  <c:v>80.166596865410185</c:v>
                </c:pt>
                <c:pt idx="137">
                  <c:v>80.424297120387052</c:v>
                </c:pt>
                <c:pt idx="138">
                  <c:v>80.48627166023428</c:v>
                </c:pt>
                <c:pt idx="139">
                  <c:v>80.470778025272466</c:v>
                </c:pt>
                <c:pt idx="140">
                  <c:v>80.572593340735722</c:v>
                </c:pt>
                <c:pt idx="141">
                  <c:v>81.140482491580485</c:v>
                </c:pt>
                <c:pt idx="142">
                  <c:v>81.398182746557382</c:v>
                </c:pt>
                <c:pt idx="143">
                  <c:v>81.591378888632065</c:v>
                </c:pt>
                <c:pt idx="144">
                  <c:v>81.615409832654464</c:v>
                </c:pt>
                <c:pt idx="145">
                  <c:v>81.509800157608709</c:v>
                </c:pt>
                <c:pt idx="146">
                  <c:v>81.292256874879754</c:v>
                </c:pt>
                <c:pt idx="147">
                  <c:v>81.152181766959814</c:v>
                </c:pt>
                <c:pt idx="148">
                  <c:v>81.38711586444181</c:v>
                </c:pt>
                <c:pt idx="149">
                  <c:v>81.52339661277928</c:v>
                </c:pt>
                <c:pt idx="150">
                  <c:v>81.305537133418454</c:v>
                </c:pt>
                <c:pt idx="151">
                  <c:v>81.448458011025267</c:v>
                </c:pt>
                <c:pt idx="152">
                  <c:v>81.933819840951045</c:v>
                </c:pt>
                <c:pt idx="153">
                  <c:v>82.014133785446916</c:v>
                </c:pt>
                <c:pt idx="154">
                  <c:v>82.016663358501901</c:v>
                </c:pt>
                <c:pt idx="155">
                  <c:v>82.29270301812744</c:v>
                </c:pt>
                <c:pt idx="156">
                  <c:v>82.684154448386806</c:v>
                </c:pt>
                <c:pt idx="157">
                  <c:v>83.187223289697513</c:v>
                </c:pt>
                <c:pt idx="158">
                  <c:v>83.661518237507721</c:v>
                </c:pt>
                <c:pt idx="159">
                  <c:v>83.789894070048348</c:v>
                </c:pt>
                <c:pt idx="160">
                  <c:v>83.93407973418266</c:v>
                </c:pt>
                <c:pt idx="161">
                  <c:v>84.100715359179986</c:v>
                </c:pt>
                <c:pt idx="162">
                  <c:v>84.112730831191186</c:v>
                </c:pt>
                <c:pt idx="163">
                  <c:v>84.317626248645198</c:v>
                </c:pt>
                <c:pt idx="164">
                  <c:v>84.365055743426225</c:v>
                </c:pt>
                <c:pt idx="165">
                  <c:v>84.817849320269033</c:v>
                </c:pt>
                <c:pt idx="166">
                  <c:v>84.957292034925246</c:v>
                </c:pt>
                <c:pt idx="167">
                  <c:v>85.207403570737156</c:v>
                </c:pt>
                <c:pt idx="168">
                  <c:v>85.79205114307122</c:v>
                </c:pt>
                <c:pt idx="169">
                  <c:v>85.913786846342504</c:v>
                </c:pt>
                <c:pt idx="170">
                  <c:v>86.273618613414513</c:v>
                </c:pt>
                <c:pt idx="171">
                  <c:v>86.203106764506728</c:v>
                </c:pt>
                <c:pt idx="172">
                  <c:v>86.218916596100414</c:v>
                </c:pt>
                <c:pt idx="173">
                  <c:v>86.074098538702373</c:v>
                </c:pt>
                <c:pt idx="174">
                  <c:v>86.029831010240059</c:v>
                </c:pt>
                <c:pt idx="175">
                  <c:v>86.213541253358557</c:v>
                </c:pt>
                <c:pt idx="176">
                  <c:v>86.304289686706255</c:v>
                </c:pt>
                <c:pt idx="177">
                  <c:v>86.456380266637396</c:v>
                </c:pt>
                <c:pt idx="178">
                  <c:v>86.772576898510877</c:v>
                </c:pt>
                <c:pt idx="179">
                  <c:v>86.688784791064393</c:v>
                </c:pt>
                <c:pt idx="180">
                  <c:v>86.782378994098949</c:v>
                </c:pt>
                <c:pt idx="181">
                  <c:v>86.587285672233023</c:v>
                </c:pt>
                <c:pt idx="182">
                  <c:v>86.706807999081178</c:v>
                </c:pt>
                <c:pt idx="183">
                  <c:v>86.334328366734226</c:v>
                </c:pt>
                <c:pt idx="184">
                  <c:v>86.495272452357824</c:v>
                </c:pt>
                <c:pt idx="185">
                  <c:v>86.813050067390677</c:v>
                </c:pt>
                <c:pt idx="186">
                  <c:v>87.016364501685317</c:v>
                </c:pt>
                <c:pt idx="187">
                  <c:v>87.211774020183128</c:v>
                </c:pt>
                <c:pt idx="188">
                  <c:v>87.698084440004536</c:v>
                </c:pt>
                <c:pt idx="189">
                  <c:v>87.898869301244204</c:v>
                </c:pt>
                <c:pt idx="190">
                  <c:v>88.292217911294799</c:v>
                </c:pt>
                <c:pt idx="191">
                  <c:v>88.838921887804048</c:v>
                </c:pt>
                <c:pt idx="192">
                  <c:v>89.052354614318645</c:v>
                </c:pt>
                <c:pt idx="193">
                  <c:v>89.115277744061473</c:v>
                </c:pt>
                <c:pt idx="194">
                  <c:v>89.391949796950769</c:v>
                </c:pt>
                <c:pt idx="195">
                  <c:v>89.079547524659759</c:v>
                </c:pt>
                <c:pt idx="196">
                  <c:v>89.149426980303801</c:v>
                </c:pt>
                <c:pt idx="197">
                  <c:v>89.27622182968507</c:v>
                </c:pt>
                <c:pt idx="198">
                  <c:v>89.453291943534211</c:v>
                </c:pt>
                <c:pt idx="199">
                  <c:v>89.69834433323615</c:v>
                </c:pt>
                <c:pt idx="200">
                  <c:v>90.276667972932742</c:v>
                </c:pt>
                <c:pt idx="201">
                  <c:v>90.162204792194544</c:v>
                </c:pt>
                <c:pt idx="202">
                  <c:v>90.320303108131299</c:v>
                </c:pt>
                <c:pt idx="203">
                  <c:v>90.179279410315701</c:v>
                </c:pt>
                <c:pt idx="204">
                  <c:v>90.009165622367789</c:v>
                </c:pt>
                <c:pt idx="205">
                  <c:v>90.086633797176802</c:v>
                </c:pt>
                <c:pt idx="206">
                  <c:v>89.787511783424478</c:v>
                </c:pt>
                <c:pt idx="207">
                  <c:v>89.979443138971675</c:v>
                </c:pt>
                <c:pt idx="208">
                  <c:v>90.523617542425939</c:v>
                </c:pt>
                <c:pt idx="209">
                  <c:v>90.463856379001854</c:v>
                </c:pt>
                <c:pt idx="210">
                  <c:v>90.409154361687726</c:v>
                </c:pt>
                <c:pt idx="211">
                  <c:v>90.674759532461451</c:v>
                </c:pt>
                <c:pt idx="212">
                  <c:v>90.945423849345147</c:v>
                </c:pt>
                <c:pt idx="213">
                  <c:v>91.050084934495274</c:v>
                </c:pt>
                <c:pt idx="214">
                  <c:v>91.287232408400371</c:v>
                </c:pt>
                <c:pt idx="215">
                  <c:v>91.435212432117169</c:v>
                </c:pt>
                <c:pt idx="216">
                  <c:v>91.776072401276764</c:v>
                </c:pt>
                <c:pt idx="217">
                  <c:v>91.651490928318609</c:v>
                </c:pt>
                <c:pt idx="218">
                  <c:v>91.641056439466794</c:v>
                </c:pt>
                <c:pt idx="219">
                  <c:v>91.96294461071399</c:v>
                </c:pt>
                <c:pt idx="220">
                  <c:v>92.258272264883828</c:v>
                </c:pt>
                <c:pt idx="221">
                  <c:v>92.714860201309122</c:v>
                </c:pt>
                <c:pt idx="222">
                  <c:v>92.524826025553168</c:v>
                </c:pt>
                <c:pt idx="223">
                  <c:v>92.657312414308151</c:v>
                </c:pt>
                <c:pt idx="224">
                  <c:v>92.242778629922029</c:v>
                </c:pt>
                <c:pt idx="225">
                  <c:v>91.986026964840761</c:v>
                </c:pt>
                <c:pt idx="226">
                  <c:v>91.931641144158533</c:v>
                </c:pt>
                <c:pt idx="227">
                  <c:v>91.91425032940549</c:v>
                </c:pt>
                <c:pt idx="228">
                  <c:v>92.05748740364416</c:v>
                </c:pt>
                <c:pt idx="229">
                  <c:v>92.730353836270922</c:v>
                </c:pt>
                <c:pt idx="230">
                  <c:v>92.93714643351619</c:v>
                </c:pt>
                <c:pt idx="231">
                  <c:v>93.115165137260959</c:v>
                </c:pt>
                <c:pt idx="232">
                  <c:v>93.284014138681385</c:v>
                </c:pt>
                <c:pt idx="233">
                  <c:v>93.222039598834201</c:v>
                </c:pt>
                <c:pt idx="234">
                  <c:v>93.174926300685044</c:v>
                </c:pt>
                <c:pt idx="235">
                  <c:v>93.011768838638332</c:v>
                </c:pt>
                <c:pt idx="236">
                  <c:v>93.493020112349754</c:v>
                </c:pt>
                <c:pt idx="237">
                  <c:v>93.836093457932478</c:v>
                </c:pt>
                <c:pt idx="238">
                  <c:v>94.404298805409113</c:v>
                </c:pt>
                <c:pt idx="239">
                  <c:v>94.894719781444877</c:v>
                </c:pt>
                <c:pt idx="240">
                  <c:v>95.130918665454374</c:v>
                </c:pt>
                <c:pt idx="241">
                  <c:v>95.287119801599857</c:v>
                </c:pt>
                <c:pt idx="242">
                  <c:v>95.356366863980156</c:v>
                </c:pt>
                <c:pt idx="243">
                  <c:v>95.047442754639761</c:v>
                </c:pt>
                <c:pt idx="244">
                  <c:v>94.544373913329068</c:v>
                </c:pt>
                <c:pt idx="245">
                  <c:v>94.127942949151702</c:v>
                </c:pt>
                <c:pt idx="246">
                  <c:v>93.66439868682518</c:v>
                </c:pt>
                <c:pt idx="247">
                  <c:v>93.721946473826151</c:v>
                </c:pt>
                <c:pt idx="248">
                  <c:v>93.739653485211065</c:v>
                </c:pt>
                <c:pt idx="249">
                  <c:v>93.858543418795506</c:v>
                </c:pt>
                <c:pt idx="250">
                  <c:v>94.458368429459483</c:v>
                </c:pt>
                <c:pt idx="251">
                  <c:v>95.215343166164587</c:v>
                </c:pt>
                <c:pt idx="252">
                  <c:v>95.963780593809105</c:v>
                </c:pt>
                <c:pt idx="253">
                  <c:v>95.879039896467006</c:v>
                </c:pt>
                <c:pt idx="254">
                  <c:v>96.075398004860432</c:v>
                </c:pt>
                <c:pt idx="255">
                  <c:v>96.368512282607171</c:v>
                </c:pt>
                <c:pt idx="256">
                  <c:v>96.037454409035632</c:v>
                </c:pt>
                <c:pt idx="257">
                  <c:v>95.81074142398235</c:v>
                </c:pt>
                <c:pt idx="258">
                  <c:v>95.786078086696207</c:v>
                </c:pt>
                <c:pt idx="259">
                  <c:v>95.774695007948779</c:v>
                </c:pt>
                <c:pt idx="260">
                  <c:v>96.077927577915418</c:v>
                </c:pt>
                <c:pt idx="261">
                  <c:v>96.570878127006182</c:v>
                </c:pt>
                <c:pt idx="262">
                  <c:v>97.157422879131488</c:v>
                </c:pt>
                <c:pt idx="263">
                  <c:v>97.360737313426142</c:v>
                </c:pt>
                <c:pt idx="264">
                  <c:v>97.131178558685988</c:v>
                </c:pt>
                <c:pt idx="265">
                  <c:v>97.208962930126859</c:v>
                </c:pt>
                <c:pt idx="266">
                  <c:v>97.026833670167747</c:v>
                </c:pt>
                <c:pt idx="267">
                  <c:v>97.433146342125156</c:v>
                </c:pt>
                <c:pt idx="268">
                  <c:v>97.389511206926613</c:v>
                </c:pt>
                <c:pt idx="269">
                  <c:v>97.528321528319069</c:v>
                </c:pt>
                <c:pt idx="270">
                  <c:v>97.731952159245594</c:v>
                </c:pt>
                <c:pt idx="271">
                  <c:v>98.028544599942919</c:v>
                </c:pt>
                <c:pt idx="272">
                  <c:v>98.078503667778932</c:v>
                </c:pt>
                <c:pt idx="273">
                  <c:v>98.493669845428798</c:v>
                </c:pt>
                <c:pt idx="274">
                  <c:v>98.991679540629534</c:v>
                </c:pt>
                <c:pt idx="275">
                  <c:v>98.954052141436577</c:v>
                </c:pt>
                <c:pt idx="276">
                  <c:v>98.778879207378679</c:v>
                </c:pt>
                <c:pt idx="277">
                  <c:v>98.432960092109099</c:v>
                </c:pt>
                <c:pt idx="278">
                  <c:v>98.739038431762623</c:v>
                </c:pt>
                <c:pt idx="279">
                  <c:v>98.730817319333909</c:v>
                </c:pt>
                <c:pt idx="280">
                  <c:v>98.351381361085743</c:v>
                </c:pt>
                <c:pt idx="281">
                  <c:v>98.359286276882571</c:v>
                </c:pt>
                <c:pt idx="282">
                  <c:v>98.696035689827823</c:v>
                </c:pt>
                <c:pt idx="283">
                  <c:v>98.876267769995707</c:v>
                </c:pt>
                <c:pt idx="284">
                  <c:v>99.186456665863588</c:v>
                </c:pt>
                <c:pt idx="285">
                  <c:v>99.549766595886226</c:v>
                </c:pt>
                <c:pt idx="286">
                  <c:v>99.995287650195948</c:v>
                </c:pt>
                <c:pt idx="287">
                  <c:v>100.17583592699569</c:v>
                </c:pt>
                <c:pt idx="288">
                  <c:v>100.16287186508887</c:v>
                </c:pt>
                <c:pt idx="289">
                  <c:v>99.786597873159451</c:v>
                </c:pt>
                <c:pt idx="290">
                  <c:v>99.332539509789129</c:v>
                </c:pt>
                <c:pt idx="291">
                  <c:v>99.510874410165783</c:v>
                </c:pt>
                <c:pt idx="292">
                  <c:v>99.451745640005427</c:v>
                </c:pt>
                <c:pt idx="293">
                  <c:v>99.606681989623439</c:v>
                </c:pt>
                <c:pt idx="294">
                  <c:v>99.678458625058724</c:v>
                </c:pt>
                <c:pt idx="295">
                  <c:v>99.889361778518321</c:v>
                </c:pt>
                <c:pt idx="296">
                  <c:v>99.535221550820026</c:v>
                </c:pt>
                <c:pt idx="297">
                  <c:v>99.436884398307384</c:v>
                </c:pt>
                <c:pt idx="298">
                  <c:v>99.536486337347526</c:v>
                </c:pt>
                <c:pt idx="299">
                  <c:v>99.521941292281355</c:v>
                </c:pt>
                <c:pt idx="300">
                  <c:v>99.245901632655801</c:v>
                </c:pt>
                <c:pt idx="301">
                  <c:v>99.533640567660669</c:v>
                </c:pt>
                <c:pt idx="302">
                  <c:v>100.38547429392781</c:v>
                </c:pt>
                <c:pt idx="303">
                  <c:v>100.77566093765968</c:v>
                </c:pt>
                <c:pt idx="304">
                  <c:v>101.49026532569374</c:v>
                </c:pt>
                <c:pt idx="305">
                  <c:v>102.08787695993462</c:v>
                </c:pt>
                <c:pt idx="306">
                  <c:v>102.27696254579494</c:v>
                </c:pt>
                <c:pt idx="307">
                  <c:v>101.82574995211151</c:v>
                </c:pt>
                <c:pt idx="308">
                  <c:v>101.94242650927281</c:v>
                </c:pt>
                <c:pt idx="309">
                  <c:v>102.00408485248813</c:v>
                </c:pt>
                <c:pt idx="310">
                  <c:v>102.58240849218474</c:v>
                </c:pt>
                <c:pt idx="311">
                  <c:v>102.52612549171126</c:v>
                </c:pt>
                <c:pt idx="312">
                  <c:v>102.36518140608766</c:v>
                </c:pt>
                <c:pt idx="313">
                  <c:v>102.62730841391077</c:v>
                </c:pt>
                <c:pt idx="314">
                  <c:v>102.32439204057597</c:v>
                </c:pt>
                <c:pt idx="315">
                  <c:v>101.98289967815262</c:v>
                </c:pt>
                <c:pt idx="316">
                  <c:v>101.59144824789325</c:v>
                </c:pt>
                <c:pt idx="317">
                  <c:v>101.37706693148303</c:v>
                </c:pt>
                <c:pt idx="318">
                  <c:v>100.92585433779959</c:v>
                </c:pt>
                <c:pt idx="319">
                  <c:v>100.6453879253278</c:v>
                </c:pt>
                <c:pt idx="320">
                  <c:v>100.36523770948791</c:v>
                </c:pt>
                <c:pt idx="321">
                  <c:v>99.820114716138036</c:v>
                </c:pt>
                <c:pt idx="322">
                  <c:v>99.686363540855567</c:v>
                </c:pt>
                <c:pt idx="323">
                  <c:v>99.504550477528312</c:v>
                </c:pt>
                <c:pt idx="324">
                  <c:v>99.786597873159451</c:v>
                </c:pt>
                <c:pt idx="325">
                  <c:v>99.62596998416771</c:v>
                </c:pt>
                <c:pt idx="326">
                  <c:v>98.96195705723342</c:v>
                </c:pt>
                <c:pt idx="327">
                  <c:v>98.891129011693764</c:v>
                </c:pt>
                <c:pt idx="328">
                  <c:v>98.91073320286992</c:v>
                </c:pt>
                <c:pt idx="329">
                  <c:v>99.126379305807617</c:v>
                </c:pt>
                <c:pt idx="330">
                  <c:v>99.885251222303978</c:v>
                </c:pt>
                <c:pt idx="331">
                  <c:v>100.26437098392027</c:v>
                </c:pt>
                <c:pt idx="332">
                  <c:v>100.63526963310785</c:v>
                </c:pt>
                <c:pt idx="333">
                  <c:v>100.30294697300883</c:v>
                </c:pt>
                <c:pt idx="334">
                  <c:v>100.05915936983439</c:v>
                </c:pt>
                <c:pt idx="335">
                  <c:v>99.678142428426852</c:v>
                </c:pt>
                <c:pt idx="336">
                  <c:v>99.489689235830255</c:v>
                </c:pt>
                <c:pt idx="337">
                  <c:v>99.616800281843382</c:v>
                </c:pt>
                <c:pt idx="338">
                  <c:v>99.710078288246081</c:v>
                </c:pt>
                <c:pt idx="339">
                  <c:v>100.23654568031542</c:v>
                </c:pt>
                <c:pt idx="340">
                  <c:v>100.61440065540421</c:v>
                </c:pt>
                <c:pt idx="341">
                  <c:v>100.60712813287111</c:v>
                </c:pt>
                <c:pt idx="342">
                  <c:v>100.31338146186066</c:v>
                </c:pt>
                <c:pt idx="343">
                  <c:v>100.44839742367063</c:v>
                </c:pt>
                <c:pt idx="344">
                  <c:v>100.31116808543754</c:v>
                </c:pt>
                <c:pt idx="345">
                  <c:v>100.23812666347476</c:v>
                </c:pt>
                <c:pt idx="346">
                  <c:v>100.6719484424052</c:v>
                </c:pt>
                <c:pt idx="347">
                  <c:v>100.5834133854806</c:v>
                </c:pt>
                <c:pt idx="348">
                  <c:v>100.47559033401177</c:v>
                </c:pt>
                <c:pt idx="349">
                  <c:v>100.97739438879496</c:v>
                </c:pt>
                <c:pt idx="350">
                  <c:v>100.20176405080932</c:v>
                </c:pt>
                <c:pt idx="351">
                  <c:v>100.54578598628767</c:v>
                </c:pt>
                <c:pt idx="352">
                  <c:v>99.844461856792293</c:v>
                </c:pt>
                <c:pt idx="353">
                  <c:v>99.859006901858464</c:v>
                </c:pt>
                <c:pt idx="354">
                  <c:v>99.438781578098627</c:v>
                </c:pt>
                <c:pt idx="355">
                  <c:v>99.362261993185243</c:v>
                </c:pt>
                <c:pt idx="356">
                  <c:v>99.339812032322214</c:v>
                </c:pt>
                <c:pt idx="357">
                  <c:v>99.571900360117354</c:v>
                </c:pt>
                <c:pt idx="358">
                  <c:v>99.657905843986939</c:v>
                </c:pt>
                <c:pt idx="359">
                  <c:v>99.66549456315191</c:v>
                </c:pt>
                <c:pt idx="360">
                  <c:v>99.601622843513454</c:v>
                </c:pt>
                <c:pt idx="361">
                  <c:v>99.738219788482809</c:v>
                </c:pt>
                <c:pt idx="362">
                  <c:v>99.955763071211763</c:v>
                </c:pt>
                <c:pt idx="363">
                  <c:v>99.903906823584492</c:v>
                </c:pt>
                <c:pt idx="364">
                  <c:v>99.911811739381349</c:v>
                </c:pt>
                <c:pt idx="365">
                  <c:v>100.07496920142806</c:v>
                </c:pt>
                <c:pt idx="366">
                  <c:v>100.18943238216626</c:v>
                </c:pt>
                <c:pt idx="367">
                  <c:v>99.875765323347764</c:v>
                </c:pt>
                <c:pt idx="368">
                  <c:v>99.972205296069177</c:v>
                </c:pt>
                <c:pt idx="369">
                  <c:v>99.63798545617891</c:v>
                </c:pt>
                <c:pt idx="370">
                  <c:v>99.502969494368926</c:v>
                </c:pt>
                <c:pt idx="371">
                  <c:v>99.502969494368926</c:v>
                </c:pt>
                <c:pt idx="372">
                  <c:v>100.10342689829668</c:v>
                </c:pt>
                <c:pt idx="373">
                  <c:v>99.843513266896665</c:v>
                </c:pt>
                <c:pt idx="374">
                  <c:v>99.658854433882567</c:v>
                </c:pt>
                <c:pt idx="375">
                  <c:v>99.857425918699107</c:v>
                </c:pt>
                <c:pt idx="376">
                  <c:v>99.714821237724166</c:v>
                </c:pt>
                <c:pt idx="377">
                  <c:v>98.838956567434636</c:v>
                </c:pt>
                <c:pt idx="378">
                  <c:v>98.371301748893757</c:v>
                </c:pt>
                <c:pt idx="379">
                  <c:v>98.397862265971142</c:v>
                </c:pt>
                <c:pt idx="380">
                  <c:v>99.190567222077945</c:v>
                </c:pt>
                <c:pt idx="381">
                  <c:v>99.491270218989627</c:v>
                </c:pt>
                <c:pt idx="382">
                  <c:v>99.034049889300562</c:v>
                </c:pt>
                <c:pt idx="383">
                  <c:v>98.889548028534406</c:v>
                </c:pt>
                <c:pt idx="384">
                  <c:v>99.23356996401273</c:v>
                </c:pt>
                <c:pt idx="385">
                  <c:v>98.91674093887552</c:v>
                </c:pt>
                <c:pt idx="386">
                  <c:v>99.029939333086219</c:v>
                </c:pt>
                <c:pt idx="387">
                  <c:v>98.817138999835365</c:v>
                </c:pt>
                <c:pt idx="388">
                  <c:v>98.188540095670902</c:v>
                </c:pt>
                <c:pt idx="389">
                  <c:v>97.686419844255809</c:v>
                </c:pt>
                <c:pt idx="390">
                  <c:v>97.2990789702108</c:v>
                </c:pt>
                <c:pt idx="391">
                  <c:v>97.182718609681359</c:v>
                </c:pt>
                <c:pt idx="392">
                  <c:v>97.222875581929287</c:v>
                </c:pt>
                <c:pt idx="393">
                  <c:v>97.379392914706671</c:v>
                </c:pt>
                <c:pt idx="394">
                  <c:v>97.382871077657256</c:v>
                </c:pt>
                <c:pt idx="395">
                  <c:v>97.998822116546805</c:v>
                </c:pt>
                <c:pt idx="396">
                  <c:v>98.076290291355804</c:v>
                </c:pt>
                <c:pt idx="397">
                  <c:v>98.3327257598052</c:v>
                </c:pt>
                <c:pt idx="398">
                  <c:v>98.643230852304939</c:v>
                </c:pt>
                <c:pt idx="399">
                  <c:v>98.412091114405442</c:v>
                </c:pt>
                <c:pt idx="400">
                  <c:v>98.027279813415419</c:v>
                </c:pt>
                <c:pt idx="401">
                  <c:v>97.64942483832661</c:v>
                </c:pt>
                <c:pt idx="402">
                  <c:v>97.613694618924924</c:v>
                </c:pt>
                <c:pt idx="403">
                  <c:v>97.045805468080147</c:v>
                </c:pt>
                <c:pt idx="404">
                  <c:v>97.315204998436343</c:v>
                </c:pt>
                <c:pt idx="405">
                  <c:v>96.934504253660691</c:v>
                </c:pt>
                <c:pt idx="406">
                  <c:v>97.20327139075313</c:v>
                </c:pt>
                <c:pt idx="407">
                  <c:v>97.521997595681611</c:v>
                </c:pt>
                <c:pt idx="408">
                  <c:v>97.885939918967978</c:v>
                </c:pt>
                <c:pt idx="409">
                  <c:v>97.58997987153441</c:v>
                </c:pt>
                <c:pt idx="410">
                  <c:v>97.811001317213965</c:v>
                </c:pt>
                <c:pt idx="411">
                  <c:v>97.202006604225645</c:v>
                </c:pt>
                <c:pt idx="412">
                  <c:v>96.670163869414466</c:v>
                </c:pt>
                <c:pt idx="413">
                  <c:v>96.175316140532459</c:v>
                </c:pt>
                <c:pt idx="414">
                  <c:v>96.13010002217456</c:v>
                </c:pt>
                <c:pt idx="415">
                  <c:v>95.671298709326138</c:v>
                </c:pt>
                <c:pt idx="416">
                  <c:v>95.685843754392323</c:v>
                </c:pt>
                <c:pt idx="417">
                  <c:v>95.67446067564488</c:v>
                </c:pt>
                <c:pt idx="418">
                  <c:v>95.566953820807896</c:v>
                </c:pt>
                <c:pt idx="419">
                  <c:v>95.269412790214957</c:v>
                </c:pt>
                <c:pt idx="420">
                  <c:v>95.263088857577472</c:v>
                </c:pt>
                <c:pt idx="421">
                  <c:v>95.444585724272855</c:v>
                </c:pt>
                <c:pt idx="422">
                  <c:v>95.621339641490124</c:v>
                </c:pt>
                <c:pt idx="423">
                  <c:v>95.658650844051209</c:v>
                </c:pt>
                <c:pt idx="424">
                  <c:v>95.636833276451924</c:v>
                </c:pt>
                <c:pt idx="425">
                  <c:v>95.381030201266285</c:v>
                </c:pt>
                <c:pt idx="426">
                  <c:v>95.233998767445115</c:v>
                </c:pt>
                <c:pt idx="427">
                  <c:v>95.403163965497427</c:v>
                </c:pt>
                <c:pt idx="428">
                  <c:v>95.750031670662622</c:v>
                </c:pt>
                <c:pt idx="429">
                  <c:v>95.51383278665314</c:v>
                </c:pt>
                <c:pt idx="430">
                  <c:v>95.252970565357529</c:v>
                </c:pt>
                <c:pt idx="431">
                  <c:v>95.185304486136616</c:v>
                </c:pt>
                <c:pt idx="432">
                  <c:v>94.869740247526877</c:v>
                </c:pt>
                <c:pt idx="433">
                  <c:v>94.673698335765309</c:v>
                </c:pt>
                <c:pt idx="434">
                  <c:v>94.134899275052916</c:v>
                </c:pt>
                <c:pt idx="435">
                  <c:v>94.074189521733203</c:v>
                </c:pt>
                <c:pt idx="436">
                  <c:v>94.556073188708382</c:v>
                </c:pt>
                <c:pt idx="437">
                  <c:v>94.518129592883568</c:v>
                </c:pt>
                <c:pt idx="438">
                  <c:v>94.265172287384786</c:v>
                </c:pt>
                <c:pt idx="439">
                  <c:v>94.150076713382845</c:v>
                </c:pt>
                <c:pt idx="440">
                  <c:v>93.758625283123479</c:v>
                </c:pt>
                <c:pt idx="441">
                  <c:v>93.504086994465325</c:v>
                </c:pt>
                <c:pt idx="442">
                  <c:v>93.49902784835534</c:v>
                </c:pt>
                <c:pt idx="443">
                  <c:v>93.148681980239544</c:v>
                </c:pt>
                <c:pt idx="444">
                  <c:v>93.171764334366301</c:v>
                </c:pt>
                <c:pt idx="445">
                  <c:v>93.2444895596972</c:v>
                </c:pt>
                <c:pt idx="446">
                  <c:v>93.343142908841727</c:v>
                </c:pt>
                <c:pt idx="447">
                  <c:v>92.896989461268248</c:v>
                </c:pt>
                <c:pt idx="448">
                  <c:v>92.449255030535397</c:v>
                </c:pt>
                <c:pt idx="449">
                  <c:v>92.475815547612783</c:v>
                </c:pt>
                <c:pt idx="450">
                  <c:v>92.352815057813999</c:v>
                </c:pt>
                <c:pt idx="451">
                  <c:v>92.104916898425188</c:v>
                </c:pt>
                <c:pt idx="452">
                  <c:v>92.212423753262172</c:v>
                </c:pt>
                <c:pt idx="453">
                  <c:v>92.564034407905481</c:v>
                </c:pt>
                <c:pt idx="454">
                  <c:v>92.512494356910096</c:v>
                </c:pt>
                <c:pt idx="455">
                  <c:v>92.340799585802799</c:v>
                </c:pt>
                <c:pt idx="456">
                  <c:v>91.906029216976776</c:v>
                </c:pt>
                <c:pt idx="457">
                  <c:v>91.660660630642951</c:v>
                </c:pt>
                <c:pt idx="458">
                  <c:v>91.332448526758284</c:v>
                </c:pt>
                <c:pt idx="459">
                  <c:v>90.760448819699164</c:v>
                </c:pt>
                <c:pt idx="460">
                  <c:v>90.668119403192108</c:v>
                </c:pt>
                <c:pt idx="461">
                  <c:v>90.768986128759749</c:v>
                </c:pt>
                <c:pt idx="462">
                  <c:v>90.181176590106944</c:v>
                </c:pt>
                <c:pt idx="463">
                  <c:v>90.411051541478969</c:v>
                </c:pt>
                <c:pt idx="464">
                  <c:v>90.818945196595763</c:v>
                </c:pt>
                <c:pt idx="465">
                  <c:v>90.643772262537851</c:v>
                </c:pt>
                <c:pt idx="466">
                  <c:v>90.412948721270212</c:v>
                </c:pt>
                <c:pt idx="467">
                  <c:v>89.897548211316447</c:v>
                </c:pt>
                <c:pt idx="468">
                  <c:v>89.825139182617434</c:v>
                </c:pt>
                <c:pt idx="469">
                  <c:v>89.428628606248083</c:v>
                </c:pt>
                <c:pt idx="470">
                  <c:v>89.056781367164874</c:v>
                </c:pt>
                <c:pt idx="471">
                  <c:v>88.829435988847834</c:v>
                </c:pt>
                <c:pt idx="472">
                  <c:v>88.493318969166339</c:v>
                </c:pt>
                <c:pt idx="473">
                  <c:v>88.364626939993826</c:v>
                </c:pt>
                <c:pt idx="474">
                  <c:v>88.251112349151256</c:v>
                </c:pt>
                <c:pt idx="475">
                  <c:v>88.532527351518652</c:v>
                </c:pt>
                <c:pt idx="476">
                  <c:v>89.194959295293586</c:v>
                </c:pt>
                <c:pt idx="477">
                  <c:v>89.599690984091637</c:v>
                </c:pt>
                <c:pt idx="478">
                  <c:v>89.60633111336098</c:v>
                </c:pt>
                <c:pt idx="479">
                  <c:v>89.529811528447595</c:v>
                </c:pt>
                <c:pt idx="480">
                  <c:v>89.08112850781913</c:v>
                </c:pt>
                <c:pt idx="481">
                  <c:v>89.009668069015717</c:v>
                </c:pt>
                <c:pt idx="482">
                  <c:v>88.719083364324007</c:v>
                </c:pt>
                <c:pt idx="483">
                  <c:v>87.948195975816461</c:v>
                </c:pt>
                <c:pt idx="484">
                  <c:v>87.861241902051262</c:v>
                </c:pt>
                <c:pt idx="485">
                  <c:v>87.942188239810861</c:v>
                </c:pt>
                <c:pt idx="486">
                  <c:v>87.935548110541518</c:v>
                </c:pt>
                <c:pt idx="487">
                  <c:v>87.951357942135203</c:v>
                </c:pt>
                <c:pt idx="488">
                  <c:v>87.645279602481679</c:v>
                </c:pt>
                <c:pt idx="489">
                  <c:v>87.477062994324967</c:v>
                </c:pt>
                <c:pt idx="490">
                  <c:v>87.184581109842014</c:v>
                </c:pt>
                <c:pt idx="491">
                  <c:v>86.923718888546389</c:v>
                </c:pt>
                <c:pt idx="492">
                  <c:v>87.004665226306003</c:v>
                </c:pt>
                <c:pt idx="493">
                  <c:v>87.372085712542983</c:v>
                </c:pt>
                <c:pt idx="494">
                  <c:v>87.311692155855141</c:v>
                </c:pt>
                <c:pt idx="495">
                  <c:v>87.259835908227885</c:v>
                </c:pt>
                <c:pt idx="496">
                  <c:v>86.996127917245417</c:v>
                </c:pt>
                <c:pt idx="497">
                  <c:v>86.879135163452233</c:v>
                </c:pt>
                <c:pt idx="498">
                  <c:v>86.608470846568537</c:v>
                </c:pt>
                <c:pt idx="499">
                  <c:v>86.182870180066843</c:v>
                </c:pt>
                <c:pt idx="500">
                  <c:v>86.08042247133983</c:v>
                </c:pt>
                <c:pt idx="501">
                  <c:v>85.910624880023775</c:v>
                </c:pt>
                <c:pt idx="502">
                  <c:v>85.910941076655646</c:v>
                </c:pt>
                <c:pt idx="503">
                  <c:v>85.610238079743965</c:v>
                </c:pt>
                <c:pt idx="504">
                  <c:v>85.317756195260998</c:v>
                </c:pt>
                <c:pt idx="505">
                  <c:v>85.109066418224515</c:v>
                </c:pt>
                <c:pt idx="506">
                  <c:v>84.855792916093847</c:v>
                </c:pt>
                <c:pt idx="507">
                  <c:v>84.807414831417219</c:v>
                </c:pt>
                <c:pt idx="508">
                  <c:v>84.749234651152491</c:v>
                </c:pt>
                <c:pt idx="509">
                  <c:v>84.492166789439366</c:v>
                </c:pt>
                <c:pt idx="510">
                  <c:v>84.53706671116538</c:v>
                </c:pt>
                <c:pt idx="511">
                  <c:v>84.726784690289463</c:v>
                </c:pt>
                <c:pt idx="512">
                  <c:v>84.499439311972438</c:v>
                </c:pt>
                <c:pt idx="513">
                  <c:v>84.458649946460767</c:v>
                </c:pt>
                <c:pt idx="514">
                  <c:v>84.319207231804555</c:v>
                </c:pt>
                <c:pt idx="515">
                  <c:v>84.538647694324752</c:v>
                </c:pt>
                <c:pt idx="516">
                  <c:v>84.800774702147876</c:v>
                </c:pt>
                <c:pt idx="517">
                  <c:v>84.416279597789725</c:v>
                </c:pt>
                <c:pt idx="518">
                  <c:v>83.985303588546174</c:v>
                </c:pt>
                <c:pt idx="519">
                  <c:v>83.975501492958088</c:v>
                </c:pt>
                <c:pt idx="520">
                  <c:v>83.562548691731322</c:v>
                </c:pt>
                <c:pt idx="521">
                  <c:v>83.305797026650069</c:v>
                </c:pt>
                <c:pt idx="522">
                  <c:v>83.1467501208177</c:v>
                </c:pt>
                <c:pt idx="523">
                  <c:v>82.957980731589231</c:v>
                </c:pt>
                <c:pt idx="524">
                  <c:v>82.777432454789491</c:v>
                </c:pt>
                <c:pt idx="525">
                  <c:v>83.104063575514786</c:v>
                </c:pt>
                <c:pt idx="526">
                  <c:v>82.691743167551778</c:v>
                </c:pt>
                <c:pt idx="527">
                  <c:v>82.1500983371525</c:v>
                </c:pt>
                <c:pt idx="528">
                  <c:v>81.751690580991919</c:v>
                </c:pt>
                <c:pt idx="529">
                  <c:v>81.499681865388766</c:v>
                </c:pt>
                <c:pt idx="530">
                  <c:v>81.53035293868048</c:v>
                </c:pt>
                <c:pt idx="531">
                  <c:v>81.542684607323551</c:v>
                </c:pt>
                <c:pt idx="532">
                  <c:v>81.402293302771739</c:v>
                </c:pt>
                <c:pt idx="533">
                  <c:v>81.542368410691694</c:v>
                </c:pt>
                <c:pt idx="534">
                  <c:v>81.237554857565655</c:v>
                </c:pt>
                <c:pt idx="535">
                  <c:v>81.172418351399713</c:v>
                </c:pt>
                <c:pt idx="536">
                  <c:v>81.257791442005555</c:v>
                </c:pt>
                <c:pt idx="537">
                  <c:v>81.473121348311395</c:v>
                </c:pt>
                <c:pt idx="538">
                  <c:v>81.100325519332557</c:v>
                </c:pt>
                <c:pt idx="539">
                  <c:v>80.903018821043517</c:v>
                </c:pt>
                <c:pt idx="540">
                  <c:v>80.656385448182206</c:v>
                </c:pt>
                <c:pt idx="541">
                  <c:v>80.429988659760795</c:v>
                </c:pt>
                <c:pt idx="542">
                  <c:v>80.182722893635727</c:v>
                </c:pt>
                <c:pt idx="543">
                  <c:v>79.906683234010188</c:v>
                </c:pt>
                <c:pt idx="544">
                  <c:v>80.134344808959085</c:v>
                </c:pt>
                <c:pt idx="545">
                  <c:v>80.250388972856655</c:v>
                </c:pt>
                <c:pt idx="546">
                  <c:v>80.045493555402629</c:v>
                </c:pt>
                <c:pt idx="547">
                  <c:v>79.822258733299961</c:v>
                </c:pt>
                <c:pt idx="548">
                  <c:v>79.449146707689252</c:v>
                </c:pt>
                <c:pt idx="549">
                  <c:v>79.223382312531612</c:v>
                </c:pt>
                <c:pt idx="550">
                  <c:v>78.938489147213602</c:v>
                </c:pt>
                <c:pt idx="551">
                  <c:v>78.527749722409951</c:v>
                </c:pt>
                <c:pt idx="552">
                  <c:v>78.490754716480765</c:v>
                </c:pt>
                <c:pt idx="553">
                  <c:v>78.218825613069555</c:v>
                </c:pt>
                <c:pt idx="554">
                  <c:v>78.322221911692196</c:v>
                </c:pt>
                <c:pt idx="555">
                  <c:v>78.438582272221637</c:v>
                </c:pt>
                <c:pt idx="556">
                  <c:v>78.496762452486351</c:v>
                </c:pt>
                <c:pt idx="557">
                  <c:v>77.991796431384415</c:v>
                </c:pt>
                <c:pt idx="558">
                  <c:v>77.765715839594876</c:v>
                </c:pt>
                <c:pt idx="559">
                  <c:v>77.340431369725039</c:v>
                </c:pt>
                <c:pt idx="560">
                  <c:v>77.068502266313857</c:v>
                </c:pt>
                <c:pt idx="561">
                  <c:v>77.175692924518955</c:v>
                </c:pt>
                <c:pt idx="562">
                  <c:v>76.798470342693903</c:v>
                </c:pt>
                <c:pt idx="563">
                  <c:v>76.889534972673474</c:v>
                </c:pt>
                <c:pt idx="564">
                  <c:v>76.328918344361782</c:v>
                </c:pt>
                <c:pt idx="565">
                  <c:v>76.034539280087571</c:v>
                </c:pt>
                <c:pt idx="566">
                  <c:v>75.730674316857176</c:v>
                </c:pt>
                <c:pt idx="567">
                  <c:v>75.959284481701701</c:v>
                </c:pt>
                <c:pt idx="568">
                  <c:v>76.033274493560086</c:v>
                </c:pt>
                <c:pt idx="569">
                  <c:v>76.358640827757895</c:v>
                </c:pt>
                <c:pt idx="570">
                  <c:v>76.702662763236233</c:v>
                </c:pt>
                <c:pt idx="571">
                  <c:v>76.372237282928452</c:v>
                </c:pt>
                <c:pt idx="572">
                  <c:v>76.638791043597806</c:v>
                </c:pt>
                <c:pt idx="573">
                  <c:v>77.060913547148886</c:v>
                </c:pt>
                <c:pt idx="574">
                  <c:v>77.093481800231856</c:v>
                </c:pt>
                <c:pt idx="575">
                  <c:v>77.028345294065929</c:v>
                </c:pt>
                <c:pt idx="576">
                  <c:v>76.697603617126262</c:v>
                </c:pt>
                <c:pt idx="577">
                  <c:v>76.271686753992697</c:v>
                </c:pt>
                <c:pt idx="578">
                  <c:v>75.700951833461062</c:v>
                </c:pt>
                <c:pt idx="579">
                  <c:v>75.32847220111411</c:v>
                </c:pt>
                <c:pt idx="580">
                  <c:v>75.427441746890509</c:v>
                </c:pt>
                <c:pt idx="581">
                  <c:v>74.963897484563986</c:v>
                </c:pt>
                <c:pt idx="582">
                  <c:v>74.531024295529207</c:v>
                </c:pt>
                <c:pt idx="583">
                  <c:v>74.512684890880536</c:v>
                </c:pt>
                <c:pt idx="584">
                  <c:v>74.555055239551578</c:v>
                </c:pt>
                <c:pt idx="585">
                  <c:v>74.220835399661325</c:v>
                </c:pt>
                <c:pt idx="586">
                  <c:v>74.175619281303412</c:v>
                </c:pt>
                <c:pt idx="587">
                  <c:v>73.376906589191009</c:v>
                </c:pt>
                <c:pt idx="588">
                  <c:v>73.050275468465713</c:v>
                </c:pt>
                <c:pt idx="589">
                  <c:v>72.584834026347949</c:v>
                </c:pt>
                <c:pt idx="590">
                  <c:v>72.734711229855975</c:v>
                </c:pt>
                <c:pt idx="591">
                  <c:v>72.449185671274222</c:v>
                </c:pt>
                <c:pt idx="592">
                  <c:v>72.466576486027265</c:v>
                </c:pt>
                <c:pt idx="593">
                  <c:v>72.141210151829455</c:v>
                </c:pt>
                <c:pt idx="594">
                  <c:v>71.989751965162057</c:v>
                </c:pt>
                <c:pt idx="595">
                  <c:v>72.0118857293932</c:v>
                </c:pt>
                <c:pt idx="596">
                  <c:v>71.848412070714602</c:v>
                </c:pt>
                <c:pt idx="597">
                  <c:v>71.999870257382014</c:v>
                </c:pt>
                <c:pt idx="598">
                  <c:v>71.79181287360926</c:v>
                </c:pt>
                <c:pt idx="599">
                  <c:v>71.48194017437325</c:v>
                </c:pt>
                <c:pt idx="600">
                  <c:v>71.295067964936038</c:v>
                </c:pt>
                <c:pt idx="601">
                  <c:v>71.23214483519321</c:v>
                </c:pt>
                <c:pt idx="602">
                  <c:v>71.155625250279826</c:v>
                </c:pt>
                <c:pt idx="603">
                  <c:v>70.767335786339203</c:v>
                </c:pt>
                <c:pt idx="604">
                  <c:v>70.404025856316565</c:v>
                </c:pt>
                <c:pt idx="605">
                  <c:v>69.861116239389816</c:v>
                </c:pt>
                <c:pt idx="606">
                  <c:v>69.675508816480075</c:v>
                </c:pt>
                <c:pt idx="607">
                  <c:v>69.582547006709277</c:v>
                </c:pt>
                <c:pt idx="608">
                  <c:v>69.323581965204895</c:v>
                </c:pt>
                <c:pt idx="609">
                  <c:v>68.872369371521444</c:v>
                </c:pt>
                <c:pt idx="610">
                  <c:v>68.867626422043344</c:v>
                </c:pt>
                <c:pt idx="611">
                  <c:v>68.630162751506361</c:v>
                </c:pt>
                <c:pt idx="612">
                  <c:v>68.254204956208795</c:v>
                </c:pt>
                <c:pt idx="613">
                  <c:v>67.709081962858932</c:v>
                </c:pt>
                <c:pt idx="614">
                  <c:v>67.606634254131919</c:v>
                </c:pt>
                <c:pt idx="615">
                  <c:v>67.079850665430712</c:v>
                </c:pt>
                <c:pt idx="616">
                  <c:v>66.778199078623416</c:v>
                </c:pt>
                <c:pt idx="617">
                  <c:v>65.800835289502487</c:v>
                </c:pt>
                <c:pt idx="618">
                  <c:v>65.213658144113438</c:v>
                </c:pt>
                <c:pt idx="619">
                  <c:v>64.604663431125132</c:v>
                </c:pt>
                <c:pt idx="620">
                  <c:v>64.026339791428541</c:v>
                </c:pt>
                <c:pt idx="621">
                  <c:v>63.485959747556763</c:v>
                </c:pt>
                <c:pt idx="622">
                  <c:v>62.609462684003489</c:v>
                </c:pt>
                <c:pt idx="623">
                  <c:v>61.424990101005442</c:v>
                </c:pt>
                <c:pt idx="624">
                  <c:v>60.293638552162143</c:v>
                </c:pt>
                <c:pt idx="625">
                  <c:v>58.755658134729551</c:v>
                </c:pt>
                <c:pt idx="626">
                  <c:v>57.009620333524204</c:v>
                </c:pt>
                <c:pt idx="627">
                  <c:v>54.753873561738821</c:v>
                </c:pt>
                <c:pt idx="628">
                  <c:v>52.027626201725695</c:v>
                </c:pt>
                <c:pt idx="629">
                  <c:v>49.191342413820607</c:v>
                </c:pt>
                <c:pt idx="630">
                  <c:v>45.277144307858826</c:v>
                </c:pt>
                <c:pt idx="631">
                  <c:v>40.773871876716768</c:v>
                </c:pt>
                <c:pt idx="632">
                  <c:v>35.685635676608769</c:v>
                </c:pt>
                <c:pt idx="633">
                  <c:v>30.712811247134592</c:v>
                </c:pt>
                <c:pt idx="634">
                  <c:v>26.360997002659925</c:v>
                </c:pt>
                <c:pt idx="635">
                  <c:v>23.071919637912018</c:v>
                </c:pt>
                <c:pt idx="636">
                  <c:v>20.717519516982101</c:v>
                </c:pt>
                <c:pt idx="637">
                  <c:v>18.890851574649027</c:v>
                </c:pt>
                <c:pt idx="638">
                  <c:v>17.529625074433707</c:v>
                </c:pt>
                <c:pt idx="639">
                  <c:v>16.506412773691135</c:v>
                </c:pt>
                <c:pt idx="640">
                  <c:v>15.772836587744665</c:v>
                </c:pt>
                <c:pt idx="641">
                  <c:v>15.187556622146861</c:v>
                </c:pt>
                <c:pt idx="642">
                  <c:v>14.725593342979709</c:v>
                </c:pt>
                <c:pt idx="643">
                  <c:v>14.264578653708179</c:v>
                </c:pt>
                <c:pt idx="644">
                  <c:v>13.950279201625944</c:v>
                </c:pt>
                <c:pt idx="645">
                  <c:v>13.605624872883853</c:v>
                </c:pt>
                <c:pt idx="646">
                  <c:v>13.388397786786774</c:v>
                </c:pt>
                <c:pt idx="647">
                  <c:v>13.171486897321568</c:v>
                </c:pt>
                <c:pt idx="648">
                  <c:v>12.923588737932764</c:v>
                </c:pt>
                <c:pt idx="649">
                  <c:v>12.662094123373397</c:v>
                </c:pt>
                <c:pt idx="650">
                  <c:v>12.489766959002353</c:v>
                </c:pt>
                <c:pt idx="651">
                  <c:v>12.307953895675102</c:v>
                </c:pt>
                <c:pt idx="652">
                  <c:v>12.079027534198705</c:v>
                </c:pt>
                <c:pt idx="653">
                  <c:v>11.903538403508925</c:v>
                </c:pt>
                <c:pt idx="654">
                  <c:v>11.771684408017686</c:v>
                </c:pt>
                <c:pt idx="655">
                  <c:v>11.541493260013794</c:v>
                </c:pt>
                <c:pt idx="656">
                  <c:v>11.411536444313795</c:v>
                </c:pt>
                <c:pt idx="657">
                  <c:v>11.056763823351751</c:v>
                </c:pt>
                <c:pt idx="658">
                  <c:v>10.80285792795735</c:v>
                </c:pt>
                <c:pt idx="659">
                  <c:v>10.695034876488494</c:v>
                </c:pt>
                <c:pt idx="660">
                  <c:v>10.649502561498714</c:v>
                </c:pt>
                <c:pt idx="661">
                  <c:v>10.532509807705527</c:v>
                </c:pt>
                <c:pt idx="662">
                  <c:v>10.435437441720371</c:v>
                </c:pt>
                <c:pt idx="663">
                  <c:v>10.234652580480713</c:v>
                </c:pt>
                <c:pt idx="664">
                  <c:v>10.103430978253218</c:v>
                </c:pt>
                <c:pt idx="665">
                  <c:v>10.055369090208451</c:v>
                </c:pt>
                <c:pt idx="666">
                  <c:v>10.102166191725725</c:v>
                </c:pt>
                <c:pt idx="667">
                  <c:v>10.06991413527463</c:v>
                </c:pt>
                <c:pt idx="668">
                  <c:v>9.9722093760257255</c:v>
                </c:pt>
                <c:pt idx="669">
                  <c:v>9.8533194424412986</c:v>
                </c:pt>
                <c:pt idx="670">
                  <c:v>9.6825732612296189</c:v>
                </c:pt>
                <c:pt idx="671">
                  <c:v>9.5769635861838793</c:v>
                </c:pt>
                <c:pt idx="672">
                  <c:v>9.4919066922099145</c:v>
                </c:pt>
                <c:pt idx="673">
                  <c:v>9.425505399516485</c:v>
                </c:pt>
                <c:pt idx="674">
                  <c:v>9.2851140949646602</c:v>
                </c:pt>
                <c:pt idx="675">
                  <c:v>9.2882760612833941</c:v>
                </c:pt>
                <c:pt idx="676">
                  <c:v>9.1965790380400847</c:v>
                </c:pt>
                <c:pt idx="677">
                  <c:v>9.1447227904128354</c:v>
                </c:pt>
                <c:pt idx="678">
                  <c:v>9.1500981331546853</c:v>
                </c:pt>
                <c:pt idx="679">
                  <c:v>12.0230607303571</c:v>
                </c:pt>
              </c:numCache>
            </c:numRef>
          </c:yVal>
          <c:smooth val="0"/>
          <c:extLst>
            <c:ext xmlns:c16="http://schemas.microsoft.com/office/drawing/2014/chart" uri="{C3380CC4-5D6E-409C-BE32-E72D297353CC}">
              <c16:uniqueId val="{00000000-C291-4B9B-9A14-F09075302686}"/>
            </c:ext>
          </c:extLst>
        </c:ser>
        <c:ser>
          <c:idx val="1"/>
          <c:order val="1"/>
          <c:tx>
            <c:v>Chambre CC13</c:v>
          </c:tx>
          <c:spPr>
            <a:ln w="9525" cap="rnd">
              <a:solidFill>
                <a:schemeClr val="accent2"/>
              </a:solidFill>
              <a:round/>
            </a:ln>
            <a:effectLst/>
          </c:spPr>
          <c:marker>
            <c:symbol val="none"/>
          </c:marker>
          <c:xVal>
            <c:numRef>
              <c:f>'Profil 20 cm x 20 cm'!$C$1690:$C$2041</c:f>
              <c:numCache>
                <c:formatCode>General</c:formatCode>
                <c:ptCount val="352"/>
                <c:pt idx="0">
                  <c:v>-21.11</c:v>
                </c:pt>
                <c:pt idx="1">
                  <c:v>-21.02</c:v>
                </c:pt>
                <c:pt idx="2">
                  <c:v>-20.869999999999997</c:v>
                </c:pt>
                <c:pt idx="3">
                  <c:v>-20.77</c:v>
                </c:pt>
                <c:pt idx="4">
                  <c:v>-20.65</c:v>
                </c:pt>
                <c:pt idx="5">
                  <c:v>-20.53</c:v>
                </c:pt>
                <c:pt idx="6">
                  <c:v>-20.41</c:v>
                </c:pt>
                <c:pt idx="7">
                  <c:v>-20.29</c:v>
                </c:pt>
                <c:pt idx="8">
                  <c:v>-20.16</c:v>
                </c:pt>
                <c:pt idx="9">
                  <c:v>-20.04</c:v>
                </c:pt>
                <c:pt idx="10">
                  <c:v>-19.93</c:v>
                </c:pt>
                <c:pt idx="11">
                  <c:v>-19.8</c:v>
                </c:pt>
                <c:pt idx="12">
                  <c:v>-19.68</c:v>
                </c:pt>
                <c:pt idx="13">
                  <c:v>-19.57</c:v>
                </c:pt>
                <c:pt idx="14">
                  <c:v>-19.440000000000001</c:v>
                </c:pt>
                <c:pt idx="15">
                  <c:v>-19.32</c:v>
                </c:pt>
                <c:pt idx="16">
                  <c:v>-19.2</c:v>
                </c:pt>
                <c:pt idx="17">
                  <c:v>-19.080000000000002</c:v>
                </c:pt>
                <c:pt idx="18">
                  <c:v>-18.96</c:v>
                </c:pt>
                <c:pt idx="19">
                  <c:v>-18.84</c:v>
                </c:pt>
                <c:pt idx="20">
                  <c:v>-18.72</c:v>
                </c:pt>
                <c:pt idx="21">
                  <c:v>-18.600000000000001</c:v>
                </c:pt>
                <c:pt idx="22">
                  <c:v>-18.48</c:v>
                </c:pt>
                <c:pt idx="23">
                  <c:v>-18.36</c:v>
                </c:pt>
                <c:pt idx="24">
                  <c:v>-18.240000000000002</c:v>
                </c:pt>
                <c:pt idx="25">
                  <c:v>-18.119999999999997</c:v>
                </c:pt>
                <c:pt idx="26">
                  <c:v>-17.990000000000002</c:v>
                </c:pt>
                <c:pt idx="27">
                  <c:v>-17.869999999999997</c:v>
                </c:pt>
                <c:pt idx="28">
                  <c:v>-17.759999999999998</c:v>
                </c:pt>
                <c:pt idx="29">
                  <c:v>-17.630000000000003</c:v>
                </c:pt>
                <c:pt idx="30">
                  <c:v>-17.52</c:v>
                </c:pt>
                <c:pt idx="31">
                  <c:v>-17.39</c:v>
                </c:pt>
                <c:pt idx="32">
                  <c:v>-17.28</c:v>
                </c:pt>
                <c:pt idx="33">
                  <c:v>-17.149999999999999</c:v>
                </c:pt>
                <c:pt idx="34">
                  <c:v>-17.04</c:v>
                </c:pt>
                <c:pt idx="35">
                  <c:v>-16.91</c:v>
                </c:pt>
                <c:pt idx="36">
                  <c:v>-16.79</c:v>
                </c:pt>
                <c:pt idx="37">
                  <c:v>-16.669999999999998</c:v>
                </c:pt>
                <c:pt idx="38">
                  <c:v>-16.55</c:v>
                </c:pt>
                <c:pt idx="39">
                  <c:v>-16.43</c:v>
                </c:pt>
                <c:pt idx="40">
                  <c:v>-16.309999999999999</c:v>
                </c:pt>
                <c:pt idx="41">
                  <c:v>-16.190000000000001</c:v>
                </c:pt>
                <c:pt idx="42">
                  <c:v>-16.07</c:v>
                </c:pt>
                <c:pt idx="43">
                  <c:v>-15.95</c:v>
                </c:pt>
                <c:pt idx="44">
                  <c:v>-15.830000000000002</c:v>
                </c:pt>
                <c:pt idx="45">
                  <c:v>-15.709999999999999</c:v>
                </c:pt>
                <c:pt idx="46">
                  <c:v>-15.59</c:v>
                </c:pt>
                <c:pt idx="47">
                  <c:v>-15.459999999999999</c:v>
                </c:pt>
                <c:pt idx="48">
                  <c:v>-15.35</c:v>
                </c:pt>
                <c:pt idx="49">
                  <c:v>-15.219999999999999</c:v>
                </c:pt>
                <c:pt idx="50">
                  <c:v>-15.11</c:v>
                </c:pt>
                <c:pt idx="51">
                  <c:v>-14.99</c:v>
                </c:pt>
                <c:pt idx="52">
                  <c:v>-14.86</c:v>
                </c:pt>
                <c:pt idx="53">
                  <c:v>-14.75</c:v>
                </c:pt>
                <c:pt idx="54">
                  <c:v>-14.62</c:v>
                </c:pt>
                <c:pt idx="55">
                  <c:v>-14.5</c:v>
                </c:pt>
                <c:pt idx="56">
                  <c:v>-14.39</c:v>
                </c:pt>
                <c:pt idx="57">
                  <c:v>-14.26</c:v>
                </c:pt>
                <c:pt idx="58">
                  <c:v>-14.14</c:v>
                </c:pt>
                <c:pt idx="59">
                  <c:v>-14.02</c:v>
                </c:pt>
                <c:pt idx="60">
                  <c:v>-13.9</c:v>
                </c:pt>
                <c:pt idx="61">
                  <c:v>-13.780000000000001</c:v>
                </c:pt>
                <c:pt idx="62">
                  <c:v>-13.66</c:v>
                </c:pt>
                <c:pt idx="63">
                  <c:v>-13.540000000000001</c:v>
                </c:pt>
                <c:pt idx="64">
                  <c:v>-13.419999999999998</c:v>
                </c:pt>
                <c:pt idx="65">
                  <c:v>-13.3</c:v>
                </c:pt>
                <c:pt idx="66">
                  <c:v>-13.180000000000001</c:v>
                </c:pt>
                <c:pt idx="67">
                  <c:v>-13.059999999999999</c:v>
                </c:pt>
                <c:pt idx="68">
                  <c:v>-12.940000000000001</c:v>
                </c:pt>
                <c:pt idx="69">
                  <c:v>-12.819999999999999</c:v>
                </c:pt>
                <c:pt idx="70">
                  <c:v>-12.7</c:v>
                </c:pt>
                <c:pt idx="71">
                  <c:v>-12.58</c:v>
                </c:pt>
                <c:pt idx="72">
                  <c:v>-12.459999999999999</c:v>
                </c:pt>
                <c:pt idx="73">
                  <c:v>-12.34</c:v>
                </c:pt>
                <c:pt idx="74">
                  <c:v>-12.22</c:v>
                </c:pt>
                <c:pt idx="75">
                  <c:v>-12.1</c:v>
                </c:pt>
                <c:pt idx="76">
                  <c:v>-11.98</c:v>
                </c:pt>
                <c:pt idx="77">
                  <c:v>-11.86</c:v>
                </c:pt>
                <c:pt idx="78">
                  <c:v>-11.74</c:v>
                </c:pt>
                <c:pt idx="79">
                  <c:v>-11.620000000000001</c:v>
                </c:pt>
                <c:pt idx="80">
                  <c:v>-11.49</c:v>
                </c:pt>
                <c:pt idx="81">
                  <c:v>-11.379999999999999</c:v>
                </c:pt>
                <c:pt idx="82">
                  <c:v>-11.26</c:v>
                </c:pt>
                <c:pt idx="83">
                  <c:v>-11.14</c:v>
                </c:pt>
                <c:pt idx="84">
                  <c:v>-11.02</c:v>
                </c:pt>
                <c:pt idx="85">
                  <c:v>-10.9</c:v>
                </c:pt>
                <c:pt idx="86">
                  <c:v>-10.78</c:v>
                </c:pt>
                <c:pt idx="87">
                  <c:v>-10.65</c:v>
                </c:pt>
                <c:pt idx="88">
                  <c:v>-10.53</c:v>
                </c:pt>
                <c:pt idx="89">
                  <c:v>-10.41</c:v>
                </c:pt>
                <c:pt idx="90">
                  <c:v>-10.290000000000001</c:v>
                </c:pt>
                <c:pt idx="91">
                  <c:v>-10.17</c:v>
                </c:pt>
                <c:pt idx="92">
                  <c:v>-10.050000000000001</c:v>
                </c:pt>
                <c:pt idx="93">
                  <c:v>-9.93</c:v>
                </c:pt>
                <c:pt idx="94">
                  <c:v>-9.8099999999999987</c:v>
                </c:pt>
                <c:pt idx="95">
                  <c:v>-9.6900000000000013</c:v>
                </c:pt>
                <c:pt idx="96">
                  <c:v>-9.57</c:v>
                </c:pt>
                <c:pt idx="97">
                  <c:v>-9.4499999999999993</c:v>
                </c:pt>
                <c:pt idx="98">
                  <c:v>-9.33</c:v>
                </c:pt>
                <c:pt idx="99">
                  <c:v>-9.2099999999999991</c:v>
                </c:pt>
                <c:pt idx="100">
                  <c:v>-9.09</c:v>
                </c:pt>
                <c:pt idx="101">
                  <c:v>-8.9700000000000006</c:v>
                </c:pt>
                <c:pt idx="102">
                  <c:v>-8.85</c:v>
                </c:pt>
                <c:pt idx="103">
                  <c:v>-8.73</c:v>
                </c:pt>
                <c:pt idx="104">
                  <c:v>-8.61</c:v>
                </c:pt>
                <c:pt idx="105">
                  <c:v>-8.48</c:v>
                </c:pt>
                <c:pt idx="106">
                  <c:v>-8.370000000000001</c:v>
                </c:pt>
                <c:pt idx="107">
                  <c:v>-8.24</c:v>
                </c:pt>
                <c:pt idx="108">
                  <c:v>-8.120000000000001</c:v>
                </c:pt>
                <c:pt idx="109">
                  <c:v>-8</c:v>
                </c:pt>
                <c:pt idx="110">
                  <c:v>-7.8900000000000006</c:v>
                </c:pt>
                <c:pt idx="111">
                  <c:v>-7.76</c:v>
                </c:pt>
                <c:pt idx="112">
                  <c:v>-7.6400000000000006</c:v>
                </c:pt>
                <c:pt idx="113">
                  <c:v>-7.5200000000000005</c:v>
                </c:pt>
                <c:pt idx="114">
                  <c:v>-7.4</c:v>
                </c:pt>
                <c:pt idx="115">
                  <c:v>-7.2799999999999994</c:v>
                </c:pt>
                <c:pt idx="116">
                  <c:v>-7.1599999999999993</c:v>
                </c:pt>
                <c:pt idx="117">
                  <c:v>-7.0400000000000009</c:v>
                </c:pt>
                <c:pt idx="118">
                  <c:v>-6.92</c:v>
                </c:pt>
                <c:pt idx="119">
                  <c:v>-6.8</c:v>
                </c:pt>
                <c:pt idx="120">
                  <c:v>-6.68</c:v>
                </c:pt>
                <c:pt idx="121">
                  <c:v>-6.56</c:v>
                </c:pt>
                <c:pt idx="122">
                  <c:v>-6.44</c:v>
                </c:pt>
                <c:pt idx="123">
                  <c:v>-6.32</c:v>
                </c:pt>
                <c:pt idx="124">
                  <c:v>-6.2</c:v>
                </c:pt>
                <c:pt idx="125">
                  <c:v>-6.08</c:v>
                </c:pt>
                <c:pt idx="126">
                  <c:v>-5.96</c:v>
                </c:pt>
                <c:pt idx="127">
                  <c:v>-5.84</c:v>
                </c:pt>
                <c:pt idx="128">
                  <c:v>-5.7200000000000006</c:v>
                </c:pt>
                <c:pt idx="129">
                  <c:v>-5.6</c:v>
                </c:pt>
                <c:pt idx="130">
                  <c:v>-5.4700000000000006</c:v>
                </c:pt>
                <c:pt idx="131">
                  <c:v>-5.35</c:v>
                </c:pt>
                <c:pt idx="132">
                  <c:v>-5.24</c:v>
                </c:pt>
                <c:pt idx="133">
                  <c:v>-5.12</c:v>
                </c:pt>
                <c:pt idx="134">
                  <c:v>-4.99</c:v>
                </c:pt>
                <c:pt idx="135">
                  <c:v>-4.87</c:v>
                </c:pt>
                <c:pt idx="136">
                  <c:v>-4.75</c:v>
                </c:pt>
                <c:pt idx="137">
                  <c:v>-4.63</c:v>
                </c:pt>
                <c:pt idx="138">
                  <c:v>-4.51</c:v>
                </c:pt>
                <c:pt idx="139">
                  <c:v>-4.3899999999999997</c:v>
                </c:pt>
                <c:pt idx="140">
                  <c:v>-4.2700000000000005</c:v>
                </c:pt>
                <c:pt idx="141">
                  <c:v>-4.1500000000000004</c:v>
                </c:pt>
                <c:pt idx="142">
                  <c:v>-4.0299999999999994</c:v>
                </c:pt>
                <c:pt idx="143">
                  <c:v>-3.91</c:v>
                </c:pt>
                <c:pt idx="144">
                  <c:v>-3.79</c:v>
                </c:pt>
                <c:pt idx="145">
                  <c:v>-3.6700000000000004</c:v>
                </c:pt>
                <c:pt idx="146">
                  <c:v>-3.55</c:v>
                </c:pt>
                <c:pt idx="147">
                  <c:v>-3.4299999999999997</c:v>
                </c:pt>
                <c:pt idx="148">
                  <c:v>-3.31</c:v>
                </c:pt>
                <c:pt idx="149">
                  <c:v>-3.18</c:v>
                </c:pt>
                <c:pt idx="150">
                  <c:v>-3.07</c:v>
                </c:pt>
                <c:pt idx="151">
                  <c:v>-2.94</c:v>
                </c:pt>
                <c:pt idx="152">
                  <c:v>-2.83</c:v>
                </c:pt>
                <c:pt idx="153">
                  <c:v>-2.71</c:v>
                </c:pt>
                <c:pt idx="154">
                  <c:v>-2.58</c:v>
                </c:pt>
                <c:pt idx="155">
                  <c:v>-2.46</c:v>
                </c:pt>
                <c:pt idx="156">
                  <c:v>-2.34</c:v>
                </c:pt>
                <c:pt idx="157">
                  <c:v>-2.2199999999999998</c:v>
                </c:pt>
                <c:pt idx="158">
                  <c:v>-2.1100000000000003</c:v>
                </c:pt>
                <c:pt idx="159">
                  <c:v>-1.98</c:v>
                </c:pt>
                <c:pt idx="160">
                  <c:v>-1.86</c:v>
                </c:pt>
                <c:pt idx="161">
                  <c:v>-1.75</c:v>
                </c:pt>
                <c:pt idx="162">
                  <c:v>-1.6199999999999999</c:v>
                </c:pt>
                <c:pt idx="163">
                  <c:v>-1.51</c:v>
                </c:pt>
                <c:pt idx="164">
                  <c:v>-1.3800000000000001</c:v>
                </c:pt>
                <c:pt idx="165">
                  <c:v>-1.26</c:v>
                </c:pt>
                <c:pt idx="166">
                  <c:v>-1.1400000000000001</c:v>
                </c:pt>
                <c:pt idx="167">
                  <c:v>-1.02</c:v>
                </c:pt>
                <c:pt idx="168">
                  <c:v>-0.9</c:v>
                </c:pt>
                <c:pt idx="169">
                  <c:v>-0.78</c:v>
                </c:pt>
                <c:pt idx="170">
                  <c:v>-0.65999999999999992</c:v>
                </c:pt>
                <c:pt idx="171">
                  <c:v>-0.54</c:v>
                </c:pt>
                <c:pt idx="172">
                  <c:v>-0.42000000000000004</c:v>
                </c:pt>
                <c:pt idx="173">
                  <c:v>-0.3</c:v>
                </c:pt>
                <c:pt idx="174">
                  <c:v>-0.18</c:v>
                </c:pt>
                <c:pt idx="175">
                  <c:v>-0.06</c:v>
                </c:pt>
                <c:pt idx="176">
                  <c:v>0.06</c:v>
                </c:pt>
                <c:pt idx="177">
                  <c:v>0.18</c:v>
                </c:pt>
                <c:pt idx="178">
                  <c:v>0.3</c:v>
                </c:pt>
                <c:pt idx="179">
                  <c:v>0.42000000000000004</c:v>
                </c:pt>
                <c:pt idx="180">
                  <c:v>0.54</c:v>
                </c:pt>
                <c:pt idx="181">
                  <c:v>0.65999999999999992</c:v>
                </c:pt>
                <c:pt idx="182">
                  <c:v>0.78</c:v>
                </c:pt>
                <c:pt idx="183">
                  <c:v>0.90999999999999992</c:v>
                </c:pt>
                <c:pt idx="184">
                  <c:v>1.02</c:v>
                </c:pt>
                <c:pt idx="185">
                  <c:v>1.1400000000000001</c:v>
                </c:pt>
                <c:pt idx="186">
                  <c:v>1.27</c:v>
                </c:pt>
                <c:pt idx="187">
                  <c:v>1.3800000000000001</c:v>
                </c:pt>
                <c:pt idx="188">
                  <c:v>1.51</c:v>
                </c:pt>
                <c:pt idx="189">
                  <c:v>1.6199999999999999</c:v>
                </c:pt>
                <c:pt idx="190">
                  <c:v>1.75</c:v>
                </c:pt>
                <c:pt idx="191">
                  <c:v>1.8699999999999999</c:v>
                </c:pt>
                <c:pt idx="192">
                  <c:v>1.9899999999999998</c:v>
                </c:pt>
                <c:pt idx="193">
                  <c:v>2.1100000000000003</c:v>
                </c:pt>
                <c:pt idx="194">
                  <c:v>2.23</c:v>
                </c:pt>
                <c:pt idx="195">
                  <c:v>2.35</c:v>
                </c:pt>
                <c:pt idx="196">
                  <c:v>2.4699999999999998</c:v>
                </c:pt>
                <c:pt idx="197">
                  <c:v>2.59</c:v>
                </c:pt>
                <c:pt idx="198">
                  <c:v>2.71</c:v>
                </c:pt>
                <c:pt idx="199">
                  <c:v>2.83</c:v>
                </c:pt>
                <c:pt idx="200">
                  <c:v>2.95</c:v>
                </c:pt>
                <c:pt idx="201">
                  <c:v>3.07</c:v>
                </c:pt>
                <c:pt idx="202">
                  <c:v>3.2</c:v>
                </c:pt>
                <c:pt idx="203">
                  <c:v>3.31</c:v>
                </c:pt>
                <c:pt idx="204">
                  <c:v>3.4299999999999997</c:v>
                </c:pt>
                <c:pt idx="205">
                  <c:v>3.55</c:v>
                </c:pt>
                <c:pt idx="206">
                  <c:v>3.6700000000000004</c:v>
                </c:pt>
                <c:pt idx="207">
                  <c:v>3.79</c:v>
                </c:pt>
                <c:pt idx="208">
                  <c:v>3.91</c:v>
                </c:pt>
                <c:pt idx="209">
                  <c:v>4.04</c:v>
                </c:pt>
                <c:pt idx="210">
                  <c:v>4.16</c:v>
                </c:pt>
                <c:pt idx="211">
                  <c:v>4.2799999999999994</c:v>
                </c:pt>
                <c:pt idx="212">
                  <c:v>4.4000000000000004</c:v>
                </c:pt>
                <c:pt idx="213">
                  <c:v>4.5200000000000005</c:v>
                </c:pt>
                <c:pt idx="214">
                  <c:v>4.6399999999999997</c:v>
                </c:pt>
                <c:pt idx="215">
                  <c:v>4.76</c:v>
                </c:pt>
                <c:pt idx="216">
                  <c:v>4.88</c:v>
                </c:pt>
                <c:pt idx="217">
                  <c:v>5</c:v>
                </c:pt>
                <c:pt idx="218">
                  <c:v>5.12</c:v>
                </c:pt>
                <c:pt idx="219">
                  <c:v>5.24</c:v>
                </c:pt>
                <c:pt idx="220">
                  <c:v>5.36</c:v>
                </c:pt>
                <c:pt idx="221">
                  <c:v>5.4799999999999995</c:v>
                </c:pt>
                <c:pt idx="222">
                  <c:v>5.6</c:v>
                </c:pt>
                <c:pt idx="223">
                  <c:v>5.7299999999999995</c:v>
                </c:pt>
                <c:pt idx="224">
                  <c:v>5.84</c:v>
                </c:pt>
                <c:pt idx="225">
                  <c:v>5.96</c:v>
                </c:pt>
                <c:pt idx="226">
                  <c:v>6.08</c:v>
                </c:pt>
                <c:pt idx="227">
                  <c:v>6.2</c:v>
                </c:pt>
                <c:pt idx="228">
                  <c:v>6.32</c:v>
                </c:pt>
                <c:pt idx="229">
                  <c:v>6.44</c:v>
                </c:pt>
                <c:pt idx="230">
                  <c:v>6.57</c:v>
                </c:pt>
                <c:pt idx="231">
                  <c:v>6.69</c:v>
                </c:pt>
                <c:pt idx="232">
                  <c:v>6.8</c:v>
                </c:pt>
                <c:pt idx="233">
                  <c:v>6.93</c:v>
                </c:pt>
                <c:pt idx="234">
                  <c:v>7.05</c:v>
                </c:pt>
                <c:pt idx="235">
                  <c:v>7.17</c:v>
                </c:pt>
                <c:pt idx="236">
                  <c:v>7.2900000000000009</c:v>
                </c:pt>
                <c:pt idx="237">
                  <c:v>7.4099999999999993</c:v>
                </c:pt>
                <c:pt idx="238">
                  <c:v>7.5299999999999994</c:v>
                </c:pt>
                <c:pt idx="239">
                  <c:v>7.65</c:v>
                </c:pt>
                <c:pt idx="240">
                  <c:v>7.7700000000000005</c:v>
                </c:pt>
                <c:pt idx="241">
                  <c:v>7.8900000000000006</c:v>
                </c:pt>
                <c:pt idx="242">
                  <c:v>8.01</c:v>
                </c:pt>
                <c:pt idx="243">
                  <c:v>8.129999999999999</c:v>
                </c:pt>
                <c:pt idx="244">
                  <c:v>8.25</c:v>
                </c:pt>
                <c:pt idx="245">
                  <c:v>8.370000000000001</c:v>
                </c:pt>
                <c:pt idx="246">
                  <c:v>8.49</c:v>
                </c:pt>
                <c:pt idx="247">
                  <c:v>8.61</c:v>
                </c:pt>
                <c:pt idx="248">
                  <c:v>8.73</c:v>
                </c:pt>
                <c:pt idx="249">
                  <c:v>8.85</c:v>
                </c:pt>
                <c:pt idx="250">
                  <c:v>8.9700000000000006</c:v>
                </c:pt>
                <c:pt idx="251">
                  <c:v>9.09</c:v>
                </c:pt>
                <c:pt idx="252">
                  <c:v>9.2099999999999991</c:v>
                </c:pt>
                <c:pt idx="253">
                  <c:v>9.33</c:v>
                </c:pt>
                <c:pt idx="254">
                  <c:v>9.4599999999999991</c:v>
                </c:pt>
                <c:pt idx="255">
                  <c:v>9.57</c:v>
                </c:pt>
                <c:pt idx="256">
                  <c:v>9.6999999999999993</c:v>
                </c:pt>
                <c:pt idx="257">
                  <c:v>9.8099999999999987</c:v>
                </c:pt>
                <c:pt idx="258">
                  <c:v>9.93</c:v>
                </c:pt>
                <c:pt idx="259">
                  <c:v>10.059999999999999</c:v>
                </c:pt>
                <c:pt idx="260">
                  <c:v>10.17</c:v>
                </c:pt>
                <c:pt idx="261">
                  <c:v>10.290000000000001</c:v>
                </c:pt>
                <c:pt idx="262">
                  <c:v>10.42</c:v>
                </c:pt>
                <c:pt idx="263">
                  <c:v>10.540000000000001</c:v>
                </c:pt>
                <c:pt idx="264">
                  <c:v>10.66</c:v>
                </c:pt>
                <c:pt idx="265">
                  <c:v>10.78</c:v>
                </c:pt>
                <c:pt idx="266">
                  <c:v>10.9</c:v>
                </c:pt>
                <c:pt idx="267">
                  <c:v>11.02</c:v>
                </c:pt>
                <c:pt idx="268">
                  <c:v>11.14</c:v>
                </c:pt>
                <c:pt idx="269">
                  <c:v>11.26</c:v>
                </c:pt>
                <c:pt idx="270">
                  <c:v>11.379999999999999</c:v>
                </c:pt>
                <c:pt idx="271">
                  <c:v>11.5</c:v>
                </c:pt>
                <c:pt idx="272">
                  <c:v>11.620000000000001</c:v>
                </c:pt>
                <c:pt idx="273">
                  <c:v>11.74</c:v>
                </c:pt>
                <c:pt idx="274">
                  <c:v>11.86</c:v>
                </c:pt>
                <c:pt idx="275">
                  <c:v>11.98</c:v>
                </c:pt>
                <c:pt idx="276">
                  <c:v>12.1</c:v>
                </c:pt>
                <c:pt idx="277">
                  <c:v>12.22</c:v>
                </c:pt>
                <c:pt idx="278">
                  <c:v>12.34</c:v>
                </c:pt>
                <c:pt idx="279">
                  <c:v>12.459999999999999</c:v>
                </c:pt>
                <c:pt idx="280">
                  <c:v>12.58</c:v>
                </c:pt>
                <c:pt idx="281">
                  <c:v>12.7</c:v>
                </c:pt>
                <c:pt idx="282">
                  <c:v>12.819999999999999</c:v>
                </c:pt>
                <c:pt idx="283">
                  <c:v>12.940000000000001</c:v>
                </c:pt>
                <c:pt idx="284">
                  <c:v>13.059999999999999</c:v>
                </c:pt>
                <c:pt idx="285">
                  <c:v>13.180000000000001</c:v>
                </c:pt>
                <c:pt idx="286">
                  <c:v>13.3</c:v>
                </c:pt>
                <c:pt idx="287">
                  <c:v>13.419999999999998</c:v>
                </c:pt>
                <c:pt idx="288">
                  <c:v>13.540000000000001</c:v>
                </c:pt>
                <c:pt idx="289">
                  <c:v>13.66</c:v>
                </c:pt>
                <c:pt idx="290">
                  <c:v>13.780000000000001</c:v>
                </c:pt>
                <c:pt idx="291">
                  <c:v>13.9</c:v>
                </c:pt>
                <c:pt idx="292">
                  <c:v>14.02</c:v>
                </c:pt>
                <c:pt idx="293">
                  <c:v>14.14</c:v>
                </c:pt>
                <c:pt idx="294">
                  <c:v>14.26</c:v>
                </c:pt>
                <c:pt idx="295">
                  <c:v>14.38</c:v>
                </c:pt>
                <c:pt idx="296">
                  <c:v>14.5</c:v>
                </c:pt>
                <c:pt idx="297">
                  <c:v>14.62</c:v>
                </c:pt>
                <c:pt idx="298">
                  <c:v>14.74</c:v>
                </c:pt>
                <c:pt idx="299">
                  <c:v>14.86</c:v>
                </c:pt>
                <c:pt idx="300">
                  <c:v>14.98</c:v>
                </c:pt>
                <c:pt idx="301">
                  <c:v>15.1</c:v>
                </c:pt>
                <c:pt idx="302">
                  <c:v>15.219999999999999</c:v>
                </c:pt>
                <c:pt idx="303">
                  <c:v>15.34</c:v>
                </c:pt>
                <c:pt idx="304">
                  <c:v>15.469999999999999</c:v>
                </c:pt>
                <c:pt idx="305">
                  <c:v>15.580000000000002</c:v>
                </c:pt>
                <c:pt idx="306">
                  <c:v>15.7</c:v>
                </c:pt>
                <c:pt idx="307">
                  <c:v>15.819999999999999</c:v>
                </c:pt>
                <c:pt idx="308">
                  <c:v>15.95</c:v>
                </c:pt>
                <c:pt idx="309">
                  <c:v>16.07</c:v>
                </c:pt>
                <c:pt idx="310">
                  <c:v>16.190000000000001</c:v>
                </c:pt>
                <c:pt idx="311">
                  <c:v>16.309999999999999</c:v>
                </c:pt>
                <c:pt idx="312">
                  <c:v>16.43</c:v>
                </c:pt>
                <c:pt idx="313">
                  <c:v>16.55</c:v>
                </c:pt>
                <c:pt idx="314">
                  <c:v>16.669999999999998</c:v>
                </c:pt>
                <c:pt idx="315">
                  <c:v>16.79</c:v>
                </c:pt>
                <c:pt idx="316">
                  <c:v>16.91</c:v>
                </c:pt>
                <c:pt idx="317">
                  <c:v>17.03</c:v>
                </c:pt>
                <c:pt idx="318">
                  <c:v>17.149999999999999</c:v>
                </c:pt>
                <c:pt idx="319">
                  <c:v>17.27</c:v>
                </c:pt>
                <c:pt idx="320">
                  <c:v>17.39</c:v>
                </c:pt>
                <c:pt idx="321">
                  <c:v>17.509999999999998</c:v>
                </c:pt>
                <c:pt idx="322">
                  <c:v>17.630000000000003</c:v>
                </c:pt>
                <c:pt idx="323">
                  <c:v>17.75</c:v>
                </c:pt>
                <c:pt idx="324">
                  <c:v>17.869999999999997</c:v>
                </c:pt>
                <c:pt idx="325">
                  <c:v>17.990000000000002</c:v>
                </c:pt>
                <c:pt idx="326">
                  <c:v>18.11</c:v>
                </c:pt>
                <c:pt idx="327">
                  <c:v>18.23</c:v>
                </c:pt>
                <c:pt idx="328">
                  <c:v>18.350000000000001</c:v>
                </c:pt>
                <c:pt idx="329">
                  <c:v>18.47</c:v>
                </c:pt>
                <c:pt idx="330">
                  <c:v>18.59</c:v>
                </c:pt>
                <c:pt idx="331">
                  <c:v>18.71</c:v>
                </c:pt>
                <c:pt idx="332">
                  <c:v>18.830000000000002</c:v>
                </c:pt>
                <c:pt idx="333">
                  <c:v>18.95</c:v>
                </c:pt>
                <c:pt idx="334">
                  <c:v>19.07</c:v>
                </c:pt>
                <c:pt idx="335">
                  <c:v>19.190000000000001</c:v>
                </c:pt>
                <c:pt idx="336">
                  <c:v>19.309999999999999</c:v>
                </c:pt>
                <c:pt idx="337">
                  <c:v>19.43</c:v>
                </c:pt>
                <c:pt idx="338">
                  <c:v>19.55</c:v>
                </c:pt>
                <c:pt idx="339">
                  <c:v>19.669999999999998</c:v>
                </c:pt>
                <c:pt idx="340">
                  <c:v>19.79</c:v>
                </c:pt>
                <c:pt idx="341">
                  <c:v>19.91</c:v>
                </c:pt>
                <c:pt idx="342">
                  <c:v>20.04</c:v>
                </c:pt>
                <c:pt idx="343">
                  <c:v>20.149999999999999</c:v>
                </c:pt>
                <c:pt idx="344">
                  <c:v>20.28</c:v>
                </c:pt>
                <c:pt idx="345">
                  <c:v>20.399999999999999</c:v>
                </c:pt>
                <c:pt idx="346">
                  <c:v>20.52</c:v>
                </c:pt>
                <c:pt idx="347">
                  <c:v>20.64</c:v>
                </c:pt>
                <c:pt idx="348">
                  <c:v>20.759999999999998</c:v>
                </c:pt>
                <c:pt idx="349">
                  <c:v>20.880000000000003</c:v>
                </c:pt>
                <c:pt idx="350">
                  <c:v>21</c:v>
                </c:pt>
                <c:pt idx="351">
                  <c:v>21.11</c:v>
                </c:pt>
              </c:numCache>
            </c:numRef>
          </c:xVal>
          <c:yVal>
            <c:numRef>
              <c:f>'Profil 20 cm x 20 cm'!$G$1690:$G$2041</c:f>
              <c:numCache>
                <c:formatCode>General</c:formatCode>
                <c:ptCount val="352"/>
                <c:pt idx="0">
                  <c:v>2.0699999999999998</c:v>
                </c:pt>
                <c:pt idx="1">
                  <c:v>2.0499999999999998</c:v>
                </c:pt>
                <c:pt idx="2">
                  <c:v>2.1</c:v>
                </c:pt>
                <c:pt idx="3">
                  <c:v>2.11</c:v>
                </c:pt>
                <c:pt idx="4">
                  <c:v>2.14</c:v>
                </c:pt>
                <c:pt idx="5">
                  <c:v>2.1800000000000002</c:v>
                </c:pt>
                <c:pt idx="6">
                  <c:v>2.21</c:v>
                </c:pt>
                <c:pt idx="7">
                  <c:v>2.2599999999999998</c:v>
                </c:pt>
                <c:pt idx="8">
                  <c:v>2.2799999999999998</c:v>
                </c:pt>
                <c:pt idx="9">
                  <c:v>2.3199999999999998</c:v>
                </c:pt>
                <c:pt idx="10">
                  <c:v>2.37</c:v>
                </c:pt>
                <c:pt idx="11">
                  <c:v>2.41</c:v>
                </c:pt>
                <c:pt idx="12">
                  <c:v>2.44</c:v>
                </c:pt>
                <c:pt idx="13">
                  <c:v>2.4700000000000002</c:v>
                </c:pt>
                <c:pt idx="14">
                  <c:v>2.52</c:v>
                </c:pt>
                <c:pt idx="15">
                  <c:v>2.5499999999999998</c:v>
                </c:pt>
                <c:pt idx="16">
                  <c:v>2.6</c:v>
                </c:pt>
                <c:pt idx="17">
                  <c:v>2.62</c:v>
                </c:pt>
                <c:pt idx="18">
                  <c:v>2.68</c:v>
                </c:pt>
                <c:pt idx="19">
                  <c:v>2.71</c:v>
                </c:pt>
                <c:pt idx="20">
                  <c:v>2.74</c:v>
                </c:pt>
                <c:pt idx="21">
                  <c:v>2.78</c:v>
                </c:pt>
                <c:pt idx="22">
                  <c:v>2.84</c:v>
                </c:pt>
                <c:pt idx="23">
                  <c:v>2.88</c:v>
                </c:pt>
                <c:pt idx="24">
                  <c:v>2.92</c:v>
                </c:pt>
                <c:pt idx="25">
                  <c:v>2.93</c:v>
                </c:pt>
                <c:pt idx="26">
                  <c:v>3.02</c:v>
                </c:pt>
                <c:pt idx="27">
                  <c:v>3.05</c:v>
                </c:pt>
                <c:pt idx="28">
                  <c:v>3.1</c:v>
                </c:pt>
                <c:pt idx="29">
                  <c:v>3.14</c:v>
                </c:pt>
                <c:pt idx="30">
                  <c:v>3.19</c:v>
                </c:pt>
                <c:pt idx="31">
                  <c:v>3.25</c:v>
                </c:pt>
                <c:pt idx="32">
                  <c:v>3.3</c:v>
                </c:pt>
                <c:pt idx="33">
                  <c:v>3.37</c:v>
                </c:pt>
                <c:pt idx="34">
                  <c:v>3.42</c:v>
                </c:pt>
                <c:pt idx="35">
                  <c:v>3.46</c:v>
                </c:pt>
                <c:pt idx="36">
                  <c:v>3.53</c:v>
                </c:pt>
                <c:pt idx="37">
                  <c:v>3.61</c:v>
                </c:pt>
                <c:pt idx="38">
                  <c:v>3.68</c:v>
                </c:pt>
                <c:pt idx="39">
                  <c:v>3.72</c:v>
                </c:pt>
                <c:pt idx="40">
                  <c:v>3.79</c:v>
                </c:pt>
                <c:pt idx="41">
                  <c:v>3.88</c:v>
                </c:pt>
                <c:pt idx="42">
                  <c:v>3.95</c:v>
                </c:pt>
                <c:pt idx="43">
                  <c:v>4.0199999999999996</c:v>
                </c:pt>
                <c:pt idx="44">
                  <c:v>4.09</c:v>
                </c:pt>
                <c:pt idx="45">
                  <c:v>4.16</c:v>
                </c:pt>
                <c:pt idx="46">
                  <c:v>4.24</c:v>
                </c:pt>
                <c:pt idx="47">
                  <c:v>4.34</c:v>
                </c:pt>
                <c:pt idx="48">
                  <c:v>4.42</c:v>
                </c:pt>
                <c:pt idx="49">
                  <c:v>4.49</c:v>
                </c:pt>
                <c:pt idx="50">
                  <c:v>4.59</c:v>
                </c:pt>
                <c:pt idx="51">
                  <c:v>4.6900000000000004</c:v>
                </c:pt>
                <c:pt idx="52">
                  <c:v>4.7699999999999996</c:v>
                </c:pt>
                <c:pt idx="53">
                  <c:v>4.9000000000000004</c:v>
                </c:pt>
                <c:pt idx="54">
                  <c:v>4.99</c:v>
                </c:pt>
                <c:pt idx="55">
                  <c:v>5.07</c:v>
                </c:pt>
                <c:pt idx="56">
                  <c:v>5.21</c:v>
                </c:pt>
                <c:pt idx="57">
                  <c:v>5.34</c:v>
                </c:pt>
                <c:pt idx="58">
                  <c:v>5.45</c:v>
                </c:pt>
                <c:pt idx="59">
                  <c:v>5.59</c:v>
                </c:pt>
                <c:pt idx="60">
                  <c:v>5.71</c:v>
                </c:pt>
                <c:pt idx="61">
                  <c:v>5.87</c:v>
                </c:pt>
                <c:pt idx="62">
                  <c:v>6</c:v>
                </c:pt>
                <c:pt idx="63">
                  <c:v>6.12</c:v>
                </c:pt>
                <c:pt idx="64">
                  <c:v>6.28</c:v>
                </c:pt>
                <c:pt idx="65">
                  <c:v>6.43</c:v>
                </c:pt>
                <c:pt idx="66">
                  <c:v>6.61</c:v>
                </c:pt>
                <c:pt idx="67">
                  <c:v>6.78</c:v>
                </c:pt>
                <c:pt idx="68">
                  <c:v>6.94</c:v>
                </c:pt>
                <c:pt idx="69">
                  <c:v>7.13</c:v>
                </c:pt>
                <c:pt idx="70">
                  <c:v>7.33</c:v>
                </c:pt>
                <c:pt idx="71">
                  <c:v>7.53</c:v>
                </c:pt>
                <c:pt idx="72">
                  <c:v>7.76</c:v>
                </c:pt>
                <c:pt idx="73">
                  <c:v>7.99</c:v>
                </c:pt>
                <c:pt idx="74">
                  <c:v>8.23</c:v>
                </c:pt>
                <c:pt idx="75">
                  <c:v>8.51</c:v>
                </c:pt>
                <c:pt idx="76">
                  <c:v>8.74</c:v>
                </c:pt>
                <c:pt idx="77">
                  <c:v>9.0299999999999994</c:v>
                </c:pt>
                <c:pt idx="78">
                  <c:v>9.33</c:v>
                </c:pt>
                <c:pt idx="79">
                  <c:v>9.64</c:v>
                </c:pt>
                <c:pt idx="80">
                  <c:v>10</c:v>
                </c:pt>
                <c:pt idx="81">
                  <c:v>10.34</c:v>
                </c:pt>
                <c:pt idx="82">
                  <c:v>10.76</c:v>
                </c:pt>
                <c:pt idx="83">
                  <c:v>11.2</c:v>
                </c:pt>
                <c:pt idx="84">
                  <c:v>11.72</c:v>
                </c:pt>
                <c:pt idx="85">
                  <c:v>12.39</c:v>
                </c:pt>
                <c:pt idx="86">
                  <c:v>13.29</c:v>
                </c:pt>
                <c:pt idx="87">
                  <c:v>14.68</c:v>
                </c:pt>
                <c:pt idx="88">
                  <c:v>17.079999999999998</c:v>
                </c:pt>
                <c:pt idx="89">
                  <c:v>21.84</c:v>
                </c:pt>
                <c:pt idx="90">
                  <c:v>29.41</c:v>
                </c:pt>
                <c:pt idx="91">
                  <c:v>37.85</c:v>
                </c:pt>
                <c:pt idx="92">
                  <c:v>46.92</c:v>
                </c:pt>
                <c:pt idx="93">
                  <c:v>55.13</c:v>
                </c:pt>
                <c:pt idx="94">
                  <c:v>62.13</c:v>
                </c:pt>
                <c:pt idx="95">
                  <c:v>66.790000000000006</c:v>
                </c:pt>
                <c:pt idx="96">
                  <c:v>68.959999999999994</c:v>
                </c:pt>
                <c:pt idx="97">
                  <c:v>70.36</c:v>
                </c:pt>
                <c:pt idx="98">
                  <c:v>71.5</c:v>
                </c:pt>
                <c:pt idx="99">
                  <c:v>72.42</c:v>
                </c:pt>
                <c:pt idx="100">
                  <c:v>73.08</c:v>
                </c:pt>
                <c:pt idx="101">
                  <c:v>73.900000000000006</c:v>
                </c:pt>
                <c:pt idx="102">
                  <c:v>74.59</c:v>
                </c:pt>
                <c:pt idx="103">
                  <c:v>75.19</c:v>
                </c:pt>
                <c:pt idx="104">
                  <c:v>75.790000000000006</c:v>
                </c:pt>
                <c:pt idx="105">
                  <c:v>76.39</c:v>
                </c:pt>
                <c:pt idx="106">
                  <c:v>77.05</c:v>
                </c:pt>
                <c:pt idx="107">
                  <c:v>77.489999999999995</c:v>
                </c:pt>
                <c:pt idx="108">
                  <c:v>78.040000000000006</c:v>
                </c:pt>
                <c:pt idx="109">
                  <c:v>78.56</c:v>
                </c:pt>
                <c:pt idx="110">
                  <c:v>79.17</c:v>
                </c:pt>
                <c:pt idx="111">
                  <c:v>79.67</c:v>
                </c:pt>
                <c:pt idx="112">
                  <c:v>80.180000000000007</c:v>
                </c:pt>
                <c:pt idx="113">
                  <c:v>80.53</c:v>
                </c:pt>
                <c:pt idx="114">
                  <c:v>81.11</c:v>
                </c:pt>
                <c:pt idx="115">
                  <c:v>81.650000000000006</c:v>
                </c:pt>
                <c:pt idx="116">
                  <c:v>82.15</c:v>
                </c:pt>
                <c:pt idx="117">
                  <c:v>82.56</c:v>
                </c:pt>
                <c:pt idx="118">
                  <c:v>83.04</c:v>
                </c:pt>
                <c:pt idx="119">
                  <c:v>83.45</c:v>
                </c:pt>
                <c:pt idx="120">
                  <c:v>84.01</c:v>
                </c:pt>
                <c:pt idx="121">
                  <c:v>84.44</c:v>
                </c:pt>
                <c:pt idx="122">
                  <c:v>84.84</c:v>
                </c:pt>
                <c:pt idx="123">
                  <c:v>85.3</c:v>
                </c:pt>
                <c:pt idx="124">
                  <c:v>85.8</c:v>
                </c:pt>
                <c:pt idx="125">
                  <c:v>86.24</c:v>
                </c:pt>
                <c:pt idx="126">
                  <c:v>86.75</c:v>
                </c:pt>
                <c:pt idx="127">
                  <c:v>87.07</c:v>
                </c:pt>
                <c:pt idx="128">
                  <c:v>87.42</c:v>
                </c:pt>
                <c:pt idx="129">
                  <c:v>87.83</c:v>
                </c:pt>
                <c:pt idx="130">
                  <c:v>88.42</c:v>
                </c:pt>
                <c:pt idx="131">
                  <c:v>88.77</c:v>
                </c:pt>
                <c:pt idx="132">
                  <c:v>89.15</c:v>
                </c:pt>
                <c:pt idx="133">
                  <c:v>89.62</c:v>
                </c:pt>
                <c:pt idx="134">
                  <c:v>89.98</c:v>
                </c:pt>
                <c:pt idx="135">
                  <c:v>90.32</c:v>
                </c:pt>
                <c:pt idx="136">
                  <c:v>90.91</c:v>
                </c:pt>
                <c:pt idx="137">
                  <c:v>91.09</c:v>
                </c:pt>
                <c:pt idx="138">
                  <c:v>91.47</c:v>
                </c:pt>
                <c:pt idx="139">
                  <c:v>91.81</c:v>
                </c:pt>
                <c:pt idx="140">
                  <c:v>92.27</c:v>
                </c:pt>
                <c:pt idx="141">
                  <c:v>92.7</c:v>
                </c:pt>
                <c:pt idx="142">
                  <c:v>93.07</c:v>
                </c:pt>
                <c:pt idx="143">
                  <c:v>93.31</c:v>
                </c:pt>
                <c:pt idx="144">
                  <c:v>93.6</c:v>
                </c:pt>
                <c:pt idx="145">
                  <c:v>93.97</c:v>
                </c:pt>
                <c:pt idx="146">
                  <c:v>94.33</c:v>
                </c:pt>
                <c:pt idx="147">
                  <c:v>94.71</c:v>
                </c:pt>
                <c:pt idx="148">
                  <c:v>94.96</c:v>
                </c:pt>
                <c:pt idx="149">
                  <c:v>95.37</c:v>
                </c:pt>
                <c:pt idx="150">
                  <c:v>95.57</c:v>
                </c:pt>
                <c:pt idx="151">
                  <c:v>95.91</c:v>
                </c:pt>
                <c:pt idx="152">
                  <c:v>96.25</c:v>
                </c:pt>
                <c:pt idx="153">
                  <c:v>96.56</c:v>
                </c:pt>
                <c:pt idx="154">
                  <c:v>96.88</c:v>
                </c:pt>
                <c:pt idx="155">
                  <c:v>96.85</c:v>
                </c:pt>
                <c:pt idx="156">
                  <c:v>97.33</c:v>
                </c:pt>
                <c:pt idx="157">
                  <c:v>97.61</c:v>
                </c:pt>
                <c:pt idx="158">
                  <c:v>98</c:v>
                </c:pt>
                <c:pt idx="159">
                  <c:v>98.16</c:v>
                </c:pt>
                <c:pt idx="160">
                  <c:v>98.3</c:v>
                </c:pt>
                <c:pt idx="161">
                  <c:v>98.48</c:v>
                </c:pt>
                <c:pt idx="162">
                  <c:v>98.6</c:v>
                </c:pt>
                <c:pt idx="163">
                  <c:v>98.73</c:v>
                </c:pt>
                <c:pt idx="164">
                  <c:v>98.98</c:v>
                </c:pt>
                <c:pt idx="165">
                  <c:v>99.15</c:v>
                </c:pt>
                <c:pt idx="166">
                  <c:v>99.35</c:v>
                </c:pt>
                <c:pt idx="167">
                  <c:v>99.34</c:v>
                </c:pt>
                <c:pt idx="168">
                  <c:v>99.54</c:v>
                </c:pt>
                <c:pt idx="169">
                  <c:v>99.67</c:v>
                </c:pt>
                <c:pt idx="170">
                  <c:v>99.64</c:v>
                </c:pt>
                <c:pt idx="171">
                  <c:v>99.77</c:v>
                </c:pt>
                <c:pt idx="172">
                  <c:v>99.88</c:v>
                </c:pt>
                <c:pt idx="173">
                  <c:v>99.91</c:v>
                </c:pt>
                <c:pt idx="174">
                  <c:v>99.91</c:v>
                </c:pt>
                <c:pt idx="175">
                  <c:v>99.89</c:v>
                </c:pt>
                <c:pt idx="176">
                  <c:v>100</c:v>
                </c:pt>
                <c:pt idx="177">
                  <c:v>99.95</c:v>
                </c:pt>
                <c:pt idx="178">
                  <c:v>99.9</c:v>
                </c:pt>
                <c:pt idx="179">
                  <c:v>99.75</c:v>
                </c:pt>
                <c:pt idx="180">
                  <c:v>99.71</c:v>
                </c:pt>
                <c:pt idx="181">
                  <c:v>99.76</c:v>
                </c:pt>
                <c:pt idx="182">
                  <c:v>99.65</c:v>
                </c:pt>
                <c:pt idx="183">
                  <c:v>99.52</c:v>
                </c:pt>
                <c:pt idx="184">
                  <c:v>99.39</c:v>
                </c:pt>
                <c:pt idx="185">
                  <c:v>99.3</c:v>
                </c:pt>
                <c:pt idx="186">
                  <c:v>99.23</c:v>
                </c:pt>
                <c:pt idx="187">
                  <c:v>99</c:v>
                </c:pt>
                <c:pt idx="188">
                  <c:v>98.77</c:v>
                </c:pt>
                <c:pt idx="189">
                  <c:v>98.68</c:v>
                </c:pt>
                <c:pt idx="190">
                  <c:v>98.47</c:v>
                </c:pt>
                <c:pt idx="191">
                  <c:v>98.22</c:v>
                </c:pt>
                <c:pt idx="192">
                  <c:v>98.1</c:v>
                </c:pt>
                <c:pt idx="193">
                  <c:v>97.78</c:v>
                </c:pt>
                <c:pt idx="194">
                  <c:v>97.53</c:v>
                </c:pt>
                <c:pt idx="195">
                  <c:v>97.39</c:v>
                </c:pt>
                <c:pt idx="196">
                  <c:v>97.2</c:v>
                </c:pt>
                <c:pt idx="197">
                  <c:v>96.9</c:v>
                </c:pt>
                <c:pt idx="198">
                  <c:v>96.6</c:v>
                </c:pt>
                <c:pt idx="199">
                  <c:v>96.12</c:v>
                </c:pt>
                <c:pt idx="200">
                  <c:v>96.01</c:v>
                </c:pt>
                <c:pt idx="201">
                  <c:v>95.62</c:v>
                </c:pt>
                <c:pt idx="202">
                  <c:v>95.36</c:v>
                </c:pt>
                <c:pt idx="203">
                  <c:v>95.1</c:v>
                </c:pt>
                <c:pt idx="204">
                  <c:v>94.73</c:v>
                </c:pt>
                <c:pt idx="205">
                  <c:v>94.49</c:v>
                </c:pt>
                <c:pt idx="206">
                  <c:v>94.11</c:v>
                </c:pt>
                <c:pt idx="207">
                  <c:v>93.75</c:v>
                </c:pt>
                <c:pt idx="208">
                  <c:v>93.42</c:v>
                </c:pt>
                <c:pt idx="209">
                  <c:v>92.88</c:v>
                </c:pt>
                <c:pt idx="210">
                  <c:v>92.53</c:v>
                </c:pt>
                <c:pt idx="211">
                  <c:v>92.32</c:v>
                </c:pt>
                <c:pt idx="212">
                  <c:v>91.86</c:v>
                </c:pt>
                <c:pt idx="213">
                  <c:v>91.51</c:v>
                </c:pt>
                <c:pt idx="214">
                  <c:v>91.11</c:v>
                </c:pt>
                <c:pt idx="215">
                  <c:v>90.68</c:v>
                </c:pt>
                <c:pt idx="216">
                  <c:v>90.39</c:v>
                </c:pt>
                <c:pt idx="217">
                  <c:v>89.91</c:v>
                </c:pt>
                <c:pt idx="218">
                  <c:v>89.51</c:v>
                </c:pt>
                <c:pt idx="219">
                  <c:v>89.07</c:v>
                </c:pt>
                <c:pt idx="220">
                  <c:v>88.72</c:v>
                </c:pt>
                <c:pt idx="221">
                  <c:v>88.37</c:v>
                </c:pt>
                <c:pt idx="222">
                  <c:v>87.94</c:v>
                </c:pt>
                <c:pt idx="223">
                  <c:v>87.45</c:v>
                </c:pt>
                <c:pt idx="224">
                  <c:v>87.03</c:v>
                </c:pt>
                <c:pt idx="225">
                  <c:v>86.59</c:v>
                </c:pt>
                <c:pt idx="226">
                  <c:v>86.18</c:v>
                </c:pt>
                <c:pt idx="227">
                  <c:v>85.68</c:v>
                </c:pt>
                <c:pt idx="228">
                  <c:v>85.32</c:v>
                </c:pt>
                <c:pt idx="229">
                  <c:v>84.73</c:v>
                </c:pt>
                <c:pt idx="230">
                  <c:v>84.34</c:v>
                </c:pt>
                <c:pt idx="231">
                  <c:v>83.83</c:v>
                </c:pt>
                <c:pt idx="232">
                  <c:v>83.45</c:v>
                </c:pt>
                <c:pt idx="233">
                  <c:v>82.95</c:v>
                </c:pt>
                <c:pt idx="234">
                  <c:v>82.43</c:v>
                </c:pt>
                <c:pt idx="235">
                  <c:v>82</c:v>
                </c:pt>
                <c:pt idx="236">
                  <c:v>81.540000000000006</c:v>
                </c:pt>
                <c:pt idx="237">
                  <c:v>81.06</c:v>
                </c:pt>
                <c:pt idx="238">
                  <c:v>80.5</c:v>
                </c:pt>
                <c:pt idx="239">
                  <c:v>79.92</c:v>
                </c:pt>
                <c:pt idx="240">
                  <c:v>79.489999999999995</c:v>
                </c:pt>
                <c:pt idx="241">
                  <c:v>78.92</c:v>
                </c:pt>
                <c:pt idx="242">
                  <c:v>78.34</c:v>
                </c:pt>
                <c:pt idx="243">
                  <c:v>77.86</c:v>
                </c:pt>
                <c:pt idx="244">
                  <c:v>77.27</c:v>
                </c:pt>
                <c:pt idx="245">
                  <c:v>76.66</c:v>
                </c:pt>
                <c:pt idx="246">
                  <c:v>75.95</c:v>
                </c:pt>
                <c:pt idx="247">
                  <c:v>75.44</c:v>
                </c:pt>
                <c:pt idx="248">
                  <c:v>74.8</c:v>
                </c:pt>
                <c:pt idx="249">
                  <c:v>74.05</c:v>
                </c:pt>
                <c:pt idx="250">
                  <c:v>73.3</c:v>
                </c:pt>
                <c:pt idx="251">
                  <c:v>72.48</c:v>
                </c:pt>
                <c:pt idx="252">
                  <c:v>71.47</c:v>
                </c:pt>
                <c:pt idx="253">
                  <c:v>70.260000000000005</c:v>
                </c:pt>
                <c:pt idx="254">
                  <c:v>68.34</c:v>
                </c:pt>
                <c:pt idx="255">
                  <c:v>65.33</c:v>
                </c:pt>
                <c:pt idx="256">
                  <c:v>60.05</c:v>
                </c:pt>
                <c:pt idx="257">
                  <c:v>52.62</c:v>
                </c:pt>
                <c:pt idx="258">
                  <c:v>43.9</c:v>
                </c:pt>
                <c:pt idx="259">
                  <c:v>34.700000000000003</c:v>
                </c:pt>
                <c:pt idx="260">
                  <c:v>26.96</c:v>
                </c:pt>
                <c:pt idx="261">
                  <c:v>20.37</c:v>
                </c:pt>
                <c:pt idx="262">
                  <c:v>16.23</c:v>
                </c:pt>
                <c:pt idx="263">
                  <c:v>14.2</c:v>
                </c:pt>
                <c:pt idx="264">
                  <c:v>12.96</c:v>
                </c:pt>
                <c:pt idx="265">
                  <c:v>12.2</c:v>
                </c:pt>
                <c:pt idx="266">
                  <c:v>11.55</c:v>
                </c:pt>
                <c:pt idx="267">
                  <c:v>11.01</c:v>
                </c:pt>
                <c:pt idx="268">
                  <c:v>10.59</c:v>
                </c:pt>
                <c:pt idx="269">
                  <c:v>10.23</c:v>
                </c:pt>
                <c:pt idx="270">
                  <c:v>9.85</c:v>
                </c:pt>
                <c:pt idx="271">
                  <c:v>9.5299999999999994</c:v>
                </c:pt>
                <c:pt idx="272">
                  <c:v>9.19</c:v>
                </c:pt>
                <c:pt idx="273">
                  <c:v>8.92</c:v>
                </c:pt>
                <c:pt idx="274">
                  <c:v>8.64</c:v>
                </c:pt>
                <c:pt idx="275">
                  <c:v>8.39</c:v>
                </c:pt>
                <c:pt idx="276">
                  <c:v>8.1300000000000008</c:v>
                </c:pt>
                <c:pt idx="277">
                  <c:v>7.9</c:v>
                </c:pt>
                <c:pt idx="278">
                  <c:v>7.68</c:v>
                </c:pt>
                <c:pt idx="279">
                  <c:v>7.45</c:v>
                </c:pt>
                <c:pt idx="280">
                  <c:v>7.23</c:v>
                </c:pt>
                <c:pt idx="281">
                  <c:v>7.08</c:v>
                </c:pt>
                <c:pt idx="282">
                  <c:v>6.89</c:v>
                </c:pt>
                <c:pt idx="283">
                  <c:v>6.71</c:v>
                </c:pt>
                <c:pt idx="284">
                  <c:v>6.52</c:v>
                </c:pt>
                <c:pt idx="285">
                  <c:v>6.36</c:v>
                </c:pt>
                <c:pt idx="286">
                  <c:v>6.21</c:v>
                </c:pt>
                <c:pt idx="287">
                  <c:v>6.08</c:v>
                </c:pt>
                <c:pt idx="288">
                  <c:v>5.9</c:v>
                </c:pt>
                <c:pt idx="289">
                  <c:v>5.79</c:v>
                </c:pt>
                <c:pt idx="290">
                  <c:v>5.63</c:v>
                </c:pt>
                <c:pt idx="291">
                  <c:v>5.52</c:v>
                </c:pt>
                <c:pt idx="292">
                  <c:v>5.4</c:v>
                </c:pt>
                <c:pt idx="293">
                  <c:v>5.27</c:v>
                </c:pt>
                <c:pt idx="294">
                  <c:v>5.16</c:v>
                </c:pt>
                <c:pt idx="295">
                  <c:v>5.05</c:v>
                </c:pt>
                <c:pt idx="296">
                  <c:v>4.96</c:v>
                </c:pt>
                <c:pt idx="297">
                  <c:v>4.83</c:v>
                </c:pt>
                <c:pt idx="298">
                  <c:v>4.7300000000000004</c:v>
                </c:pt>
                <c:pt idx="299">
                  <c:v>4.66</c:v>
                </c:pt>
                <c:pt idx="300">
                  <c:v>4.55</c:v>
                </c:pt>
                <c:pt idx="301">
                  <c:v>4.45</c:v>
                </c:pt>
                <c:pt idx="302">
                  <c:v>4.3600000000000003</c:v>
                </c:pt>
                <c:pt idx="303">
                  <c:v>4.3</c:v>
                </c:pt>
                <c:pt idx="304">
                  <c:v>4.21</c:v>
                </c:pt>
                <c:pt idx="305">
                  <c:v>4.16</c:v>
                </c:pt>
                <c:pt idx="306">
                  <c:v>4.08</c:v>
                </c:pt>
                <c:pt idx="307">
                  <c:v>3.96</c:v>
                </c:pt>
                <c:pt idx="308">
                  <c:v>3.91</c:v>
                </c:pt>
                <c:pt idx="309">
                  <c:v>3.82</c:v>
                </c:pt>
                <c:pt idx="310">
                  <c:v>3.76</c:v>
                </c:pt>
                <c:pt idx="311">
                  <c:v>3.7</c:v>
                </c:pt>
                <c:pt idx="312">
                  <c:v>3.63</c:v>
                </c:pt>
                <c:pt idx="313">
                  <c:v>3.57</c:v>
                </c:pt>
                <c:pt idx="314">
                  <c:v>3.51</c:v>
                </c:pt>
                <c:pt idx="315">
                  <c:v>3.45</c:v>
                </c:pt>
                <c:pt idx="316">
                  <c:v>3.4</c:v>
                </c:pt>
                <c:pt idx="317">
                  <c:v>3.33</c:v>
                </c:pt>
                <c:pt idx="318">
                  <c:v>3.28</c:v>
                </c:pt>
                <c:pt idx="319">
                  <c:v>3.21</c:v>
                </c:pt>
                <c:pt idx="320">
                  <c:v>3.17</c:v>
                </c:pt>
                <c:pt idx="321">
                  <c:v>3.14</c:v>
                </c:pt>
                <c:pt idx="322">
                  <c:v>3.08</c:v>
                </c:pt>
                <c:pt idx="323">
                  <c:v>3.03</c:v>
                </c:pt>
                <c:pt idx="324">
                  <c:v>2.96</c:v>
                </c:pt>
                <c:pt idx="325">
                  <c:v>2.92</c:v>
                </c:pt>
                <c:pt idx="326">
                  <c:v>2.88</c:v>
                </c:pt>
                <c:pt idx="327">
                  <c:v>2.83</c:v>
                </c:pt>
                <c:pt idx="328">
                  <c:v>2.78</c:v>
                </c:pt>
                <c:pt idx="329">
                  <c:v>2.76</c:v>
                </c:pt>
                <c:pt idx="330">
                  <c:v>2.7</c:v>
                </c:pt>
                <c:pt idx="331">
                  <c:v>2.67</c:v>
                </c:pt>
                <c:pt idx="332">
                  <c:v>2.61</c:v>
                </c:pt>
                <c:pt idx="333">
                  <c:v>2.59</c:v>
                </c:pt>
                <c:pt idx="334">
                  <c:v>2.56</c:v>
                </c:pt>
                <c:pt idx="335">
                  <c:v>2.52</c:v>
                </c:pt>
                <c:pt idx="336">
                  <c:v>2.4900000000000002</c:v>
                </c:pt>
                <c:pt idx="337">
                  <c:v>2.44</c:v>
                </c:pt>
                <c:pt idx="338">
                  <c:v>2.41</c:v>
                </c:pt>
                <c:pt idx="339">
                  <c:v>2.37</c:v>
                </c:pt>
                <c:pt idx="340">
                  <c:v>2.3199999999999998</c:v>
                </c:pt>
                <c:pt idx="341">
                  <c:v>2.29</c:v>
                </c:pt>
                <c:pt idx="342">
                  <c:v>2.25</c:v>
                </c:pt>
                <c:pt idx="343">
                  <c:v>2.19</c:v>
                </c:pt>
                <c:pt idx="344">
                  <c:v>2.17</c:v>
                </c:pt>
                <c:pt idx="345">
                  <c:v>2.14</c:v>
                </c:pt>
                <c:pt idx="346">
                  <c:v>2.1</c:v>
                </c:pt>
                <c:pt idx="347">
                  <c:v>2.08</c:v>
                </c:pt>
                <c:pt idx="348">
                  <c:v>2.04</c:v>
                </c:pt>
                <c:pt idx="349">
                  <c:v>2.02</c:v>
                </c:pt>
                <c:pt idx="350">
                  <c:v>1.98</c:v>
                </c:pt>
                <c:pt idx="351">
                  <c:v>1.95</c:v>
                </c:pt>
              </c:numCache>
            </c:numRef>
          </c:yVal>
          <c:smooth val="0"/>
          <c:extLst>
            <c:ext xmlns:c16="http://schemas.microsoft.com/office/drawing/2014/chart" uri="{C3380CC4-5D6E-409C-BE32-E72D297353CC}">
              <c16:uniqueId val="{00000001-C291-4B9B-9A14-F09075302686}"/>
            </c:ext>
          </c:extLst>
        </c:ser>
        <c:ser>
          <c:idx val="2"/>
          <c:order val="2"/>
          <c:tx>
            <c:v>MicroDiamant</c:v>
          </c:tx>
          <c:spPr>
            <a:ln w="9525" cap="rnd">
              <a:solidFill>
                <a:schemeClr val="accent4"/>
              </a:solidFill>
              <a:round/>
            </a:ln>
            <a:effectLst/>
          </c:spPr>
          <c:marker>
            <c:symbol val="none"/>
          </c:marker>
          <c:xVal>
            <c:numRef>
              <c:f>'Profil 20 cm x 20 cm'!$M$1690:$M$2039</c:f>
              <c:numCache>
                <c:formatCode>General</c:formatCode>
                <c:ptCount val="350"/>
                <c:pt idx="0">
                  <c:v>21</c:v>
                </c:pt>
                <c:pt idx="1">
                  <c:v>20.919999999999998</c:v>
                </c:pt>
                <c:pt idx="2">
                  <c:v>20.78</c:v>
                </c:pt>
                <c:pt idx="3">
                  <c:v>20.66</c:v>
                </c:pt>
                <c:pt idx="4">
                  <c:v>20.54</c:v>
                </c:pt>
                <c:pt idx="5">
                  <c:v>20.43</c:v>
                </c:pt>
                <c:pt idx="6">
                  <c:v>20.309999999999999</c:v>
                </c:pt>
                <c:pt idx="7">
                  <c:v>20.18</c:v>
                </c:pt>
                <c:pt idx="8">
                  <c:v>20.07</c:v>
                </c:pt>
                <c:pt idx="9">
                  <c:v>19.95</c:v>
                </c:pt>
                <c:pt idx="10">
                  <c:v>19.830000000000002</c:v>
                </c:pt>
                <c:pt idx="11">
                  <c:v>19.71</c:v>
                </c:pt>
                <c:pt idx="12">
                  <c:v>19.59</c:v>
                </c:pt>
                <c:pt idx="13">
                  <c:v>19.46</c:v>
                </c:pt>
                <c:pt idx="14">
                  <c:v>19.350000000000001</c:v>
                </c:pt>
                <c:pt idx="15">
                  <c:v>19.23</c:v>
                </c:pt>
                <c:pt idx="16">
                  <c:v>19.100000000000001</c:v>
                </c:pt>
                <c:pt idx="17">
                  <c:v>18.990000000000002</c:v>
                </c:pt>
                <c:pt idx="18">
                  <c:v>18.869999999999997</c:v>
                </c:pt>
                <c:pt idx="19">
                  <c:v>18.740000000000002</c:v>
                </c:pt>
                <c:pt idx="20">
                  <c:v>18.619999999999997</c:v>
                </c:pt>
                <c:pt idx="21">
                  <c:v>18.5</c:v>
                </c:pt>
                <c:pt idx="22">
                  <c:v>18.380000000000003</c:v>
                </c:pt>
                <c:pt idx="23">
                  <c:v>18.259999999999998</c:v>
                </c:pt>
                <c:pt idx="24">
                  <c:v>18.14</c:v>
                </c:pt>
                <c:pt idx="25">
                  <c:v>18.02</c:v>
                </c:pt>
                <c:pt idx="26">
                  <c:v>17.899999999999999</c:v>
                </c:pt>
                <c:pt idx="27">
                  <c:v>17.78</c:v>
                </c:pt>
                <c:pt idx="28">
                  <c:v>17.66</c:v>
                </c:pt>
                <c:pt idx="29">
                  <c:v>17.54</c:v>
                </c:pt>
                <c:pt idx="30">
                  <c:v>17.419999999999998</c:v>
                </c:pt>
                <c:pt idx="31">
                  <c:v>17.3</c:v>
                </c:pt>
                <c:pt idx="32">
                  <c:v>17.18</c:v>
                </c:pt>
                <c:pt idx="33">
                  <c:v>17.059999999999999</c:v>
                </c:pt>
                <c:pt idx="34">
                  <c:v>16.940000000000001</c:v>
                </c:pt>
                <c:pt idx="35">
                  <c:v>16.82</c:v>
                </c:pt>
                <c:pt idx="36">
                  <c:v>16.7</c:v>
                </c:pt>
                <c:pt idx="37">
                  <c:v>16.580000000000002</c:v>
                </c:pt>
                <c:pt idx="38">
                  <c:v>16.46</c:v>
                </c:pt>
                <c:pt idx="39">
                  <c:v>16.34</c:v>
                </c:pt>
                <c:pt idx="40">
                  <c:v>16.22</c:v>
                </c:pt>
                <c:pt idx="41">
                  <c:v>16.100000000000001</c:v>
                </c:pt>
                <c:pt idx="42">
                  <c:v>15.98</c:v>
                </c:pt>
                <c:pt idx="43">
                  <c:v>15.86</c:v>
                </c:pt>
                <c:pt idx="44">
                  <c:v>15.74</c:v>
                </c:pt>
                <c:pt idx="45">
                  <c:v>15.62</c:v>
                </c:pt>
                <c:pt idx="46">
                  <c:v>15.5</c:v>
                </c:pt>
                <c:pt idx="47">
                  <c:v>15.38</c:v>
                </c:pt>
                <c:pt idx="48">
                  <c:v>15.26</c:v>
                </c:pt>
                <c:pt idx="49">
                  <c:v>15.14</c:v>
                </c:pt>
                <c:pt idx="50">
                  <c:v>15.02</c:v>
                </c:pt>
                <c:pt idx="51">
                  <c:v>14.9</c:v>
                </c:pt>
                <c:pt idx="52">
                  <c:v>14.780000000000001</c:v>
                </c:pt>
                <c:pt idx="53">
                  <c:v>14.66</c:v>
                </c:pt>
                <c:pt idx="54">
                  <c:v>14.540000000000001</c:v>
                </c:pt>
                <c:pt idx="55">
                  <c:v>14.419999999999998</c:v>
                </c:pt>
                <c:pt idx="56">
                  <c:v>14.3</c:v>
                </c:pt>
                <c:pt idx="57">
                  <c:v>14.180000000000001</c:v>
                </c:pt>
                <c:pt idx="58">
                  <c:v>14.05</c:v>
                </c:pt>
                <c:pt idx="59">
                  <c:v>13.940000000000001</c:v>
                </c:pt>
                <c:pt idx="60">
                  <c:v>13.819999999999999</c:v>
                </c:pt>
                <c:pt idx="61">
                  <c:v>13.7</c:v>
                </c:pt>
                <c:pt idx="62">
                  <c:v>13.580000000000002</c:v>
                </c:pt>
                <c:pt idx="63">
                  <c:v>13.459999999999999</c:v>
                </c:pt>
                <c:pt idx="64">
                  <c:v>13.330000000000002</c:v>
                </c:pt>
                <c:pt idx="65">
                  <c:v>13.219999999999999</c:v>
                </c:pt>
                <c:pt idx="66">
                  <c:v>13.1</c:v>
                </c:pt>
                <c:pt idx="67">
                  <c:v>12.98</c:v>
                </c:pt>
                <c:pt idx="68">
                  <c:v>12.86</c:v>
                </c:pt>
                <c:pt idx="69">
                  <c:v>12.74</c:v>
                </c:pt>
                <c:pt idx="70">
                  <c:v>12.620000000000001</c:v>
                </c:pt>
                <c:pt idx="71">
                  <c:v>12.5</c:v>
                </c:pt>
                <c:pt idx="72">
                  <c:v>12.379999999999999</c:v>
                </c:pt>
                <c:pt idx="73">
                  <c:v>12.26</c:v>
                </c:pt>
                <c:pt idx="74">
                  <c:v>12.14</c:v>
                </c:pt>
                <c:pt idx="75">
                  <c:v>12.01</c:v>
                </c:pt>
                <c:pt idx="76">
                  <c:v>11.9</c:v>
                </c:pt>
                <c:pt idx="77">
                  <c:v>11.77</c:v>
                </c:pt>
                <c:pt idx="78">
                  <c:v>11.66</c:v>
                </c:pt>
                <c:pt idx="79">
                  <c:v>11.53</c:v>
                </c:pt>
                <c:pt idx="80">
                  <c:v>11.42</c:v>
                </c:pt>
                <c:pt idx="81">
                  <c:v>11.3</c:v>
                </c:pt>
                <c:pt idx="82">
                  <c:v>11.17</c:v>
                </c:pt>
                <c:pt idx="83">
                  <c:v>11.05</c:v>
                </c:pt>
                <c:pt idx="84">
                  <c:v>10.93</c:v>
                </c:pt>
                <c:pt idx="85">
                  <c:v>10.82</c:v>
                </c:pt>
                <c:pt idx="86">
                  <c:v>10.7</c:v>
                </c:pt>
                <c:pt idx="87">
                  <c:v>10.57</c:v>
                </c:pt>
                <c:pt idx="88">
                  <c:v>10.459999999999999</c:v>
                </c:pt>
                <c:pt idx="89">
                  <c:v>10.33</c:v>
                </c:pt>
                <c:pt idx="90">
                  <c:v>10.209999999999999</c:v>
                </c:pt>
                <c:pt idx="91">
                  <c:v>10.1</c:v>
                </c:pt>
                <c:pt idx="92">
                  <c:v>9.9700000000000006</c:v>
                </c:pt>
                <c:pt idx="93">
                  <c:v>9.85</c:v>
                </c:pt>
                <c:pt idx="94">
                  <c:v>9.74</c:v>
                </c:pt>
                <c:pt idx="95">
                  <c:v>9.61</c:v>
                </c:pt>
                <c:pt idx="96">
                  <c:v>9.49</c:v>
                </c:pt>
                <c:pt idx="97">
                  <c:v>9.370000000000001</c:v>
                </c:pt>
                <c:pt idx="98">
                  <c:v>9.25</c:v>
                </c:pt>
                <c:pt idx="99">
                  <c:v>9.129999999999999</c:v>
                </c:pt>
                <c:pt idx="100">
                  <c:v>9.01</c:v>
                </c:pt>
                <c:pt idx="101">
                  <c:v>8.89</c:v>
                </c:pt>
                <c:pt idx="102">
                  <c:v>8.77</c:v>
                </c:pt>
                <c:pt idx="103">
                  <c:v>8.66</c:v>
                </c:pt>
                <c:pt idx="104">
                  <c:v>8.5299999999999994</c:v>
                </c:pt>
                <c:pt idx="105">
                  <c:v>8.42</c:v>
                </c:pt>
                <c:pt idx="106">
                  <c:v>8.2900000000000009</c:v>
                </c:pt>
                <c:pt idx="107">
                  <c:v>8.17</c:v>
                </c:pt>
                <c:pt idx="108">
                  <c:v>8.0500000000000007</c:v>
                </c:pt>
                <c:pt idx="109">
                  <c:v>7.93</c:v>
                </c:pt>
                <c:pt idx="110">
                  <c:v>7.81</c:v>
                </c:pt>
                <c:pt idx="111">
                  <c:v>7.69</c:v>
                </c:pt>
                <c:pt idx="112">
                  <c:v>7.57</c:v>
                </c:pt>
                <c:pt idx="113">
                  <c:v>7.45</c:v>
                </c:pt>
                <c:pt idx="114">
                  <c:v>7.33</c:v>
                </c:pt>
                <c:pt idx="115">
                  <c:v>7.2099999999999991</c:v>
                </c:pt>
                <c:pt idx="116">
                  <c:v>7.0900000000000007</c:v>
                </c:pt>
                <c:pt idx="117">
                  <c:v>6.9700000000000006</c:v>
                </c:pt>
                <c:pt idx="118">
                  <c:v>6.85</c:v>
                </c:pt>
                <c:pt idx="119">
                  <c:v>6.7299999999999995</c:v>
                </c:pt>
                <c:pt idx="120">
                  <c:v>6.6099999999999994</c:v>
                </c:pt>
                <c:pt idx="121">
                  <c:v>6.49</c:v>
                </c:pt>
                <c:pt idx="122">
                  <c:v>6.37</c:v>
                </c:pt>
                <c:pt idx="123">
                  <c:v>6.24</c:v>
                </c:pt>
                <c:pt idx="124">
                  <c:v>6.13</c:v>
                </c:pt>
                <c:pt idx="125">
                  <c:v>6</c:v>
                </c:pt>
                <c:pt idx="126">
                  <c:v>5.88</c:v>
                </c:pt>
                <c:pt idx="127">
                  <c:v>5.76</c:v>
                </c:pt>
                <c:pt idx="128">
                  <c:v>5.64</c:v>
                </c:pt>
                <c:pt idx="129">
                  <c:v>5.5200000000000005</c:v>
                </c:pt>
                <c:pt idx="130">
                  <c:v>5.4</c:v>
                </c:pt>
                <c:pt idx="131">
                  <c:v>5.29</c:v>
                </c:pt>
                <c:pt idx="132">
                  <c:v>5.16</c:v>
                </c:pt>
                <c:pt idx="133">
                  <c:v>5.04</c:v>
                </c:pt>
                <c:pt idx="134">
                  <c:v>4.92</c:v>
                </c:pt>
                <c:pt idx="135">
                  <c:v>4.8</c:v>
                </c:pt>
                <c:pt idx="136">
                  <c:v>4.68</c:v>
                </c:pt>
                <c:pt idx="137">
                  <c:v>4.5600000000000005</c:v>
                </c:pt>
                <c:pt idx="138">
                  <c:v>4.4399999999999995</c:v>
                </c:pt>
                <c:pt idx="139">
                  <c:v>4.32</c:v>
                </c:pt>
                <c:pt idx="140">
                  <c:v>4.2</c:v>
                </c:pt>
                <c:pt idx="141">
                  <c:v>4.08</c:v>
                </c:pt>
                <c:pt idx="142">
                  <c:v>3.96</c:v>
                </c:pt>
                <c:pt idx="143">
                  <c:v>3.84</c:v>
                </c:pt>
                <c:pt idx="144">
                  <c:v>3.72</c:v>
                </c:pt>
                <c:pt idx="145">
                  <c:v>3.6</c:v>
                </c:pt>
                <c:pt idx="146">
                  <c:v>3.4799999999999995</c:v>
                </c:pt>
                <c:pt idx="147">
                  <c:v>3.3600000000000003</c:v>
                </c:pt>
                <c:pt idx="148">
                  <c:v>3.2399999999999998</c:v>
                </c:pt>
                <c:pt idx="149">
                  <c:v>3.12</c:v>
                </c:pt>
                <c:pt idx="150">
                  <c:v>3</c:v>
                </c:pt>
                <c:pt idx="151">
                  <c:v>2.88</c:v>
                </c:pt>
                <c:pt idx="152">
                  <c:v>2.7600000000000002</c:v>
                </c:pt>
                <c:pt idx="153">
                  <c:v>2.6399999999999997</c:v>
                </c:pt>
                <c:pt idx="154">
                  <c:v>2.52</c:v>
                </c:pt>
                <c:pt idx="155">
                  <c:v>2.4</c:v>
                </c:pt>
                <c:pt idx="156">
                  <c:v>2.2800000000000002</c:v>
                </c:pt>
                <c:pt idx="157">
                  <c:v>2.16</c:v>
                </c:pt>
                <c:pt idx="158">
                  <c:v>2.04</c:v>
                </c:pt>
                <c:pt idx="159">
                  <c:v>1.92</c:v>
                </c:pt>
                <c:pt idx="160">
                  <c:v>1.8</c:v>
                </c:pt>
                <c:pt idx="161">
                  <c:v>1.6800000000000002</c:v>
                </c:pt>
                <c:pt idx="162">
                  <c:v>1.56</c:v>
                </c:pt>
                <c:pt idx="163">
                  <c:v>1.44</c:v>
                </c:pt>
                <c:pt idx="164">
                  <c:v>1.3199999999999998</c:v>
                </c:pt>
                <c:pt idx="165">
                  <c:v>1.2</c:v>
                </c:pt>
                <c:pt idx="166">
                  <c:v>1.08</c:v>
                </c:pt>
                <c:pt idx="167">
                  <c:v>0.96</c:v>
                </c:pt>
                <c:pt idx="168">
                  <c:v>0.84000000000000008</c:v>
                </c:pt>
                <c:pt idx="169">
                  <c:v>0.72</c:v>
                </c:pt>
                <c:pt idx="170">
                  <c:v>0.6</c:v>
                </c:pt>
                <c:pt idx="171">
                  <c:v>0.48</c:v>
                </c:pt>
                <c:pt idx="172">
                  <c:v>0.36</c:v>
                </c:pt>
                <c:pt idx="173">
                  <c:v>0.24</c:v>
                </c:pt>
                <c:pt idx="174">
                  <c:v>0.12</c:v>
                </c:pt>
                <c:pt idx="175">
                  <c:v>0</c:v>
                </c:pt>
                <c:pt idx="176">
                  <c:v>-0.13</c:v>
                </c:pt>
                <c:pt idx="177">
                  <c:v>-0.25</c:v>
                </c:pt>
                <c:pt idx="178">
                  <c:v>-0.37</c:v>
                </c:pt>
                <c:pt idx="179">
                  <c:v>-0.49000000000000005</c:v>
                </c:pt>
                <c:pt idx="180">
                  <c:v>-0.61</c:v>
                </c:pt>
                <c:pt idx="181">
                  <c:v>-0.73</c:v>
                </c:pt>
                <c:pt idx="182">
                  <c:v>-0.85</c:v>
                </c:pt>
                <c:pt idx="183">
                  <c:v>-0.97</c:v>
                </c:pt>
                <c:pt idx="184">
                  <c:v>-1.0900000000000001</c:v>
                </c:pt>
                <c:pt idx="185">
                  <c:v>-1.21</c:v>
                </c:pt>
                <c:pt idx="186">
                  <c:v>-1.33</c:v>
                </c:pt>
                <c:pt idx="187">
                  <c:v>-1.45</c:v>
                </c:pt>
                <c:pt idx="188">
                  <c:v>-1.5699999999999998</c:v>
                </c:pt>
                <c:pt idx="189">
                  <c:v>-1.69</c:v>
                </c:pt>
                <c:pt idx="190">
                  <c:v>-1.81</c:v>
                </c:pt>
                <c:pt idx="191">
                  <c:v>-1.9300000000000002</c:v>
                </c:pt>
                <c:pt idx="192">
                  <c:v>-2.0499999999999998</c:v>
                </c:pt>
                <c:pt idx="193">
                  <c:v>-2.17</c:v>
                </c:pt>
                <c:pt idx="194">
                  <c:v>-2.29</c:v>
                </c:pt>
                <c:pt idx="195">
                  <c:v>-2.41</c:v>
                </c:pt>
                <c:pt idx="196">
                  <c:v>-2.5300000000000002</c:v>
                </c:pt>
                <c:pt idx="197">
                  <c:v>-2.65</c:v>
                </c:pt>
                <c:pt idx="198">
                  <c:v>-2.77</c:v>
                </c:pt>
                <c:pt idx="199">
                  <c:v>-2.8899999999999997</c:v>
                </c:pt>
                <c:pt idx="200">
                  <c:v>-3.0100000000000002</c:v>
                </c:pt>
                <c:pt idx="201">
                  <c:v>-3.13</c:v>
                </c:pt>
                <c:pt idx="202">
                  <c:v>-3.25</c:v>
                </c:pt>
                <c:pt idx="203">
                  <c:v>-3.37</c:v>
                </c:pt>
                <c:pt idx="204">
                  <c:v>-3.4899999999999998</c:v>
                </c:pt>
                <c:pt idx="205">
                  <c:v>-3.6100000000000003</c:v>
                </c:pt>
                <c:pt idx="206">
                  <c:v>-3.7299999999999995</c:v>
                </c:pt>
                <c:pt idx="207">
                  <c:v>-3.85</c:v>
                </c:pt>
                <c:pt idx="208">
                  <c:v>-3.97</c:v>
                </c:pt>
                <c:pt idx="209">
                  <c:v>-4.09</c:v>
                </c:pt>
                <c:pt idx="210">
                  <c:v>-4.21</c:v>
                </c:pt>
                <c:pt idx="211">
                  <c:v>-4.33</c:v>
                </c:pt>
                <c:pt idx="212">
                  <c:v>-4.45</c:v>
                </c:pt>
                <c:pt idx="213">
                  <c:v>-4.57</c:v>
                </c:pt>
                <c:pt idx="214">
                  <c:v>-4.6899999999999995</c:v>
                </c:pt>
                <c:pt idx="215">
                  <c:v>-4.8100000000000005</c:v>
                </c:pt>
                <c:pt idx="216">
                  <c:v>-4.9399999999999995</c:v>
                </c:pt>
                <c:pt idx="217">
                  <c:v>-5.05</c:v>
                </c:pt>
                <c:pt idx="218">
                  <c:v>-5.17</c:v>
                </c:pt>
                <c:pt idx="219">
                  <c:v>-5.29</c:v>
                </c:pt>
                <c:pt idx="220">
                  <c:v>-5.42</c:v>
                </c:pt>
                <c:pt idx="221">
                  <c:v>-5.5299999999999994</c:v>
                </c:pt>
                <c:pt idx="222">
                  <c:v>-5.66</c:v>
                </c:pt>
                <c:pt idx="223">
                  <c:v>-5.7799999999999994</c:v>
                </c:pt>
                <c:pt idx="224">
                  <c:v>-5.89</c:v>
                </c:pt>
                <c:pt idx="225">
                  <c:v>-6.0200000000000005</c:v>
                </c:pt>
                <c:pt idx="226">
                  <c:v>-6.14</c:v>
                </c:pt>
                <c:pt idx="227">
                  <c:v>-6.25</c:v>
                </c:pt>
                <c:pt idx="228">
                  <c:v>-6.38</c:v>
                </c:pt>
                <c:pt idx="229">
                  <c:v>-6.5</c:v>
                </c:pt>
                <c:pt idx="230">
                  <c:v>-6.62</c:v>
                </c:pt>
                <c:pt idx="231">
                  <c:v>-6.74</c:v>
                </c:pt>
                <c:pt idx="232">
                  <c:v>-6.8599999999999994</c:v>
                </c:pt>
                <c:pt idx="233">
                  <c:v>-6.9799999999999995</c:v>
                </c:pt>
                <c:pt idx="234">
                  <c:v>-7.1</c:v>
                </c:pt>
                <c:pt idx="235">
                  <c:v>-7.2200000000000006</c:v>
                </c:pt>
                <c:pt idx="236">
                  <c:v>-7.3400000000000007</c:v>
                </c:pt>
                <c:pt idx="237">
                  <c:v>-7.4599999999999991</c:v>
                </c:pt>
                <c:pt idx="238">
                  <c:v>-7.58</c:v>
                </c:pt>
                <c:pt idx="239">
                  <c:v>-7.7</c:v>
                </c:pt>
                <c:pt idx="240">
                  <c:v>-7.82</c:v>
                </c:pt>
                <c:pt idx="241">
                  <c:v>-7.94</c:v>
                </c:pt>
                <c:pt idx="242">
                  <c:v>-8.0599999999999987</c:v>
                </c:pt>
                <c:pt idx="243">
                  <c:v>-8.18</c:v>
                </c:pt>
                <c:pt idx="244">
                  <c:v>-8.3000000000000007</c:v>
                </c:pt>
                <c:pt idx="245">
                  <c:v>-8.42</c:v>
                </c:pt>
                <c:pt idx="246">
                  <c:v>-8.5400000000000009</c:v>
                </c:pt>
                <c:pt idx="247">
                  <c:v>-8.66</c:v>
                </c:pt>
                <c:pt idx="248">
                  <c:v>-8.7799999999999994</c:v>
                </c:pt>
                <c:pt idx="249">
                  <c:v>-8.9</c:v>
                </c:pt>
                <c:pt idx="250">
                  <c:v>-9.02</c:v>
                </c:pt>
                <c:pt idx="251">
                  <c:v>-9.14</c:v>
                </c:pt>
                <c:pt idx="252">
                  <c:v>-9.26</c:v>
                </c:pt>
                <c:pt idx="253">
                  <c:v>-9.379999999999999</c:v>
                </c:pt>
                <c:pt idx="254">
                  <c:v>-9.5</c:v>
                </c:pt>
                <c:pt idx="255">
                  <c:v>-9.620000000000001</c:v>
                </c:pt>
                <c:pt idx="256">
                  <c:v>-9.74</c:v>
                </c:pt>
                <c:pt idx="257">
                  <c:v>-9.86</c:v>
                </c:pt>
                <c:pt idx="258">
                  <c:v>-9.98</c:v>
                </c:pt>
                <c:pt idx="259">
                  <c:v>-10.1</c:v>
                </c:pt>
                <c:pt idx="260">
                  <c:v>-10.220000000000001</c:v>
                </c:pt>
                <c:pt idx="261">
                  <c:v>-10.34</c:v>
                </c:pt>
                <c:pt idx="262">
                  <c:v>-10.459999999999999</c:v>
                </c:pt>
                <c:pt idx="263">
                  <c:v>-10.58</c:v>
                </c:pt>
                <c:pt idx="264">
                  <c:v>-10.7</c:v>
                </c:pt>
                <c:pt idx="265">
                  <c:v>-10.82</c:v>
                </c:pt>
                <c:pt idx="266">
                  <c:v>-10.940000000000001</c:v>
                </c:pt>
                <c:pt idx="267">
                  <c:v>-11.059999999999999</c:v>
                </c:pt>
                <c:pt idx="268">
                  <c:v>-11.18</c:v>
                </c:pt>
                <c:pt idx="269">
                  <c:v>-11.3</c:v>
                </c:pt>
                <c:pt idx="270">
                  <c:v>-11.42</c:v>
                </c:pt>
                <c:pt idx="271">
                  <c:v>-11.540000000000001</c:v>
                </c:pt>
                <c:pt idx="272">
                  <c:v>-11.66</c:v>
                </c:pt>
                <c:pt idx="273">
                  <c:v>-11.78</c:v>
                </c:pt>
                <c:pt idx="274">
                  <c:v>-11.9</c:v>
                </c:pt>
                <c:pt idx="275">
                  <c:v>-12.02</c:v>
                </c:pt>
                <c:pt idx="276">
                  <c:v>-12.14</c:v>
                </c:pt>
                <c:pt idx="277">
                  <c:v>-12.26</c:v>
                </c:pt>
                <c:pt idx="278">
                  <c:v>-12.379999999999999</c:v>
                </c:pt>
                <c:pt idx="279">
                  <c:v>-12.5</c:v>
                </c:pt>
                <c:pt idx="280">
                  <c:v>-12.620000000000001</c:v>
                </c:pt>
                <c:pt idx="281">
                  <c:v>-12.74</c:v>
                </c:pt>
                <c:pt idx="282">
                  <c:v>-12.86</c:v>
                </c:pt>
                <c:pt idx="283">
                  <c:v>-12.98</c:v>
                </c:pt>
                <c:pt idx="284">
                  <c:v>-13.1</c:v>
                </c:pt>
                <c:pt idx="285">
                  <c:v>-13.219999999999999</c:v>
                </c:pt>
                <c:pt idx="286">
                  <c:v>-13.34</c:v>
                </c:pt>
                <c:pt idx="287">
                  <c:v>-13.469999999999999</c:v>
                </c:pt>
                <c:pt idx="288">
                  <c:v>-13.580000000000002</c:v>
                </c:pt>
                <c:pt idx="289">
                  <c:v>-13.7</c:v>
                </c:pt>
                <c:pt idx="290">
                  <c:v>-13.830000000000002</c:v>
                </c:pt>
                <c:pt idx="291">
                  <c:v>-13.940000000000001</c:v>
                </c:pt>
                <c:pt idx="292">
                  <c:v>-14.059999999999999</c:v>
                </c:pt>
                <c:pt idx="293">
                  <c:v>-14.180000000000001</c:v>
                </c:pt>
                <c:pt idx="294">
                  <c:v>-14.309999999999999</c:v>
                </c:pt>
                <c:pt idx="295">
                  <c:v>-14.419999999999998</c:v>
                </c:pt>
                <c:pt idx="296">
                  <c:v>-14.55</c:v>
                </c:pt>
                <c:pt idx="297">
                  <c:v>-14.669999999999998</c:v>
                </c:pt>
                <c:pt idx="298">
                  <c:v>-14.790000000000001</c:v>
                </c:pt>
                <c:pt idx="299">
                  <c:v>-14.91</c:v>
                </c:pt>
                <c:pt idx="300">
                  <c:v>-15.030000000000001</c:v>
                </c:pt>
                <c:pt idx="301">
                  <c:v>-15.15</c:v>
                </c:pt>
                <c:pt idx="302">
                  <c:v>-15.27</c:v>
                </c:pt>
                <c:pt idx="303">
                  <c:v>-15.39</c:v>
                </c:pt>
                <c:pt idx="304">
                  <c:v>-15.51</c:v>
                </c:pt>
                <c:pt idx="305">
                  <c:v>-15.63</c:v>
                </c:pt>
                <c:pt idx="306">
                  <c:v>-15.75</c:v>
                </c:pt>
                <c:pt idx="307">
                  <c:v>-15.87</c:v>
                </c:pt>
                <c:pt idx="308">
                  <c:v>-15.99</c:v>
                </c:pt>
                <c:pt idx="309">
                  <c:v>-16.11</c:v>
                </c:pt>
                <c:pt idx="310">
                  <c:v>-16.23</c:v>
                </c:pt>
                <c:pt idx="311">
                  <c:v>-16.350000000000001</c:v>
                </c:pt>
                <c:pt idx="312">
                  <c:v>-16.47</c:v>
                </c:pt>
                <c:pt idx="313">
                  <c:v>-16.59</c:v>
                </c:pt>
                <c:pt idx="314">
                  <c:v>-16.71</c:v>
                </c:pt>
                <c:pt idx="315">
                  <c:v>-16.830000000000002</c:v>
                </c:pt>
                <c:pt idx="316">
                  <c:v>-16.95</c:v>
                </c:pt>
                <c:pt idx="317">
                  <c:v>-17.07</c:v>
                </c:pt>
                <c:pt idx="318">
                  <c:v>-17.190000000000001</c:v>
                </c:pt>
                <c:pt idx="319">
                  <c:v>-17.309999999999999</c:v>
                </c:pt>
                <c:pt idx="320">
                  <c:v>-17.43</c:v>
                </c:pt>
                <c:pt idx="321">
                  <c:v>-17.55</c:v>
                </c:pt>
                <c:pt idx="322">
                  <c:v>-17.669999999999998</c:v>
                </c:pt>
                <c:pt idx="323">
                  <c:v>-17.79</c:v>
                </c:pt>
                <c:pt idx="324">
                  <c:v>-17.91</c:v>
                </c:pt>
                <c:pt idx="325">
                  <c:v>-18.03</c:v>
                </c:pt>
                <c:pt idx="326">
                  <c:v>-18.149999999999999</c:v>
                </c:pt>
                <c:pt idx="327">
                  <c:v>-18.27</c:v>
                </c:pt>
                <c:pt idx="328">
                  <c:v>-18.39</c:v>
                </c:pt>
                <c:pt idx="329">
                  <c:v>-18.509999999999998</c:v>
                </c:pt>
                <c:pt idx="330">
                  <c:v>-18.630000000000003</c:v>
                </c:pt>
                <c:pt idx="331">
                  <c:v>-18.75</c:v>
                </c:pt>
                <c:pt idx="332">
                  <c:v>-18.869999999999997</c:v>
                </c:pt>
                <c:pt idx="333">
                  <c:v>-18.990000000000002</c:v>
                </c:pt>
                <c:pt idx="334">
                  <c:v>-19.11</c:v>
                </c:pt>
                <c:pt idx="335">
                  <c:v>-19.23</c:v>
                </c:pt>
                <c:pt idx="336">
                  <c:v>-19.350000000000001</c:v>
                </c:pt>
                <c:pt idx="337">
                  <c:v>-19.47</c:v>
                </c:pt>
                <c:pt idx="338">
                  <c:v>-19.600000000000001</c:v>
                </c:pt>
                <c:pt idx="339">
                  <c:v>-19.72</c:v>
                </c:pt>
                <c:pt idx="340">
                  <c:v>-19.84</c:v>
                </c:pt>
                <c:pt idx="341">
                  <c:v>-19.96</c:v>
                </c:pt>
                <c:pt idx="342">
                  <c:v>-20.080000000000002</c:v>
                </c:pt>
                <c:pt idx="343">
                  <c:v>-20.2</c:v>
                </c:pt>
                <c:pt idx="344">
                  <c:v>-20.32</c:v>
                </c:pt>
                <c:pt idx="345">
                  <c:v>-20.440000000000001</c:v>
                </c:pt>
                <c:pt idx="346">
                  <c:v>-20.56</c:v>
                </c:pt>
                <c:pt idx="347">
                  <c:v>-20.68</c:v>
                </c:pt>
                <c:pt idx="348">
                  <c:v>-20.8</c:v>
                </c:pt>
                <c:pt idx="349">
                  <c:v>-21</c:v>
                </c:pt>
              </c:numCache>
            </c:numRef>
          </c:xVal>
          <c:yVal>
            <c:numRef>
              <c:f>'Profil 20 cm x 20 cm'!$Q$1690:$Q$2039</c:f>
              <c:numCache>
                <c:formatCode>General</c:formatCode>
                <c:ptCount val="350"/>
                <c:pt idx="0">
                  <c:v>2.9</c:v>
                </c:pt>
                <c:pt idx="1">
                  <c:v>2.84</c:v>
                </c:pt>
                <c:pt idx="2">
                  <c:v>2.88</c:v>
                </c:pt>
                <c:pt idx="3">
                  <c:v>2.86</c:v>
                </c:pt>
                <c:pt idx="4">
                  <c:v>2.96</c:v>
                </c:pt>
                <c:pt idx="5">
                  <c:v>2.99</c:v>
                </c:pt>
                <c:pt idx="6">
                  <c:v>2.98</c:v>
                </c:pt>
                <c:pt idx="7">
                  <c:v>3.09</c:v>
                </c:pt>
                <c:pt idx="8">
                  <c:v>3.1</c:v>
                </c:pt>
                <c:pt idx="9">
                  <c:v>3.17</c:v>
                </c:pt>
                <c:pt idx="10">
                  <c:v>3.22</c:v>
                </c:pt>
                <c:pt idx="11">
                  <c:v>3.24</c:v>
                </c:pt>
                <c:pt idx="12">
                  <c:v>3.19</c:v>
                </c:pt>
                <c:pt idx="13">
                  <c:v>3.27</c:v>
                </c:pt>
                <c:pt idx="14">
                  <c:v>3.32</c:v>
                </c:pt>
                <c:pt idx="15">
                  <c:v>3.31</c:v>
                </c:pt>
                <c:pt idx="16">
                  <c:v>3.36</c:v>
                </c:pt>
                <c:pt idx="17">
                  <c:v>3.42</c:v>
                </c:pt>
                <c:pt idx="18">
                  <c:v>3.52</c:v>
                </c:pt>
                <c:pt idx="19">
                  <c:v>3.57</c:v>
                </c:pt>
                <c:pt idx="20">
                  <c:v>3.57</c:v>
                </c:pt>
                <c:pt idx="21">
                  <c:v>3.66</c:v>
                </c:pt>
                <c:pt idx="22">
                  <c:v>3.64</c:v>
                </c:pt>
                <c:pt idx="23">
                  <c:v>3.73</c:v>
                </c:pt>
                <c:pt idx="24">
                  <c:v>3.71</c:v>
                </c:pt>
                <c:pt idx="25">
                  <c:v>3.7</c:v>
                </c:pt>
                <c:pt idx="26">
                  <c:v>3.78</c:v>
                </c:pt>
                <c:pt idx="27">
                  <c:v>3.86</c:v>
                </c:pt>
                <c:pt idx="28">
                  <c:v>3.9</c:v>
                </c:pt>
                <c:pt idx="29">
                  <c:v>3.99</c:v>
                </c:pt>
                <c:pt idx="30">
                  <c:v>3.98</c:v>
                </c:pt>
                <c:pt idx="31">
                  <c:v>4.01</c:v>
                </c:pt>
                <c:pt idx="32">
                  <c:v>4.09</c:v>
                </c:pt>
                <c:pt idx="33">
                  <c:v>4.17</c:v>
                </c:pt>
                <c:pt idx="34">
                  <c:v>4.16</c:v>
                </c:pt>
                <c:pt idx="35">
                  <c:v>4.2699999999999996</c:v>
                </c:pt>
                <c:pt idx="36">
                  <c:v>4.33</c:v>
                </c:pt>
                <c:pt idx="37">
                  <c:v>4.37</c:v>
                </c:pt>
                <c:pt idx="38">
                  <c:v>4.43</c:v>
                </c:pt>
                <c:pt idx="39">
                  <c:v>4.49</c:v>
                </c:pt>
                <c:pt idx="40">
                  <c:v>4.5999999999999996</c:v>
                </c:pt>
                <c:pt idx="41">
                  <c:v>4.6399999999999997</c:v>
                </c:pt>
                <c:pt idx="42">
                  <c:v>4.71</c:v>
                </c:pt>
                <c:pt idx="43">
                  <c:v>4.7300000000000004</c:v>
                </c:pt>
                <c:pt idx="44">
                  <c:v>4.79</c:v>
                </c:pt>
                <c:pt idx="45">
                  <c:v>4.97</c:v>
                </c:pt>
                <c:pt idx="46">
                  <c:v>5.05</c:v>
                </c:pt>
                <c:pt idx="47">
                  <c:v>5.05</c:v>
                </c:pt>
                <c:pt idx="48">
                  <c:v>5.21</c:v>
                </c:pt>
                <c:pt idx="49">
                  <c:v>5.2</c:v>
                </c:pt>
                <c:pt idx="50">
                  <c:v>5.4</c:v>
                </c:pt>
                <c:pt idx="51">
                  <c:v>5.45</c:v>
                </c:pt>
                <c:pt idx="52">
                  <c:v>5.43</c:v>
                </c:pt>
                <c:pt idx="53">
                  <c:v>5.61</c:v>
                </c:pt>
                <c:pt idx="54">
                  <c:v>5.71</c:v>
                </c:pt>
                <c:pt idx="55">
                  <c:v>5.79</c:v>
                </c:pt>
                <c:pt idx="56">
                  <c:v>5.87</c:v>
                </c:pt>
                <c:pt idx="57">
                  <c:v>5.99</c:v>
                </c:pt>
                <c:pt idx="58">
                  <c:v>6.09</c:v>
                </c:pt>
                <c:pt idx="59">
                  <c:v>6.18</c:v>
                </c:pt>
                <c:pt idx="60">
                  <c:v>6.36</c:v>
                </c:pt>
                <c:pt idx="61">
                  <c:v>6.48</c:v>
                </c:pt>
                <c:pt idx="62">
                  <c:v>6.57</c:v>
                </c:pt>
                <c:pt idx="63">
                  <c:v>6.71</c:v>
                </c:pt>
                <c:pt idx="64">
                  <c:v>6.9</c:v>
                </c:pt>
                <c:pt idx="65">
                  <c:v>7.01</c:v>
                </c:pt>
                <c:pt idx="66">
                  <c:v>7.15</c:v>
                </c:pt>
                <c:pt idx="67">
                  <c:v>7.39</c:v>
                </c:pt>
                <c:pt idx="68">
                  <c:v>7.49</c:v>
                </c:pt>
                <c:pt idx="69">
                  <c:v>7.65</c:v>
                </c:pt>
                <c:pt idx="70">
                  <c:v>7.83</c:v>
                </c:pt>
                <c:pt idx="71">
                  <c:v>8.0399999999999991</c:v>
                </c:pt>
                <c:pt idx="72">
                  <c:v>8.3000000000000007</c:v>
                </c:pt>
                <c:pt idx="73">
                  <c:v>8.51</c:v>
                </c:pt>
                <c:pt idx="74">
                  <c:v>8.65</c:v>
                </c:pt>
                <c:pt idx="75">
                  <c:v>8.93</c:v>
                </c:pt>
                <c:pt idx="76">
                  <c:v>9.15</c:v>
                </c:pt>
                <c:pt idx="77">
                  <c:v>9.4</c:v>
                </c:pt>
                <c:pt idx="78">
                  <c:v>9.77</c:v>
                </c:pt>
                <c:pt idx="79">
                  <c:v>9.93</c:v>
                </c:pt>
                <c:pt idx="80">
                  <c:v>10.39</c:v>
                </c:pt>
                <c:pt idx="81">
                  <c:v>10.59</c:v>
                </c:pt>
                <c:pt idx="82">
                  <c:v>10.97</c:v>
                </c:pt>
                <c:pt idx="83">
                  <c:v>11.37</c:v>
                </c:pt>
                <c:pt idx="84">
                  <c:v>11.65</c:v>
                </c:pt>
                <c:pt idx="85">
                  <c:v>12.05</c:v>
                </c:pt>
                <c:pt idx="86">
                  <c:v>12.67</c:v>
                </c:pt>
                <c:pt idx="87">
                  <c:v>13.28</c:v>
                </c:pt>
                <c:pt idx="88">
                  <c:v>14.02</c:v>
                </c:pt>
                <c:pt idx="89">
                  <c:v>15.28</c:v>
                </c:pt>
                <c:pt idx="90">
                  <c:v>17.510000000000002</c:v>
                </c:pt>
                <c:pt idx="91">
                  <c:v>23.01</c:v>
                </c:pt>
                <c:pt idx="92">
                  <c:v>35.700000000000003</c:v>
                </c:pt>
                <c:pt idx="93">
                  <c:v>51.19</c:v>
                </c:pt>
                <c:pt idx="94">
                  <c:v>60.92</c:v>
                </c:pt>
                <c:pt idx="95">
                  <c:v>66.209999999999994</c:v>
                </c:pt>
                <c:pt idx="96">
                  <c:v>68.52</c:v>
                </c:pt>
                <c:pt idx="97">
                  <c:v>70.17</c:v>
                </c:pt>
                <c:pt idx="98">
                  <c:v>71.27</c:v>
                </c:pt>
                <c:pt idx="99">
                  <c:v>72</c:v>
                </c:pt>
                <c:pt idx="100">
                  <c:v>73.02</c:v>
                </c:pt>
                <c:pt idx="101">
                  <c:v>73.650000000000006</c:v>
                </c:pt>
                <c:pt idx="102">
                  <c:v>74.290000000000006</c:v>
                </c:pt>
                <c:pt idx="103">
                  <c:v>74.81</c:v>
                </c:pt>
                <c:pt idx="104">
                  <c:v>75.67</c:v>
                </c:pt>
                <c:pt idx="105">
                  <c:v>76.319999999999993</c:v>
                </c:pt>
                <c:pt idx="106">
                  <c:v>76.849999999999994</c:v>
                </c:pt>
                <c:pt idx="107">
                  <c:v>77.599999999999994</c:v>
                </c:pt>
                <c:pt idx="108">
                  <c:v>77.959999999999994</c:v>
                </c:pt>
                <c:pt idx="109">
                  <c:v>78.56</c:v>
                </c:pt>
                <c:pt idx="110">
                  <c:v>79.099999999999994</c:v>
                </c:pt>
                <c:pt idx="111">
                  <c:v>79.239999999999995</c:v>
                </c:pt>
                <c:pt idx="112">
                  <c:v>79.95</c:v>
                </c:pt>
                <c:pt idx="113">
                  <c:v>80.37</c:v>
                </c:pt>
                <c:pt idx="114">
                  <c:v>81.180000000000007</c:v>
                </c:pt>
                <c:pt idx="115">
                  <c:v>81.489999999999995</c:v>
                </c:pt>
                <c:pt idx="116">
                  <c:v>82.03</c:v>
                </c:pt>
                <c:pt idx="117">
                  <c:v>82.32</c:v>
                </c:pt>
                <c:pt idx="118">
                  <c:v>82.85</c:v>
                </c:pt>
                <c:pt idx="119">
                  <c:v>83.37</c:v>
                </c:pt>
                <c:pt idx="120">
                  <c:v>83.67</c:v>
                </c:pt>
                <c:pt idx="121">
                  <c:v>84.39</c:v>
                </c:pt>
                <c:pt idx="122">
                  <c:v>84.92</c:v>
                </c:pt>
                <c:pt idx="123">
                  <c:v>85.26</c:v>
                </c:pt>
                <c:pt idx="124">
                  <c:v>85.75</c:v>
                </c:pt>
                <c:pt idx="125">
                  <c:v>85.94</c:v>
                </c:pt>
                <c:pt idx="126">
                  <c:v>86.34</c:v>
                </c:pt>
                <c:pt idx="127">
                  <c:v>86.99</c:v>
                </c:pt>
                <c:pt idx="128">
                  <c:v>87.53</c:v>
                </c:pt>
                <c:pt idx="129">
                  <c:v>87.53</c:v>
                </c:pt>
                <c:pt idx="130">
                  <c:v>88.27</c:v>
                </c:pt>
                <c:pt idx="131">
                  <c:v>88.77</c:v>
                </c:pt>
                <c:pt idx="132">
                  <c:v>88.8</c:v>
                </c:pt>
                <c:pt idx="133">
                  <c:v>89.5</c:v>
                </c:pt>
                <c:pt idx="134">
                  <c:v>89.89</c:v>
                </c:pt>
                <c:pt idx="135">
                  <c:v>90.26</c:v>
                </c:pt>
                <c:pt idx="136">
                  <c:v>90.44</c:v>
                </c:pt>
                <c:pt idx="137">
                  <c:v>90.95</c:v>
                </c:pt>
                <c:pt idx="138">
                  <c:v>91.36</c:v>
                </c:pt>
                <c:pt idx="139">
                  <c:v>91.71</c:v>
                </c:pt>
                <c:pt idx="140">
                  <c:v>92.12</c:v>
                </c:pt>
                <c:pt idx="141">
                  <c:v>92.41</c:v>
                </c:pt>
                <c:pt idx="142">
                  <c:v>92.93</c:v>
                </c:pt>
                <c:pt idx="143">
                  <c:v>93.12</c:v>
                </c:pt>
                <c:pt idx="144">
                  <c:v>93.6</c:v>
                </c:pt>
                <c:pt idx="145">
                  <c:v>93.88</c:v>
                </c:pt>
                <c:pt idx="146">
                  <c:v>94.3</c:v>
                </c:pt>
                <c:pt idx="147">
                  <c:v>94.53</c:v>
                </c:pt>
                <c:pt idx="148">
                  <c:v>94.82</c:v>
                </c:pt>
                <c:pt idx="149">
                  <c:v>95.39</c:v>
                </c:pt>
                <c:pt idx="150">
                  <c:v>95.46</c:v>
                </c:pt>
                <c:pt idx="151">
                  <c:v>95.72</c:v>
                </c:pt>
                <c:pt idx="152">
                  <c:v>96.05</c:v>
                </c:pt>
                <c:pt idx="153">
                  <c:v>96.43</c:v>
                </c:pt>
                <c:pt idx="154">
                  <c:v>96.66</c:v>
                </c:pt>
                <c:pt idx="155">
                  <c:v>96.82</c:v>
                </c:pt>
                <c:pt idx="156">
                  <c:v>97.16</c:v>
                </c:pt>
                <c:pt idx="157">
                  <c:v>97.19</c:v>
                </c:pt>
                <c:pt idx="158">
                  <c:v>97.62</c:v>
                </c:pt>
                <c:pt idx="159">
                  <c:v>97.88</c:v>
                </c:pt>
                <c:pt idx="160">
                  <c:v>98.12</c:v>
                </c:pt>
                <c:pt idx="161">
                  <c:v>98.27</c:v>
                </c:pt>
                <c:pt idx="162">
                  <c:v>98.68</c:v>
                </c:pt>
                <c:pt idx="163">
                  <c:v>98.5</c:v>
                </c:pt>
                <c:pt idx="164">
                  <c:v>98.74</c:v>
                </c:pt>
                <c:pt idx="165">
                  <c:v>98.95</c:v>
                </c:pt>
                <c:pt idx="166">
                  <c:v>99.25</c:v>
                </c:pt>
                <c:pt idx="167">
                  <c:v>99.25</c:v>
                </c:pt>
                <c:pt idx="168">
                  <c:v>99.29</c:v>
                </c:pt>
                <c:pt idx="169">
                  <c:v>99.46</c:v>
                </c:pt>
                <c:pt idx="170">
                  <c:v>99.7</c:v>
                </c:pt>
                <c:pt idx="171">
                  <c:v>99.7</c:v>
                </c:pt>
                <c:pt idx="172">
                  <c:v>99.62</c:v>
                </c:pt>
                <c:pt idx="173">
                  <c:v>99.75</c:v>
                </c:pt>
                <c:pt idx="174">
                  <c:v>99.92</c:v>
                </c:pt>
                <c:pt idx="175">
                  <c:v>99.78</c:v>
                </c:pt>
                <c:pt idx="176">
                  <c:v>100</c:v>
                </c:pt>
                <c:pt idx="177">
                  <c:v>99.8</c:v>
                </c:pt>
                <c:pt idx="178">
                  <c:v>99.56</c:v>
                </c:pt>
                <c:pt idx="179">
                  <c:v>99.87</c:v>
                </c:pt>
                <c:pt idx="180">
                  <c:v>99.66</c:v>
                </c:pt>
                <c:pt idx="181">
                  <c:v>99.5</c:v>
                </c:pt>
                <c:pt idx="182">
                  <c:v>99.65</c:v>
                </c:pt>
                <c:pt idx="183">
                  <c:v>99.46</c:v>
                </c:pt>
                <c:pt idx="184">
                  <c:v>99.07</c:v>
                </c:pt>
                <c:pt idx="185">
                  <c:v>99.15</c:v>
                </c:pt>
                <c:pt idx="186">
                  <c:v>98.79</c:v>
                </c:pt>
                <c:pt idx="187">
                  <c:v>98.91</c:v>
                </c:pt>
                <c:pt idx="188">
                  <c:v>98.74</c:v>
                </c:pt>
                <c:pt idx="189">
                  <c:v>98.58</c:v>
                </c:pt>
                <c:pt idx="190">
                  <c:v>98.23</c:v>
                </c:pt>
                <c:pt idx="191">
                  <c:v>98.01</c:v>
                </c:pt>
                <c:pt idx="192">
                  <c:v>97.89</c:v>
                </c:pt>
                <c:pt idx="193">
                  <c:v>97.6</c:v>
                </c:pt>
                <c:pt idx="194">
                  <c:v>97.4</c:v>
                </c:pt>
                <c:pt idx="195">
                  <c:v>97.01</c:v>
                </c:pt>
                <c:pt idx="196">
                  <c:v>96.91</c:v>
                </c:pt>
                <c:pt idx="197">
                  <c:v>96.71</c:v>
                </c:pt>
                <c:pt idx="198">
                  <c:v>96.25</c:v>
                </c:pt>
                <c:pt idx="199">
                  <c:v>96.08</c:v>
                </c:pt>
                <c:pt idx="200">
                  <c:v>95.71</c:v>
                </c:pt>
                <c:pt idx="201">
                  <c:v>95.74</c:v>
                </c:pt>
                <c:pt idx="202">
                  <c:v>95.02</c:v>
                </c:pt>
                <c:pt idx="203">
                  <c:v>94.85</c:v>
                </c:pt>
                <c:pt idx="204">
                  <c:v>94.57</c:v>
                </c:pt>
                <c:pt idx="205">
                  <c:v>94.1</c:v>
                </c:pt>
                <c:pt idx="206">
                  <c:v>93.96</c:v>
                </c:pt>
                <c:pt idx="207">
                  <c:v>93.47</c:v>
                </c:pt>
                <c:pt idx="208">
                  <c:v>93.21</c:v>
                </c:pt>
                <c:pt idx="209">
                  <c:v>92.82</c:v>
                </c:pt>
                <c:pt idx="210">
                  <c:v>92.63</c:v>
                </c:pt>
                <c:pt idx="211">
                  <c:v>92.08</c:v>
                </c:pt>
                <c:pt idx="212">
                  <c:v>91.8</c:v>
                </c:pt>
                <c:pt idx="213">
                  <c:v>91.24</c:v>
                </c:pt>
                <c:pt idx="214">
                  <c:v>91.12</c:v>
                </c:pt>
                <c:pt idx="215">
                  <c:v>90.67</c:v>
                </c:pt>
                <c:pt idx="216">
                  <c:v>90.32</c:v>
                </c:pt>
                <c:pt idx="217">
                  <c:v>90.02</c:v>
                </c:pt>
                <c:pt idx="218">
                  <c:v>89.49</c:v>
                </c:pt>
                <c:pt idx="219">
                  <c:v>89.07</c:v>
                </c:pt>
                <c:pt idx="220">
                  <c:v>88.68</c:v>
                </c:pt>
                <c:pt idx="221">
                  <c:v>88.53</c:v>
                </c:pt>
                <c:pt idx="222">
                  <c:v>87.93</c:v>
                </c:pt>
                <c:pt idx="223">
                  <c:v>87.45</c:v>
                </c:pt>
                <c:pt idx="224">
                  <c:v>86.85</c:v>
                </c:pt>
                <c:pt idx="225">
                  <c:v>86.76</c:v>
                </c:pt>
                <c:pt idx="226">
                  <c:v>86.21</c:v>
                </c:pt>
                <c:pt idx="227">
                  <c:v>85.99</c:v>
                </c:pt>
                <c:pt idx="228">
                  <c:v>85.29</c:v>
                </c:pt>
                <c:pt idx="229">
                  <c:v>84.85</c:v>
                </c:pt>
                <c:pt idx="230">
                  <c:v>84.22</c:v>
                </c:pt>
                <c:pt idx="231">
                  <c:v>84.28</c:v>
                </c:pt>
                <c:pt idx="232">
                  <c:v>83.68</c:v>
                </c:pt>
                <c:pt idx="233">
                  <c:v>83.09</c:v>
                </c:pt>
                <c:pt idx="234">
                  <c:v>82.52</c:v>
                </c:pt>
                <c:pt idx="235">
                  <c:v>82.08</c:v>
                </c:pt>
                <c:pt idx="236">
                  <c:v>81.569999999999993</c:v>
                </c:pt>
                <c:pt idx="237">
                  <c:v>81.17</c:v>
                </c:pt>
                <c:pt idx="238">
                  <c:v>80.59</c:v>
                </c:pt>
                <c:pt idx="239">
                  <c:v>80.36</c:v>
                </c:pt>
                <c:pt idx="240">
                  <c:v>79.83</c:v>
                </c:pt>
                <c:pt idx="241">
                  <c:v>79.19</c:v>
                </c:pt>
                <c:pt idx="242">
                  <c:v>78.64</c:v>
                </c:pt>
                <c:pt idx="243">
                  <c:v>78.180000000000007</c:v>
                </c:pt>
                <c:pt idx="244">
                  <c:v>77.72</c:v>
                </c:pt>
                <c:pt idx="245">
                  <c:v>77.099999999999994</c:v>
                </c:pt>
                <c:pt idx="246">
                  <c:v>76.55</c:v>
                </c:pt>
                <c:pt idx="247">
                  <c:v>76.05</c:v>
                </c:pt>
                <c:pt idx="248">
                  <c:v>75.33</c:v>
                </c:pt>
                <c:pt idx="249">
                  <c:v>74.64</c:v>
                </c:pt>
                <c:pt idx="250">
                  <c:v>74.099999999999994</c:v>
                </c:pt>
                <c:pt idx="251">
                  <c:v>73.33</c:v>
                </c:pt>
                <c:pt idx="252">
                  <c:v>72.790000000000006</c:v>
                </c:pt>
                <c:pt idx="253">
                  <c:v>71.88</c:v>
                </c:pt>
                <c:pt idx="254">
                  <c:v>71</c:v>
                </c:pt>
                <c:pt idx="255">
                  <c:v>69.680000000000007</c:v>
                </c:pt>
                <c:pt idx="256">
                  <c:v>68.09</c:v>
                </c:pt>
                <c:pt idx="257">
                  <c:v>65.38</c:v>
                </c:pt>
                <c:pt idx="258">
                  <c:v>59.42</c:v>
                </c:pt>
                <c:pt idx="259">
                  <c:v>45.35</c:v>
                </c:pt>
                <c:pt idx="260">
                  <c:v>29.73</c:v>
                </c:pt>
                <c:pt idx="261">
                  <c:v>20.7</c:v>
                </c:pt>
                <c:pt idx="262">
                  <c:v>16.93</c:v>
                </c:pt>
                <c:pt idx="263">
                  <c:v>15.28</c:v>
                </c:pt>
                <c:pt idx="264">
                  <c:v>14.19</c:v>
                </c:pt>
                <c:pt idx="265">
                  <c:v>13.46</c:v>
                </c:pt>
                <c:pt idx="266">
                  <c:v>12.89</c:v>
                </c:pt>
                <c:pt idx="267">
                  <c:v>12.52</c:v>
                </c:pt>
                <c:pt idx="268">
                  <c:v>12.1</c:v>
                </c:pt>
                <c:pt idx="269">
                  <c:v>11.79</c:v>
                </c:pt>
                <c:pt idx="270">
                  <c:v>11.35</c:v>
                </c:pt>
                <c:pt idx="271">
                  <c:v>11.11</c:v>
                </c:pt>
                <c:pt idx="272">
                  <c:v>10.67</c:v>
                </c:pt>
                <c:pt idx="273">
                  <c:v>10.49</c:v>
                </c:pt>
                <c:pt idx="274">
                  <c:v>10.210000000000001</c:v>
                </c:pt>
                <c:pt idx="275">
                  <c:v>9.91</c:v>
                </c:pt>
                <c:pt idx="276">
                  <c:v>9.66</c:v>
                </c:pt>
                <c:pt idx="277">
                  <c:v>9.48</c:v>
                </c:pt>
                <c:pt idx="278">
                  <c:v>9.24</c:v>
                </c:pt>
                <c:pt idx="279">
                  <c:v>8.93</c:v>
                </c:pt>
                <c:pt idx="280">
                  <c:v>8.69</c:v>
                </c:pt>
                <c:pt idx="281">
                  <c:v>8.66</c:v>
                </c:pt>
                <c:pt idx="282">
                  <c:v>8.49</c:v>
                </c:pt>
                <c:pt idx="283">
                  <c:v>8.24</c:v>
                </c:pt>
                <c:pt idx="284">
                  <c:v>8.1300000000000008</c:v>
                </c:pt>
                <c:pt idx="285">
                  <c:v>7.93</c:v>
                </c:pt>
                <c:pt idx="286">
                  <c:v>7.67</c:v>
                </c:pt>
                <c:pt idx="287">
                  <c:v>7.55</c:v>
                </c:pt>
                <c:pt idx="288">
                  <c:v>7.37</c:v>
                </c:pt>
                <c:pt idx="289">
                  <c:v>7.38</c:v>
                </c:pt>
                <c:pt idx="290">
                  <c:v>7.18</c:v>
                </c:pt>
                <c:pt idx="291">
                  <c:v>6.98</c:v>
                </c:pt>
                <c:pt idx="292">
                  <c:v>6.93</c:v>
                </c:pt>
                <c:pt idx="293">
                  <c:v>6.71</c:v>
                </c:pt>
                <c:pt idx="294">
                  <c:v>6.73</c:v>
                </c:pt>
                <c:pt idx="295">
                  <c:v>6.53</c:v>
                </c:pt>
                <c:pt idx="296">
                  <c:v>6.44</c:v>
                </c:pt>
                <c:pt idx="297">
                  <c:v>6.37</c:v>
                </c:pt>
                <c:pt idx="298">
                  <c:v>6.27</c:v>
                </c:pt>
                <c:pt idx="299">
                  <c:v>6.17</c:v>
                </c:pt>
                <c:pt idx="300">
                  <c:v>6.09</c:v>
                </c:pt>
                <c:pt idx="301">
                  <c:v>6.04</c:v>
                </c:pt>
                <c:pt idx="302">
                  <c:v>5.9</c:v>
                </c:pt>
                <c:pt idx="303">
                  <c:v>5.85</c:v>
                </c:pt>
                <c:pt idx="304">
                  <c:v>5.75</c:v>
                </c:pt>
                <c:pt idx="305">
                  <c:v>5.66</c:v>
                </c:pt>
                <c:pt idx="306">
                  <c:v>5.58</c:v>
                </c:pt>
                <c:pt idx="307">
                  <c:v>5.45</c:v>
                </c:pt>
                <c:pt idx="308">
                  <c:v>5.39</c:v>
                </c:pt>
                <c:pt idx="309">
                  <c:v>5.33</c:v>
                </c:pt>
                <c:pt idx="310">
                  <c:v>5.21</c:v>
                </c:pt>
                <c:pt idx="311">
                  <c:v>5.18</c:v>
                </c:pt>
                <c:pt idx="312">
                  <c:v>5.15</c:v>
                </c:pt>
                <c:pt idx="313">
                  <c:v>5.07</c:v>
                </c:pt>
                <c:pt idx="314">
                  <c:v>4.9400000000000004</c:v>
                </c:pt>
                <c:pt idx="315">
                  <c:v>4.93</c:v>
                </c:pt>
                <c:pt idx="316">
                  <c:v>4.9400000000000004</c:v>
                </c:pt>
                <c:pt idx="317">
                  <c:v>4.83</c:v>
                </c:pt>
                <c:pt idx="318">
                  <c:v>4.8099999999999996</c:v>
                </c:pt>
                <c:pt idx="319">
                  <c:v>4.72</c:v>
                </c:pt>
                <c:pt idx="320">
                  <c:v>4.68</c:v>
                </c:pt>
                <c:pt idx="321">
                  <c:v>4.54</c:v>
                </c:pt>
                <c:pt idx="322">
                  <c:v>4.51</c:v>
                </c:pt>
                <c:pt idx="323">
                  <c:v>4.5199999999999996</c:v>
                </c:pt>
                <c:pt idx="324">
                  <c:v>4.4800000000000004</c:v>
                </c:pt>
                <c:pt idx="325">
                  <c:v>4.3499999999999996</c:v>
                </c:pt>
                <c:pt idx="326">
                  <c:v>4.29</c:v>
                </c:pt>
                <c:pt idx="327">
                  <c:v>4.26</c:v>
                </c:pt>
                <c:pt idx="328">
                  <c:v>4.21</c:v>
                </c:pt>
                <c:pt idx="329">
                  <c:v>4.21</c:v>
                </c:pt>
                <c:pt idx="330">
                  <c:v>4.12</c:v>
                </c:pt>
                <c:pt idx="331">
                  <c:v>4.1500000000000004</c:v>
                </c:pt>
                <c:pt idx="332">
                  <c:v>4.09</c:v>
                </c:pt>
                <c:pt idx="333">
                  <c:v>4</c:v>
                </c:pt>
                <c:pt idx="334">
                  <c:v>3.97</c:v>
                </c:pt>
                <c:pt idx="335">
                  <c:v>3.98</c:v>
                </c:pt>
                <c:pt idx="336">
                  <c:v>3.92</c:v>
                </c:pt>
                <c:pt idx="337">
                  <c:v>3.81</c:v>
                </c:pt>
                <c:pt idx="338">
                  <c:v>3.83</c:v>
                </c:pt>
                <c:pt idx="339">
                  <c:v>3.75</c:v>
                </c:pt>
                <c:pt idx="340">
                  <c:v>3.72</c:v>
                </c:pt>
                <c:pt idx="341">
                  <c:v>3.71</c:v>
                </c:pt>
                <c:pt idx="342">
                  <c:v>3.63</c:v>
                </c:pt>
                <c:pt idx="343">
                  <c:v>3.63</c:v>
                </c:pt>
                <c:pt idx="344">
                  <c:v>3.53</c:v>
                </c:pt>
                <c:pt idx="345">
                  <c:v>3.53</c:v>
                </c:pt>
                <c:pt idx="346">
                  <c:v>3.53</c:v>
                </c:pt>
                <c:pt idx="347">
                  <c:v>3.45</c:v>
                </c:pt>
                <c:pt idx="348">
                  <c:v>3.37</c:v>
                </c:pt>
                <c:pt idx="349">
                  <c:v>3.37</c:v>
                </c:pt>
              </c:numCache>
            </c:numRef>
          </c:yVal>
          <c:smooth val="0"/>
          <c:extLst>
            <c:ext xmlns:c16="http://schemas.microsoft.com/office/drawing/2014/chart" uri="{C3380CC4-5D6E-409C-BE32-E72D297353CC}">
              <c16:uniqueId val="{00000002-C291-4B9B-9A14-F09075302686}"/>
            </c:ext>
          </c:extLst>
        </c:ser>
        <c:ser>
          <c:idx val="3"/>
          <c:order val="3"/>
          <c:tx>
            <c:v>Matrice 1500</c:v>
          </c:tx>
          <c:spPr>
            <a:ln w="9525" cap="rnd">
              <a:solidFill>
                <a:schemeClr val="accent6"/>
              </a:solidFill>
              <a:round/>
            </a:ln>
            <a:effectLst/>
          </c:spPr>
          <c:marker>
            <c:symbol val="none"/>
          </c:marker>
          <c:xVal>
            <c:numRef>
              <c:f>'Profil 20 cm x 20 cm'!$C$2046:$C$2098</c:f>
              <c:numCache>
                <c:formatCode>General</c:formatCode>
                <c:ptCount val="53"/>
                <c:pt idx="0">
                  <c:v>-13</c:v>
                </c:pt>
                <c:pt idx="1">
                  <c:v>-12.5</c:v>
                </c:pt>
                <c:pt idx="2">
                  <c:v>-12</c:v>
                </c:pt>
                <c:pt idx="3">
                  <c:v>-11.5</c:v>
                </c:pt>
                <c:pt idx="4">
                  <c:v>-11</c:v>
                </c:pt>
                <c:pt idx="5">
                  <c:v>-10.5</c:v>
                </c:pt>
                <c:pt idx="6">
                  <c:v>-10</c:v>
                </c:pt>
                <c:pt idx="7">
                  <c:v>-9.5</c:v>
                </c:pt>
                <c:pt idx="8">
                  <c:v>-9</c:v>
                </c:pt>
                <c:pt idx="9">
                  <c:v>-8.5</c:v>
                </c:pt>
                <c:pt idx="10">
                  <c:v>-8</c:v>
                </c:pt>
                <c:pt idx="11">
                  <c:v>-7.5</c:v>
                </c:pt>
                <c:pt idx="12">
                  <c:v>-7</c:v>
                </c:pt>
                <c:pt idx="13">
                  <c:v>-6.5</c:v>
                </c:pt>
                <c:pt idx="14">
                  <c:v>-6</c:v>
                </c:pt>
                <c:pt idx="15">
                  <c:v>-5.5</c:v>
                </c:pt>
                <c:pt idx="16">
                  <c:v>-5</c:v>
                </c:pt>
                <c:pt idx="17">
                  <c:v>-4.5</c:v>
                </c:pt>
                <c:pt idx="18">
                  <c:v>-4</c:v>
                </c:pt>
                <c:pt idx="19">
                  <c:v>-3.5</c:v>
                </c:pt>
                <c:pt idx="20">
                  <c:v>-3</c:v>
                </c:pt>
                <c:pt idx="21">
                  <c:v>-2.5</c:v>
                </c:pt>
                <c:pt idx="22">
                  <c:v>-2</c:v>
                </c:pt>
                <c:pt idx="23">
                  <c:v>-1.5</c:v>
                </c:pt>
                <c:pt idx="24">
                  <c:v>-1</c:v>
                </c:pt>
                <c:pt idx="25">
                  <c:v>-0.5</c:v>
                </c:pt>
                <c:pt idx="26">
                  <c:v>0</c:v>
                </c:pt>
                <c:pt idx="27">
                  <c:v>0.5</c:v>
                </c:pt>
                <c:pt idx="28">
                  <c:v>1</c:v>
                </c:pt>
                <c:pt idx="29">
                  <c:v>1.5</c:v>
                </c:pt>
                <c:pt idx="30">
                  <c:v>2</c:v>
                </c:pt>
                <c:pt idx="31">
                  <c:v>2.5</c:v>
                </c:pt>
                <c:pt idx="32">
                  <c:v>3</c:v>
                </c:pt>
                <c:pt idx="33">
                  <c:v>3.5</c:v>
                </c:pt>
                <c:pt idx="34">
                  <c:v>4</c:v>
                </c:pt>
                <c:pt idx="35">
                  <c:v>4.5</c:v>
                </c:pt>
                <c:pt idx="36">
                  <c:v>5</c:v>
                </c:pt>
                <c:pt idx="37">
                  <c:v>5.5</c:v>
                </c:pt>
                <c:pt idx="38">
                  <c:v>6</c:v>
                </c:pt>
                <c:pt idx="39">
                  <c:v>6.5</c:v>
                </c:pt>
                <c:pt idx="40">
                  <c:v>7</c:v>
                </c:pt>
                <c:pt idx="41">
                  <c:v>7.5</c:v>
                </c:pt>
                <c:pt idx="42">
                  <c:v>8</c:v>
                </c:pt>
                <c:pt idx="43">
                  <c:v>8.5</c:v>
                </c:pt>
                <c:pt idx="44">
                  <c:v>9</c:v>
                </c:pt>
                <c:pt idx="45">
                  <c:v>9.5</c:v>
                </c:pt>
                <c:pt idx="46">
                  <c:v>10</c:v>
                </c:pt>
                <c:pt idx="47">
                  <c:v>10.5</c:v>
                </c:pt>
                <c:pt idx="48">
                  <c:v>11</c:v>
                </c:pt>
                <c:pt idx="49">
                  <c:v>11.5</c:v>
                </c:pt>
                <c:pt idx="50">
                  <c:v>12</c:v>
                </c:pt>
                <c:pt idx="51">
                  <c:v>12.5</c:v>
                </c:pt>
                <c:pt idx="52">
                  <c:v>13</c:v>
                </c:pt>
              </c:numCache>
            </c:numRef>
          </c:xVal>
          <c:yVal>
            <c:numRef>
              <c:f>'Profil 20 cm x 20 cm'!$E$2046:$E$2098</c:f>
              <c:numCache>
                <c:formatCode>General</c:formatCode>
                <c:ptCount val="53"/>
                <c:pt idx="0">
                  <c:v>4.6036204744069904</c:v>
                </c:pt>
                <c:pt idx="1">
                  <c:v>5.3682896379525582</c:v>
                </c:pt>
                <c:pt idx="2">
                  <c:v>6.3670411985018713</c:v>
                </c:pt>
                <c:pt idx="3">
                  <c:v>7.6466916354556798</c:v>
                </c:pt>
                <c:pt idx="4">
                  <c:v>9.5349563046192252</c:v>
                </c:pt>
                <c:pt idx="5">
                  <c:v>13.795255930087391</c:v>
                </c:pt>
                <c:pt idx="6">
                  <c:v>40.777153558052433</c:v>
                </c:pt>
                <c:pt idx="7">
                  <c:v>67.166042446941319</c:v>
                </c:pt>
                <c:pt idx="8">
                  <c:v>72.222222222222214</c:v>
                </c:pt>
                <c:pt idx="9">
                  <c:v>75.218476903870155</c:v>
                </c:pt>
                <c:pt idx="10">
                  <c:v>77.871410736579278</c:v>
                </c:pt>
                <c:pt idx="11">
                  <c:v>80.009363295880149</c:v>
                </c:pt>
                <c:pt idx="12">
                  <c:v>82.14731585518102</c:v>
                </c:pt>
                <c:pt idx="13">
                  <c:v>83.988764044943807</c:v>
                </c:pt>
                <c:pt idx="14">
                  <c:v>85.986267166042438</c:v>
                </c:pt>
                <c:pt idx="15">
                  <c:v>87.609238451935084</c:v>
                </c:pt>
                <c:pt idx="16">
                  <c:v>89.419475655430716</c:v>
                </c:pt>
                <c:pt idx="17">
                  <c:v>90.933208489388264</c:v>
                </c:pt>
                <c:pt idx="18">
                  <c:v>92.665418227215966</c:v>
                </c:pt>
                <c:pt idx="19">
                  <c:v>93.929463171036204</c:v>
                </c:pt>
                <c:pt idx="20">
                  <c:v>95.411985018726583</c:v>
                </c:pt>
                <c:pt idx="21">
                  <c:v>96.488764044943807</c:v>
                </c:pt>
                <c:pt idx="22">
                  <c:v>97.737203495630453</c:v>
                </c:pt>
                <c:pt idx="23">
                  <c:v>98.517478152309607</c:v>
                </c:pt>
                <c:pt idx="24">
                  <c:v>99.422596754057423</c:v>
                </c:pt>
                <c:pt idx="25">
                  <c:v>99.641073657927578</c:v>
                </c:pt>
                <c:pt idx="26">
                  <c:v>100</c:v>
                </c:pt>
                <c:pt idx="27">
                  <c:v>99.797128589263409</c:v>
                </c:pt>
                <c:pt idx="28">
                  <c:v>99.563046192259662</c:v>
                </c:pt>
                <c:pt idx="29">
                  <c:v>98.782771535580522</c:v>
                </c:pt>
                <c:pt idx="30">
                  <c:v>98.142946317103608</c:v>
                </c:pt>
                <c:pt idx="31">
                  <c:v>97.097378277153553</c:v>
                </c:pt>
                <c:pt idx="32">
                  <c:v>96.14544319600499</c:v>
                </c:pt>
                <c:pt idx="33">
                  <c:v>94.694132334581766</c:v>
                </c:pt>
                <c:pt idx="34">
                  <c:v>93.430087390761543</c:v>
                </c:pt>
                <c:pt idx="35">
                  <c:v>91.885143570536826</c:v>
                </c:pt>
                <c:pt idx="36">
                  <c:v>90.480649188514349</c:v>
                </c:pt>
                <c:pt idx="37">
                  <c:v>88.670411985018731</c:v>
                </c:pt>
                <c:pt idx="38">
                  <c:v>86.985018726591761</c:v>
                </c:pt>
                <c:pt idx="39">
                  <c:v>84.956304619225961</c:v>
                </c:pt>
                <c:pt idx="40">
                  <c:v>83.208489388264667</c:v>
                </c:pt>
                <c:pt idx="41">
                  <c:v>80.976903870162303</c:v>
                </c:pt>
                <c:pt idx="42">
                  <c:v>78.792134831460686</c:v>
                </c:pt>
                <c:pt idx="43">
                  <c:v>76.186017478152309</c:v>
                </c:pt>
                <c:pt idx="44">
                  <c:v>73.252184769038692</c:v>
                </c:pt>
                <c:pt idx="45">
                  <c:v>68.117977528089895</c:v>
                </c:pt>
                <c:pt idx="46">
                  <c:v>42.805867665418226</c:v>
                </c:pt>
                <c:pt idx="47">
                  <c:v>14.26342072409488</c:v>
                </c:pt>
                <c:pt idx="48">
                  <c:v>9.7846441947565523</c:v>
                </c:pt>
                <c:pt idx="49">
                  <c:v>7.833957553058676</c:v>
                </c:pt>
                <c:pt idx="50">
                  <c:v>6.5387016229712849</c:v>
                </c:pt>
                <c:pt idx="51">
                  <c:v>5.524344569288389</c:v>
                </c:pt>
                <c:pt idx="52">
                  <c:v>4.7752808988764039</c:v>
                </c:pt>
              </c:numCache>
            </c:numRef>
          </c:yVal>
          <c:smooth val="0"/>
          <c:extLst>
            <c:ext xmlns:c16="http://schemas.microsoft.com/office/drawing/2014/chart" uri="{C3380CC4-5D6E-409C-BE32-E72D297353CC}">
              <c16:uniqueId val="{00000003-C291-4B9B-9A14-F09075302686}"/>
            </c:ext>
          </c:extLst>
        </c:ser>
        <c:dLbls>
          <c:showLegendKey val="0"/>
          <c:showVal val="0"/>
          <c:showCatName val="0"/>
          <c:showSerName val="0"/>
          <c:showPercent val="0"/>
          <c:showBubbleSize val="0"/>
        </c:dLbls>
        <c:axId val="1990838384"/>
        <c:axId val="1990839216"/>
      </c:scatterChart>
      <c:valAx>
        <c:axId val="1990838384"/>
        <c:scaling>
          <c:orientation val="minMax"/>
          <c:max val="20"/>
          <c:min val="-2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 à l'axe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90839216"/>
        <c:crosses val="autoZero"/>
        <c:crossBetween val="midCat"/>
      </c:valAx>
      <c:valAx>
        <c:axId val="19908392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9083838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Dev16</b:Tag>
    <b:SourceType>JournalArticle</b:SourceType>
    <b:Guid>{764625E9-876E-4889-B933-4E55D594A795}</b:Guid>
    <b:Title>Reference radiochromic film dosimetry : Review of technical aspects</b:Title>
    <b:Year>2016</b:Year>
    <b:Author>
      <b:Author>
        <b:NameList>
          <b:Person>
            <b:Last>Devic Slobodan</b:Last>
            <b:First>Tomic</b:First>
            <b:Middle>Nada, Lewis David</b:Middle>
          </b:Person>
        </b:NameList>
      </b:Author>
    </b:Author>
    <b:JournalName>Physica Medica</b:JournalName>
    <b:Pages>541-556</b:Pages>
    <b:RefOrder>14</b:RefOrder>
  </b:Source>
  <b:Source>
    <b:Tag>Gue12</b:Tag>
    <b:SourceType>JournalArticle</b:SourceType>
    <b:Guid>{5DB36E05-4082-426A-84A6-34661D8DFF8C}</b:Guid>
    <b:Author>
      <b:Author>
        <b:NameList>
          <b:Person>
            <b:Last>Guerda Massillon-JL</b:Last>
            <b:First>Sou-Tung</b:First>
            <b:Middle>Chiu-Tsao, Ivan Domingo-Muñoz, Maria F. Chan</b:Middle>
          </b:Person>
        </b:NameList>
      </b:Author>
    </b:Author>
    <b:Title>Energy Dependance of the New Gafchromic EBT3 Film : Dose Response Curves for 50 kV, 6 and 15 MV X-Ray Beams</b:Title>
    <b:JournalName>International Journal of Medical Physics</b:JournalName>
    <b:Year>2012</b:Year>
    <b:Pages>60-65</b:Pages>
    <b:RefOrder>4</b:RefOrder>
  </b:Source>
  <b:Source>
    <b:Tag>Val13</b:Tag>
    <b:SourceType>JournalArticle</b:SourceType>
    <b:Guid>{C111752F-F124-4D9D-831D-18BDCB77773B}</b:Guid>
    <b:Author>
      <b:Author>
        <b:NameList>
          <b:Person>
            <b:Last>Valeria Casanova Borca</b:Last>
            <b:First>Massimo</b:First>
            <b:Middle>Pasquino,a Giuliana Russo, Pierangelo Grosso, Domenico Cante, Piera Sciacero, Giuseppe Girelli, Maria Rosa La Porta, Santi Tofani</b:Middle>
          </b:Person>
        </b:NameList>
      </b:Author>
    </b:Author>
    <b:Title>Dosimetric characterization and use of GAFCHROMIC EBT3 film for IMRT dose verification</b:Title>
    <b:JournalName>Journal of Applied Clinical Medical Physics</b:JournalName>
    <b:Year>2013</b:Year>
    <b:Pages>158-171</b:Pages>
    <b:RefOrder>3</b:RefOrder>
  </b:Source>
  <b:Source>
    <b:Tag>Tan21</b:Tag>
    <b:SourceType>JournalArticle</b:SourceType>
    <b:Guid>{C2370E1E-A35C-4CDD-8A99-63E857B4AEA5}</b:Guid>
    <b:Author>
      <b:Author>
        <b:NameList>
          <b:Person>
            <b:Last>Tania Santos</b:Last>
            <b:First>Tiago</b:First>
            <b:Middle>Ventura, Maria do Carmo Lopes</b:Middle>
          </b:Person>
        </b:NameList>
      </b:Author>
    </b:Author>
    <b:Title>A review on radiochromic film dosimetry for dose verification in high energy photon beams</b:Title>
    <b:JournalName>Radiation Physics and Chemistry</b:JournalName>
    <b:Year>2021</b:Year>
    <b:Pages>1-12</b:Pages>
    <b:RefOrder>15</b:RefOrder>
  </b:Source>
  <b:Source>
    <b:Tag>AIE</b:Tag>
    <b:SourceType>Misc</b:SourceType>
    <b:Guid>{6FA6537F-3DD4-4C51-B4E3-4033CE55BD8E}</b:Guid>
    <b:Author>
      <b:Author>
        <b:NameList>
          <b:Person>
            <b:Last>AIEA</b:Last>
          </b:Person>
        </b:NameList>
      </b:Author>
    </b:Author>
    <b:Title>Technical Reports Series no 483 : Dosimetry of Small Static Fields Used in External Beam Radiotherapy</b:Title>
    <b:Year>2017</b:Year>
    <b:City>Vienne</b:City>
    <b:RefOrder>5</b:RefOrder>
  </b:Source>
  <b:Source>
    <b:Tag>Aki70</b:Tag>
    <b:SourceType>JournalArticle</b:SourceType>
    <b:Guid>{EB772E03-B70C-43D7-8DCB-24E61A8F7709}</b:Guid>
    <b:Author>
      <b:Author>
        <b:NameList>
          <b:Person>
            <b:Last>Akima</b:Last>
            <b:First>Hiroshi</b:First>
          </b:Person>
        </b:NameList>
      </b:Author>
    </b:Author>
    <b:Title>A New Methode of Interpolation and Smooth Cuvre Fitting Based on Local Procedures</b:Title>
    <b:Year>1970</b:Year>
    <b:JournalName>Journal of the American for Computing Machinery, Vol 17, No4</b:JournalName>
    <b:Pages>589-602</b:Pages>
    <b:RefOrder>16</b:RefOrder>
  </b:Source>
  <b:Source>
    <b:Tag>PTW15</b:Tag>
    <b:SourceType>Misc</b:SourceType>
    <b:Guid>{F3A8D7EE-1019-4E32-86C2-F80F7F29FFB0}</b:Guid>
    <b:Author>
      <b:Author>
        <b:Corporate>PTW</b:Corporate>
      </b:Author>
    </b:Author>
    <b:Title>Instructions d'utilisation - Détecteur OCTAVIUS 1500 (T10044) et Interface de détecteur 4000 (T16039)</b:Title>
    <b:Year>2015</b:Year>
    <b:RefOrder>6</b:RefOrder>
  </b:Source>
  <b:Source>
    <b:Tag>PTW20</b:Tag>
    <b:SourceType>Misc</b:SourceType>
    <b:Guid>{DB8603BC-1799-474C-AD66-FD003FB3FE88}</b:Guid>
    <b:Author>
      <b:Author>
        <b:Corporate>PTW</b:Corporate>
      </b:Author>
    </b:Author>
    <b:Title>Intsructions d'utilisation - Détecteur OCTAVIUS 1600 SRS (T10056) et Interface de détecteur 4000 (T16039)</b:Title>
    <b:Year>2020</b:Year>
    <b:RefOrder>7</b:RefOrder>
  </b:Source>
  <b:Source>
    <b:Tag>Fog16</b:Tag>
    <b:SourceType>JournalArticle</b:SourceType>
    <b:Guid>{70B43584-B2B8-40CB-9202-DFD6ED9B63FA}</b:Guid>
    <b:Author>
      <b:Author>
        <b:NameList>
          <b:Person>
            <b:Last>Fogliata</b:Last>
            <b:First>Antonella</b:First>
          </b:Person>
        </b:NameList>
      </b:Author>
    </b:Author>
    <b:Title>Flattening filter free beams from TrueBeam and Versa HD units : Evaluation of the parameters for quality assurance</b:Title>
    <b:JournalName>Medical Physics</b:JournalName>
    <b:Year>2016</b:Year>
    <b:Pages>205-212</b:Pages>
    <b:RefOrder>8</b:RefOrder>
  </b:Source>
  <b:Source>
    <b:Tag>Ant12</b:Tag>
    <b:SourceType>JournalArticle</b:SourceType>
    <b:Guid>{6BDA7F6A-A2C6-43A5-A05B-2F2F40F0CD4C}</b:Guid>
    <b:Author>
      <b:Author>
        <b:NameList>
          <b:Person>
            <b:Last>Fogliata</b:Last>
            <b:First>Antonella</b:First>
          </b:Person>
        </b:NameList>
      </b:Author>
    </b:Author>
    <b:Title>Definition of parameters for quality assurance of flattening filter</b:Title>
    <b:JournalName>Medical Physics</b:JournalName>
    <b:Year>2012</b:Year>
    <b:Pages>6455-6464</b:Pages>
    <b:RefOrder>9</b:RefOrder>
  </b:Source>
  <b:Source>
    <b:Tag>Nir20</b:Tag>
    <b:SourceType>JournalArticle</b:SourceType>
    <b:Guid>{C22F50EC-1248-4A44-9E7E-B70DB2F5D5C6}</b:Guid>
    <b:Title>Report of AAPM Task Group 235 Radiochromic Film Dosimetry : An update to TG-55</b:Title>
    <b:Year>2020</b:Year>
    <b:Author>
      <b:Author>
        <b:NameList>
          <b:Person>
            <b:Last>Niroomand-Rad</b:Last>
            <b:First>Azam</b:First>
          </b:Person>
        </b:NameList>
      </b:Author>
    </b:Author>
    <b:JournalName>Medical physics</b:JournalName>
    <b:Pages>5986-6025</b:Pages>
    <b:RefOrder>1</b:RefOrder>
  </b:Source>
  <b:Source>
    <b:Tag>ASH20</b:Tag>
    <b:SourceType>Misc</b:SourceType>
    <b:Guid>{042139B4-82ED-440C-80EC-4EE6D5AAE3F0}</b:Guid>
    <b:Author>
      <b:Author>
        <b:Corporate>Ashland</b:Corporate>
      </b:Author>
    </b:Author>
    <b:Title>GAFCHROMIC Dosimetry media, type EBT-3</b:Title>
    <b:Year>2020</b:Year>
    <b:RefOrder>2</b:RefOrder>
  </b:Source>
  <b:Source>
    <b:Tag>IBA22</b:Tag>
    <b:SourceType>Misc</b:SourceType>
    <b:Guid>{6E839182-DF76-41A6-A6AC-1119317DF2A7}</b:Guid>
    <b:Author>
      <b:Author>
        <b:Corporate>IBA</b:Corporate>
      </b:Author>
    </b:Author>
    <b:Title>Detector for relative and absolute dosimetry</b:Title>
    <b:Year>2022</b:Year>
    <b:RefOrder>10</b:RefOrder>
  </b:Source>
  <b:Source>
    <b:Tag>PTW22</b:Tag>
    <b:SourceType>Misc</b:SourceType>
    <b:Guid>{BBC10822-5CFA-4A1B-B3D6-1CEF23AB9451}</b:Guid>
    <b:Author>
      <b:Author>
        <b:Corporate>PTW</b:Corporate>
      </b:Author>
    </b:Author>
    <b:Title>Detectors for Ionizing Radiation</b:Title>
    <b:Year>2022</b:Year>
    <b:RefOrder>11</b:RefOrder>
  </b:Source>
  <b:Source>
    <b:Tag>IBA221</b:Tag>
    <b:SourceType>Misc</b:SourceType>
    <b:Guid>{D0636330-9BB2-447B-A7D4-A820358E3B93}</b:Guid>
    <b:Author>
      <b:Author>
        <b:Corporate>IBA</b:Corporate>
      </b:Author>
    </b:Author>
    <b:Title>MyQA Accapt user's guide (SW version 9.0)</b:Title>
    <b:Year>2022</b:Year>
    <b:City> Schwarzenbruck</b:City>
    <b:RefOrder>12</b:RefOrder>
  </b:Source>
  <b:Source>
    <b:Tag>Owe20</b:Tag>
    <b:SourceType>JournalArticle</b:SourceType>
    <b:Guid>{44E03CD4-8BC5-4E96-BB98-3D7C55DBD7B3}</b:Guid>
    <b:Author>
      <b:Author>
        <b:NameList>
          <b:Person>
            <b:Last>Brace</b:Last>
            <b:First>Owen</b:First>
            <b:Middle>J.</b:Middle>
          </b:Person>
        </b:NameList>
      </b:Author>
    </b:Author>
    <b:Title>Evaluation of the PTW microDiamond in edge‐on orientationfor dosimetry in small fields</b:Title>
    <b:JournalName>Journal of Applied Clinical Medical Physics</b:JournalName>
    <b:Year>2020</b:Year>
    <b:Pages>278-288</b:Pages>
    <b:RefOrder>13</b:RefOrder>
  </b:Source>
</b:Sources>
</file>

<file path=customXml/itemProps1.xml><?xml version="1.0" encoding="utf-8"?>
<ds:datastoreItem xmlns:ds="http://schemas.openxmlformats.org/officeDocument/2006/customXml" ds:itemID="{14D3EE61-318B-4722-AB84-AB40341C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18</Pages>
  <Words>5135</Words>
  <Characters>28244</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179</cp:revision>
  <cp:lastPrinted>2022-11-25T15:57:00Z</cp:lastPrinted>
  <dcterms:created xsi:type="dcterms:W3CDTF">2022-11-09T08:01:00Z</dcterms:created>
  <dcterms:modified xsi:type="dcterms:W3CDTF">2022-11-25T17:56:00Z</dcterms:modified>
</cp:coreProperties>
</file>