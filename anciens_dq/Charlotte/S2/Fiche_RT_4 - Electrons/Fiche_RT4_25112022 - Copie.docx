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BA3B" w14:textId="205648EC" w:rsidR="00F04559" w:rsidRDefault="008C5241" w:rsidP="00F04559">
      <w:pPr>
        <w:rPr>
          <w:rFonts w:cs="Times New Roman"/>
          <w:i/>
          <w:sz w:val="32"/>
        </w:rPr>
      </w:pPr>
      <w:r>
        <w:rPr>
          <w:rFonts w:cs="Times New Roman"/>
          <w:i/>
          <w:noProof/>
          <w:sz w:val="32"/>
          <w:lang w:eastAsia="fr-FR"/>
        </w:rPr>
        <w:drawing>
          <wp:anchor distT="0" distB="0" distL="114300" distR="114300" simplePos="0" relativeHeight="251657216" behindDoc="1" locked="0" layoutInCell="1" allowOverlap="1" wp14:anchorId="7CB507BD" wp14:editId="20457D6B">
            <wp:simplePos x="0" y="0"/>
            <wp:positionH relativeFrom="margin">
              <wp:posOffset>4378960</wp:posOffset>
            </wp:positionH>
            <wp:positionV relativeFrom="paragraph">
              <wp:posOffset>205105</wp:posOffset>
            </wp:positionV>
            <wp:extent cx="1905000" cy="866775"/>
            <wp:effectExtent l="0" t="0" r="0" b="9525"/>
            <wp:wrapTight wrapText="bothSides">
              <wp:wrapPolygon edited="0">
                <wp:start x="0" y="0"/>
                <wp:lineTo x="0" y="21363"/>
                <wp:lineTo x="21384" y="21363"/>
                <wp:lineTo x="21384" y="0"/>
                <wp:lineTo x="0" y="0"/>
              </wp:wrapPolygon>
            </wp:wrapTight>
            <wp:docPr id="1" name="Image 1"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E77B6">
        <w:rPr>
          <w:noProof/>
        </w:rPr>
        <w:pict w14:anchorId="4B59B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4pt;margin-top:10.85pt;width:178.5pt;height:82.3pt;z-index:-251658240;mso-position-horizontal-relative:text;mso-position-vertical-relative:text;mso-width-relative:page;mso-height-relative:page" wrapcoords="1464 476 732 1429 73 2700 0 5559 73 6035 1172 8100 1464 8100 1172 9053 732 10641 732 12071 1611 13182 146 14929 73 18900 586 19218 1464 19218 2123 19218 17353 19218 17646 18582 17280 18265 17426 17312 17426 16041 17280 15724 19184 13341 20502 13182 21600 12071 21600 10165 20941 9053 17573 5559 17500 1588 15376 1271 2050 476 1464 476">
            <v:imagedata r:id="rId9" o:title="logo-institut-cancerologie-ouest"/>
            <w10:wrap type="through"/>
          </v:shape>
        </w:pict>
      </w:r>
      <w:r w:rsidR="00F208BD">
        <w:rPr>
          <w:rFonts w:cs="Times New Roman"/>
          <w:i/>
          <w:sz w:val="32"/>
        </w:rPr>
        <w:t xml:space="preserve"> </w:t>
      </w:r>
      <w:r w:rsidR="00F04559">
        <w:rPr>
          <w:rFonts w:cs="Times New Roman"/>
          <w:i/>
          <w:sz w:val="32"/>
        </w:rPr>
        <w:t xml:space="preserve">                    </w:t>
      </w:r>
    </w:p>
    <w:p w14:paraId="3AFF61A6" w14:textId="77777777" w:rsidR="00F04559" w:rsidRDefault="00F04559" w:rsidP="00132DB1">
      <w:pPr>
        <w:jc w:val="center"/>
        <w:rPr>
          <w:rFonts w:cs="Times New Roman"/>
          <w:i/>
          <w:sz w:val="32"/>
        </w:rPr>
      </w:pPr>
    </w:p>
    <w:p w14:paraId="4CC280C7" w14:textId="77777777" w:rsidR="00F04559" w:rsidRDefault="00F04559" w:rsidP="00132DB1">
      <w:pPr>
        <w:jc w:val="center"/>
        <w:rPr>
          <w:rFonts w:cs="Times New Roman"/>
          <w:i/>
          <w:sz w:val="32"/>
        </w:rPr>
      </w:pPr>
    </w:p>
    <w:p w14:paraId="2D64D99C" w14:textId="6A4EC00F" w:rsidR="00F04559" w:rsidRDefault="00F04559" w:rsidP="00132DB1">
      <w:pPr>
        <w:jc w:val="center"/>
        <w:rPr>
          <w:rFonts w:cs="Times New Roman"/>
          <w:i/>
          <w:sz w:val="32"/>
        </w:rPr>
      </w:pPr>
    </w:p>
    <w:p w14:paraId="6A2AFB14" w14:textId="0DEF233B" w:rsidR="00F04559" w:rsidRDefault="00F04559" w:rsidP="00132DB1">
      <w:pPr>
        <w:jc w:val="center"/>
        <w:rPr>
          <w:rFonts w:cs="Times New Roman"/>
          <w:i/>
          <w:sz w:val="32"/>
        </w:rPr>
      </w:pPr>
    </w:p>
    <w:p w14:paraId="2A2756AB" w14:textId="40886C16" w:rsidR="00F04559" w:rsidRDefault="00F04559" w:rsidP="00132DB1">
      <w:pPr>
        <w:jc w:val="center"/>
        <w:rPr>
          <w:rFonts w:cs="Times New Roman"/>
          <w:i/>
          <w:sz w:val="32"/>
        </w:rPr>
      </w:pPr>
    </w:p>
    <w:p w14:paraId="4CA764FA" w14:textId="5DCF686E" w:rsidR="00512575" w:rsidRDefault="00512575" w:rsidP="00132DB1">
      <w:pPr>
        <w:jc w:val="center"/>
        <w:rPr>
          <w:rFonts w:cs="Times New Roman"/>
          <w:i/>
          <w:sz w:val="32"/>
        </w:rPr>
      </w:pPr>
    </w:p>
    <w:p w14:paraId="78E61B79" w14:textId="77777777" w:rsidR="008D7A68" w:rsidRDefault="008D7A68" w:rsidP="00132DB1">
      <w:pPr>
        <w:jc w:val="center"/>
        <w:rPr>
          <w:rFonts w:cs="Times New Roman"/>
          <w:i/>
          <w:sz w:val="32"/>
        </w:rPr>
      </w:pPr>
    </w:p>
    <w:p w14:paraId="3F4E0BE9" w14:textId="47E51153" w:rsidR="006E43EC" w:rsidRPr="00EA5911" w:rsidRDefault="00E8405B" w:rsidP="00132DB1">
      <w:pPr>
        <w:jc w:val="center"/>
        <w:rPr>
          <w:rFonts w:cs="Times New Roman"/>
          <w:i/>
          <w:sz w:val="52"/>
        </w:rPr>
      </w:pPr>
      <w:r w:rsidRPr="00EA5911">
        <w:rPr>
          <w:rFonts w:cs="Times New Roman"/>
          <w:i/>
          <w:sz w:val="52"/>
        </w:rPr>
        <w:t xml:space="preserve">Fiche d’activité </w:t>
      </w:r>
      <w:r w:rsidR="00F14CA8">
        <w:rPr>
          <w:rFonts w:cs="Times New Roman"/>
          <w:i/>
          <w:sz w:val="52"/>
        </w:rPr>
        <w:t>4</w:t>
      </w:r>
      <w:r w:rsidRPr="00EA5911">
        <w:rPr>
          <w:rFonts w:cs="Times New Roman"/>
          <w:i/>
          <w:sz w:val="52"/>
        </w:rPr>
        <w:t xml:space="preserve"> – Faisceaux </w:t>
      </w:r>
      <w:r w:rsidR="00F14CA8">
        <w:rPr>
          <w:rFonts w:cs="Times New Roman"/>
          <w:i/>
          <w:sz w:val="52"/>
        </w:rPr>
        <w:t>d’électrons</w:t>
      </w:r>
      <w:r w:rsidRPr="00EA5911">
        <w:rPr>
          <w:rFonts w:cs="Times New Roman"/>
          <w:i/>
          <w:sz w:val="52"/>
        </w:rPr>
        <w:t xml:space="preserve"> de haute énergie : étude de la variation relative de la dose absorbée et détermination de la dose absorbée de référence</w:t>
      </w:r>
    </w:p>
    <w:p w14:paraId="2B0A36FB" w14:textId="4D2735A8" w:rsidR="00512575" w:rsidRDefault="00512575" w:rsidP="00132DB1">
      <w:pPr>
        <w:jc w:val="center"/>
        <w:rPr>
          <w:rFonts w:cs="Times New Roman"/>
          <w:i/>
          <w:sz w:val="32"/>
        </w:rPr>
      </w:pPr>
    </w:p>
    <w:p w14:paraId="744239EE" w14:textId="123F3426" w:rsidR="00512575" w:rsidRDefault="00512575" w:rsidP="00132DB1">
      <w:pPr>
        <w:jc w:val="center"/>
        <w:rPr>
          <w:rFonts w:cs="Times New Roman"/>
          <w:i/>
          <w:sz w:val="32"/>
        </w:rPr>
      </w:pPr>
    </w:p>
    <w:p w14:paraId="1DC06322" w14:textId="77777777" w:rsidR="008D7A68" w:rsidRPr="004B5AD3" w:rsidRDefault="008D7A68" w:rsidP="00132DB1">
      <w:pPr>
        <w:jc w:val="center"/>
        <w:rPr>
          <w:rFonts w:cs="Times New Roman"/>
          <w:i/>
          <w:sz w:val="32"/>
        </w:rPr>
      </w:pPr>
    </w:p>
    <w:p w14:paraId="302BC775" w14:textId="4F4A3C5C" w:rsidR="00E8405B" w:rsidRDefault="00512575" w:rsidP="00132DB1">
      <w:pPr>
        <w:jc w:val="center"/>
        <w:rPr>
          <w:rFonts w:cs="Times New Roman"/>
          <w:sz w:val="28"/>
        </w:rPr>
      </w:pPr>
      <w:r w:rsidRPr="00EA5911">
        <w:rPr>
          <w:rFonts w:cs="Times New Roman"/>
          <w:sz w:val="28"/>
        </w:rPr>
        <w:t>GONTIER Charlotte</w:t>
      </w:r>
    </w:p>
    <w:p w14:paraId="6DFA83F0" w14:textId="18C24F99" w:rsidR="007B41BF" w:rsidRPr="007B41BF" w:rsidRDefault="007B41BF" w:rsidP="00132DB1">
      <w:pPr>
        <w:jc w:val="center"/>
        <w:rPr>
          <w:rFonts w:cs="Times New Roman"/>
          <w:i/>
          <w:sz w:val="28"/>
        </w:rPr>
      </w:pPr>
      <w:r>
        <w:rPr>
          <w:rFonts w:cs="Times New Roman"/>
          <w:i/>
          <w:sz w:val="28"/>
        </w:rPr>
        <w:t>Travail encadré par Thomas Marsac et Camille Llagostera</w:t>
      </w:r>
    </w:p>
    <w:p w14:paraId="1A8F96DE" w14:textId="08919347" w:rsidR="00F04559" w:rsidRDefault="00F04559">
      <w:pPr>
        <w:rPr>
          <w:rFonts w:cs="Times New Roman"/>
        </w:rPr>
      </w:pPr>
      <w:r>
        <w:rPr>
          <w:rFonts w:cs="Times New Roman"/>
        </w:rPr>
        <w:br w:type="page"/>
      </w:r>
    </w:p>
    <w:p w14:paraId="229840A2" w14:textId="027D3E8F" w:rsidR="001E5366" w:rsidRPr="001E5366" w:rsidRDefault="002F0467">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r w:rsidRPr="001E5366">
        <w:rPr>
          <w:rFonts w:ascii="Times New Roman" w:hAnsi="Times New Roman" w:cs="Times New Roman"/>
          <w:sz w:val="220"/>
        </w:rPr>
        <w:lastRenderedPageBreak/>
        <w:fldChar w:fldCharType="begin"/>
      </w:r>
      <w:r w:rsidRPr="001E5366">
        <w:rPr>
          <w:rFonts w:ascii="Times New Roman" w:hAnsi="Times New Roman" w:cs="Times New Roman"/>
          <w:sz w:val="220"/>
        </w:rPr>
        <w:instrText xml:space="preserve"> TOC \o "1-3" \h \z \u </w:instrText>
      </w:r>
      <w:r w:rsidRPr="001E5366">
        <w:rPr>
          <w:rFonts w:ascii="Times New Roman" w:hAnsi="Times New Roman" w:cs="Times New Roman"/>
          <w:sz w:val="220"/>
        </w:rPr>
        <w:fldChar w:fldCharType="separate"/>
      </w:r>
      <w:hyperlink w:anchor="_Toc115953972" w:history="1">
        <w:r w:rsidR="001E5366" w:rsidRPr="001E5366">
          <w:rPr>
            <w:rStyle w:val="Lienhypertexte"/>
            <w:rFonts w:ascii="Times New Roman" w:hAnsi="Times New Roman" w:cs="Times New Roman"/>
            <w:noProof/>
            <w:sz w:val="36"/>
          </w:rPr>
          <w:t>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INTRODUCTION</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_Toc115953972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7E77B6">
          <w:rPr>
            <w:rFonts w:ascii="Times New Roman" w:hAnsi="Times New Roman" w:cs="Times New Roman"/>
            <w:noProof/>
            <w:webHidden/>
            <w:sz w:val="36"/>
          </w:rPr>
          <w:t>3</w:t>
        </w:r>
        <w:r w:rsidR="001E5366" w:rsidRPr="001E5366">
          <w:rPr>
            <w:rFonts w:ascii="Times New Roman" w:hAnsi="Times New Roman" w:cs="Times New Roman"/>
            <w:noProof/>
            <w:webHidden/>
            <w:sz w:val="36"/>
          </w:rPr>
          <w:fldChar w:fldCharType="end"/>
        </w:r>
      </w:hyperlink>
    </w:p>
    <w:p w14:paraId="45F44D82" w14:textId="497374AF" w:rsidR="001E5366" w:rsidRPr="001E5366" w:rsidRDefault="007E77B6">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73" w:history="1">
        <w:r w:rsidR="001E5366" w:rsidRPr="001E5366">
          <w:rPr>
            <w:rStyle w:val="Lienhypertexte"/>
            <w:rFonts w:ascii="Times New Roman" w:hAnsi="Times New Roman" w:cs="Times New Roman"/>
            <w:noProof/>
            <w:sz w:val="32"/>
          </w:rPr>
          <w:t>1)</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relative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_Toc115953973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Pr>
            <w:rFonts w:ascii="Times New Roman" w:hAnsi="Times New Roman" w:cs="Times New Roman"/>
            <w:noProof/>
            <w:webHidden/>
            <w:sz w:val="32"/>
          </w:rPr>
          <w:t>3</w:t>
        </w:r>
        <w:r w:rsidR="001E5366" w:rsidRPr="001E5366">
          <w:rPr>
            <w:rFonts w:ascii="Times New Roman" w:hAnsi="Times New Roman" w:cs="Times New Roman"/>
            <w:noProof/>
            <w:webHidden/>
            <w:sz w:val="32"/>
          </w:rPr>
          <w:fldChar w:fldCharType="end"/>
        </w:r>
      </w:hyperlink>
    </w:p>
    <w:p w14:paraId="484E5914" w14:textId="3C1F7003"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4"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Rendement en profondeur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_Toc115953974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3</w:t>
        </w:r>
        <w:r w:rsidR="001E5366" w:rsidRPr="001E5366">
          <w:rPr>
            <w:rFonts w:ascii="Times New Roman" w:hAnsi="Times New Roman" w:cs="Times New Roman"/>
            <w:noProof/>
            <w:webHidden/>
            <w:sz w:val="28"/>
          </w:rPr>
          <w:fldChar w:fldCharType="end"/>
        </w:r>
      </w:hyperlink>
    </w:p>
    <w:p w14:paraId="00BC40D7" w14:textId="63418168"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5"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Profil</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_Toc115953975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3</w:t>
        </w:r>
        <w:r w:rsidR="001E5366" w:rsidRPr="001E5366">
          <w:rPr>
            <w:rFonts w:ascii="Times New Roman" w:hAnsi="Times New Roman" w:cs="Times New Roman"/>
            <w:noProof/>
            <w:webHidden/>
            <w:sz w:val="28"/>
          </w:rPr>
          <w:fldChar w:fldCharType="end"/>
        </w:r>
      </w:hyperlink>
    </w:p>
    <w:p w14:paraId="51103326" w14:textId="38EE66CB"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6"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Facteur d’ouverture collimateur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758717BD" w14:textId="33C67C7A" w:rsidR="001E5366" w:rsidRPr="001E5366" w:rsidRDefault="007E77B6">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77" w:history="1">
        <w:r w:rsidR="001E5366" w:rsidRPr="001E5366">
          <w:rPr>
            <w:rStyle w:val="Lienhypertexte"/>
            <w:rFonts w:ascii="Times New Roman" w:hAnsi="Times New Roman" w:cs="Times New Roman"/>
            <w:noProof/>
            <w:sz w:val="32"/>
          </w:rPr>
          <w:t>2)</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absolue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_Toc115953977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Pr>
            <w:rFonts w:ascii="Times New Roman" w:hAnsi="Times New Roman" w:cs="Times New Roman"/>
            <w:noProof/>
            <w:webHidden/>
            <w:sz w:val="32"/>
          </w:rPr>
          <w:t>4</w:t>
        </w:r>
        <w:r w:rsidR="001E5366" w:rsidRPr="001E5366">
          <w:rPr>
            <w:rFonts w:ascii="Times New Roman" w:hAnsi="Times New Roman" w:cs="Times New Roman"/>
            <w:noProof/>
            <w:webHidden/>
            <w:sz w:val="32"/>
          </w:rPr>
          <w:fldChar w:fldCharType="end"/>
        </w:r>
      </w:hyperlink>
    </w:p>
    <w:p w14:paraId="5AA69848" w14:textId="47397EEE"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8"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TRS 277</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_Toc115953978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442CEE47" w14:textId="10DEAD9C"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9"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TRS 398</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_Toc115953979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0ABDF7C2" w14:textId="0D8BB040"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0"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Etalonnage croisé</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_Toc115953980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5</w:t>
        </w:r>
        <w:r w:rsidR="001E5366" w:rsidRPr="001E5366">
          <w:rPr>
            <w:rFonts w:ascii="Times New Roman" w:hAnsi="Times New Roman" w:cs="Times New Roman"/>
            <w:noProof/>
            <w:webHidden/>
            <w:sz w:val="28"/>
          </w:rPr>
          <w:fldChar w:fldCharType="end"/>
        </w:r>
      </w:hyperlink>
    </w:p>
    <w:p w14:paraId="34D67869" w14:textId="42F54451"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r>
        <w:fldChar w:fldCharType="begin"/>
      </w:r>
      <w:r>
        <w:instrText xml:space="preserve"> HYPERLINK \l "_Toc115953981" </w:instrText>
      </w:r>
      <w:r>
        <w:fldChar w:fldCharType="separate"/>
      </w:r>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Corrections appliquées à la chambre d’ionisation</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ins w:id="0" w:author="Gontier Charlotte" w:date="2022-12-09T15:05:00Z">
        <w:r>
          <w:rPr>
            <w:rFonts w:ascii="Times New Roman" w:hAnsi="Times New Roman" w:cs="Times New Roman"/>
            <w:noProof/>
            <w:webHidden/>
            <w:sz w:val="28"/>
          </w:rPr>
          <w:t>6</w:t>
        </w:r>
      </w:ins>
      <w:del w:id="1" w:author="Gontier Charlotte" w:date="2022-12-09T15:05:00Z">
        <w:r w:rsidR="00C14FF9" w:rsidDel="007E77B6">
          <w:rPr>
            <w:rFonts w:ascii="Times New Roman" w:hAnsi="Times New Roman" w:cs="Times New Roman"/>
            <w:noProof/>
            <w:webHidden/>
            <w:sz w:val="28"/>
          </w:rPr>
          <w:delText>5</w:delText>
        </w:r>
      </w:del>
      <w:r w:rsidR="001E5366" w:rsidRPr="001E5366">
        <w:rPr>
          <w:rFonts w:ascii="Times New Roman" w:hAnsi="Times New Roman" w:cs="Times New Roman"/>
          <w:noProof/>
          <w:webHidden/>
          <w:sz w:val="28"/>
        </w:rPr>
        <w:fldChar w:fldCharType="end"/>
      </w:r>
      <w:r>
        <w:rPr>
          <w:rFonts w:ascii="Times New Roman" w:hAnsi="Times New Roman" w:cs="Times New Roman"/>
          <w:noProof/>
          <w:sz w:val="28"/>
        </w:rPr>
        <w:fldChar w:fldCharType="end"/>
      </w:r>
    </w:p>
    <w:p w14:paraId="22D6310F" w14:textId="0AB5ECEC"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2" w:history="1">
        <w:r w:rsidR="001E5366" w:rsidRPr="001E5366">
          <w:rPr>
            <w:rStyle w:val="Lienhypertexte"/>
            <w:rFonts w:ascii="Times New Roman" w:hAnsi="Times New Roman" w:cs="Times New Roman"/>
            <w:noProof/>
            <w:sz w:val="28"/>
          </w:rPr>
          <w:t>e.</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Incertitudes</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6</w:t>
        </w:r>
        <w:r w:rsidR="001E5366" w:rsidRPr="001E5366">
          <w:rPr>
            <w:rFonts w:ascii="Times New Roman" w:hAnsi="Times New Roman" w:cs="Times New Roman"/>
            <w:noProof/>
            <w:webHidden/>
            <w:sz w:val="28"/>
          </w:rPr>
          <w:fldChar w:fldCharType="end"/>
        </w:r>
      </w:hyperlink>
    </w:p>
    <w:p w14:paraId="0E24C8EB" w14:textId="69D5C5C7" w:rsidR="001E5366" w:rsidRPr="001E5366" w:rsidRDefault="007E77B6">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83" w:history="1">
        <w:r w:rsidR="001E5366" w:rsidRPr="001E5366">
          <w:rPr>
            <w:rStyle w:val="Lienhypertexte"/>
            <w:rFonts w:ascii="Times New Roman" w:hAnsi="Times New Roman" w:cs="Times New Roman"/>
            <w:noProof/>
            <w:sz w:val="32"/>
          </w:rPr>
          <w:t>3)</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Matériel</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_Toc115953983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Pr>
            <w:rFonts w:ascii="Times New Roman" w:hAnsi="Times New Roman" w:cs="Times New Roman"/>
            <w:noProof/>
            <w:webHidden/>
            <w:sz w:val="32"/>
          </w:rPr>
          <w:t>7</w:t>
        </w:r>
        <w:r w:rsidR="001E5366" w:rsidRPr="001E5366">
          <w:rPr>
            <w:rFonts w:ascii="Times New Roman" w:hAnsi="Times New Roman" w:cs="Times New Roman"/>
            <w:noProof/>
            <w:webHidden/>
            <w:sz w:val="32"/>
          </w:rPr>
          <w:fldChar w:fldCharType="end"/>
        </w:r>
      </w:hyperlink>
    </w:p>
    <w:p w14:paraId="343CA940" w14:textId="3A7F0691" w:rsidR="001E5366" w:rsidRPr="001E5366" w:rsidRDefault="007E77B6">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hyperlink w:anchor="_Toc115953984" w:history="1">
        <w:r w:rsidR="001E5366" w:rsidRPr="001E5366">
          <w:rPr>
            <w:rStyle w:val="Lienhypertexte"/>
            <w:rFonts w:ascii="Times New Roman" w:hAnsi="Times New Roman" w:cs="Times New Roman"/>
            <w:noProof/>
            <w:sz w:val="36"/>
          </w:rPr>
          <w:t>II.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MESURES ET RESULTATS</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_Toc115953984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Pr>
            <w:rFonts w:ascii="Times New Roman" w:hAnsi="Times New Roman" w:cs="Times New Roman"/>
            <w:noProof/>
            <w:webHidden/>
            <w:sz w:val="36"/>
          </w:rPr>
          <w:t>7</w:t>
        </w:r>
        <w:r w:rsidR="001E5366" w:rsidRPr="001E5366">
          <w:rPr>
            <w:rFonts w:ascii="Times New Roman" w:hAnsi="Times New Roman" w:cs="Times New Roman"/>
            <w:noProof/>
            <w:webHidden/>
            <w:sz w:val="36"/>
          </w:rPr>
          <w:fldChar w:fldCharType="end"/>
        </w:r>
      </w:hyperlink>
    </w:p>
    <w:p w14:paraId="1635D9D7" w14:textId="47BDF488" w:rsidR="001E5366" w:rsidRPr="001E5366" w:rsidRDefault="007E77B6">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85" w:history="1">
        <w:r w:rsidR="001E5366" w:rsidRPr="001E5366">
          <w:rPr>
            <w:rStyle w:val="Lienhypertexte"/>
            <w:rFonts w:ascii="Times New Roman" w:hAnsi="Times New Roman" w:cs="Times New Roman"/>
            <w:noProof/>
            <w:sz w:val="32"/>
          </w:rPr>
          <w:t>1)</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Rendements en profondeur</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_Toc115953985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Pr>
            <w:rFonts w:ascii="Times New Roman" w:hAnsi="Times New Roman" w:cs="Times New Roman"/>
            <w:noProof/>
            <w:webHidden/>
            <w:sz w:val="32"/>
          </w:rPr>
          <w:t>8</w:t>
        </w:r>
        <w:r w:rsidR="001E5366" w:rsidRPr="001E5366">
          <w:rPr>
            <w:rFonts w:ascii="Times New Roman" w:hAnsi="Times New Roman" w:cs="Times New Roman"/>
            <w:noProof/>
            <w:webHidden/>
            <w:sz w:val="32"/>
          </w:rPr>
          <w:fldChar w:fldCharType="end"/>
        </w:r>
      </w:hyperlink>
    </w:p>
    <w:p w14:paraId="2AF2BB90" w14:textId="00B4F6C3"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6"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en énergie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8</w:t>
        </w:r>
        <w:r w:rsidR="001E5366" w:rsidRPr="001E5366">
          <w:rPr>
            <w:rFonts w:ascii="Times New Roman" w:hAnsi="Times New Roman" w:cs="Times New Roman"/>
            <w:noProof/>
            <w:webHidden/>
            <w:sz w:val="28"/>
          </w:rPr>
          <w:fldChar w:fldCharType="end"/>
        </w:r>
      </w:hyperlink>
    </w:p>
    <w:p w14:paraId="3D124E77" w14:textId="396B54E2"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r>
        <w:fldChar w:fldCharType="begin"/>
      </w:r>
      <w:r>
        <w:instrText xml:space="preserve"> HYPERLINK \l "_Toc115953987" </w:instrText>
      </w:r>
      <w:r>
        <w:fldChar w:fldCharType="separate"/>
      </w:r>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taille de champ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_Toc115953987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ins w:id="2" w:author="Gontier Charlotte" w:date="2022-12-09T15:05:00Z">
        <w:r>
          <w:rPr>
            <w:rFonts w:ascii="Times New Roman" w:hAnsi="Times New Roman" w:cs="Times New Roman"/>
            <w:noProof/>
            <w:webHidden/>
            <w:sz w:val="28"/>
          </w:rPr>
          <w:t>9</w:t>
        </w:r>
      </w:ins>
      <w:del w:id="3" w:author="Gontier Charlotte" w:date="2022-12-09T15:05:00Z">
        <w:r w:rsidR="00C14FF9" w:rsidDel="007E77B6">
          <w:rPr>
            <w:rFonts w:ascii="Times New Roman" w:hAnsi="Times New Roman" w:cs="Times New Roman"/>
            <w:noProof/>
            <w:webHidden/>
            <w:sz w:val="28"/>
          </w:rPr>
          <w:delText>8</w:delText>
        </w:r>
      </w:del>
      <w:r w:rsidR="001E5366" w:rsidRPr="001E5366">
        <w:rPr>
          <w:rFonts w:ascii="Times New Roman" w:hAnsi="Times New Roman" w:cs="Times New Roman"/>
          <w:noProof/>
          <w:webHidden/>
          <w:sz w:val="28"/>
        </w:rPr>
        <w:fldChar w:fldCharType="end"/>
      </w:r>
      <w:r>
        <w:rPr>
          <w:rFonts w:ascii="Times New Roman" w:hAnsi="Times New Roman" w:cs="Times New Roman"/>
          <w:noProof/>
          <w:sz w:val="28"/>
        </w:rPr>
        <w:fldChar w:fldCharType="end"/>
      </w:r>
    </w:p>
    <w:p w14:paraId="02590C31" w14:textId="65271184"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8"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DSP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_Toc115953988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9</w:t>
        </w:r>
        <w:r w:rsidR="001E5366" w:rsidRPr="001E5366">
          <w:rPr>
            <w:rFonts w:ascii="Times New Roman" w:hAnsi="Times New Roman" w:cs="Times New Roman"/>
            <w:noProof/>
            <w:webHidden/>
            <w:sz w:val="28"/>
          </w:rPr>
          <w:fldChar w:fldCharType="end"/>
        </w:r>
      </w:hyperlink>
    </w:p>
    <w:p w14:paraId="2D3568ED" w14:textId="26D7EFFD"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r>
        <w:fldChar w:fldCharType="begin"/>
      </w:r>
      <w:r>
        <w:instrText xml:space="preserve"> HYPERLINK \l "_Toc115953989" </w:instrText>
      </w:r>
      <w:r>
        <w:fldChar w:fldCharType="separate"/>
      </w:r>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le détecteur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_Toc115953989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ins w:id="4" w:author="Gontier Charlotte" w:date="2022-12-09T15:05:00Z">
        <w:r>
          <w:rPr>
            <w:rFonts w:ascii="Times New Roman" w:hAnsi="Times New Roman" w:cs="Times New Roman"/>
            <w:noProof/>
            <w:webHidden/>
            <w:sz w:val="28"/>
          </w:rPr>
          <w:t>10</w:t>
        </w:r>
      </w:ins>
      <w:del w:id="5" w:author="Gontier Charlotte" w:date="2022-12-09T15:05:00Z">
        <w:r w:rsidR="00C14FF9" w:rsidDel="007E77B6">
          <w:rPr>
            <w:rFonts w:ascii="Times New Roman" w:hAnsi="Times New Roman" w:cs="Times New Roman"/>
            <w:noProof/>
            <w:webHidden/>
            <w:sz w:val="28"/>
          </w:rPr>
          <w:delText>9</w:delText>
        </w:r>
      </w:del>
      <w:r w:rsidR="001E5366" w:rsidRPr="001E5366">
        <w:rPr>
          <w:rFonts w:ascii="Times New Roman" w:hAnsi="Times New Roman" w:cs="Times New Roman"/>
          <w:noProof/>
          <w:webHidden/>
          <w:sz w:val="28"/>
        </w:rPr>
        <w:fldChar w:fldCharType="end"/>
      </w:r>
      <w:r>
        <w:rPr>
          <w:rFonts w:ascii="Times New Roman" w:hAnsi="Times New Roman" w:cs="Times New Roman"/>
          <w:noProof/>
          <w:sz w:val="28"/>
        </w:rPr>
        <w:fldChar w:fldCharType="end"/>
      </w:r>
    </w:p>
    <w:p w14:paraId="75071D9E" w14:textId="3D4006D3" w:rsidR="001E5366" w:rsidRPr="001E5366" w:rsidRDefault="007E77B6">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0" w:history="1">
        <w:r w:rsidR="001E5366" w:rsidRPr="001E5366">
          <w:rPr>
            <w:rStyle w:val="Lienhypertexte"/>
            <w:rFonts w:ascii="Times New Roman" w:hAnsi="Times New Roman" w:cs="Times New Roman"/>
            <w:noProof/>
            <w:sz w:val="32"/>
          </w:rPr>
          <w:t>2)</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Profils</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_Toc115953990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Pr>
            <w:rFonts w:ascii="Times New Roman" w:hAnsi="Times New Roman" w:cs="Times New Roman"/>
            <w:noProof/>
            <w:webHidden/>
            <w:sz w:val="32"/>
          </w:rPr>
          <w:t>10</w:t>
        </w:r>
        <w:r w:rsidR="001E5366" w:rsidRPr="001E5366">
          <w:rPr>
            <w:rFonts w:ascii="Times New Roman" w:hAnsi="Times New Roman" w:cs="Times New Roman"/>
            <w:noProof/>
            <w:webHidden/>
            <w:sz w:val="32"/>
          </w:rPr>
          <w:fldChar w:fldCharType="end"/>
        </w:r>
      </w:hyperlink>
    </w:p>
    <w:p w14:paraId="2D083F38" w14:textId="69EC7FE4"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1"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en énergie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10</w:t>
        </w:r>
        <w:r w:rsidR="001E5366" w:rsidRPr="001E5366">
          <w:rPr>
            <w:rFonts w:ascii="Times New Roman" w:hAnsi="Times New Roman" w:cs="Times New Roman"/>
            <w:noProof/>
            <w:webHidden/>
            <w:sz w:val="28"/>
          </w:rPr>
          <w:fldChar w:fldCharType="end"/>
        </w:r>
      </w:hyperlink>
    </w:p>
    <w:p w14:paraId="306E14E5" w14:textId="7F4AAE7E"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2"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taille de champ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11</w:t>
        </w:r>
        <w:r w:rsidR="001E5366" w:rsidRPr="001E5366">
          <w:rPr>
            <w:rFonts w:ascii="Times New Roman" w:hAnsi="Times New Roman" w:cs="Times New Roman"/>
            <w:noProof/>
            <w:webHidden/>
            <w:sz w:val="28"/>
          </w:rPr>
          <w:fldChar w:fldCharType="end"/>
        </w:r>
      </w:hyperlink>
    </w:p>
    <w:p w14:paraId="0A246EF6" w14:textId="6F1505FE"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r>
        <w:fldChar w:fldCharType="begin"/>
      </w:r>
      <w:r>
        <w:instrText xml:space="preserve"> HYPERLINK \l "_Toc11</w:instrText>
      </w:r>
      <w:r>
        <w:instrText xml:space="preserve">5953993" </w:instrText>
      </w:r>
      <w:r>
        <w:fldChar w:fldCharType="separate"/>
      </w:r>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l’orientation</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_Toc115953993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ins w:id="6" w:author="Gontier Charlotte" w:date="2022-12-09T15:05:00Z">
        <w:r>
          <w:rPr>
            <w:rFonts w:ascii="Times New Roman" w:hAnsi="Times New Roman" w:cs="Times New Roman"/>
            <w:noProof/>
            <w:webHidden/>
            <w:sz w:val="28"/>
          </w:rPr>
          <w:t>12</w:t>
        </w:r>
      </w:ins>
      <w:del w:id="7" w:author="Gontier Charlotte" w:date="2022-12-09T15:05:00Z">
        <w:r w:rsidR="00C14FF9" w:rsidDel="007E77B6">
          <w:rPr>
            <w:rFonts w:ascii="Times New Roman" w:hAnsi="Times New Roman" w:cs="Times New Roman"/>
            <w:noProof/>
            <w:webHidden/>
            <w:sz w:val="28"/>
          </w:rPr>
          <w:delText>11</w:delText>
        </w:r>
      </w:del>
      <w:r w:rsidR="001E5366" w:rsidRPr="001E5366">
        <w:rPr>
          <w:rFonts w:ascii="Times New Roman" w:hAnsi="Times New Roman" w:cs="Times New Roman"/>
          <w:noProof/>
          <w:webHidden/>
          <w:sz w:val="28"/>
        </w:rPr>
        <w:fldChar w:fldCharType="end"/>
      </w:r>
      <w:r>
        <w:rPr>
          <w:rFonts w:ascii="Times New Roman" w:hAnsi="Times New Roman" w:cs="Times New Roman"/>
          <w:noProof/>
          <w:sz w:val="28"/>
        </w:rPr>
        <w:fldChar w:fldCharType="end"/>
      </w:r>
    </w:p>
    <w:p w14:paraId="32C177B5" w14:textId="039D8C5A"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4" w:history="1">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vitesse de balayage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_Toc115953994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12</w:t>
        </w:r>
        <w:r w:rsidR="001E5366" w:rsidRPr="001E5366">
          <w:rPr>
            <w:rFonts w:ascii="Times New Roman" w:hAnsi="Times New Roman" w:cs="Times New Roman"/>
            <w:noProof/>
            <w:webHidden/>
            <w:sz w:val="28"/>
          </w:rPr>
          <w:fldChar w:fldCharType="end"/>
        </w:r>
      </w:hyperlink>
    </w:p>
    <w:p w14:paraId="431A3844" w14:textId="4E1E1C94"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r>
        <w:fldChar w:fldCharType="begin"/>
      </w:r>
      <w:r>
        <w:instrText xml:space="preserve"> HYPERLINK \l "_Toc115953995" </w:instrText>
      </w:r>
      <w:r>
        <w:fldChar w:fldCharType="separate"/>
      </w:r>
      <w:r w:rsidR="001E5366" w:rsidRPr="001E5366">
        <w:rPr>
          <w:rStyle w:val="Lienhypertexte"/>
          <w:rFonts w:ascii="Times New Roman" w:hAnsi="Times New Roman" w:cs="Times New Roman"/>
          <w:noProof/>
          <w:sz w:val="28"/>
        </w:rPr>
        <w:t>e.</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DSP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_Toc115953995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ins w:id="8" w:author="Gontier Charlotte" w:date="2022-12-09T15:05:00Z">
        <w:r>
          <w:rPr>
            <w:rFonts w:ascii="Times New Roman" w:hAnsi="Times New Roman" w:cs="Times New Roman"/>
            <w:noProof/>
            <w:webHidden/>
            <w:sz w:val="28"/>
          </w:rPr>
          <w:t>13</w:t>
        </w:r>
      </w:ins>
      <w:del w:id="9" w:author="Gontier Charlotte" w:date="2022-12-09T15:05:00Z">
        <w:r w:rsidR="00C14FF9" w:rsidDel="007E77B6">
          <w:rPr>
            <w:rFonts w:ascii="Times New Roman" w:hAnsi="Times New Roman" w:cs="Times New Roman"/>
            <w:noProof/>
            <w:webHidden/>
            <w:sz w:val="28"/>
          </w:rPr>
          <w:delText>12</w:delText>
        </w:r>
      </w:del>
      <w:r w:rsidR="001E5366" w:rsidRPr="001E5366">
        <w:rPr>
          <w:rFonts w:ascii="Times New Roman" w:hAnsi="Times New Roman" w:cs="Times New Roman"/>
          <w:noProof/>
          <w:webHidden/>
          <w:sz w:val="28"/>
        </w:rPr>
        <w:fldChar w:fldCharType="end"/>
      </w:r>
      <w:r>
        <w:rPr>
          <w:rFonts w:ascii="Times New Roman" w:hAnsi="Times New Roman" w:cs="Times New Roman"/>
          <w:noProof/>
          <w:sz w:val="28"/>
        </w:rPr>
        <w:fldChar w:fldCharType="end"/>
      </w:r>
    </w:p>
    <w:p w14:paraId="5FED568D" w14:textId="21792D7A"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6" w:history="1">
        <w:r w:rsidR="001E5366" w:rsidRPr="001E5366">
          <w:rPr>
            <w:rStyle w:val="Lienhypertexte"/>
            <w:rFonts w:ascii="Times New Roman" w:hAnsi="Times New Roman" w:cs="Times New Roman"/>
            <w:noProof/>
            <w:sz w:val="28"/>
          </w:rPr>
          <w:t>f.</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position de la chambre de référence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13</w:t>
        </w:r>
        <w:r w:rsidR="001E5366" w:rsidRPr="001E5366">
          <w:rPr>
            <w:rFonts w:ascii="Times New Roman" w:hAnsi="Times New Roman" w:cs="Times New Roman"/>
            <w:noProof/>
            <w:webHidden/>
            <w:sz w:val="28"/>
          </w:rPr>
          <w:fldChar w:fldCharType="end"/>
        </w:r>
      </w:hyperlink>
    </w:p>
    <w:p w14:paraId="2F1E54DD" w14:textId="40D274DE"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r>
        <w:fldChar w:fldCharType="begin"/>
      </w:r>
      <w:r>
        <w:instrText xml:space="preserve"> HYPERLINK \l "_Toc115953997" </w:instrText>
      </w:r>
      <w:r>
        <w:fldChar w:fldCharType="separate"/>
      </w:r>
      <w:r w:rsidR="001E5366" w:rsidRPr="001E5366">
        <w:rPr>
          <w:rStyle w:val="Lienhypertexte"/>
          <w:rFonts w:ascii="Times New Roman" w:hAnsi="Times New Roman" w:cs="Times New Roman"/>
          <w:noProof/>
          <w:sz w:val="28"/>
        </w:rPr>
        <w:t>g.</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le détecteur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_Toc115953997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ins w:id="10" w:author="Gontier Charlotte" w:date="2022-12-09T15:05:00Z">
        <w:r>
          <w:rPr>
            <w:rFonts w:ascii="Times New Roman" w:hAnsi="Times New Roman" w:cs="Times New Roman"/>
            <w:noProof/>
            <w:webHidden/>
            <w:sz w:val="28"/>
          </w:rPr>
          <w:t>14</w:t>
        </w:r>
      </w:ins>
      <w:del w:id="11" w:author="Gontier Charlotte" w:date="2022-12-09T15:05:00Z">
        <w:r w:rsidR="00C14FF9" w:rsidDel="007E77B6">
          <w:rPr>
            <w:rFonts w:ascii="Times New Roman" w:hAnsi="Times New Roman" w:cs="Times New Roman"/>
            <w:noProof/>
            <w:webHidden/>
            <w:sz w:val="28"/>
          </w:rPr>
          <w:delText>13</w:delText>
        </w:r>
      </w:del>
      <w:r w:rsidR="001E5366" w:rsidRPr="001E5366">
        <w:rPr>
          <w:rFonts w:ascii="Times New Roman" w:hAnsi="Times New Roman" w:cs="Times New Roman"/>
          <w:noProof/>
          <w:webHidden/>
          <w:sz w:val="28"/>
        </w:rPr>
        <w:fldChar w:fldCharType="end"/>
      </w:r>
      <w:r>
        <w:rPr>
          <w:rFonts w:ascii="Times New Roman" w:hAnsi="Times New Roman" w:cs="Times New Roman"/>
          <w:noProof/>
          <w:sz w:val="28"/>
        </w:rPr>
        <w:fldChar w:fldCharType="end"/>
      </w:r>
    </w:p>
    <w:p w14:paraId="39AA5C81" w14:textId="2180C640" w:rsidR="001E5366" w:rsidRPr="001E5366" w:rsidRDefault="007E77B6">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8" w:history="1">
        <w:r w:rsidR="001E5366" w:rsidRPr="001E5366">
          <w:rPr>
            <w:rStyle w:val="Lienhypertexte"/>
            <w:rFonts w:ascii="Times New Roman" w:hAnsi="Times New Roman" w:cs="Times New Roman"/>
            <w:noProof/>
            <w:sz w:val="32"/>
          </w:rPr>
          <w:t>3)</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Facteur d’ouverture collimateur</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_Toc115953998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Pr>
            <w:rFonts w:ascii="Times New Roman" w:hAnsi="Times New Roman" w:cs="Times New Roman"/>
            <w:noProof/>
            <w:webHidden/>
            <w:sz w:val="32"/>
          </w:rPr>
          <w:t>14</w:t>
        </w:r>
        <w:r w:rsidR="001E5366" w:rsidRPr="001E5366">
          <w:rPr>
            <w:rFonts w:ascii="Times New Roman" w:hAnsi="Times New Roman" w:cs="Times New Roman"/>
            <w:noProof/>
            <w:webHidden/>
            <w:sz w:val="32"/>
          </w:rPr>
          <w:fldChar w:fldCharType="end"/>
        </w:r>
      </w:hyperlink>
    </w:p>
    <w:p w14:paraId="57AB9FDF" w14:textId="64425A5E" w:rsidR="001E5366" w:rsidRPr="001E5366" w:rsidRDefault="007E77B6">
      <w:pPr>
        <w:pStyle w:val="TM2"/>
        <w:tabs>
          <w:tab w:val="left" w:pos="660"/>
          <w:tab w:val="right" w:leader="dot" w:pos="10456"/>
        </w:tabs>
        <w:rPr>
          <w:rFonts w:ascii="Times New Roman" w:eastAsiaTheme="minorEastAsia" w:hAnsi="Times New Roman" w:cs="Times New Roman"/>
          <w:b w:val="0"/>
          <w:bCs w:val="0"/>
          <w:noProof/>
          <w:sz w:val="32"/>
          <w:lang w:eastAsia="fr-FR"/>
        </w:rPr>
      </w:pPr>
      <w:r>
        <w:fldChar w:fldCharType="begin"/>
      </w:r>
      <w:r>
        <w:instrText xml:space="preserve"> HYPERLINK \l "_Toc115953999" </w:instrText>
      </w:r>
      <w:r>
        <w:fldChar w:fldCharType="separate"/>
      </w:r>
      <w:r w:rsidR="001E5366" w:rsidRPr="001E5366">
        <w:rPr>
          <w:rStyle w:val="Lienhypertexte"/>
          <w:rFonts w:ascii="Times New Roman" w:hAnsi="Times New Roman" w:cs="Times New Roman"/>
          <w:noProof/>
          <w:sz w:val="32"/>
        </w:rPr>
        <w:t>4)</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absolue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_Toc115953999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ins w:id="12" w:author="Gontier Charlotte" w:date="2022-12-09T15:05:00Z">
        <w:r>
          <w:rPr>
            <w:rFonts w:ascii="Times New Roman" w:hAnsi="Times New Roman" w:cs="Times New Roman"/>
            <w:noProof/>
            <w:webHidden/>
            <w:sz w:val="32"/>
          </w:rPr>
          <w:t>15</w:t>
        </w:r>
      </w:ins>
      <w:del w:id="13" w:author="Gontier Charlotte" w:date="2022-12-09T15:05:00Z">
        <w:r w:rsidR="00C14FF9" w:rsidDel="007E77B6">
          <w:rPr>
            <w:rFonts w:ascii="Times New Roman" w:hAnsi="Times New Roman" w:cs="Times New Roman"/>
            <w:noProof/>
            <w:webHidden/>
            <w:sz w:val="32"/>
          </w:rPr>
          <w:delText>14</w:delText>
        </w:r>
      </w:del>
      <w:r w:rsidR="001E5366" w:rsidRPr="001E5366">
        <w:rPr>
          <w:rFonts w:ascii="Times New Roman" w:hAnsi="Times New Roman" w:cs="Times New Roman"/>
          <w:noProof/>
          <w:webHidden/>
          <w:sz w:val="32"/>
        </w:rPr>
        <w:fldChar w:fldCharType="end"/>
      </w:r>
      <w:r>
        <w:rPr>
          <w:rFonts w:ascii="Times New Roman" w:hAnsi="Times New Roman" w:cs="Times New Roman"/>
          <w:noProof/>
          <w:sz w:val="32"/>
        </w:rPr>
        <w:fldChar w:fldCharType="end"/>
      </w:r>
    </w:p>
    <w:p w14:paraId="6E211423" w14:textId="6091AF2C"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r>
        <w:fldChar w:fldCharType="begin"/>
      </w:r>
      <w:r>
        <w:instrText xml:space="preserve"> HYPERLINK \l "_Toc115954000" </w:instrText>
      </w:r>
      <w:r>
        <w:fldChar w:fldCharType="separate"/>
      </w:r>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Etalonnage croisé</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_Toc115954000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ins w:id="14" w:author="Gontier Charlotte" w:date="2022-12-09T15:05:00Z">
        <w:r>
          <w:rPr>
            <w:rFonts w:ascii="Times New Roman" w:hAnsi="Times New Roman" w:cs="Times New Roman"/>
            <w:noProof/>
            <w:webHidden/>
            <w:sz w:val="28"/>
          </w:rPr>
          <w:t>15</w:t>
        </w:r>
      </w:ins>
      <w:del w:id="15" w:author="Gontier Charlotte" w:date="2022-12-09T15:05:00Z">
        <w:r w:rsidR="00C14FF9" w:rsidDel="007E77B6">
          <w:rPr>
            <w:rFonts w:ascii="Times New Roman" w:hAnsi="Times New Roman" w:cs="Times New Roman"/>
            <w:noProof/>
            <w:webHidden/>
            <w:sz w:val="28"/>
          </w:rPr>
          <w:delText>14</w:delText>
        </w:r>
      </w:del>
      <w:r w:rsidR="001E5366" w:rsidRPr="001E5366">
        <w:rPr>
          <w:rFonts w:ascii="Times New Roman" w:hAnsi="Times New Roman" w:cs="Times New Roman"/>
          <w:noProof/>
          <w:webHidden/>
          <w:sz w:val="28"/>
        </w:rPr>
        <w:fldChar w:fldCharType="end"/>
      </w:r>
      <w:r>
        <w:rPr>
          <w:rFonts w:ascii="Times New Roman" w:hAnsi="Times New Roman" w:cs="Times New Roman"/>
          <w:noProof/>
          <w:sz w:val="28"/>
        </w:rPr>
        <w:fldChar w:fldCharType="end"/>
      </w:r>
    </w:p>
    <w:p w14:paraId="060E72A9" w14:textId="4FFA21D2"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r>
        <w:fldChar w:fldCharType="begin"/>
      </w:r>
      <w:r>
        <w:instrText xml:space="preserve"> HYPERLINK \l "_Toc115954001" </w:instrText>
      </w:r>
      <w:r>
        <w:fldChar w:fldCharType="separate"/>
      </w:r>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Mesure de la dose absolue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ins w:id="16" w:author="Gontier Charlotte" w:date="2022-12-09T15:05:00Z">
        <w:r>
          <w:rPr>
            <w:rFonts w:ascii="Times New Roman" w:hAnsi="Times New Roman" w:cs="Times New Roman"/>
            <w:noProof/>
            <w:webHidden/>
            <w:sz w:val="28"/>
          </w:rPr>
          <w:t>15</w:t>
        </w:r>
      </w:ins>
      <w:del w:id="17" w:author="Gontier Charlotte" w:date="2022-12-09T15:05:00Z">
        <w:r w:rsidR="00C14FF9" w:rsidDel="007E77B6">
          <w:rPr>
            <w:rFonts w:ascii="Times New Roman" w:hAnsi="Times New Roman" w:cs="Times New Roman"/>
            <w:noProof/>
            <w:webHidden/>
            <w:sz w:val="28"/>
          </w:rPr>
          <w:delText>14</w:delText>
        </w:r>
      </w:del>
      <w:r w:rsidR="001E5366" w:rsidRPr="001E5366">
        <w:rPr>
          <w:rFonts w:ascii="Times New Roman" w:hAnsi="Times New Roman" w:cs="Times New Roman"/>
          <w:noProof/>
          <w:webHidden/>
          <w:sz w:val="28"/>
        </w:rPr>
        <w:fldChar w:fldCharType="end"/>
      </w:r>
      <w:r>
        <w:rPr>
          <w:rFonts w:ascii="Times New Roman" w:hAnsi="Times New Roman" w:cs="Times New Roman"/>
          <w:noProof/>
          <w:sz w:val="28"/>
        </w:rPr>
        <w:fldChar w:fldCharType="end"/>
      </w:r>
    </w:p>
    <w:p w14:paraId="73517F41" w14:textId="2391313B" w:rsidR="001E5366" w:rsidRPr="001E5366" w:rsidRDefault="007E77B6">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4002"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Incertitudes sur la mesure de la dose absolue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15</w:t>
        </w:r>
        <w:r w:rsidR="001E5366" w:rsidRPr="001E5366">
          <w:rPr>
            <w:rFonts w:ascii="Times New Roman" w:hAnsi="Times New Roman" w:cs="Times New Roman"/>
            <w:noProof/>
            <w:webHidden/>
            <w:sz w:val="28"/>
          </w:rPr>
          <w:fldChar w:fldCharType="end"/>
        </w:r>
      </w:hyperlink>
    </w:p>
    <w:p w14:paraId="188BD3DB" w14:textId="141A6A32" w:rsidR="001E5366" w:rsidRPr="001E5366" w:rsidRDefault="007E77B6">
      <w:pPr>
        <w:pStyle w:val="TM1"/>
        <w:tabs>
          <w:tab w:val="left" w:pos="660"/>
          <w:tab w:val="right" w:leader="dot" w:pos="10456"/>
        </w:tabs>
        <w:rPr>
          <w:rFonts w:ascii="Times New Roman" w:eastAsiaTheme="minorEastAsia" w:hAnsi="Times New Roman" w:cs="Times New Roman"/>
          <w:b w:val="0"/>
          <w:bCs w:val="0"/>
          <w:i w:val="0"/>
          <w:iCs w:val="0"/>
          <w:noProof/>
          <w:sz w:val="32"/>
          <w:szCs w:val="22"/>
          <w:lang w:eastAsia="fr-FR"/>
        </w:rPr>
      </w:pPr>
      <w:r>
        <w:fldChar w:fldCharType="begin"/>
      </w:r>
      <w:r>
        <w:instrText xml:space="preserve"> HYPERLINK \l "_Toc115954003" </w:instrText>
      </w:r>
      <w:r>
        <w:fldChar w:fldCharType="separate"/>
      </w:r>
      <w:r w:rsidR="001E5366" w:rsidRPr="001E5366">
        <w:rPr>
          <w:rStyle w:val="Lienhypertexte"/>
          <w:rFonts w:ascii="Times New Roman" w:hAnsi="Times New Roman" w:cs="Times New Roman"/>
          <w:noProof/>
          <w:sz w:val="36"/>
        </w:rPr>
        <w:t>III.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CONCLUSION ET DISCUSSION</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_Toc115954003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ins w:id="18" w:author="Gontier Charlotte" w:date="2022-12-09T15:05:00Z">
        <w:r>
          <w:rPr>
            <w:rFonts w:ascii="Times New Roman" w:hAnsi="Times New Roman" w:cs="Times New Roman"/>
            <w:noProof/>
            <w:webHidden/>
            <w:sz w:val="36"/>
          </w:rPr>
          <w:t>16</w:t>
        </w:r>
      </w:ins>
      <w:del w:id="19" w:author="Gontier Charlotte" w:date="2022-12-09T15:05:00Z">
        <w:r w:rsidR="00C14FF9" w:rsidDel="007E77B6">
          <w:rPr>
            <w:rFonts w:ascii="Times New Roman" w:hAnsi="Times New Roman" w:cs="Times New Roman"/>
            <w:noProof/>
            <w:webHidden/>
            <w:sz w:val="36"/>
          </w:rPr>
          <w:delText>15</w:delText>
        </w:r>
      </w:del>
      <w:r w:rsidR="001E5366" w:rsidRPr="001E5366">
        <w:rPr>
          <w:rFonts w:ascii="Times New Roman" w:hAnsi="Times New Roman" w:cs="Times New Roman"/>
          <w:noProof/>
          <w:webHidden/>
          <w:sz w:val="36"/>
        </w:rPr>
        <w:fldChar w:fldCharType="end"/>
      </w:r>
      <w:r>
        <w:rPr>
          <w:rFonts w:ascii="Times New Roman" w:hAnsi="Times New Roman" w:cs="Times New Roman"/>
          <w:noProof/>
          <w:sz w:val="36"/>
        </w:rPr>
        <w:fldChar w:fldCharType="end"/>
      </w:r>
    </w:p>
    <w:p w14:paraId="474B3A1F" w14:textId="505E8523" w:rsidR="001E5366" w:rsidRPr="001E5366" w:rsidRDefault="007E77B6">
      <w:pPr>
        <w:pStyle w:val="TM1"/>
        <w:tabs>
          <w:tab w:val="left" w:pos="66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4" w:history="1">
        <w:r w:rsidR="001E5366" w:rsidRPr="001E5366">
          <w:rPr>
            <w:rStyle w:val="Lienhypertexte"/>
            <w:rFonts w:ascii="Times New Roman" w:hAnsi="Times New Roman" w:cs="Times New Roman"/>
            <w:noProof/>
            <w:sz w:val="36"/>
          </w:rPr>
          <w:t>IV.</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ANNEXES</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_Toc115954004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Pr>
            <w:rFonts w:ascii="Times New Roman" w:hAnsi="Times New Roman" w:cs="Times New Roman"/>
            <w:noProof/>
            <w:webHidden/>
            <w:sz w:val="36"/>
          </w:rPr>
          <w:t>17</w:t>
        </w:r>
        <w:r w:rsidR="001E5366" w:rsidRPr="001E5366">
          <w:rPr>
            <w:rFonts w:ascii="Times New Roman" w:hAnsi="Times New Roman" w:cs="Times New Roman"/>
            <w:noProof/>
            <w:webHidden/>
            <w:sz w:val="36"/>
          </w:rPr>
          <w:fldChar w:fldCharType="end"/>
        </w:r>
      </w:hyperlink>
    </w:p>
    <w:p w14:paraId="2C018EA1" w14:textId="3E2218F5" w:rsidR="001E5366" w:rsidRPr="001E5366" w:rsidRDefault="007E77B6">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5" w:history="1">
        <w:r w:rsidR="001E5366" w:rsidRPr="001E5366">
          <w:rPr>
            <w:rStyle w:val="Lienhypertexte"/>
            <w:rFonts w:ascii="Times New Roman" w:hAnsi="Times New Roman" w:cs="Times New Roman"/>
            <w:noProof/>
            <w:sz w:val="36"/>
          </w:rPr>
          <w:t>V.</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BIBLIOGRAPHIE</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_Toc115954005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Pr>
            <w:rFonts w:ascii="Times New Roman" w:hAnsi="Times New Roman" w:cs="Times New Roman"/>
            <w:noProof/>
            <w:webHidden/>
            <w:sz w:val="36"/>
          </w:rPr>
          <w:t>18</w:t>
        </w:r>
        <w:r w:rsidR="001E5366" w:rsidRPr="001E5366">
          <w:rPr>
            <w:rFonts w:ascii="Times New Roman" w:hAnsi="Times New Roman" w:cs="Times New Roman"/>
            <w:noProof/>
            <w:webHidden/>
            <w:sz w:val="36"/>
          </w:rPr>
          <w:fldChar w:fldCharType="end"/>
        </w:r>
      </w:hyperlink>
    </w:p>
    <w:p w14:paraId="53CBC1A4" w14:textId="087C460E" w:rsidR="00F14CA8" w:rsidRPr="00075173" w:rsidRDefault="002F0467">
      <w:pPr>
        <w:rPr>
          <w:rFonts w:cs="Times New Roman"/>
          <w:sz w:val="32"/>
        </w:rPr>
      </w:pPr>
      <w:r w:rsidRPr="001E5366">
        <w:rPr>
          <w:rFonts w:cs="Times New Roman"/>
          <w:sz w:val="200"/>
        </w:rPr>
        <w:fldChar w:fldCharType="end"/>
      </w:r>
    </w:p>
    <w:p w14:paraId="64EB76F4" w14:textId="3DCFCC5A" w:rsidR="00F14CA8" w:rsidRDefault="00F14CA8">
      <w:pPr>
        <w:rPr>
          <w:rFonts w:cs="Times New Roman"/>
        </w:rPr>
      </w:pPr>
      <w:r>
        <w:rPr>
          <w:rFonts w:cs="Times New Roman"/>
        </w:rPr>
        <w:br w:type="page"/>
      </w:r>
    </w:p>
    <w:p w14:paraId="67DF7993" w14:textId="6C25BF27" w:rsidR="00F14CA8" w:rsidRDefault="003C6B1F" w:rsidP="00F14CA8">
      <w:pPr>
        <w:pStyle w:val="Titre1"/>
      </w:pPr>
      <w:bookmarkStart w:id="20" w:name="_Toc115953972"/>
      <w:r>
        <w:lastRenderedPageBreak/>
        <w:t>INTRODUCTION</w:t>
      </w:r>
      <w:bookmarkEnd w:id="20"/>
    </w:p>
    <w:p w14:paraId="4EA411B6" w14:textId="1A2BEE90" w:rsidR="00F821CA" w:rsidRDefault="0026787B" w:rsidP="00913F91">
      <w:pPr>
        <w:ind w:firstLine="357"/>
        <w:jc w:val="both"/>
        <w:rPr>
          <w:rFonts w:cs="Times New Roman"/>
        </w:rPr>
      </w:pPr>
      <w:r>
        <w:t>Les électrons sont des particules chargées négativemen</w:t>
      </w:r>
      <w:r w:rsidR="002F0467">
        <w:t>t présentes dans les atomes constitua</w:t>
      </w:r>
      <w:r>
        <w:t>nt la matière. Ils peuvent être utilisés dans le cadre de traitement</w:t>
      </w:r>
      <w:r w:rsidR="00852AC7">
        <w:t>s</w:t>
      </w:r>
      <w:r>
        <w:t xml:space="preserve"> de radiothérapie</w:t>
      </w:r>
      <w:r w:rsidR="004E5BEA">
        <w:t xml:space="preserve"> </w:t>
      </w:r>
      <w:r w:rsidR="002F0467">
        <w:t>sous forme</w:t>
      </w:r>
      <w:r w:rsidR="004E5BEA">
        <w:t xml:space="preserve"> de faisceaux générés par des appareils de traitement</w:t>
      </w:r>
      <w:r>
        <w:t>, notamment pour traiter des pathologies peu profondes. L’énergie déposée par ces particules est majoritaire dans les premiers c</w:t>
      </w:r>
      <w:r w:rsidR="002F0467">
        <w:t>enti</w:t>
      </w:r>
      <w:r>
        <w:t>m</w:t>
      </w:r>
      <w:r w:rsidR="002F0467">
        <w:t>ètres</w:t>
      </w:r>
      <w:r>
        <w:t xml:space="preserve"> de tissu rencontré</w:t>
      </w:r>
      <w:r w:rsidR="004E5BEA">
        <w:t>s</w:t>
      </w:r>
      <w:r>
        <w:t xml:space="preserve">. </w:t>
      </w:r>
      <w:r>
        <w:rPr>
          <w:rFonts w:cs="Times New Roman"/>
        </w:rPr>
        <w:t>Afin d’assurer des</w:t>
      </w:r>
      <w:r w:rsidR="00F821CA">
        <w:rPr>
          <w:rFonts w:cs="Times New Roman"/>
        </w:rPr>
        <w:t xml:space="preserve"> traitement</w:t>
      </w:r>
      <w:r>
        <w:rPr>
          <w:rFonts w:cs="Times New Roman"/>
        </w:rPr>
        <w:t>s</w:t>
      </w:r>
      <w:r w:rsidR="00F821CA">
        <w:rPr>
          <w:rFonts w:cs="Times New Roman"/>
        </w:rPr>
        <w:t xml:space="preserve"> de qualité avec ces particules, il est primordial de connaître les caractéristiques dosimétriques des appareils utilisés</w:t>
      </w:r>
      <w:r w:rsidR="00F821CA" w:rsidRPr="004B5AD3">
        <w:rPr>
          <w:rFonts w:cs="Times New Roman"/>
        </w:rPr>
        <w:t>.</w:t>
      </w:r>
      <w:r w:rsidR="00F821CA">
        <w:rPr>
          <w:rFonts w:cs="Times New Roman"/>
        </w:rPr>
        <w:t xml:space="preserve"> </w:t>
      </w:r>
    </w:p>
    <w:p w14:paraId="132BE669" w14:textId="2CD3C4A4" w:rsidR="0026787B" w:rsidRPr="004B5AD3" w:rsidRDefault="00F821CA" w:rsidP="000C0158">
      <w:pPr>
        <w:ind w:firstLine="357"/>
        <w:jc w:val="both"/>
        <w:rPr>
          <w:rFonts w:cs="Times New Roman"/>
        </w:rPr>
      </w:pPr>
      <w:r>
        <w:rPr>
          <w:rFonts w:cs="Times New Roman"/>
        </w:rPr>
        <w:t xml:space="preserve">Dans le cadre de ce travail, </w:t>
      </w:r>
      <w:r w:rsidR="0026787B">
        <w:rPr>
          <w:rFonts w:cs="Times New Roman"/>
        </w:rPr>
        <w:t>n</w:t>
      </w:r>
      <w:r>
        <w:rPr>
          <w:rFonts w:cs="Times New Roman"/>
        </w:rPr>
        <w:t>ous avons acquis différents spectres de mesure de dose relative en faisant varier de nombreux paramètres d’acquisition. Le but est de comprendre et de quantifier l’influence de ces changements sur les résultats dosimétriques obtenus. De plus, nous avons également appliqué les protocoles internationaux en vigueur afin de mesurer la dose absolue dans la matière.</w:t>
      </w:r>
    </w:p>
    <w:p w14:paraId="2CFC0334" w14:textId="4CCAD824" w:rsidR="003C6B1F" w:rsidRDefault="00C83AB2" w:rsidP="003C6B1F">
      <w:pPr>
        <w:pStyle w:val="Titre2"/>
      </w:pPr>
      <w:bookmarkStart w:id="21" w:name="_Toc115953973"/>
      <w:r>
        <w:t>Dosimétrie relative</w:t>
      </w:r>
      <w:bookmarkEnd w:id="21"/>
    </w:p>
    <w:p w14:paraId="68833096" w14:textId="77777777" w:rsidR="004E5BEA" w:rsidRPr="004B5AD3" w:rsidRDefault="004E5BEA" w:rsidP="004E5BEA">
      <w:pPr>
        <w:pStyle w:val="Titre3"/>
        <w:spacing w:before="240"/>
        <w:ind w:left="1434" w:hanging="357"/>
      </w:pPr>
      <w:bookmarkStart w:id="22" w:name="_Toc109812332"/>
      <w:bookmarkStart w:id="23" w:name="_Toc109813521"/>
      <w:bookmarkStart w:id="24" w:name="_Toc109813588"/>
      <w:bookmarkStart w:id="25" w:name="_Toc109813627"/>
      <w:bookmarkStart w:id="26" w:name="_Toc112838229"/>
      <w:bookmarkStart w:id="27" w:name="_Toc115953974"/>
      <w:r w:rsidRPr="004B5AD3">
        <w:t xml:space="preserve">Rendement </w:t>
      </w:r>
      <w:r w:rsidRPr="00234EC0">
        <w:t>en</w:t>
      </w:r>
      <w:r w:rsidRPr="004B5AD3">
        <w:t xml:space="preserve"> profondeur</w:t>
      </w:r>
      <w:bookmarkEnd w:id="22"/>
      <w:bookmarkEnd w:id="23"/>
      <w:bookmarkEnd w:id="24"/>
      <w:bookmarkEnd w:id="25"/>
      <w:bookmarkEnd w:id="26"/>
      <w:bookmarkEnd w:id="27"/>
    </w:p>
    <w:p w14:paraId="0BEBD2DF" w14:textId="429A0C56" w:rsidR="004E5BEA" w:rsidRPr="004B5AD3" w:rsidRDefault="004E5BEA" w:rsidP="00FD4E1E">
      <w:pPr>
        <w:spacing w:after="0"/>
        <w:ind w:firstLine="357"/>
        <w:jc w:val="both"/>
        <w:rPr>
          <w:rFonts w:cs="Times New Roman"/>
        </w:rPr>
      </w:pPr>
      <w:r w:rsidRPr="004B5AD3">
        <w:rPr>
          <w:rFonts w:cs="Times New Roman"/>
        </w:rPr>
        <w:t>Le rendement en profondeur (</w:t>
      </w:r>
      <w:r>
        <w:rPr>
          <w:rFonts w:cs="Times New Roman"/>
        </w:rPr>
        <w:t>RP</w:t>
      </w:r>
      <w:r w:rsidRPr="004B5AD3">
        <w:rPr>
          <w:rFonts w:cs="Times New Roman"/>
        </w:rPr>
        <w:t>) est la mesure de la variation de dose en fonction de la profondeur sur l’axe du faisceau</w:t>
      </w:r>
      <w:r w:rsidR="00100C5D">
        <w:rPr>
          <w:rFonts w:cs="Times New Roman"/>
        </w:rPr>
        <w:t xml:space="preserve"> </w:t>
      </w:r>
      <w:sdt>
        <w:sdtPr>
          <w:rPr>
            <w:rFonts w:cs="Times New Roman"/>
          </w:rPr>
          <w:id w:val="-1974819959"/>
          <w:citation/>
        </w:sdtPr>
        <w:sdtEndPr/>
        <w:sdtContent>
          <w:r w:rsidR="00931698">
            <w:rPr>
              <w:rFonts w:cs="Times New Roman"/>
            </w:rPr>
            <w:fldChar w:fldCharType="begin"/>
          </w:r>
          <w:r w:rsidR="00931698">
            <w:rPr>
              <w:rFonts w:cs="Times New Roman"/>
            </w:rPr>
            <w:instrText xml:space="preserve"> CITATION Fré20 \l 1036 </w:instrText>
          </w:r>
          <w:r w:rsidR="00931698">
            <w:rPr>
              <w:rFonts w:cs="Times New Roman"/>
            </w:rPr>
            <w:fldChar w:fldCharType="separate"/>
          </w:r>
          <w:r w:rsidR="00BA1EC5" w:rsidRPr="00BA1EC5">
            <w:rPr>
              <w:rFonts w:cs="Times New Roman"/>
              <w:noProof/>
            </w:rPr>
            <w:t>(Coste, 2020)</w:t>
          </w:r>
          <w:r w:rsidR="00931698">
            <w:rPr>
              <w:rFonts w:cs="Times New Roman"/>
            </w:rPr>
            <w:fldChar w:fldCharType="end"/>
          </w:r>
        </w:sdtContent>
      </w:sdt>
      <w:r w:rsidRPr="004B5AD3">
        <w:rPr>
          <w:rFonts w:cs="Times New Roman"/>
        </w:rPr>
        <w:t xml:space="preserve">. </w:t>
      </w:r>
    </w:p>
    <w:p w14:paraId="71056975" w14:textId="07B3D7CB" w:rsidR="004E5BEA" w:rsidRPr="004B5AD3" w:rsidRDefault="00CB27A0" w:rsidP="0078307E">
      <w:pPr>
        <w:spacing w:after="0"/>
        <w:rPr>
          <w:rFonts w:eastAsiaTheme="minorEastAsia" w:cs="Times New Roman"/>
        </w:rPr>
      </w:pPr>
      <m:oMathPara>
        <m:oMath>
          <m:r>
            <w:rPr>
              <w:rFonts w:ascii="Cambria Math" w:eastAsiaTheme="minorEastAsia" w:hAnsi="Cambria Math" w:cs="Times New Roman"/>
            </w:rPr>
            <m:t>RP</m:t>
          </m:r>
          <m:d>
            <m:dPr>
              <m:ctrlPr>
                <w:rPr>
                  <w:rFonts w:ascii="Cambria Math" w:eastAsiaTheme="minorEastAsia" w:hAnsi="Cambria Math" w:cs="Times New Roman"/>
                  <w:i/>
                </w:rPr>
              </m:ctrlPr>
            </m:dPr>
            <m:e>
              <m:r>
                <w:rPr>
                  <w:rFonts w:ascii="Cambria Math" w:eastAsiaTheme="minorEastAsia" w:hAnsi="Cambria Math" w:cs="Times New Roman"/>
                </w:rPr>
                <m:t>z,a,DSP,hν</m:t>
              </m:r>
            </m:e>
          </m:d>
          <m:r>
            <w:rPr>
              <w:rFonts w:ascii="Cambria Math" w:eastAsiaTheme="minorEastAsia" w:hAnsi="Cambria Math" w:cs="Times New Roman"/>
            </w:rPr>
            <m:t>=100*</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max</m:t>
                  </m:r>
                </m:sub>
              </m:sSub>
            </m:den>
          </m:f>
        </m:oMath>
      </m:oMathPara>
    </w:p>
    <w:p w14:paraId="77ABB366" w14:textId="77777777" w:rsidR="004E5BEA" w:rsidRPr="0026606E" w:rsidRDefault="004E5BEA" w:rsidP="004E5BEA">
      <w:pPr>
        <w:jc w:val="both"/>
        <w:rPr>
          <w:rFonts w:cs="Times New Roman"/>
        </w:rPr>
      </w:pPr>
      <w:r w:rsidRPr="00852AC7">
        <w:rPr>
          <w:rFonts w:cs="Times New Roman"/>
          <w:i/>
        </w:rPr>
        <w:t>D</w:t>
      </w:r>
      <w:r w:rsidRPr="00852AC7">
        <w:rPr>
          <w:rFonts w:cs="Times New Roman"/>
          <w:i/>
          <w:vertAlign w:val="subscript"/>
        </w:rPr>
        <w:t>z</w:t>
      </w:r>
      <w:r>
        <w:rPr>
          <w:rFonts w:cs="Times New Roman"/>
        </w:rPr>
        <w:t xml:space="preserve"> représente la dose mesurée à la profondeur </w:t>
      </w:r>
      <w:r w:rsidRPr="00852AC7">
        <w:rPr>
          <w:rFonts w:cs="Times New Roman"/>
          <w:i/>
        </w:rPr>
        <w:t>z</w:t>
      </w:r>
      <w:r>
        <w:rPr>
          <w:rFonts w:cs="Times New Roman"/>
        </w:rPr>
        <w:t xml:space="preserve"> et </w:t>
      </w:r>
      <w:r w:rsidRPr="00852AC7">
        <w:rPr>
          <w:rFonts w:cs="Times New Roman"/>
          <w:i/>
        </w:rPr>
        <w:t>D</w:t>
      </w:r>
      <w:r w:rsidRPr="00852AC7">
        <w:rPr>
          <w:rFonts w:cs="Times New Roman"/>
          <w:i/>
          <w:vertAlign w:val="subscript"/>
        </w:rPr>
        <w:t>max</w:t>
      </w:r>
      <w:r>
        <w:rPr>
          <w:rFonts w:cs="Times New Roman"/>
        </w:rPr>
        <w:t xml:space="preserve"> est la dose maximale enregistrée sur la courbe.</w:t>
      </w:r>
    </w:p>
    <w:p w14:paraId="102D6D89" w14:textId="79BCB1A9" w:rsidR="00C83AB2" w:rsidRDefault="004E5BEA" w:rsidP="008C2D6C">
      <w:pPr>
        <w:spacing w:after="0"/>
        <w:ind w:firstLine="709"/>
        <w:jc w:val="both"/>
        <w:rPr>
          <w:rFonts w:cs="Times New Roman"/>
        </w:rPr>
      </w:pPr>
      <w:r w:rsidRPr="004B5AD3">
        <w:rPr>
          <w:rFonts w:cs="Times New Roman"/>
        </w:rPr>
        <w:t>Pour cette mesure, la distance source-peau</w:t>
      </w:r>
      <w:r w:rsidRPr="004B5AD3">
        <w:rPr>
          <w:rStyle w:val="Appelnotedebasdep"/>
          <w:rFonts w:cs="Times New Roman"/>
        </w:rPr>
        <w:footnoteReference w:id="1"/>
      </w:r>
      <w:r w:rsidRPr="004B5AD3">
        <w:rPr>
          <w:rFonts w:cs="Times New Roman"/>
        </w:rPr>
        <w:t xml:space="preserve"> (DSP) est fixe</w:t>
      </w:r>
      <w:r>
        <w:rPr>
          <w:rFonts w:cs="Times New Roman"/>
        </w:rPr>
        <w:t xml:space="preserve"> et le détecteur se déplace le long de l’axe</w:t>
      </w:r>
      <w:r w:rsidRPr="004B5AD3">
        <w:rPr>
          <w:rFonts w:cs="Times New Roman"/>
        </w:rPr>
        <w:t xml:space="preserve">. La courbe est normalisée à 100 % par rapport à la dose maximale </w:t>
      </w:r>
      <w:r>
        <w:rPr>
          <w:rFonts w:cs="Times New Roman"/>
        </w:rPr>
        <w:t>obtenue à la profondeur</w:t>
      </w:r>
      <w:r w:rsidRPr="004B5AD3">
        <w:rPr>
          <w:rFonts w:cs="Times New Roman"/>
        </w:rPr>
        <w:t xml:space="preserve"> </w:t>
      </w:r>
      <w:r w:rsidR="002F0467">
        <w:rPr>
          <w:rFonts w:cs="Times New Roman"/>
        </w:rPr>
        <w:t xml:space="preserve">notée </w:t>
      </w:r>
      <w:r w:rsidRPr="004B5AD3">
        <w:rPr>
          <w:rFonts w:cs="Times New Roman"/>
        </w:rPr>
        <w:t>z</w:t>
      </w:r>
      <w:r w:rsidRPr="004B5AD3">
        <w:rPr>
          <w:rFonts w:cs="Times New Roman"/>
          <w:vertAlign w:val="subscript"/>
        </w:rPr>
        <w:t>max</w:t>
      </w:r>
      <w:r>
        <w:rPr>
          <w:rFonts w:cs="Times New Roman"/>
        </w:rPr>
        <w:t>.</w:t>
      </w:r>
      <w:r w:rsidR="004E10B9">
        <w:rPr>
          <w:rFonts w:cs="Times New Roman"/>
        </w:rPr>
        <w:t xml:space="preserve"> Pour les faisceaux d’électrons, il est nécessaire de corriger la mesure pour obtenir une </w:t>
      </w:r>
      <w:r w:rsidR="002F0467">
        <w:rPr>
          <w:rFonts w:cs="Times New Roman"/>
        </w:rPr>
        <w:t xml:space="preserve">courbe en </w:t>
      </w:r>
      <w:r w:rsidR="004E10B9">
        <w:rPr>
          <w:rFonts w:cs="Times New Roman"/>
        </w:rPr>
        <w:t>dose</w:t>
      </w:r>
      <w:r w:rsidR="002F0467">
        <w:rPr>
          <w:rFonts w:cs="Times New Roman"/>
        </w:rPr>
        <w:t xml:space="preserve"> et non une courbe d’ionisation</w:t>
      </w:r>
      <w:r w:rsidR="00CB27A0">
        <w:rPr>
          <w:rFonts w:cs="Times New Roman"/>
        </w:rPr>
        <w:t>.</w:t>
      </w:r>
      <w:r w:rsidR="009701E8">
        <w:rPr>
          <w:rFonts w:cs="Times New Roman"/>
        </w:rPr>
        <w:t xml:space="preserve"> </w:t>
      </w:r>
      <w:r w:rsidR="00CB27A0">
        <w:rPr>
          <w:rFonts w:cs="Times New Roman"/>
        </w:rPr>
        <w:t xml:space="preserve"> Cette correction </w:t>
      </w:r>
      <w:r w:rsidR="00752CEB">
        <w:rPr>
          <w:rFonts w:cs="Times New Roman"/>
        </w:rPr>
        <w:t xml:space="preserve">est </w:t>
      </w:r>
      <w:r w:rsidR="00213088">
        <w:rPr>
          <w:rFonts w:cs="Times New Roman"/>
        </w:rPr>
        <w:t>due</w:t>
      </w:r>
      <w:r w:rsidR="00752CEB">
        <w:rPr>
          <w:rFonts w:cs="Times New Roman"/>
        </w:rPr>
        <w:t xml:space="preserve"> aux</w:t>
      </w:r>
      <w:r w:rsidR="00CB27A0">
        <w:rPr>
          <w:rFonts w:cs="Times New Roman"/>
        </w:rPr>
        <w:t xml:space="preserve"> pouvoirs d’arrêt qui varient en fonction de </w:t>
      </w:r>
      <w:r w:rsidR="00752CEB">
        <w:rPr>
          <w:rFonts w:cs="Times New Roman"/>
        </w:rPr>
        <w:t xml:space="preserve">l’énergie et donc de </w:t>
      </w:r>
      <w:r w:rsidR="00CB27A0">
        <w:rPr>
          <w:rFonts w:cs="Times New Roman"/>
        </w:rPr>
        <w:t xml:space="preserve">la profondeur </w:t>
      </w:r>
      <w:sdt>
        <w:sdtPr>
          <w:rPr>
            <w:rFonts w:cs="Times New Roman"/>
          </w:rPr>
          <w:id w:val="1176148215"/>
          <w:citation/>
        </w:sdtPr>
        <w:sdtEndPr/>
        <w:sdtContent>
          <w:r w:rsidR="00CB27A0">
            <w:rPr>
              <w:rFonts w:cs="Times New Roman"/>
            </w:rPr>
            <w:fldChar w:fldCharType="begin"/>
          </w:r>
          <w:r w:rsidR="00CB27A0">
            <w:rPr>
              <w:rFonts w:cs="Times New Roman"/>
            </w:rPr>
            <w:instrText xml:space="preserve">CITATION AAP00 \t  \l 1036 </w:instrText>
          </w:r>
          <w:r w:rsidR="00CB27A0">
            <w:rPr>
              <w:rFonts w:cs="Times New Roman"/>
            </w:rPr>
            <w:fldChar w:fldCharType="separate"/>
          </w:r>
          <w:r w:rsidR="00BA1EC5" w:rsidRPr="00BA1EC5">
            <w:rPr>
              <w:rFonts w:cs="Times New Roman"/>
              <w:noProof/>
            </w:rPr>
            <w:t>(AAPM, 2000)</w:t>
          </w:r>
          <w:r w:rsidR="00CB27A0">
            <w:rPr>
              <w:rFonts w:cs="Times New Roman"/>
            </w:rPr>
            <w:fldChar w:fldCharType="end"/>
          </w:r>
        </w:sdtContent>
      </w:sdt>
      <w:r w:rsidR="00752CEB">
        <w:rPr>
          <w:rFonts w:cs="Times New Roman"/>
        </w:rPr>
        <w:t xml:space="preserve"> dans notre cas pour les électrons</w:t>
      </w:r>
      <w:r w:rsidR="00AC1A2C">
        <w:rPr>
          <w:rFonts w:cs="Times New Roman"/>
        </w:rPr>
        <w:t>, contrairement aux faisceaux de photons</w:t>
      </w:r>
      <w:r w:rsidR="00CB27A0">
        <w:rPr>
          <w:rFonts w:cs="Times New Roman"/>
        </w:rPr>
        <w:t>.</w:t>
      </w:r>
      <w:r w:rsidR="00C83AB2">
        <w:rPr>
          <w:rFonts w:cs="Times New Roman"/>
        </w:rPr>
        <w:t xml:space="preserve"> </w:t>
      </w:r>
      <w:r w:rsidR="008C2D6C">
        <w:rPr>
          <w:rFonts w:cs="Times New Roman"/>
        </w:rPr>
        <w:t>L</w:t>
      </w:r>
      <w:r w:rsidR="00C83AB2">
        <w:rPr>
          <w:rFonts w:cs="Times New Roman"/>
        </w:rPr>
        <w:t>es métriques</w:t>
      </w:r>
      <w:r w:rsidR="00AD5CF5">
        <w:rPr>
          <w:rFonts w:cs="Times New Roman"/>
        </w:rPr>
        <w:t xml:space="preserve"> permettant de caractériser les rendements</w:t>
      </w:r>
      <w:r w:rsidR="00C83AB2">
        <w:rPr>
          <w:rFonts w:cs="Times New Roman"/>
        </w:rPr>
        <w:t xml:space="preserve"> sont :</w:t>
      </w:r>
    </w:p>
    <w:p w14:paraId="053C9FAF" w14:textId="58405B36" w:rsidR="00C83AB2" w:rsidRDefault="00C83AB2" w:rsidP="00C83AB2">
      <w:pPr>
        <w:pStyle w:val="Paragraphedeliste"/>
        <w:numPr>
          <w:ilvl w:val="0"/>
          <w:numId w:val="29"/>
        </w:numPr>
        <w:jc w:val="both"/>
        <w:rPr>
          <w:rFonts w:cs="Times New Roman"/>
        </w:rPr>
      </w:pPr>
      <w:r>
        <w:rPr>
          <w:rFonts w:cs="Times New Roman"/>
        </w:rPr>
        <w:t xml:space="preserve">La profondeur du maximum notée </w:t>
      </w:r>
      <w:r w:rsidRPr="00852AC7">
        <w:rPr>
          <w:rFonts w:cs="Times New Roman"/>
          <w:i/>
        </w:rPr>
        <w:t>R</w:t>
      </w:r>
      <w:r w:rsidRPr="00852AC7">
        <w:rPr>
          <w:rFonts w:cs="Times New Roman"/>
          <w:i/>
          <w:vertAlign w:val="subscript"/>
        </w:rPr>
        <w:t>100</w:t>
      </w:r>
      <w:r>
        <w:rPr>
          <w:rFonts w:cs="Times New Roman"/>
        </w:rPr>
        <w:t>,</w:t>
      </w:r>
    </w:p>
    <w:p w14:paraId="4704E8D0" w14:textId="6069D702" w:rsidR="00C83AB2" w:rsidRDefault="00C83AB2" w:rsidP="00C83AB2">
      <w:pPr>
        <w:pStyle w:val="Paragraphedeliste"/>
        <w:numPr>
          <w:ilvl w:val="0"/>
          <w:numId w:val="29"/>
        </w:numPr>
        <w:jc w:val="both"/>
        <w:rPr>
          <w:rFonts w:cs="Times New Roman"/>
        </w:rPr>
      </w:pPr>
      <w:r>
        <w:rPr>
          <w:rFonts w:cs="Times New Roman"/>
        </w:rPr>
        <w:t xml:space="preserve">La profondeur de traitement notée </w:t>
      </w:r>
      <w:r w:rsidRPr="00852AC7">
        <w:rPr>
          <w:rFonts w:cs="Times New Roman"/>
          <w:i/>
        </w:rPr>
        <w:t>R</w:t>
      </w:r>
      <w:r w:rsidRPr="00852AC7">
        <w:rPr>
          <w:rFonts w:cs="Times New Roman"/>
          <w:i/>
          <w:vertAlign w:val="subscript"/>
        </w:rPr>
        <w:t>85</w:t>
      </w:r>
      <w:r>
        <w:rPr>
          <w:rFonts w:cs="Times New Roman"/>
        </w:rPr>
        <w:t>,</w:t>
      </w:r>
    </w:p>
    <w:p w14:paraId="576A58CB" w14:textId="126B9339" w:rsidR="00C83AB2" w:rsidRDefault="00C83AB2" w:rsidP="00C83AB2">
      <w:pPr>
        <w:pStyle w:val="Paragraphedeliste"/>
        <w:numPr>
          <w:ilvl w:val="0"/>
          <w:numId w:val="29"/>
        </w:numPr>
        <w:jc w:val="both"/>
        <w:rPr>
          <w:rFonts w:cs="Times New Roman"/>
        </w:rPr>
      </w:pPr>
      <w:r>
        <w:rPr>
          <w:rFonts w:cs="Times New Roman"/>
        </w:rPr>
        <w:t xml:space="preserve">La profondeur du 50 % de dose notée </w:t>
      </w:r>
      <w:r w:rsidRPr="00852AC7">
        <w:rPr>
          <w:rFonts w:cs="Times New Roman"/>
          <w:i/>
        </w:rPr>
        <w:t>R</w:t>
      </w:r>
      <w:r w:rsidRPr="00852AC7">
        <w:rPr>
          <w:rFonts w:cs="Times New Roman"/>
          <w:i/>
          <w:vertAlign w:val="subscript"/>
        </w:rPr>
        <w:t>50</w:t>
      </w:r>
      <w:r>
        <w:rPr>
          <w:rFonts w:cs="Times New Roman"/>
        </w:rPr>
        <w:t>,</w:t>
      </w:r>
    </w:p>
    <w:p w14:paraId="03AA6879" w14:textId="72A44B9B" w:rsidR="00AD5CF5" w:rsidRPr="00AD5CF5" w:rsidRDefault="00C83AB2" w:rsidP="0057784D">
      <w:pPr>
        <w:pStyle w:val="Paragraphedeliste"/>
        <w:numPr>
          <w:ilvl w:val="0"/>
          <w:numId w:val="29"/>
        </w:numPr>
        <w:spacing w:after="0"/>
        <w:jc w:val="both"/>
        <w:rPr>
          <w:rFonts w:cs="Times New Roman"/>
        </w:rPr>
      </w:pPr>
      <w:r>
        <w:rPr>
          <w:rFonts w:cs="Times New Roman"/>
        </w:rPr>
        <w:t xml:space="preserve">La dose à la surface notée </w:t>
      </w:r>
      <w:r w:rsidRPr="00852AC7">
        <w:rPr>
          <w:rFonts w:cs="Times New Roman"/>
          <w:i/>
        </w:rPr>
        <w:t>D</w:t>
      </w:r>
      <w:r w:rsidRPr="00852AC7">
        <w:rPr>
          <w:rFonts w:cs="Times New Roman"/>
          <w:i/>
          <w:vertAlign w:val="subscript"/>
        </w:rPr>
        <w:t>surface</w:t>
      </w:r>
      <w:r>
        <w:rPr>
          <w:rFonts w:cs="Times New Roman"/>
        </w:rPr>
        <w:t>.</w:t>
      </w:r>
    </w:p>
    <w:p w14:paraId="6AD3E09F" w14:textId="5CCEC6B8" w:rsidR="004E5BEA" w:rsidRPr="004B5AD3" w:rsidRDefault="004E5BEA" w:rsidP="0057784D">
      <w:pPr>
        <w:jc w:val="both"/>
        <w:rPr>
          <w:rFonts w:cs="Times New Roman"/>
        </w:rPr>
      </w:pPr>
      <w:r>
        <w:rPr>
          <w:rFonts w:cs="Times New Roman"/>
        </w:rPr>
        <w:t>La mesure du rendement en profondeur est mesuré à DSP 100 cm avec un champ 10x10 cmxcm.</w:t>
      </w:r>
    </w:p>
    <w:p w14:paraId="008ADF14" w14:textId="77777777" w:rsidR="004E5BEA" w:rsidRPr="006D26E0" w:rsidRDefault="004E5BEA" w:rsidP="004E5BEA">
      <w:pPr>
        <w:pStyle w:val="Titre3"/>
        <w:spacing w:before="240"/>
        <w:ind w:left="1434" w:hanging="357"/>
      </w:pPr>
      <w:bookmarkStart w:id="28" w:name="_Toc109813524"/>
      <w:bookmarkStart w:id="29" w:name="_Toc109813591"/>
      <w:bookmarkStart w:id="30" w:name="_Toc109813630"/>
      <w:bookmarkStart w:id="31" w:name="_Toc112838232"/>
      <w:bookmarkStart w:id="32" w:name="_Toc115953975"/>
      <w:r w:rsidRPr="00234EC0">
        <w:t>Profil</w:t>
      </w:r>
      <w:bookmarkEnd w:id="28"/>
      <w:bookmarkEnd w:id="29"/>
      <w:bookmarkEnd w:id="30"/>
      <w:bookmarkEnd w:id="31"/>
      <w:bookmarkEnd w:id="32"/>
    </w:p>
    <w:p w14:paraId="6A9CA302" w14:textId="7468BB1B" w:rsidR="004E5BEA" w:rsidRDefault="004E5BEA" w:rsidP="004E5BEA">
      <w:pPr>
        <w:ind w:firstLine="360"/>
        <w:jc w:val="both"/>
      </w:pPr>
      <w:r>
        <w:t>L</w:t>
      </w:r>
      <w:r w:rsidRPr="006D26E0">
        <w:t>e profil est la mesure de la dose absorbée le long d’un axe perp</w:t>
      </w:r>
      <w:r>
        <w:t>endiculaire à l’axe du faisceau</w:t>
      </w:r>
      <w:r w:rsidR="00100C5D">
        <w:t xml:space="preserve"> </w:t>
      </w:r>
      <w:sdt>
        <w:sdtPr>
          <w:id w:val="11429969"/>
          <w:citation/>
        </w:sdtPr>
        <w:sdtEndPr/>
        <w:sdtContent>
          <w:r w:rsidR="00BE7463">
            <w:fldChar w:fldCharType="begin"/>
          </w:r>
          <w:r w:rsidR="00BE7463">
            <w:instrText xml:space="preserve"> CITATION Fré20 \l 1036 </w:instrText>
          </w:r>
          <w:r w:rsidR="00BE7463">
            <w:fldChar w:fldCharType="separate"/>
          </w:r>
          <w:r w:rsidR="00BA1EC5">
            <w:rPr>
              <w:noProof/>
            </w:rPr>
            <w:t>(Coste, 2020)</w:t>
          </w:r>
          <w:r w:rsidR="00BE7463">
            <w:fldChar w:fldCharType="end"/>
          </w:r>
        </w:sdtContent>
      </w:sdt>
      <w:r w:rsidRPr="006D26E0">
        <w:t xml:space="preserve">. </w:t>
      </w:r>
      <w:r>
        <w:t>Un profil peut être acquis dans l’axe nommé « inline », c’est-à-dire le long de la table dans sa position de référence (GT : Gantry-Target), et dans l’axe nommé « crossline », dans l’axe perpendiculaire du long de la table (AB : Droite-Gauche patient).</w:t>
      </w:r>
    </w:p>
    <w:p w14:paraId="16266C08" w14:textId="77777777" w:rsidR="004E5BEA" w:rsidRDefault="004E5BEA" w:rsidP="00FD4E1E">
      <w:pPr>
        <w:spacing w:after="0"/>
        <w:ind w:firstLine="360"/>
        <w:jc w:val="both"/>
      </w:pPr>
      <w:r>
        <w:t xml:space="preserve">Pour caractériser un profil, trois grandeurs sont calculées : l’homogénéité, notée </w:t>
      </w:r>
      <w:r w:rsidRPr="00852AC7">
        <w:rPr>
          <w:i/>
        </w:rPr>
        <w:t>F</w:t>
      </w:r>
      <w:r>
        <w:t xml:space="preserve">, et la symétrie, noté </w:t>
      </w:r>
      <w:r w:rsidRPr="00852AC7">
        <w:rPr>
          <w:i/>
        </w:rPr>
        <w:t>S</w:t>
      </w:r>
      <w:r>
        <w:t>, exprimées en pourcentage, puis la pénombre, exprimée en cm. La taille de champ est la distance séparant les deux points du profil dont la dose vaut 50 % de la dose maximale. La pénombre est la distance séparant, de chaque côté du profil, le point à 80% de la dose de celui à 20% de la dose.</w:t>
      </w:r>
    </w:p>
    <w:p w14:paraId="5B0B27DA" w14:textId="77777777" w:rsidR="004E5BEA" w:rsidRDefault="004E5BEA" w:rsidP="0078307E">
      <w:pPr>
        <w:spacing w:after="0"/>
        <w:rPr>
          <w:rFonts w:eastAsiaTheme="minorEastAsia"/>
        </w:rPr>
      </w:pPr>
      <m:oMathPara>
        <m:oMath>
          <m:r>
            <w:rPr>
              <w:rFonts w:ascii="Cambria Math" w:hAnsi="Cambria Math"/>
            </w:rPr>
            <m:t>F=100*</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e>
              </m:d>
            </m:num>
            <m:den>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min</m:t>
                  </m:r>
                </m:sub>
              </m:sSub>
            </m:den>
          </m:f>
        </m:oMath>
      </m:oMathPara>
    </w:p>
    <w:p w14:paraId="5604B1D5" w14:textId="77777777" w:rsidR="004E5BEA" w:rsidRPr="001E78B5" w:rsidRDefault="004E5BEA" w:rsidP="0078307E">
      <w:pPr>
        <w:spacing w:after="0"/>
        <w:rPr>
          <w:rFonts w:eastAsiaTheme="minorEastAsia"/>
        </w:rPr>
      </w:pPr>
      <m:oMathPara>
        <m:oMath>
          <m:r>
            <w:rPr>
              <w:rFonts w:ascii="Cambria Math" w:hAnsi="Cambria Math"/>
            </w:rPr>
            <m:t>S=100*</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e>
              </m:d>
            </m:e>
          </m:func>
        </m:oMath>
      </m:oMathPara>
    </w:p>
    <w:p w14:paraId="68040D84" w14:textId="4639A69F" w:rsidR="00E322B5" w:rsidRPr="0057784D" w:rsidRDefault="004E5BEA" w:rsidP="0057784D">
      <w:pPr>
        <w:jc w:val="both"/>
        <w:rPr>
          <w:rFonts w:eastAsiaTheme="minorEastAsia"/>
          <w:vertAlign w:val="subscript"/>
        </w:rPr>
      </w:pPr>
      <w:r w:rsidRPr="00852AC7">
        <w:rPr>
          <w:rFonts w:eastAsiaTheme="minorEastAsia"/>
          <w:i/>
        </w:rPr>
        <w:t>D</w:t>
      </w:r>
      <w:r w:rsidRPr="00852AC7">
        <w:rPr>
          <w:rFonts w:eastAsiaTheme="minorEastAsia"/>
          <w:i/>
          <w:vertAlign w:val="subscript"/>
        </w:rPr>
        <w:t>max</w:t>
      </w:r>
      <w:r>
        <w:rPr>
          <w:rFonts w:eastAsiaTheme="minorEastAsia"/>
        </w:rPr>
        <w:t xml:space="preserve"> est la dose maximale mesurée, </w:t>
      </w:r>
      <w:r w:rsidRPr="00852AC7">
        <w:rPr>
          <w:rFonts w:eastAsiaTheme="minorEastAsia"/>
          <w:i/>
        </w:rPr>
        <w:t>D</w:t>
      </w:r>
      <w:r w:rsidRPr="00852AC7">
        <w:rPr>
          <w:rFonts w:eastAsiaTheme="minorEastAsia"/>
          <w:i/>
          <w:vertAlign w:val="subscript"/>
        </w:rPr>
        <w:t>min</w:t>
      </w:r>
      <w:r w:rsidRPr="001E78B5">
        <w:rPr>
          <w:rFonts w:eastAsiaTheme="minorEastAsia"/>
        </w:rPr>
        <w:t xml:space="preserve"> la dose minimale mesurée</w:t>
      </w:r>
      <w:r>
        <w:rPr>
          <w:rFonts w:eastAsiaTheme="minorEastAsia"/>
        </w:rPr>
        <w:t xml:space="preserve">, </w:t>
      </w:r>
      <w:r w:rsidRPr="00852AC7">
        <w:rPr>
          <w:rFonts w:eastAsiaTheme="minorEastAsia"/>
          <w:i/>
        </w:rPr>
        <w:t>L</w:t>
      </w:r>
      <w:r>
        <w:rPr>
          <w:rFonts w:eastAsiaTheme="minorEastAsia"/>
        </w:rPr>
        <w:t xml:space="preserve"> est la dose mesurée en un point dans la partie gauche</w:t>
      </w:r>
      <w:r w:rsidR="00264E13">
        <w:rPr>
          <w:rFonts w:eastAsiaTheme="minorEastAsia"/>
        </w:rPr>
        <w:t xml:space="preserve"> du champ et </w:t>
      </w:r>
      <w:r w:rsidR="00264E13" w:rsidRPr="00852AC7">
        <w:rPr>
          <w:rFonts w:eastAsiaTheme="minorEastAsia"/>
          <w:i/>
        </w:rPr>
        <w:t>R</w:t>
      </w:r>
      <w:r w:rsidR="00264E13">
        <w:rPr>
          <w:rFonts w:eastAsiaTheme="minorEastAsia"/>
        </w:rPr>
        <w:t xml:space="preserve"> la dose mesurée en</w:t>
      </w:r>
      <w:r>
        <w:rPr>
          <w:rFonts w:eastAsiaTheme="minorEastAsia"/>
        </w:rPr>
        <w:t xml:space="preserve"> un point symétriquement placée par rapport à </w:t>
      </w:r>
      <w:r w:rsidRPr="00852AC7">
        <w:rPr>
          <w:rFonts w:eastAsiaTheme="minorEastAsia"/>
          <w:i/>
        </w:rPr>
        <w:t>L</w:t>
      </w:r>
      <w:r>
        <w:rPr>
          <w:rFonts w:eastAsiaTheme="minorEastAsia"/>
        </w:rPr>
        <w:t xml:space="preserve"> dans la partie droite du champ.</w:t>
      </w:r>
      <w:r w:rsidR="0057784D">
        <w:rPr>
          <w:rFonts w:eastAsiaTheme="minorEastAsia"/>
          <w:vertAlign w:val="subscript"/>
        </w:rPr>
        <w:t xml:space="preserve"> </w:t>
      </w:r>
      <w:r>
        <w:t>Le profil</w:t>
      </w:r>
      <w:r w:rsidRPr="006D26E0">
        <w:t xml:space="preserve"> se mes</w:t>
      </w:r>
      <w:r>
        <w:t xml:space="preserve">ure à </w:t>
      </w:r>
      <w:r w:rsidR="004446D0">
        <w:t>la profondeur du maximum de chaque énergie</w:t>
      </w:r>
      <w:r>
        <w:t>,</w:t>
      </w:r>
      <w:r w:rsidRPr="006D26E0">
        <w:t xml:space="preserve"> à DSP 100 cm</w:t>
      </w:r>
      <w:r>
        <w:t xml:space="preserve"> pour un champ 10x10 cmxcm.</w:t>
      </w:r>
    </w:p>
    <w:p w14:paraId="6E683E88" w14:textId="77777777" w:rsidR="00C83AB2" w:rsidRPr="004B5AD3" w:rsidRDefault="00C83AB2" w:rsidP="00C83AB2">
      <w:pPr>
        <w:pStyle w:val="Titre3"/>
      </w:pPr>
      <w:bookmarkStart w:id="33" w:name="_Toc109039317"/>
      <w:bookmarkStart w:id="34" w:name="_Toc109812334"/>
      <w:bookmarkStart w:id="35" w:name="_Toc109813523"/>
      <w:bookmarkStart w:id="36" w:name="_Toc109813590"/>
      <w:bookmarkStart w:id="37" w:name="_Toc109813629"/>
      <w:bookmarkStart w:id="38" w:name="_Toc112838231"/>
      <w:bookmarkStart w:id="39" w:name="_Toc115953976"/>
      <w:r w:rsidRPr="00234EC0">
        <w:t>Facteur</w:t>
      </w:r>
      <w:r w:rsidRPr="004B5AD3">
        <w:t xml:space="preserve"> d’ouverture collimateur</w:t>
      </w:r>
      <w:bookmarkEnd w:id="33"/>
      <w:bookmarkEnd w:id="34"/>
      <w:bookmarkEnd w:id="35"/>
      <w:bookmarkEnd w:id="36"/>
      <w:bookmarkEnd w:id="37"/>
      <w:bookmarkEnd w:id="38"/>
      <w:bookmarkEnd w:id="39"/>
    </w:p>
    <w:p w14:paraId="3033DD7F" w14:textId="2B4FFB3E" w:rsidR="00C83AB2" w:rsidRPr="004B5AD3" w:rsidRDefault="00C83AB2" w:rsidP="00C83AB2">
      <w:pPr>
        <w:spacing w:after="0"/>
        <w:ind w:firstLine="357"/>
        <w:jc w:val="both"/>
        <w:rPr>
          <w:rFonts w:cs="Times New Roman"/>
        </w:rPr>
      </w:pPr>
      <w:r w:rsidRPr="004B5AD3">
        <w:rPr>
          <w:rFonts w:cs="Times New Roman"/>
        </w:rPr>
        <w:t>Le facteur d’ouverture collimateur</w:t>
      </w:r>
      <w:r>
        <w:rPr>
          <w:rFonts w:cs="Times New Roman"/>
        </w:rPr>
        <w:t xml:space="preserve"> (FOC)</w:t>
      </w:r>
      <w:r w:rsidRPr="004B5AD3">
        <w:rPr>
          <w:rFonts w:cs="Times New Roman"/>
        </w:rPr>
        <w:t xml:space="preserve"> correspond à la variation de la dose absorbée en un point sur l’axe du faisceau en fonction de la taille de champ</w:t>
      </w:r>
      <w:r>
        <w:rPr>
          <w:rFonts w:cs="Times New Roman"/>
        </w:rPr>
        <w:t xml:space="preserve"> </w:t>
      </w:r>
      <w:sdt>
        <w:sdtPr>
          <w:rPr>
            <w:rFonts w:cs="Times New Roman"/>
          </w:rPr>
          <w:id w:val="-2130077420"/>
          <w:citation/>
        </w:sdtPr>
        <w:sdtEndPr/>
        <w:sdtContent>
          <w:r>
            <w:rPr>
              <w:rFonts w:cs="Times New Roman"/>
            </w:rPr>
            <w:fldChar w:fldCharType="begin"/>
          </w:r>
          <w:r>
            <w:rPr>
              <w:rFonts w:cs="Times New Roman"/>
            </w:rPr>
            <w:instrText xml:space="preserve"> CITATION Fré20 \l 1036 </w:instrText>
          </w:r>
          <w:r>
            <w:rPr>
              <w:rFonts w:cs="Times New Roman"/>
            </w:rPr>
            <w:fldChar w:fldCharType="separate"/>
          </w:r>
          <w:r w:rsidR="00BA1EC5" w:rsidRPr="00BA1EC5">
            <w:rPr>
              <w:rFonts w:cs="Times New Roman"/>
              <w:noProof/>
            </w:rPr>
            <w:t>(Coste, 2020)</w:t>
          </w:r>
          <w:r>
            <w:rPr>
              <w:rFonts w:cs="Times New Roman"/>
            </w:rPr>
            <w:fldChar w:fldCharType="end"/>
          </w:r>
        </w:sdtContent>
      </w:sdt>
      <w:r w:rsidRPr="004B5AD3">
        <w:rPr>
          <w:rFonts w:cs="Times New Roman"/>
        </w:rPr>
        <w:t xml:space="preserve">. </w:t>
      </w:r>
    </w:p>
    <w:p w14:paraId="50C50ECD" w14:textId="7F168740" w:rsidR="00C83AB2" w:rsidRPr="004B5AD3" w:rsidRDefault="00264E13" w:rsidP="00C83AB2">
      <w:pPr>
        <w:spacing w:after="0"/>
        <w:ind w:left="705"/>
        <w:rPr>
          <w:rFonts w:eastAsiaTheme="minorEastAsia" w:cs="Times New Roman"/>
        </w:rPr>
      </w:pPr>
      <m:oMathPara>
        <m:oMath>
          <m:r>
            <w:rPr>
              <w:rFonts w:ascii="Cambria Math" w:hAnsi="Cambria Math" w:cs="Times New Roman"/>
            </w:rPr>
            <m:t xml:space="preserve">FOC </m:t>
          </m:r>
          <m:d>
            <m:dPr>
              <m:ctrlPr>
                <w:rPr>
                  <w:rFonts w:ascii="Cambria Math" w:hAnsi="Cambria Math" w:cs="Times New Roman"/>
                  <w:i/>
                </w:rPr>
              </m:ctrlPr>
            </m:dPr>
            <m:e>
              <m:r>
                <w:rPr>
                  <w:rFonts w:ascii="Cambria Math" w:hAnsi="Cambria Math" w:cs="Times New Roman"/>
                </w:rPr>
                <m:t>a,hν</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a,hν</m:t>
                  </m:r>
                </m:e>
              </m:d>
            </m:num>
            <m:den>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ref</m:t>
                      </m:r>
                    </m:sub>
                  </m:sSub>
                  <m:r>
                    <w:rPr>
                      <w:rFonts w:ascii="Cambria Math" w:hAnsi="Cambria Math" w:cs="Times New Roman"/>
                    </w:rPr>
                    <m:t>,hν</m:t>
                  </m:r>
                </m:e>
              </m:d>
            </m:den>
          </m:f>
        </m:oMath>
      </m:oMathPara>
    </w:p>
    <w:p w14:paraId="0591A7E7" w14:textId="22411424" w:rsidR="00C83AB2" w:rsidRPr="00C83AB2" w:rsidRDefault="00C83AB2" w:rsidP="0057784D">
      <w:pPr>
        <w:jc w:val="both"/>
        <w:rPr>
          <w:rFonts w:cs="Times New Roman"/>
        </w:rPr>
      </w:pPr>
      <w:r w:rsidRPr="00852AC7">
        <w:rPr>
          <w:rFonts w:cs="Times New Roman"/>
          <w:i/>
        </w:rPr>
        <w:t>D(a,hν)</w:t>
      </w:r>
      <w:r>
        <w:rPr>
          <w:rFonts w:cs="Times New Roman"/>
        </w:rPr>
        <w:t xml:space="preserve"> est la dose mesurée pour un champ </w:t>
      </w:r>
      <w:r w:rsidRPr="00852AC7">
        <w:rPr>
          <w:rFonts w:cs="Times New Roman"/>
          <w:i/>
        </w:rPr>
        <w:t>a</w:t>
      </w:r>
      <w:r>
        <w:rPr>
          <w:rFonts w:cs="Times New Roman"/>
        </w:rPr>
        <w:t xml:space="preserve"> et une énergie </w:t>
      </w:r>
      <w:r w:rsidRPr="00852AC7">
        <w:rPr>
          <w:rFonts w:cs="Times New Roman"/>
          <w:i/>
        </w:rPr>
        <w:t>hν</w:t>
      </w:r>
      <w:r>
        <w:rPr>
          <w:rFonts w:cs="Times New Roman"/>
        </w:rPr>
        <w:t xml:space="preserve">, </w:t>
      </w:r>
      <w:r w:rsidRPr="00852AC7">
        <w:rPr>
          <w:rFonts w:cs="Times New Roman"/>
          <w:i/>
        </w:rPr>
        <w:t>D(a</w:t>
      </w:r>
      <w:r w:rsidRPr="00852AC7">
        <w:rPr>
          <w:rFonts w:cs="Times New Roman"/>
          <w:i/>
          <w:vertAlign w:val="subscript"/>
        </w:rPr>
        <w:t>ref</w:t>
      </w:r>
      <w:r w:rsidRPr="00852AC7">
        <w:rPr>
          <w:rFonts w:cs="Times New Roman"/>
          <w:i/>
        </w:rPr>
        <w:t>,hν)</w:t>
      </w:r>
      <w:r>
        <w:rPr>
          <w:rFonts w:cs="Times New Roman"/>
        </w:rPr>
        <w:t xml:space="preserve"> est la dose mesurée pour le champ de référence avec la même énergie </w:t>
      </w:r>
      <w:r w:rsidRPr="00852AC7">
        <w:rPr>
          <w:rFonts w:cs="Times New Roman"/>
          <w:i/>
        </w:rPr>
        <w:t>hν</w:t>
      </w:r>
      <w:r>
        <w:rPr>
          <w:rFonts w:cs="Times New Roman"/>
        </w:rPr>
        <w:t xml:space="preserve"> donnée.</w:t>
      </w:r>
      <w:r w:rsidR="0057784D">
        <w:rPr>
          <w:rFonts w:cs="Times New Roman"/>
        </w:rPr>
        <w:t xml:space="preserve"> </w:t>
      </w:r>
      <w:r>
        <w:rPr>
          <w:rFonts w:cs="Times New Roman"/>
        </w:rPr>
        <w:t>Le FOC se mesure à DSP 100 cm et à la profondeur du maximum</w:t>
      </w:r>
      <w:r w:rsidR="00264E13">
        <w:rPr>
          <w:rFonts w:cs="Times New Roman"/>
        </w:rPr>
        <w:t xml:space="preserve"> qui dépend de chacune des énergies</w:t>
      </w:r>
      <w:r>
        <w:rPr>
          <w:rFonts w:cs="Times New Roman"/>
        </w:rPr>
        <w:t>.</w:t>
      </w:r>
    </w:p>
    <w:p w14:paraId="3A24F28F" w14:textId="1C541CE4" w:rsidR="00F244B8" w:rsidRDefault="00264E13" w:rsidP="00F244B8">
      <w:pPr>
        <w:pStyle w:val="Titre2"/>
      </w:pPr>
      <w:bookmarkStart w:id="40" w:name="_Toc115953977"/>
      <w:r>
        <w:t>Dosimétrie absolue</w:t>
      </w:r>
      <w:bookmarkEnd w:id="40"/>
    </w:p>
    <w:p w14:paraId="10D2FD8C" w14:textId="7CD1C276" w:rsidR="00067129" w:rsidRDefault="00067129" w:rsidP="00067129">
      <w:pPr>
        <w:pStyle w:val="Titre3"/>
      </w:pPr>
      <w:bookmarkStart w:id="41" w:name="_Toc115953978"/>
      <w:r>
        <w:t>TRS 277</w:t>
      </w:r>
      <w:bookmarkEnd w:id="41"/>
    </w:p>
    <w:p w14:paraId="26E7EF13" w14:textId="4F9931F0" w:rsidR="009F0406" w:rsidRPr="004B5AD3" w:rsidRDefault="009F0406" w:rsidP="00FD4E1E">
      <w:pPr>
        <w:spacing w:after="0"/>
        <w:ind w:firstLine="360"/>
        <w:jc w:val="both"/>
        <w:rPr>
          <w:rFonts w:eastAsiaTheme="majorEastAsia" w:cs="Times New Roman"/>
        </w:rPr>
      </w:pPr>
      <w:r w:rsidRPr="004B5AD3">
        <w:rPr>
          <w:rFonts w:eastAsiaTheme="majorEastAsia" w:cs="Times New Roman"/>
        </w:rPr>
        <w:t>Selon le protocole AIEA TRS-277</w:t>
      </w:r>
      <w:r w:rsidR="00100C5D">
        <w:rPr>
          <w:rFonts w:eastAsiaTheme="majorEastAsia" w:cs="Times New Roman"/>
        </w:rPr>
        <w:t xml:space="preserve"> </w:t>
      </w:r>
      <w:sdt>
        <w:sdtPr>
          <w:rPr>
            <w:rFonts w:eastAsiaTheme="majorEastAsia" w:cs="Times New Roman"/>
          </w:rPr>
          <w:id w:val="-2025240847"/>
          <w:citation/>
        </w:sdtPr>
        <w:sdtEndPr/>
        <w:sdtContent>
          <w:r w:rsidR="00931698">
            <w:rPr>
              <w:rFonts w:eastAsiaTheme="majorEastAsia" w:cs="Times New Roman"/>
            </w:rPr>
            <w:fldChar w:fldCharType="begin"/>
          </w:r>
          <w:r w:rsidR="00BE7463">
            <w:rPr>
              <w:rFonts w:eastAsiaTheme="majorEastAsia" w:cs="Times New Roman"/>
            </w:rPr>
            <w:instrText xml:space="preserve">CITATION Int87 \t  \l 1036 </w:instrText>
          </w:r>
          <w:r w:rsidR="00931698">
            <w:rPr>
              <w:rFonts w:eastAsiaTheme="majorEastAsia" w:cs="Times New Roman"/>
            </w:rPr>
            <w:fldChar w:fldCharType="separate"/>
          </w:r>
          <w:r w:rsidR="00BA1EC5" w:rsidRPr="00BA1EC5">
            <w:rPr>
              <w:rFonts w:eastAsiaTheme="majorEastAsia" w:cs="Times New Roman"/>
              <w:noProof/>
            </w:rPr>
            <w:t>(AAPM, 1987)</w:t>
          </w:r>
          <w:r w:rsidR="00931698">
            <w:rPr>
              <w:rFonts w:eastAsiaTheme="majorEastAsia" w:cs="Times New Roman"/>
            </w:rPr>
            <w:fldChar w:fldCharType="end"/>
          </w:r>
        </w:sdtContent>
      </w:sdt>
      <w:r w:rsidR="00264E13">
        <w:rPr>
          <w:rFonts w:eastAsiaTheme="majorEastAsia" w:cs="Times New Roman"/>
        </w:rPr>
        <w:t>,</w:t>
      </w:r>
      <w:r w:rsidRPr="004B5AD3">
        <w:rPr>
          <w:rFonts w:eastAsiaTheme="majorEastAsia" w:cs="Times New Roman"/>
        </w:rPr>
        <w:t xml:space="preserve"> </w:t>
      </w:r>
      <w:r w:rsidR="00E13582">
        <w:rPr>
          <w:rFonts w:eastAsiaTheme="majorEastAsia" w:cs="Times New Roman"/>
        </w:rPr>
        <w:t>la chambre d’ionisation est étalonnée en kerma dans l’air. La qualité de faisceau dépend de </w:t>
      </w:r>
      <m:oMath>
        <m:sSub>
          <m:sSubPr>
            <m:ctrlPr>
              <w:rPr>
                <w:rFonts w:ascii="Cambria Math" w:eastAsiaTheme="majorEastAsia" w:hAnsi="Cambria Math" w:cs="Times New Roman"/>
                <w:i/>
              </w:rPr>
            </m:ctrlPr>
          </m:sSubPr>
          <m:e>
            <m:acc>
              <m:accPr>
                <m:chr m:val="̅"/>
                <m:ctrlPr>
                  <w:rPr>
                    <w:rFonts w:ascii="Cambria Math" w:eastAsiaTheme="majorEastAsia" w:hAnsi="Cambria Math" w:cs="Times New Roman"/>
                    <w:i/>
                  </w:rPr>
                </m:ctrlPr>
              </m:accPr>
              <m:e>
                <m:r>
                  <w:rPr>
                    <w:rFonts w:ascii="Cambria Math" w:eastAsiaTheme="majorEastAsia" w:hAnsi="Cambria Math" w:cs="Times New Roman"/>
                  </w:rPr>
                  <m:t>E</m:t>
                </m:r>
              </m:e>
            </m:acc>
          </m:e>
          <m:sub>
            <m:r>
              <w:rPr>
                <w:rFonts w:ascii="Cambria Math" w:eastAsiaTheme="majorEastAsia" w:hAnsi="Cambria Math" w:cs="Times New Roman"/>
              </w:rPr>
              <m:t>0</m:t>
            </m:r>
          </m:sub>
        </m:sSub>
      </m:oMath>
      <w:r w:rsidR="00E13582">
        <w:rPr>
          <w:rFonts w:eastAsiaTheme="majorEastAsia" w:cs="Times New Roman"/>
        </w:rPr>
        <w:t>, l’énergie moyenne du spectre d’électrons à la surface du fantôme. L</w:t>
      </w:r>
      <w:r w:rsidRPr="004B5AD3">
        <w:rPr>
          <w:rFonts w:eastAsiaTheme="majorEastAsia" w:cs="Times New Roman"/>
        </w:rPr>
        <w:t xml:space="preserve">a mesure de la dose s’effectue </w:t>
      </w:r>
      <w:r>
        <w:rPr>
          <w:rFonts w:eastAsiaTheme="majorEastAsia" w:cs="Times New Roman"/>
        </w:rPr>
        <w:t>grâce à</w:t>
      </w:r>
      <w:r w:rsidRPr="004B5AD3">
        <w:rPr>
          <w:rFonts w:eastAsiaTheme="majorEastAsia" w:cs="Times New Roman"/>
        </w:rPr>
        <w:t xml:space="preserve"> </w:t>
      </w:r>
      <w:r>
        <w:rPr>
          <w:rFonts w:eastAsiaTheme="majorEastAsia" w:cs="Times New Roman"/>
        </w:rPr>
        <w:t>l’</w:t>
      </w:r>
      <w:r w:rsidRPr="004B5AD3">
        <w:rPr>
          <w:rFonts w:eastAsiaTheme="majorEastAsia" w:cs="Times New Roman"/>
        </w:rPr>
        <w:t>équation</w:t>
      </w:r>
      <w:r w:rsidR="00E13582">
        <w:rPr>
          <w:rFonts w:eastAsiaTheme="majorEastAsia" w:cs="Times New Roman"/>
        </w:rPr>
        <w:t xml:space="preserve"> suivante</w:t>
      </w:r>
      <w:r w:rsidR="001B13B7">
        <w:rPr>
          <w:rFonts w:eastAsiaTheme="majorEastAsia" w:cs="Times New Roman"/>
        </w:rPr>
        <w:t xml:space="preserve"> </w:t>
      </w:r>
      <w:sdt>
        <w:sdtPr>
          <w:rPr>
            <w:rFonts w:eastAsiaTheme="majorEastAsia" w:cs="Times New Roman"/>
          </w:rPr>
          <w:id w:val="35718212"/>
          <w:citation/>
        </w:sdtPr>
        <w:sdtEndPr/>
        <w:sdtContent>
          <w:r w:rsidR="001B13B7">
            <w:rPr>
              <w:rFonts w:eastAsiaTheme="majorEastAsia" w:cs="Times New Roman"/>
            </w:rPr>
            <w:fldChar w:fldCharType="begin"/>
          </w:r>
          <w:r w:rsidR="001B13B7">
            <w:rPr>
              <w:rFonts w:eastAsiaTheme="majorEastAsia" w:cs="Times New Roman"/>
            </w:rPr>
            <w:instrText xml:space="preserve">CITATION Cam20 \l 1036 </w:instrText>
          </w:r>
          <w:r w:rsidR="001B13B7">
            <w:rPr>
              <w:rFonts w:eastAsiaTheme="majorEastAsia" w:cs="Times New Roman"/>
            </w:rPr>
            <w:fldChar w:fldCharType="separate"/>
          </w:r>
          <w:r w:rsidR="00BA1EC5" w:rsidRPr="00BA1EC5">
            <w:rPr>
              <w:rFonts w:eastAsiaTheme="majorEastAsia" w:cs="Times New Roman"/>
              <w:noProof/>
            </w:rPr>
            <w:t>(Llagostera, 2020)</w:t>
          </w:r>
          <w:r w:rsidR="001B13B7">
            <w:rPr>
              <w:rFonts w:eastAsiaTheme="majorEastAsia" w:cs="Times New Roman"/>
            </w:rPr>
            <w:fldChar w:fldCharType="end"/>
          </w:r>
        </w:sdtContent>
      </w:sdt>
      <w:r w:rsidRPr="004B5AD3">
        <w:rPr>
          <w:rFonts w:eastAsiaTheme="majorEastAsia" w:cs="Times New Roman"/>
        </w:rPr>
        <w:t>.</w:t>
      </w:r>
    </w:p>
    <w:p w14:paraId="2ACB76E8" w14:textId="11BDF2A9" w:rsidR="009F0406" w:rsidRPr="004B5AD3" w:rsidRDefault="007E77B6" w:rsidP="0078307E">
      <w:pPr>
        <w:spacing w:after="0"/>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sub>
          </m:sSub>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air,Co</m:t>
                  </m:r>
                </m:sub>
              </m:sSub>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att</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1-g</m:t>
              </m:r>
            </m:e>
          </m:d>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eau,air</m:t>
                      </m:r>
                    </m:sub>
                  </m:sSub>
                </m:e>
              </m:d>
            </m:e>
            <m:sub>
              <m:r>
                <w:rPr>
                  <w:rFonts w:ascii="Cambria Math" w:hAnsi="Cambria Math" w:cs="Times New Roman"/>
                </w:rPr>
                <m:t>u</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oMath>
      </m:oMathPara>
    </w:p>
    <w:p w14:paraId="5A9D754D" w14:textId="77777777" w:rsidR="009F0406" w:rsidRPr="00EC15C2" w:rsidRDefault="007E77B6"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oMath>
      <w:r w:rsidR="009F0406" w:rsidRPr="00EC15C2">
        <w:rPr>
          <w:rFonts w:eastAsiaTheme="minorEastAsia" w:cs="Times New Roman"/>
        </w:rPr>
        <w:t xml:space="preserve"> est la charge (nC) mesurée et corrigée</w:t>
      </w:r>
      <w:r w:rsidR="009F0406">
        <w:rPr>
          <w:rFonts w:eastAsiaTheme="minorEastAsia" w:cs="Times New Roman"/>
        </w:rPr>
        <w:t xml:space="preserve"> des conditions de mesure</w:t>
      </w:r>
      <w:r w:rsidR="009F0406" w:rsidRPr="00EC15C2">
        <w:rPr>
          <w:rFonts w:eastAsiaTheme="minorEastAsia" w:cs="Times New Roman"/>
        </w:rPr>
        <w:t xml:space="preserve">, </w:t>
      </w:r>
    </w:p>
    <w:p w14:paraId="65A9EEB3" w14:textId="77777777" w:rsidR="009F0406" w:rsidRDefault="007E77B6"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air,Co</m:t>
                </m:r>
              </m:sub>
            </m:sSub>
          </m:sub>
        </m:sSub>
      </m:oMath>
      <w:r w:rsidR="009F0406" w:rsidRPr="00EC15C2">
        <w:rPr>
          <w:rFonts w:eastAsiaTheme="minorEastAsia" w:cs="Times New Roman"/>
        </w:rPr>
        <w:t xml:space="preserve"> est le coefficient d’étalonnage de la chambre en kerma dans l’air pour un faisceau de Cobalt, </w:t>
      </w:r>
    </w:p>
    <w:p w14:paraId="4337402A" w14:textId="77777777" w:rsidR="009F0406" w:rsidRDefault="007E77B6"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att</m:t>
            </m:r>
          </m:sub>
        </m:sSub>
      </m:oMath>
      <w:r w:rsidR="009F0406" w:rsidRPr="00EC15C2">
        <w:rPr>
          <w:rFonts w:eastAsiaTheme="minorEastAsia" w:cs="Times New Roman"/>
        </w:rPr>
        <w:t xml:space="preserve"> </w:t>
      </w:r>
      <w:r w:rsidR="009F0406">
        <w:rPr>
          <w:rFonts w:eastAsiaTheme="minorEastAsia" w:cs="Times New Roman"/>
        </w:rPr>
        <w:t xml:space="preserve">est </w:t>
      </w:r>
      <w:r w:rsidR="009F0406" w:rsidRPr="00EC15C2">
        <w:rPr>
          <w:rFonts w:eastAsiaTheme="minorEastAsia" w:cs="Times New Roman"/>
        </w:rPr>
        <w:t>le facteur de correction de l’atténuation et de la diffusion du</w:t>
      </w:r>
      <w:r w:rsidR="009F0406">
        <w:rPr>
          <w:rFonts w:eastAsiaTheme="minorEastAsia" w:cs="Times New Roman"/>
        </w:rPr>
        <w:t>e à la paroi de la chambre d’ionisation (CI)</w:t>
      </w:r>
      <w:r w:rsidR="009F0406" w:rsidRPr="00EC15C2">
        <w:rPr>
          <w:rFonts w:eastAsiaTheme="minorEastAsia" w:cs="Times New Roman"/>
        </w:rPr>
        <w:t xml:space="preserve">, </w:t>
      </w:r>
    </w:p>
    <w:p w14:paraId="39A55DC1" w14:textId="1945ADDB" w:rsidR="009F0406" w:rsidRDefault="007E77B6"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m</m:t>
            </m:r>
          </m:sub>
        </m:sSub>
      </m:oMath>
      <w:r w:rsidR="009F0406" w:rsidRPr="00EC15C2">
        <w:rPr>
          <w:rFonts w:eastAsiaTheme="minorEastAsia" w:cs="Times New Roman"/>
        </w:rPr>
        <w:t xml:space="preserve"> </w:t>
      </w:r>
      <w:r w:rsidR="009F0406">
        <w:rPr>
          <w:rFonts w:eastAsiaTheme="minorEastAsia" w:cs="Times New Roman"/>
        </w:rPr>
        <w:t xml:space="preserve"> est </w:t>
      </w:r>
      <w:r w:rsidR="009F0406" w:rsidRPr="00EC15C2">
        <w:rPr>
          <w:rFonts w:eastAsiaTheme="minorEastAsia" w:cs="Times New Roman"/>
        </w:rPr>
        <w:t>le coefficient compensant la non-équivalence à l’air de la paroi et due au capuchon de mise à l’équilibre électr</w:t>
      </w:r>
      <w:r w:rsidR="00264E13">
        <w:rPr>
          <w:rFonts w:eastAsiaTheme="minorEastAsia" w:cs="Times New Roman"/>
        </w:rPr>
        <w:t>on</w:t>
      </w:r>
      <w:r w:rsidR="009F0406" w:rsidRPr="00EC15C2">
        <w:rPr>
          <w:rFonts w:eastAsiaTheme="minorEastAsia" w:cs="Times New Roman"/>
        </w:rPr>
        <w:t xml:space="preserve">ique, </w:t>
      </w:r>
    </w:p>
    <w:p w14:paraId="180A8E6E" w14:textId="43FBB590" w:rsidR="009F0406" w:rsidRDefault="009F0406" w:rsidP="009F0406">
      <w:pPr>
        <w:pStyle w:val="Paragraphedeliste"/>
        <w:numPr>
          <w:ilvl w:val="0"/>
          <w:numId w:val="26"/>
        </w:numPr>
        <w:jc w:val="both"/>
        <w:rPr>
          <w:rFonts w:eastAsiaTheme="minorEastAsia" w:cs="Times New Roman"/>
        </w:rPr>
      </w:pPr>
      <m:oMath>
        <m:r>
          <w:rPr>
            <w:rFonts w:ascii="Cambria Math" w:eastAsiaTheme="minorEastAsia" w:hAnsi="Cambria Math" w:cs="Times New Roman"/>
          </w:rPr>
          <m:t>g</m:t>
        </m:r>
      </m:oMath>
      <w:r>
        <w:rPr>
          <w:rFonts w:eastAsiaTheme="minorEastAsia" w:cs="Times New Roman"/>
        </w:rPr>
        <w:t xml:space="preserve"> est la fraction d’énergie perdue par les particules secondaires due </w:t>
      </w:r>
      <w:r w:rsidR="00264E13">
        <w:rPr>
          <w:rFonts w:eastAsiaTheme="minorEastAsia" w:cs="Times New Roman"/>
        </w:rPr>
        <w:t xml:space="preserve">au </w:t>
      </w:r>
      <w:r>
        <w:rPr>
          <w:rFonts w:eastAsiaTheme="minorEastAsia" w:cs="Times New Roman"/>
        </w:rPr>
        <w:t>rayonnement de freinage,</w:t>
      </w:r>
    </w:p>
    <w:p w14:paraId="6806D937" w14:textId="0FDA2117" w:rsidR="009F0406" w:rsidRDefault="007E77B6"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eau,air</m:t>
                    </m:r>
                  </m:sub>
                </m:sSub>
              </m:e>
            </m:d>
          </m:e>
          <m:sub>
            <m:r>
              <w:rPr>
                <w:rFonts w:ascii="Cambria Math" w:eastAsiaTheme="minorEastAsia" w:hAnsi="Cambria Math" w:cs="Times New Roman"/>
              </w:rPr>
              <m:t>u</m:t>
            </m:r>
          </m:sub>
        </m:sSub>
      </m:oMath>
      <w:r w:rsidR="00264E13">
        <w:rPr>
          <w:rFonts w:eastAsiaTheme="minorEastAsia" w:cs="Times New Roman"/>
        </w:rPr>
        <w:t xml:space="preserve"> </w:t>
      </w:r>
      <w:r w:rsidR="009F0406" w:rsidRPr="00EC15C2">
        <w:rPr>
          <w:rFonts w:eastAsiaTheme="minorEastAsia" w:cs="Times New Roman"/>
        </w:rPr>
        <w:t xml:space="preserve">est le rapport des pouvoirs </w:t>
      </w:r>
      <w:r w:rsidR="00264E13">
        <w:rPr>
          <w:rFonts w:eastAsiaTheme="minorEastAsia" w:cs="Times New Roman"/>
        </w:rPr>
        <w:t>d’arrêt</w:t>
      </w:r>
      <w:r w:rsidR="00B312E8">
        <w:rPr>
          <w:rFonts w:eastAsiaTheme="minorEastAsia" w:cs="Times New Roman"/>
        </w:rPr>
        <w:t xml:space="preserve"> massiques entre l’eau et l’air</w:t>
      </w:r>
      <w:r w:rsidR="009F0406" w:rsidRPr="00EC15C2">
        <w:rPr>
          <w:rFonts w:eastAsiaTheme="minorEastAsia" w:cs="Times New Roman"/>
        </w:rPr>
        <w:t xml:space="preserve">, </w:t>
      </w:r>
    </w:p>
    <w:p w14:paraId="69C80937" w14:textId="5EB5B405" w:rsidR="009F0406" w:rsidRDefault="007E77B6"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m:t>
            </m:r>
          </m:sub>
        </m:sSub>
      </m:oMath>
      <w:r w:rsidR="009F0406" w:rsidRPr="00EC15C2">
        <w:rPr>
          <w:rFonts w:eastAsiaTheme="minorEastAsia" w:cs="Times New Roman"/>
        </w:rPr>
        <w:t xml:space="preserve"> </w:t>
      </w:r>
      <w:r w:rsidR="009F0406">
        <w:rPr>
          <w:rFonts w:eastAsiaTheme="minorEastAsia" w:cs="Times New Roman"/>
        </w:rPr>
        <w:t xml:space="preserve">est </w:t>
      </w:r>
      <w:r w:rsidR="009F0406" w:rsidRPr="00EC15C2">
        <w:rPr>
          <w:rFonts w:eastAsiaTheme="minorEastAsia" w:cs="Times New Roman"/>
        </w:rPr>
        <w:t>le facteur</w:t>
      </w:r>
      <w:r w:rsidR="00DE12E3">
        <w:rPr>
          <w:rFonts w:eastAsiaTheme="minorEastAsia" w:cs="Times New Roman"/>
        </w:rPr>
        <w:t xml:space="preserve"> de correction de perturbation.</w:t>
      </w:r>
    </w:p>
    <w:p w14:paraId="0A914C52" w14:textId="77777777" w:rsidR="009F0406" w:rsidRPr="004B5AD3" w:rsidRDefault="007E77B6" w:rsidP="0078307E">
      <w:pPr>
        <w:spacing w:after="0"/>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m:oMathPara>
    </w:p>
    <w:p w14:paraId="0329A88E" w14:textId="77777777" w:rsidR="009F0406" w:rsidRDefault="007E77B6"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oMath>
      <w:r w:rsidR="009F0406" w:rsidRPr="00EC15C2">
        <w:rPr>
          <w:rFonts w:eastAsiaTheme="minorEastAsia" w:cs="Times New Roman"/>
        </w:rPr>
        <w:t xml:space="preserve"> est un facteur corrigeant la non équivalence à l’eau de la paroi, </w:t>
      </w:r>
    </w:p>
    <w:p w14:paraId="7033FCFD" w14:textId="77777777" w:rsidR="009F0406" w:rsidRDefault="007E77B6"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oMath>
      <w:r w:rsidR="009F0406" w:rsidRPr="00EC15C2">
        <w:rPr>
          <w:rFonts w:eastAsiaTheme="minorEastAsia" w:cs="Times New Roman"/>
        </w:rPr>
        <w:t xml:space="preserve"> est un facteur compensant la non homogénéité du milieu induit </w:t>
      </w:r>
      <w:r w:rsidR="009F0406">
        <w:rPr>
          <w:rFonts w:eastAsiaTheme="minorEastAsia" w:cs="Times New Roman"/>
        </w:rPr>
        <w:t>par la présence de la cavité,</w:t>
      </w:r>
    </w:p>
    <w:p w14:paraId="157D78F7" w14:textId="1E7DCAE3" w:rsidR="009F0406" w:rsidRPr="00EC15C2" w:rsidRDefault="007E77B6"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w:r w:rsidR="009F0406" w:rsidRPr="00EC15C2">
        <w:rPr>
          <w:rFonts w:eastAsiaTheme="minorEastAsia" w:cs="Times New Roman"/>
        </w:rPr>
        <w:t xml:space="preserve"> </w:t>
      </w:r>
      <w:r w:rsidR="009F0406">
        <w:rPr>
          <w:rFonts w:eastAsiaTheme="minorEastAsia" w:cs="Times New Roman"/>
        </w:rPr>
        <w:t>est un facteur qui compense</w:t>
      </w:r>
      <w:r w:rsidR="009F0406" w:rsidRPr="00EC15C2">
        <w:rPr>
          <w:rFonts w:eastAsiaTheme="minorEastAsia" w:cs="Times New Roman"/>
        </w:rPr>
        <w:t xml:space="preserve"> l’effet de déplacement du volume d’eau due à la présence de la cavité d’air</w:t>
      </w:r>
      <w:r w:rsidR="00A95C31">
        <w:rPr>
          <w:rFonts w:eastAsiaTheme="minorEastAsia" w:cs="Times New Roman"/>
        </w:rPr>
        <w:t>, ce facteur ne possède pas de valeur numérique puisqu</w:t>
      </w:r>
      <w:r w:rsidR="00932731">
        <w:rPr>
          <w:rFonts w:eastAsiaTheme="minorEastAsia" w:cs="Times New Roman"/>
        </w:rPr>
        <w:t xml:space="preserve">e l’on </w:t>
      </w:r>
      <w:r w:rsidR="00A95C31">
        <w:rPr>
          <w:rFonts w:eastAsiaTheme="minorEastAsia" w:cs="Times New Roman"/>
        </w:rPr>
        <w:t>appliqu</w:t>
      </w:r>
      <w:r w:rsidR="00932731">
        <w:rPr>
          <w:rFonts w:eastAsiaTheme="minorEastAsia" w:cs="Times New Roman"/>
        </w:rPr>
        <w:t>e</w:t>
      </w:r>
      <w:r w:rsidR="00A95C31">
        <w:rPr>
          <w:rFonts w:eastAsiaTheme="minorEastAsia" w:cs="Times New Roman"/>
        </w:rPr>
        <w:t xml:space="preserve"> </w:t>
      </w:r>
      <w:r w:rsidR="00932731">
        <w:rPr>
          <w:rFonts w:eastAsiaTheme="minorEastAsia" w:cs="Times New Roman"/>
        </w:rPr>
        <w:t xml:space="preserve">un décalage de </w:t>
      </w:r>
      <w:r w:rsidR="005E4AE9">
        <w:rPr>
          <w:rFonts w:eastAsiaTheme="minorEastAsia" w:cs="Times New Roman"/>
        </w:rPr>
        <w:t xml:space="preserve">la </w:t>
      </w:r>
      <w:r w:rsidR="00932731">
        <w:rPr>
          <w:rFonts w:eastAsiaTheme="minorEastAsia" w:cs="Times New Roman"/>
        </w:rPr>
        <w:t>chambre lors de la mesure</w:t>
      </w:r>
      <w:r w:rsidR="009F0406" w:rsidRPr="00EC15C2">
        <w:rPr>
          <w:rFonts w:eastAsiaTheme="minorEastAsia" w:cs="Times New Roman"/>
        </w:rPr>
        <w:t>.</w:t>
      </w:r>
    </w:p>
    <w:p w14:paraId="09965A4D" w14:textId="338F4809" w:rsidR="009F0406" w:rsidRDefault="009F0406" w:rsidP="009F0406">
      <w:pPr>
        <w:ind w:firstLine="708"/>
        <w:jc w:val="both"/>
        <w:rPr>
          <w:rFonts w:eastAsiaTheme="minorEastAsia" w:cs="Times New Roman"/>
        </w:rPr>
      </w:pPr>
      <w:r>
        <w:rPr>
          <w:rFonts w:eastAsiaTheme="minorEastAsia" w:cs="Times New Roman"/>
        </w:rPr>
        <w:t>Les conditions de référence pour la mesure de la d</w:t>
      </w:r>
      <w:r w:rsidR="00264E13">
        <w:rPr>
          <w:rFonts w:eastAsiaTheme="minorEastAsia" w:cs="Times New Roman"/>
        </w:rPr>
        <w:t>ose absolue sont les suivantes.</w:t>
      </w:r>
    </w:p>
    <w:tbl>
      <w:tblPr>
        <w:tblStyle w:val="Tableausimple11"/>
        <w:tblW w:w="0" w:type="auto"/>
        <w:tblLook w:val="04A0" w:firstRow="1" w:lastRow="0" w:firstColumn="1" w:lastColumn="0" w:noHBand="0" w:noVBand="1"/>
      </w:tblPr>
      <w:tblGrid>
        <w:gridCol w:w="2972"/>
        <w:gridCol w:w="7371"/>
      </w:tblGrid>
      <w:tr w:rsidR="00500C57" w14:paraId="637C7C28" w14:textId="77777777" w:rsidTr="00264E13">
        <w:trPr>
          <w:cnfStyle w:val="100000000000" w:firstRow="1" w:lastRow="0" w:firstColumn="0" w:lastColumn="0" w:oddVBand="0" w:evenVBand="0" w:oddHBand="0"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749CA4F" w14:textId="77777777" w:rsidR="00500C57" w:rsidRDefault="00500C57" w:rsidP="006F537C">
            <w:pPr>
              <w:jc w:val="center"/>
            </w:pPr>
            <w:r>
              <w:t>Fantôme</w:t>
            </w:r>
          </w:p>
        </w:tc>
        <w:tc>
          <w:tcPr>
            <w:tcW w:w="7371" w:type="dxa"/>
            <w:vAlign w:val="center"/>
          </w:tcPr>
          <w:p w14:paraId="45623448" w14:textId="69425E9C" w:rsidR="00500C57" w:rsidRPr="00BB552B" w:rsidRDefault="00500C57" w:rsidP="006F537C">
            <w:pPr>
              <w:jc w:val="center"/>
              <w:cnfStyle w:val="100000000000" w:firstRow="1" w:lastRow="0" w:firstColumn="0" w:lastColumn="0" w:oddVBand="0" w:evenVBand="0" w:oddHBand="0" w:evenHBand="0" w:firstRowFirstColumn="0" w:firstRowLastColumn="0" w:lastRowFirstColumn="0" w:lastRowLastColumn="0"/>
              <w:rPr>
                <w:b w:val="0"/>
              </w:rPr>
            </w:pPr>
            <w:r>
              <w:rPr>
                <w:b w:val="0"/>
              </w:rPr>
              <w:t>Fantôme d’eau</w:t>
            </w:r>
          </w:p>
        </w:tc>
      </w:tr>
      <w:tr w:rsidR="00500C57" w14:paraId="43D20295" w14:textId="77777777" w:rsidTr="006F537C">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9B3E7BE" w14:textId="77777777" w:rsidR="00500C57" w:rsidRDefault="00500C57" w:rsidP="006F537C">
            <w:pPr>
              <w:jc w:val="center"/>
            </w:pPr>
            <w:r>
              <w:t>Chambre d’ionisation</w:t>
            </w:r>
          </w:p>
        </w:tc>
        <w:tc>
          <w:tcPr>
            <w:tcW w:w="7371" w:type="dxa"/>
            <w:vAlign w:val="center"/>
          </w:tcPr>
          <w:p w14:paraId="30EF3A81" w14:textId="77777777" w:rsidR="00500C57" w:rsidRDefault="00500C57" w:rsidP="006F537C">
            <w:pPr>
              <w:jc w:val="center"/>
              <w:cnfStyle w:val="000000100000" w:firstRow="0" w:lastRow="0" w:firstColumn="0" w:lastColumn="0" w:oddVBand="0" w:evenVBand="0" w:oddHBand="1" w:evenHBand="0" w:firstRowFirstColumn="0" w:firstRowLastColumn="0" w:lastRowFirstColumn="0" w:lastRowLastColumn="0"/>
            </w:pPr>
            <w:r>
              <w:t>Chambre plate pour toutes les énergies</w:t>
            </w:r>
          </w:p>
          <w:p w14:paraId="13EE9B8C" w14:textId="76AE6321" w:rsidR="00500C57" w:rsidRPr="00500C57" w:rsidRDefault="00500C57" w:rsidP="006F537C">
            <w:pPr>
              <w:jc w:val="center"/>
              <w:cnfStyle w:val="000000100000" w:firstRow="0" w:lastRow="0" w:firstColumn="0" w:lastColumn="0" w:oddVBand="0" w:evenVBand="0" w:oddHBand="1" w:evenHBand="0" w:firstRowFirstColumn="0" w:firstRowLastColumn="0" w:lastRowFirstColumn="0" w:lastRowLastColumn="0"/>
            </w:pPr>
            <w:r>
              <w:t xml:space="preserve">CI cylindrique pour </w:t>
            </w:r>
            <w:r w:rsidRPr="00852AC7">
              <w:rPr>
                <w:i/>
              </w:rPr>
              <w:t>E</w:t>
            </w:r>
            <w:r w:rsidRPr="00852AC7">
              <w:rPr>
                <w:i/>
                <w:vertAlign w:val="subscript"/>
              </w:rPr>
              <w:t>o</w:t>
            </w:r>
            <w:r>
              <w:t xml:space="preserve"> &gt; 10 MeV</w:t>
            </w:r>
          </w:p>
        </w:tc>
      </w:tr>
      <w:tr w:rsidR="00500C57" w14:paraId="73F24C78"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6AB9D4DC" w14:textId="77777777" w:rsidR="00500C57" w:rsidRDefault="00500C57" w:rsidP="006F537C">
            <w:pPr>
              <w:jc w:val="center"/>
            </w:pPr>
            <w:r>
              <w:t>Point de mesure</w:t>
            </w:r>
          </w:p>
        </w:tc>
        <w:tc>
          <w:tcPr>
            <w:tcW w:w="7371" w:type="dxa"/>
            <w:vAlign w:val="center"/>
          </w:tcPr>
          <w:p w14:paraId="7627E7BE" w14:textId="68137837" w:rsidR="00500C57" w:rsidRPr="00852AC7" w:rsidRDefault="005A6E4B" w:rsidP="006F537C">
            <w:pPr>
              <w:jc w:val="center"/>
              <w:cnfStyle w:val="000000000000" w:firstRow="0" w:lastRow="0" w:firstColumn="0" w:lastColumn="0" w:oddVBand="0" w:evenVBand="0" w:oddHBand="0" w:evenHBand="0" w:firstRowFirstColumn="0" w:firstRowLastColumn="0" w:lastRowFirstColumn="0" w:lastRowLastColumn="0"/>
              <w:rPr>
                <w:i/>
                <w:vertAlign w:val="subscript"/>
              </w:rPr>
            </w:pPr>
            <w:r w:rsidRPr="00852AC7">
              <w:rPr>
                <w:i/>
              </w:rPr>
              <w:t>z</w:t>
            </w:r>
            <w:r w:rsidRPr="00852AC7">
              <w:rPr>
                <w:i/>
                <w:vertAlign w:val="subscript"/>
              </w:rPr>
              <w:t>max</w:t>
            </w:r>
          </w:p>
        </w:tc>
      </w:tr>
      <w:tr w:rsidR="005A6E4B" w14:paraId="237FD260" w14:textId="77777777" w:rsidTr="006F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16C9FE4" w14:textId="77777777" w:rsidR="005A6E4B" w:rsidRDefault="005A6E4B" w:rsidP="005A6E4B">
            <w:pPr>
              <w:jc w:val="center"/>
            </w:pPr>
            <w:r>
              <w:t>Point de référence de la chambre</w:t>
            </w:r>
          </w:p>
        </w:tc>
        <w:tc>
          <w:tcPr>
            <w:tcW w:w="7371" w:type="dxa"/>
            <w:vAlign w:val="center"/>
          </w:tcPr>
          <w:p w14:paraId="4D55E812" w14:textId="77777777"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Pour les CI plates : à la surface et au centre de la fenêtre</w:t>
            </w:r>
          </w:p>
          <w:p w14:paraId="1314E41C" w14:textId="73B4E2FC"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Pour les CI cylindriques : sur l’axe central et au centre de la cavité</w:t>
            </w:r>
          </w:p>
        </w:tc>
      </w:tr>
      <w:tr w:rsidR="005A6E4B" w14:paraId="5CE6EED4"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79B67C4C" w14:textId="77777777" w:rsidR="005A6E4B" w:rsidRDefault="005A6E4B" w:rsidP="005A6E4B">
            <w:pPr>
              <w:jc w:val="center"/>
            </w:pPr>
            <w:r>
              <w:t>Déplacement de la chambre</w:t>
            </w:r>
          </w:p>
        </w:tc>
        <w:tc>
          <w:tcPr>
            <w:tcW w:w="7371" w:type="dxa"/>
            <w:vAlign w:val="center"/>
          </w:tcPr>
          <w:p w14:paraId="471492F2" w14:textId="77777777" w:rsidR="005A6E4B" w:rsidRDefault="005A6E4B" w:rsidP="005A6E4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Pour les CI cylindriques : </w:t>
            </w:r>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+0,6*dr</m:t>
              </m:r>
            </m:oMath>
          </w:p>
          <w:p w14:paraId="68CB5E20" w14:textId="2B76BF66" w:rsidR="005A6E4B" w:rsidRDefault="005A6E4B" w:rsidP="005A6E4B">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Pour les CI plates : pas de déplacement</w:t>
            </w:r>
          </w:p>
        </w:tc>
      </w:tr>
      <w:tr w:rsidR="005A6E4B" w14:paraId="516D0CA1" w14:textId="77777777" w:rsidTr="006F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26528DD" w14:textId="77777777" w:rsidR="005A6E4B" w:rsidRDefault="005A6E4B" w:rsidP="005A6E4B">
            <w:pPr>
              <w:jc w:val="center"/>
            </w:pPr>
            <w:r>
              <w:t>DSP (cm)</w:t>
            </w:r>
          </w:p>
        </w:tc>
        <w:tc>
          <w:tcPr>
            <w:tcW w:w="7371" w:type="dxa"/>
            <w:vAlign w:val="center"/>
          </w:tcPr>
          <w:p w14:paraId="1DDD64B4" w14:textId="4D9F86CA"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100</w:t>
            </w:r>
          </w:p>
        </w:tc>
      </w:tr>
      <w:tr w:rsidR="005A6E4B" w14:paraId="610F6ADF"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5F8A6204" w14:textId="77777777" w:rsidR="005A6E4B" w:rsidRDefault="005A6E4B" w:rsidP="005A6E4B">
            <w:pPr>
              <w:jc w:val="center"/>
            </w:pPr>
            <w:r>
              <w:t>Taille de champ (cmxcm)</w:t>
            </w:r>
          </w:p>
        </w:tc>
        <w:tc>
          <w:tcPr>
            <w:tcW w:w="7371" w:type="dxa"/>
            <w:vAlign w:val="center"/>
          </w:tcPr>
          <w:p w14:paraId="3AC2DFC5" w14:textId="4909EEEC" w:rsidR="005A6E4B" w:rsidRPr="00EB505B" w:rsidRDefault="005A6E4B" w:rsidP="005A6E4B">
            <w:pPr>
              <w:jc w:val="center"/>
              <w:cnfStyle w:val="000000000000" w:firstRow="0" w:lastRow="0" w:firstColumn="0" w:lastColumn="0" w:oddVBand="0" w:evenVBand="0" w:oddHBand="0" w:evenHBand="0" w:firstRowFirstColumn="0" w:firstRowLastColumn="0" w:lastRowFirstColumn="0" w:lastRowLastColumn="0"/>
            </w:pPr>
            <w:r>
              <w:t>10x10</w:t>
            </w:r>
          </w:p>
        </w:tc>
      </w:tr>
    </w:tbl>
    <w:p w14:paraId="2EACBD58" w14:textId="7DB27AD4" w:rsidR="002B3111" w:rsidRDefault="00067129" w:rsidP="002B3111">
      <w:pPr>
        <w:pStyle w:val="Titre3"/>
      </w:pPr>
      <w:bookmarkStart w:id="42" w:name="_Toc115953979"/>
      <w:r>
        <w:t>TRS 398</w:t>
      </w:r>
      <w:bookmarkEnd w:id="42"/>
    </w:p>
    <w:p w14:paraId="400FE33D" w14:textId="55E75880" w:rsidR="00E842E1" w:rsidRDefault="003D33E3" w:rsidP="00FD4E1E">
      <w:pPr>
        <w:spacing w:after="0"/>
        <w:ind w:firstLine="708"/>
        <w:jc w:val="both"/>
      </w:pPr>
      <w:r>
        <w:t>Dans ce protocole</w:t>
      </w:r>
      <w:r w:rsidR="00BE7463">
        <w:t xml:space="preserve"> </w:t>
      </w:r>
      <w:sdt>
        <w:sdtPr>
          <w:id w:val="-796755660"/>
          <w:citation/>
        </w:sdtPr>
        <w:sdtEndPr/>
        <w:sdtContent>
          <w:r w:rsidR="00BE7463">
            <w:fldChar w:fldCharType="begin"/>
          </w:r>
          <w:r w:rsidR="00BE7463">
            <w:instrText xml:space="preserve">CITATION AAP00 \t  \l 1036 </w:instrText>
          </w:r>
          <w:r w:rsidR="00BE7463">
            <w:fldChar w:fldCharType="separate"/>
          </w:r>
          <w:r w:rsidR="00BA1EC5">
            <w:rPr>
              <w:noProof/>
            </w:rPr>
            <w:t>(AAPM, 2000)</w:t>
          </w:r>
          <w:r w:rsidR="00BE7463">
            <w:fldChar w:fldCharType="end"/>
          </w:r>
        </w:sdtContent>
      </w:sdt>
      <w:r>
        <w:t>, la chambre d’ionisation</w:t>
      </w:r>
      <w:r w:rsidR="000C0158">
        <w:t xml:space="preserve"> (CI)</w:t>
      </w:r>
      <w:r>
        <w:t xml:space="preserve"> de référence est calibrée en terme</w:t>
      </w:r>
      <w:r w:rsidR="00852AC7">
        <w:t>s</w:t>
      </w:r>
      <w:r>
        <w:t xml:space="preserve"> de dose dans l’eau pour une qualité de faisceau Q</w:t>
      </w:r>
      <w:r w:rsidR="006C65A4">
        <w:rPr>
          <w:vertAlign w:val="subscript"/>
        </w:rPr>
        <w:t>0</w:t>
      </w:r>
      <w:r>
        <w:t xml:space="preserve">. La qualité du faisceau est </w:t>
      </w:r>
      <w:r w:rsidRPr="00852AC7">
        <w:rPr>
          <w:i/>
        </w:rPr>
        <w:t>R</w:t>
      </w:r>
      <w:r w:rsidRPr="00852AC7">
        <w:rPr>
          <w:i/>
          <w:vertAlign w:val="subscript"/>
        </w:rPr>
        <w:t>50</w:t>
      </w:r>
      <w:r>
        <w:t xml:space="preserve">, </w:t>
      </w:r>
      <w:r w:rsidR="000F003F">
        <w:t>ce qui représente le</w:t>
      </w:r>
      <w:r w:rsidR="009307D1">
        <w:t xml:space="preserve"> parcours des électrons</w:t>
      </w:r>
      <w:r w:rsidR="000C0158">
        <w:t xml:space="preserve"> qui correspond au dépôt de 50% de la dose maximale.</w:t>
      </w:r>
      <w:r>
        <w:t xml:space="preserve"> </w:t>
      </w:r>
      <w:r w:rsidR="00F65C89">
        <w:t>Ce parcours s’exprime en g/cm²</w:t>
      </w:r>
      <w:r w:rsidR="00E842E1">
        <w:t>.</w:t>
      </w:r>
      <w:r w:rsidR="009F6ED4">
        <w:t xml:space="preserve"> </w:t>
      </w:r>
      <w:r w:rsidR="003825A8">
        <w:t>Pour l’utilisation d’une CI, les formules suivantes sont à utiliser pour effectuer la conversion de la mesure à la qualité du faisceau</w:t>
      </w:r>
      <w:r w:rsidR="009F6ED4">
        <w:t xml:space="preserve"> : </w:t>
      </w:r>
    </w:p>
    <w:p w14:paraId="6520E086" w14:textId="57996AFA" w:rsidR="009F6ED4" w:rsidRDefault="007E77B6" w:rsidP="0078307E">
      <w:pPr>
        <w:spacing w:after="0"/>
        <w:ind w:firstLine="708"/>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=1,029*</m:t>
        </m:r>
        <m:sSub>
          <m:sSubPr>
            <m:ctrlPr>
              <w:rPr>
                <w:rFonts w:ascii="Cambria Math" w:hAnsi="Cambria Math"/>
                <w:i/>
              </w:rPr>
            </m:ctrlPr>
          </m:sSubPr>
          <m:e>
            <m:r>
              <w:rPr>
                <w:rFonts w:ascii="Cambria Math" w:hAnsi="Cambria Math"/>
              </w:rPr>
              <m:t>R</m:t>
            </m:r>
          </m:e>
          <m:sub>
            <m:r>
              <w:rPr>
                <w:rFonts w:ascii="Cambria Math" w:hAnsi="Cambria Math"/>
              </w:rPr>
              <m:t>50,ion</m:t>
            </m:r>
          </m:sub>
        </m:sSub>
        <m:r>
          <w:rPr>
            <w:rFonts w:ascii="Cambria Math" w:hAnsi="Cambria Math"/>
          </w:rPr>
          <m:t>-0,06</m:t>
        </m:r>
      </m:oMath>
      <w:r w:rsidR="009F6ED4">
        <w:rPr>
          <w:rFonts w:eastAsiaTheme="minorEastAsia"/>
        </w:rPr>
        <w:t xml:space="preserve"> pour un </w:t>
      </w:r>
      <w:r w:rsidR="009F6ED4" w:rsidRPr="00852AC7">
        <w:rPr>
          <w:rFonts w:eastAsiaTheme="minorEastAsia"/>
          <w:i/>
        </w:rPr>
        <w:t>R</w:t>
      </w:r>
      <w:r w:rsidR="009F6ED4" w:rsidRPr="00852AC7">
        <w:rPr>
          <w:rFonts w:eastAsiaTheme="minorEastAsia"/>
          <w:i/>
          <w:vertAlign w:val="subscript"/>
        </w:rPr>
        <w:t>50</w:t>
      </w:r>
      <w:r w:rsidR="006C7939" w:rsidRPr="00852AC7">
        <w:rPr>
          <w:rFonts w:eastAsiaTheme="minorEastAsia"/>
          <w:i/>
          <w:vertAlign w:val="subscript"/>
        </w:rPr>
        <w:t>,ion</w:t>
      </w:r>
      <w:r w:rsidR="009F6ED4">
        <w:rPr>
          <w:rFonts w:eastAsiaTheme="minorEastAsia"/>
        </w:rPr>
        <w:t xml:space="preserve"> </w:t>
      </w:r>
      <w:r w:rsidR="009F6ED4">
        <w:rPr>
          <w:rFonts w:eastAsiaTheme="minorEastAsia" w:cs="Times New Roman"/>
        </w:rPr>
        <w:t>≤</w:t>
      </w:r>
      <w:r w:rsidR="009F6ED4">
        <w:rPr>
          <w:rFonts w:eastAsiaTheme="minorEastAsia"/>
        </w:rPr>
        <w:t xml:space="preserve"> 10 g/cm²</w:t>
      </w:r>
    </w:p>
    <w:p w14:paraId="520986D0" w14:textId="50EA0E65" w:rsidR="003825A8" w:rsidRPr="000C0158" w:rsidRDefault="007E77B6" w:rsidP="0078307E">
      <w:pPr>
        <w:spacing w:after="0"/>
        <w:ind w:firstLine="708"/>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=1,059*</m:t>
        </m:r>
        <m:sSub>
          <m:sSubPr>
            <m:ctrlPr>
              <w:rPr>
                <w:rFonts w:ascii="Cambria Math" w:hAnsi="Cambria Math"/>
                <w:i/>
              </w:rPr>
            </m:ctrlPr>
          </m:sSubPr>
          <m:e>
            <m:r>
              <w:rPr>
                <w:rFonts w:ascii="Cambria Math" w:hAnsi="Cambria Math"/>
              </w:rPr>
              <m:t>R</m:t>
            </m:r>
          </m:e>
          <m:sub>
            <m:r>
              <w:rPr>
                <w:rFonts w:ascii="Cambria Math" w:hAnsi="Cambria Math"/>
              </w:rPr>
              <m:t>50,ion</m:t>
            </m:r>
          </m:sub>
        </m:sSub>
        <m:r>
          <w:rPr>
            <w:rFonts w:ascii="Cambria Math" w:hAnsi="Cambria Math"/>
          </w:rPr>
          <m:t>-0,37</m:t>
        </m:r>
      </m:oMath>
      <w:r w:rsidR="009F6ED4">
        <w:rPr>
          <w:rFonts w:eastAsiaTheme="minorEastAsia"/>
        </w:rPr>
        <w:t xml:space="preserve"> pour un </w:t>
      </w:r>
      <w:r w:rsidR="009F6ED4" w:rsidRPr="00852AC7">
        <w:rPr>
          <w:rFonts w:eastAsiaTheme="minorEastAsia"/>
          <w:i/>
        </w:rPr>
        <w:t>R</w:t>
      </w:r>
      <w:r w:rsidR="009F6ED4" w:rsidRPr="00852AC7">
        <w:rPr>
          <w:rFonts w:eastAsiaTheme="minorEastAsia"/>
          <w:i/>
          <w:vertAlign w:val="subscript"/>
        </w:rPr>
        <w:t>50,ion</w:t>
      </w:r>
      <w:r w:rsidR="009F6ED4">
        <w:rPr>
          <w:rFonts w:eastAsiaTheme="minorEastAsia"/>
        </w:rPr>
        <w:t xml:space="preserve"> &gt; 10 g/cm²</w:t>
      </w:r>
    </w:p>
    <w:p w14:paraId="6229FCC7" w14:textId="31A91A55" w:rsidR="00E842E1" w:rsidRDefault="00BB552B" w:rsidP="00264E13">
      <w:pPr>
        <w:ind w:firstLine="708"/>
        <w:jc w:val="both"/>
      </w:pPr>
      <w:r>
        <w:t>Les conditions de référence pour la mesure de la dos</w:t>
      </w:r>
      <w:r w:rsidR="000C0158">
        <w:t xml:space="preserve">e absolue dans les faisceaux d’électrons </w:t>
      </w:r>
      <w:r>
        <w:t>sont résumées dans le tableau ci-dessous.</w:t>
      </w:r>
    </w:p>
    <w:tbl>
      <w:tblPr>
        <w:tblStyle w:val="Tableausimple11"/>
        <w:tblW w:w="0" w:type="auto"/>
        <w:tblLook w:val="04A0" w:firstRow="1" w:lastRow="0" w:firstColumn="1" w:lastColumn="0" w:noHBand="0" w:noVBand="1"/>
      </w:tblPr>
      <w:tblGrid>
        <w:gridCol w:w="2972"/>
        <w:gridCol w:w="7371"/>
      </w:tblGrid>
      <w:tr w:rsidR="00BB552B" w14:paraId="7E5D84C7" w14:textId="77777777" w:rsidTr="00EB505B">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8ACC414" w14:textId="197E4B0D" w:rsidR="00BB552B" w:rsidRDefault="00BB552B" w:rsidP="00BB552B">
            <w:pPr>
              <w:jc w:val="center"/>
            </w:pPr>
            <w:r>
              <w:t>Fantôme</w:t>
            </w:r>
          </w:p>
        </w:tc>
        <w:tc>
          <w:tcPr>
            <w:tcW w:w="7371" w:type="dxa"/>
            <w:vAlign w:val="center"/>
          </w:tcPr>
          <w:p w14:paraId="140E8605" w14:textId="77777777" w:rsidR="00BB552B" w:rsidRPr="00BB552B" w:rsidRDefault="00BB552B" w:rsidP="00BB552B">
            <w:pPr>
              <w:jc w:val="center"/>
              <w:cnfStyle w:val="100000000000" w:firstRow="1" w:lastRow="0" w:firstColumn="0" w:lastColumn="0" w:oddVBand="0" w:evenVBand="0" w:oddHBand="0" w:evenHBand="0" w:firstRowFirstColumn="0" w:firstRowLastColumn="0" w:lastRowFirstColumn="0" w:lastRowLastColumn="0"/>
              <w:rPr>
                <w:b w:val="0"/>
                <w:bCs w:val="0"/>
              </w:rPr>
            </w:pPr>
            <w:r w:rsidRPr="00BB552B">
              <w:rPr>
                <w:b w:val="0"/>
              </w:rPr>
              <w:t xml:space="preserve">Fantôme d’eau pour </w:t>
            </w:r>
            <w:r w:rsidRPr="00852AC7">
              <w:rPr>
                <w:b w:val="0"/>
                <w:i/>
              </w:rPr>
              <w:t>Q</w:t>
            </w:r>
            <w:r w:rsidRPr="00BB552B">
              <w:rPr>
                <w:b w:val="0"/>
              </w:rPr>
              <w:t xml:space="preserve"> </w:t>
            </w:r>
            <w:r w:rsidRPr="00BB552B">
              <w:rPr>
                <w:rFonts w:cs="Times New Roman"/>
                <w:b w:val="0"/>
              </w:rPr>
              <w:t xml:space="preserve">≥ </w:t>
            </w:r>
            <w:r w:rsidRPr="00BB552B">
              <w:rPr>
                <w:b w:val="0"/>
              </w:rPr>
              <w:t>4 g/cm²</w:t>
            </w:r>
          </w:p>
          <w:p w14:paraId="06EAF249" w14:textId="0C383347" w:rsidR="00BB552B" w:rsidRPr="00BB552B" w:rsidRDefault="00BB552B" w:rsidP="00BB552B">
            <w:pPr>
              <w:jc w:val="center"/>
              <w:cnfStyle w:val="100000000000" w:firstRow="1" w:lastRow="0" w:firstColumn="0" w:lastColumn="0" w:oddVBand="0" w:evenVBand="0" w:oddHBand="0" w:evenHBand="0" w:firstRowFirstColumn="0" w:firstRowLastColumn="0" w:lastRowFirstColumn="0" w:lastRowLastColumn="0"/>
              <w:rPr>
                <w:b w:val="0"/>
              </w:rPr>
            </w:pPr>
            <w:r w:rsidRPr="00BB552B">
              <w:rPr>
                <w:b w:val="0"/>
              </w:rPr>
              <w:t xml:space="preserve">Fantôme d’eau ou plastique pour </w:t>
            </w:r>
            <w:r w:rsidRPr="00852AC7">
              <w:rPr>
                <w:b w:val="0"/>
                <w:i/>
              </w:rPr>
              <w:t>Q</w:t>
            </w:r>
            <w:r w:rsidRPr="00BB552B">
              <w:rPr>
                <w:b w:val="0"/>
              </w:rPr>
              <w:t xml:space="preserve"> &lt; 4 g/m²</w:t>
            </w:r>
          </w:p>
        </w:tc>
      </w:tr>
      <w:tr w:rsidR="00BB552B" w14:paraId="4C759083" w14:textId="77777777" w:rsidTr="00EB505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4BBB137" w14:textId="2A513244" w:rsidR="00BB552B" w:rsidRDefault="00BB552B" w:rsidP="00BB552B">
            <w:pPr>
              <w:jc w:val="center"/>
            </w:pPr>
            <w:r>
              <w:t>Chambre d’ionisation</w:t>
            </w:r>
          </w:p>
        </w:tc>
        <w:tc>
          <w:tcPr>
            <w:tcW w:w="7371" w:type="dxa"/>
            <w:vAlign w:val="center"/>
          </w:tcPr>
          <w:p w14:paraId="2F4776AE" w14:textId="77777777"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CI plate ou cylindrique pour </w:t>
            </w:r>
            <w:r w:rsidRPr="00852AC7">
              <w:rPr>
                <w:i/>
              </w:rPr>
              <w:t>Q</w:t>
            </w:r>
            <w:r>
              <w:t xml:space="preserve"> </w:t>
            </w:r>
            <w:r>
              <w:rPr>
                <w:rFonts w:cs="Times New Roman"/>
              </w:rPr>
              <w:t>≥</w:t>
            </w:r>
            <w:r>
              <w:t xml:space="preserve"> 4 g/cm²</w:t>
            </w:r>
          </w:p>
          <w:p w14:paraId="0F8A6C9E" w14:textId="63A0B53E"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CI plate pour </w:t>
            </w:r>
            <w:r w:rsidRPr="00852AC7">
              <w:rPr>
                <w:i/>
              </w:rPr>
              <w:t>Q</w:t>
            </w:r>
            <w:r>
              <w:t xml:space="preserve"> &lt; 4 g/cm²</w:t>
            </w:r>
          </w:p>
        </w:tc>
      </w:tr>
      <w:tr w:rsidR="00BB552B" w14:paraId="63789A84" w14:textId="77777777" w:rsidTr="00EB505B">
        <w:tc>
          <w:tcPr>
            <w:cnfStyle w:val="001000000000" w:firstRow="0" w:lastRow="0" w:firstColumn="1" w:lastColumn="0" w:oddVBand="0" w:evenVBand="0" w:oddHBand="0" w:evenHBand="0" w:firstRowFirstColumn="0" w:firstRowLastColumn="0" w:lastRowFirstColumn="0" w:lastRowLastColumn="0"/>
            <w:tcW w:w="2972" w:type="dxa"/>
            <w:vAlign w:val="center"/>
          </w:tcPr>
          <w:p w14:paraId="5535C462" w14:textId="2BC45550" w:rsidR="00BB552B" w:rsidRDefault="00BB552B" w:rsidP="00BB552B">
            <w:pPr>
              <w:jc w:val="center"/>
            </w:pPr>
            <w:r>
              <w:t>Point de mesure</w:t>
            </w:r>
          </w:p>
        </w:tc>
        <w:tc>
          <w:tcPr>
            <w:tcW w:w="7371" w:type="dxa"/>
            <w:vAlign w:val="center"/>
          </w:tcPr>
          <w:p w14:paraId="0ABBD8CB" w14:textId="0DC2C3D6" w:rsidR="00BB552B" w:rsidRDefault="00BB552B" w:rsidP="00BB552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0,6*</m:t>
                </m:r>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-0,1</m:t>
                </m:r>
              </m:oMath>
            </m:oMathPara>
          </w:p>
        </w:tc>
      </w:tr>
      <w:tr w:rsidR="00BB552B" w14:paraId="5EC580A2" w14:textId="77777777" w:rsidTr="00EB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4CCB1B1" w14:textId="4C5B4861" w:rsidR="00BB552B" w:rsidRDefault="00BB552B" w:rsidP="00BB552B">
            <w:pPr>
              <w:jc w:val="center"/>
            </w:pPr>
            <w:r>
              <w:t>Point de référence de la chambre</w:t>
            </w:r>
          </w:p>
        </w:tc>
        <w:tc>
          <w:tcPr>
            <w:tcW w:w="7371" w:type="dxa"/>
            <w:vAlign w:val="center"/>
          </w:tcPr>
          <w:p w14:paraId="71BD4B0F" w14:textId="5CE5C064"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Pour les CI plates : </w:t>
            </w:r>
            <w:r w:rsidR="00B312E8">
              <w:t xml:space="preserve">sur la face interne de la fenêtre d’entrée </w:t>
            </w:r>
            <w:r>
              <w:t>et au centre de la fenêtre</w:t>
            </w:r>
          </w:p>
          <w:p w14:paraId="5BC990D1" w14:textId="6FE0D73D"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Pour les CI cylindriques : sur l’axe central et au centre de la cavité</w:t>
            </w:r>
          </w:p>
        </w:tc>
      </w:tr>
      <w:tr w:rsidR="008E228B" w14:paraId="44757DD3" w14:textId="77777777" w:rsidTr="00543BE4">
        <w:tc>
          <w:tcPr>
            <w:cnfStyle w:val="001000000000" w:firstRow="0" w:lastRow="0" w:firstColumn="1" w:lastColumn="0" w:oddVBand="0" w:evenVBand="0" w:oddHBand="0" w:evenHBand="0" w:firstRowFirstColumn="0" w:firstRowLastColumn="0" w:lastRowFirstColumn="0" w:lastRowLastColumn="0"/>
            <w:tcW w:w="2972" w:type="dxa"/>
            <w:vAlign w:val="center"/>
          </w:tcPr>
          <w:p w14:paraId="2451B102" w14:textId="2031F030" w:rsidR="008E228B" w:rsidRDefault="008E228B" w:rsidP="00BB552B">
            <w:pPr>
              <w:jc w:val="center"/>
            </w:pPr>
            <w:r>
              <w:t>Déplacement de la chambre</w:t>
            </w:r>
          </w:p>
        </w:tc>
        <w:tc>
          <w:tcPr>
            <w:tcW w:w="7371" w:type="dxa"/>
            <w:vAlign w:val="center"/>
          </w:tcPr>
          <w:p w14:paraId="6D006D7E" w14:textId="74E3808B" w:rsidR="008E228B" w:rsidRDefault="008E228B" w:rsidP="00A270A2">
            <w:pPr>
              <w:jc w:val="center"/>
              <w:cnfStyle w:val="000000000000" w:firstRow="0" w:lastRow="0" w:firstColumn="0" w:lastColumn="0" w:oddVBand="0" w:evenVBand="0" w:oddHBand="0" w:evenHBand="0" w:firstRowFirstColumn="0" w:firstRowLastColumn="0" w:lastRowFirstColumn="0" w:lastRowLastColumn="0"/>
            </w:pPr>
            <w:r>
              <w:t>Pour les CI cylindrique</w:t>
            </w:r>
            <w:r w:rsidR="00543BE4">
              <w:t>s</w:t>
            </w:r>
            <w:r>
              <w:t xml:space="preserve"> : la CI doit être déplacée de </w:t>
            </w:r>
            <m:oMath>
              <m:r>
                <w:rPr>
                  <w:rFonts w:ascii="Cambria Math" w:hAnsi="Cambria Math"/>
                </w:rPr>
                <m:t>dr=0,5*</m:t>
              </m:r>
              <m:sSub>
                <m:sSubPr>
                  <m:ctrlPr>
                    <w:rPr>
                      <w:rFonts w:ascii="Cambria Math" w:hAnsi="Cambria Math"/>
                      <w:i/>
                    </w:rPr>
                  </m:ctrlPr>
                </m:sSubPr>
                <m:e>
                  <m:r>
                    <w:rPr>
                      <w:rFonts w:ascii="Cambria Math" w:hAnsi="Cambria Math"/>
                    </w:rPr>
                    <m:t>r</m:t>
                  </m:r>
                </m:e>
                <m:sub>
                  <m:r>
                    <w:rPr>
                      <w:rFonts w:ascii="Cambria Math" w:hAnsi="Cambria Math"/>
                    </w:rPr>
                    <m:t>CI</m:t>
                  </m:r>
                </m:sub>
              </m:sSub>
            </m:oMath>
          </w:p>
        </w:tc>
      </w:tr>
      <w:tr w:rsidR="00BB552B" w14:paraId="01A6239D" w14:textId="77777777" w:rsidTr="00EB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9E4B778" w14:textId="1F6D5937" w:rsidR="00BB552B" w:rsidRDefault="00BB552B" w:rsidP="00BB552B">
            <w:pPr>
              <w:jc w:val="center"/>
            </w:pPr>
            <w:r>
              <w:t>DSP (cm)</w:t>
            </w:r>
          </w:p>
        </w:tc>
        <w:tc>
          <w:tcPr>
            <w:tcW w:w="7371" w:type="dxa"/>
            <w:vAlign w:val="center"/>
          </w:tcPr>
          <w:p w14:paraId="365F50A9" w14:textId="20CFA893"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100</w:t>
            </w:r>
          </w:p>
        </w:tc>
      </w:tr>
      <w:tr w:rsidR="00BB552B" w14:paraId="1EC433E4" w14:textId="77777777" w:rsidTr="00EB505B">
        <w:tc>
          <w:tcPr>
            <w:cnfStyle w:val="001000000000" w:firstRow="0" w:lastRow="0" w:firstColumn="1" w:lastColumn="0" w:oddVBand="0" w:evenVBand="0" w:oddHBand="0" w:evenHBand="0" w:firstRowFirstColumn="0" w:firstRowLastColumn="0" w:lastRowFirstColumn="0" w:lastRowLastColumn="0"/>
            <w:tcW w:w="2972" w:type="dxa"/>
            <w:vAlign w:val="center"/>
          </w:tcPr>
          <w:p w14:paraId="5DB0E4B2" w14:textId="100C9B6E" w:rsidR="00BB552B" w:rsidRDefault="00BB552B" w:rsidP="00BB552B">
            <w:pPr>
              <w:jc w:val="center"/>
            </w:pPr>
            <w:r>
              <w:t>Taille de champ (cmxcm)</w:t>
            </w:r>
          </w:p>
        </w:tc>
        <w:tc>
          <w:tcPr>
            <w:tcW w:w="7371" w:type="dxa"/>
            <w:vAlign w:val="center"/>
          </w:tcPr>
          <w:p w14:paraId="29224842" w14:textId="77777777" w:rsidR="00BB552B" w:rsidRDefault="00EB505B" w:rsidP="00BB552B">
            <w:pPr>
              <w:jc w:val="center"/>
              <w:cnfStyle w:val="000000000000" w:firstRow="0" w:lastRow="0" w:firstColumn="0" w:lastColumn="0" w:oddVBand="0" w:evenVBand="0" w:oddHBand="0" w:evenHBand="0" w:firstRowFirstColumn="0" w:firstRowLastColumn="0" w:lastRowFirstColumn="0" w:lastRowLastColumn="0"/>
            </w:pPr>
            <w:r>
              <w:t xml:space="preserve">Pour </w:t>
            </w:r>
            <w:r w:rsidRPr="00852AC7">
              <w:rPr>
                <w:i/>
              </w:rPr>
              <w:t>Q</w:t>
            </w:r>
            <w:r>
              <w:t xml:space="preserve"> </w:t>
            </w:r>
            <w:r>
              <w:rPr>
                <w:rFonts w:cs="Times New Roman"/>
              </w:rPr>
              <w:t>≤</w:t>
            </w:r>
            <w:r>
              <w:t xml:space="preserve"> 7 g/cm² : </w:t>
            </w:r>
            <w:r w:rsidR="00BB552B">
              <w:t>10x10</w:t>
            </w:r>
          </w:p>
          <w:p w14:paraId="66427660" w14:textId="7800063D" w:rsidR="00EB505B" w:rsidRPr="00EB505B" w:rsidRDefault="00EB505B" w:rsidP="00BB552B">
            <w:pPr>
              <w:jc w:val="center"/>
              <w:cnfStyle w:val="000000000000" w:firstRow="0" w:lastRow="0" w:firstColumn="0" w:lastColumn="0" w:oddVBand="0" w:evenVBand="0" w:oddHBand="0" w:evenHBand="0" w:firstRowFirstColumn="0" w:firstRowLastColumn="0" w:lastRowFirstColumn="0" w:lastRowLastColumn="0"/>
            </w:pPr>
            <w:r>
              <w:t xml:space="preserve">Pour </w:t>
            </w:r>
            <w:r w:rsidRPr="00852AC7">
              <w:rPr>
                <w:i/>
              </w:rPr>
              <w:t>Q</w:t>
            </w:r>
            <w:r>
              <w:t xml:space="preserve"> &gt; 7 g/cm² : 20x20 ou 10x10 si </w:t>
            </w:r>
            <w:r w:rsidRPr="00852AC7">
              <w:rPr>
                <w:i/>
              </w:rPr>
              <w:t>R</w:t>
            </w:r>
            <w:r w:rsidRPr="00852AC7">
              <w:rPr>
                <w:i/>
                <w:vertAlign w:val="subscript"/>
              </w:rPr>
              <w:t>50</w:t>
            </w:r>
            <w:r>
              <w:t xml:space="preserve"> ne varie pas de plus de 0,1 g/cm² entre ces 2 tailles de champ</w:t>
            </w:r>
          </w:p>
        </w:tc>
      </w:tr>
    </w:tbl>
    <w:p w14:paraId="4E01314C" w14:textId="48A59B70" w:rsidR="00A070EB" w:rsidRDefault="00A070EB" w:rsidP="00264E13">
      <w:pPr>
        <w:spacing w:before="240" w:after="0"/>
        <w:ind w:firstLine="708"/>
        <w:jc w:val="both"/>
      </w:pPr>
      <w:r>
        <w:t xml:space="preserve">L’explorateur de faisceau doit être </w:t>
      </w:r>
      <w:r w:rsidR="008F3EB6">
        <w:t>suffisamment</w:t>
      </w:r>
      <w:r>
        <w:t xml:space="preserve"> </w:t>
      </w:r>
      <w:r w:rsidR="003A35BB">
        <w:t>large</w:t>
      </w:r>
      <w:r>
        <w:t xml:space="preserve"> pour garantir une marge de 5 cm </w:t>
      </w:r>
      <w:r w:rsidR="008F3EB6">
        <w:t xml:space="preserve">dans les </w:t>
      </w:r>
      <w:r w:rsidR="00EB505B">
        <w:t>quatre</w:t>
      </w:r>
      <w:r w:rsidR="008F3EB6">
        <w:t xml:space="preserve"> </w:t>
      </w:r>
      <w:r w:rsidR="00943C59">
        <w:t xml:space="preserve">côtés de la plus grande taille de champ utilisée à la profondeur de mesure, et doit </w:t>
      </w:r>
      <w:r w:rsidR="009E7312">
        <w:t xml:space="preserve">être </w:t>
      </w:r>
      <w:r w:rsidR="00943C59">
        <w:t>suffisamment profond</w:t>
      </w:r>
      <w:r w:rsidR="003A35BB">
        <w:t xml:space="preserve"> pour garantir une marge de 5 g/cm² sur l’axe après la profondeur du maximum. </w:t>
      </w:r>
      <w:r w:rsidR="009E7312">
        <w:t>La dose dans l’eau est calculée à l’aide de la formule suivante :</w:t>
      </w:r>
    </w:p>
    <w:p w14:paraId="0E882AC9" w14:textId="4F568EE2" w:rsidR="00E842E1" w:rsidRPr="008E228B" w:rsidRDefault="007E77B6" w:rsidP="0078307E">
      <w:pPr>
        <w:spacing w:after="0"/>
        <w:ind w:firstLine="708"/>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eau,Q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Q</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oMath>
      </m:oMathPara>
    </w:p>
    <w:p w14:paraId="617A3552" w14:textId="02AA300E" w:rsidR="00A95C31" w:rsidRPr="00A95C31" w:rsidRDefault="007E77B6" w:rsidP="00A95C31">
      <w:pPr>
        <w:pStyle w:val="Paragraphedeliste"/>
        <w:numPr>
          <w:ilvl w:val="0"/>
          <w:numId w:val="20"/>
        </w:numPr>
        <w:jc w:val="both"/>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oMath>
      <w:r w:rsidR="008E228B" w:rsidRPr="00A95C31">
        <w:rPr>
          <w:rFonts w:eastAsiaTheme="minorEastAsia"/>
        </w:rPr>
        <w:t xml:space="preserve"> est la charge mesurée corrigée des facteurs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rec</m:t>
            </m:r>
          </m:sub>
        </m:sSub>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pol</m:t>
            </m:r>
          </m:sub>
        </m:sSub>
      </m:oMath>
      <w:r w:rsidR="008E228B" w:rsidRPr="00A95C31">
        <w:rPr>
          <w:rFonts w:eastAsiaTheme="minorEastAsia"/>
        </w:rPr>
        <w:t>,</w:t>
      </w:r>
    </w:p>
    <w:p w14:paraId="316A6AE5" w14:textId="77777777" w:rsidR="00A95C31" w:rsidRDefault="007E77B6" w:rsidP="00A95C31">
      <w:pPr>
        <w:pStyle w:val="Paragraphedeliste"/>
        <w:numPr>
          <w:ilvl w:val="0"/>
          <w:numId w:val="20"/>
        </w:numPr>
        <w:jc w:val="both"/>
        <w:rPr>
          <w:rFonts w:eastAsiaTheme="minorEastAsia"/>
        </w:rPr>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eau,Q0</m:t>
                </m:r>
              </m:sub>
            </m:sSub>
          </m:sub>
        </m:sSub>
      </m:oMath>
      <w:r w:rsidR="008E228B" w:rsidRPr="00A95C31">
        <w:rPr>
          <w:rFonts w:eastAsiaTheme="minorEastAsia"/>
        </w:rPr>
        <w:t xml:space="preserve"> est le coefficient d’étalonnage de la chambre en terme de dose dans l’eau pour un faisceau de qualité </w:t>
      </w:r>
      <w:r w:rsidR="008E228B" w:rsidRPr="00A95C31">
        <w:rPr>
          <w:rFonts w:eastAsiaTheme="minorEastAsia"/>
          <w:i/>
        </w:rPr>
        <w:t>Q</w:t>
      </w:r>
      <w:r w:rsidR="008E228B" w:rsidRPr="00A95C31">
        <w:rPr>
          <w:rFonts w:eastAsiaTheme="minorEastAsia"/>
          <w:i/>
          <w:vertAlign w:val="subscript"/>
        </w:rPr>
        <w:t>0</w:t>
      </w:r>
      <w:r w:rsidR="008E228B" w:rsidRPr="00A95C31">
        <w:rPr>
          <w:rFonts w:eastAsiaTheme="minorEastAsia"/>
        </w:rPr>
        <w:t>,</w:t>
      </w:r>
    </w:p>
    <w:p w14:paraId="5FA9DF93" w14:textId="2F52CAF3" w:rsidR="00A95C31" w:rsidRPr="00A95C31" w:rsidRDefault="007E77B6" w:rsidP="00A95C31">
      <w:pPr>
        <w:pStyle w:val="Paragraphedeliste"/>
        <w:numPr>
          <w:ilvl w:val="0"/>
          <w:numId w:val="20"/>
        </w:numPr>
        <w:jc w:val="both"/>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8E228B" w:rsidRPr="00A95C31">
        <w:rPr>
          <w:rFonts w:eastAsiaTheme="minorEastAsia"/>
        </w:rPr>
        <w:t xml:space="preserve"> est le facteur qui permet de passer d’une qualité d’étalonnage </w:t>
      </w:r>
      <w:r w:rsidR="008E228B" w:rsidRPr="00A95C31">
        <w:rPr>
          <w:rFonts w:eastAsiaTheme="minorEastAsia"/>
          <w:i/>
        </w:rPr>
        <w:t>Q</w:t>
      </w:r>
      <w:r w:rsidR="008E228B" w:rsidRPr="00A95C31">
        <w:rPr>
          <w:rFonts w:eastAsiaTheme="minorEastAsia"/>
          <w:i/>
          <w:vertAlign w:val="subscript"/>
        </w:rPr>
        <w:t>0</w:t>
      </w:r>
      <w:r w:rsidR="008E228B" w:rsidRPr="00A95C31">
        <w:rPr>
          <w:rFonts w:eastAsiaTheme="minorEastAsia"/>
        </w:rPr>
        <w:t xml:space="preserve"> à la qualité de notre faisceau </w:t>
      </w:r>
      <w:r w:rsidR="008E228B" w:rsidRPr="00A95C31">
        <w:rPr>
          <w:rFonts w:eastAsiaTheme="minorEastAsia"/>
          <w:i/>
        </w:rPr>
        <w:t>Q</w:t>
      </w:r>
      <w:bookmarkStart w:id="43" w:name="_Toc115953980"/>
      <w:r w:rsidR="00A95C31">
        <w:rPr>
          <w:rFonts w:eastAsiaTheme="minorEastAsia"/>
          <w:i/>
        </w:rPr>
        <w:t>.</w:t>
      </w:r>
    </w:p>
    <w:p w14:paraId="1640A0E0" w14:textId="26AD933E" w:rsidR="00A95C31" w:rsidRPr="00A95C31" w:rsidRDefault="00A95C31" w:rsidP="00855758">
      <w:pPr>
        <w:ind w:firstLine="696"/>
        <w:jc w:val="both"/>
        <w:rPr>
          <w:rFonts w:eastAsiaTheme="minorEastAsia"/>
        </w:rPr>
      </w:pPr>
      <w:r>
        <w:rPr>
          <w:rFonts w:eastAsiaTheme="minorEastAsia"/>
        </w:rPr>
        <w:t>La dose est mesurée à la profondeur de référence notée z</w:t>
      </w:r>
      <w:r>
        <w:rPr>
          <w:rFonts w:eastAsiaTheme="minorEastAsia"/>
          <w:vertAlign w:val="subscript"/>
        </w:rPr>
        <w:t>ref</w:t>
      </w:r>
      <w:r>
        <w:rPr>
          <w:rFonts w:eastAsiaTheme="minorEastAsia"/>
        </w:rPr>
        <w:t>, nous recalculons ensuite la dose à z</w:t>
      </w:r>
      <w:r>
        <w:rPr>
          <w:rFonts w:eastAsiaTheme="minorEastAsia"/>
          <w:vertAlign w:val="subscript"/>
        </w:rPr>
        <w:t>max</w:t>
      </w:r>
      <w:r>
        <w:rPr>
          <w:rFonts w:eastAsiaTheme="minorEastAsia"/>
        </w:rPr>
        <w:t xml:space="preserve"> pour la comparer aux valeurs obtenues lors de la recette.</w:t>
      </w:r>
      <w:r w:rsidR="00855758">
        <w:rPr>
          <w:rFonts w:eastAsiaTheme="minorEastAsia"/>
        </w:rPr>
        <w:t xml:space="preserve"> Pour effectuer cette conversion,</w:t>
      </w:r>
      <w:r w:rsidR="00304560">
        <w:rPr>
          <w:rFonts w:eastAsiaTheme="minorEastAsia"/>
        </w:rPr>
        <w:t xml:space="preserve"> il faut utiliser la formule suivante :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max</m:t>
                </m:r>
              </m:sub>
            </m:sSub>
          </m:sub>
        </m:sSub>
        <m:r>
          <w:rPr>
            <w:rFonts w:ascii="Cambria Math" w:eastAsiaTheme="minorEastAsia" w:hAnsi="Cambria Math"/>
          </w:rPr>
          <m:t>=100*</m:t>
        </m:r>
        <m:f>
          <m:fPr>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z</m:t>
                    </m:r>
                  </m:sub>
                </m:sSub>
              </m:e>
              <m:sub>
                <m:r>
                  <w:rPr>
                    <w:rFonts w:ascii="Cambria Math" w:eastAsiaTheme="minorEastAsia" w:hAnsi="Cambria Math"/>
                  </w:rPr>
                  <m:t>ref</m:t>
                </m:r>
              </m:sub>
            </m:sSub>
          </m:num>
          <m:den>
            <m:r>
              <w:rPr>
                <w:rFonts w:ascii="Cambria Math" w:eastAsiaTheme="minorEastAsia" w:hAnsi="Cambria Math"/>
              </w:rPr>
              <m:t>RD</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ref</m:t>
                    </m:r>
                  </m:sub>
                </m:sSub>
              </m:sub>
            </m:sSub>
          </m:den>
        </m:f>
      </m:oMath>
      <w:r w:rsidR="00304560">
        <w:rPr>
          <w:rFonts w:eastAsiaTheme="minorEastAsia"/>
        </w:rPr>
        <w:t>. L</w:t>
      </w:r>
      <w:r>
        <w:rPr>
          <w:rFonts w:eastAsiaTheme="minorEastAsia"/>
        </w:rPr>
        <w:t xml:space="preserve">es valeurs initiales </w:t>
      </w:r>
      <w:r w:rsidR="00304560">
        <w:rPr>
          <w:rFonts w:eastAsiaTheme="minorEastAsia"/>
        </w:rPr>
        <w:t xml:space="preserve">de dose </w:t>
      </w:r>
      <w:r>
        <w:rPr>
          <w:rFonts w:eastAsiaTheme="minorEastAsia"/>
        </w:rPr>
        <w:t xml:space="preserve">sont </w:t>
      </w:r>
      <w:r w:rsidR="00304560">
        <w:rPr>
          <w:rFonts w:eastAsiaTheme="minorEastAsia"/>
        </w:rPr>
        <w:t>égales</w:t>
      </w:r>
      <w:r>
        <w:rPr>
          <w:rFonts w:eastAsiaTheme="minorEastAsia"/>
        </w:rPr>
        <w:t xml:space="preserve"> à 2,00 Gy</w:t>
      </w:r>
      <w:r w:rsidR="00855758">
        <w:rPr>
          <w:rFonts w:eastAsiaTheme="minorEastAsia"/>
        </w:rPr>
        <w:t xml:space="preserve"> pour 200 UM délivrées</w:t>
      </w:r>
      <w:r>
        <w:rPr>
          <w:rFonts w:eastAsiaTheme="minorEastAsia"/>
        </w:rPr>
        <w:t>.</w:t>
      </w:r>
    </w:p>
    <w:p w14:paraId="364D53AB" w14:textId="48A0E624" w:rsidR="00067129" w:rsidRPr="00067129" w:rsidRDefault="00067129" w:rsidP="00A95C31">
      <w:pPr>
        <w:pStyle w:val="Titre3"/>
      </w:pPr>
      <w:r>
        <w:t>Etalonnage croisé</w:t>
      </w:r>
      <w:bookmarkEnd w:id="43"/>
    </w:p>
    <w:p w14:paraId="7BF014F3" w14:textId="5AD5E885" w:rsidR="003014C0" w:rsidRDefault="003949AF" w:rsidP="003014C0">
      <w:pPr>
        <w:ind w:firstLine="708"/>
        <w:jc w:val="both"/>
      </w:pPr>
      <w:r w:rsidRPr="009E7312">
        <w:t>Historiquement</w:t>
      </w:r>
      <w:r w:rsidR="00D25E23" w:rsidRPr="009E7312">
        <w:t xml:space="preserve">, les chambres d’ionisation </w:t>
      </w:r>
      <w:r w:rsidR="003014C0">
        <w:t>étaient</w:t>
      </w:r>
      <w:r w:rsidR="00D25E23" w:rsidRPr="009E7312">
        <w:t xml:space="preserve"> étalonnées dans des faisceaux de Co-60 au laboratoire primaire. Cependant, les chambres plates étalonnées dans ces conditions </w:t>
      </w:r>
      <w:r w:rsidR="00BF4850" w:rsidRPr="009E7312">
        <w:t xml:space="preserve">induisent une </w:t>
      </w:r>
      <w:r w:rsidR="00D25E23" w:rsidRPr="009E7312">
        <w:t xml:space="preserve">incertitude de la mesure de près de 2 %. Ce </w:t>
      </w:r>
      <w:r w:rsidRPr="009E7312">
        <w:t>problème</w:t>
      </w:r>
      <w:r w:rsidR="00D25E23" w:rsidRPr="009E7312">
        <w:t xml:space="preserve"> est lié à</w:t>
      </w:r>
      <w:r w:rsidRPr="009E7312">
        <w:t xml:space="preserve"> la correction de perturbation de la paroi de la chambre</w:t>
      </w:r>
      <w:r w:rsidR="009E7312" w:rsidRPr="009E7312">
        <w:t xml:space="preserve"> plate</w:t>
      </w:r>
      <w:r w:rsidRPr="009E7312">
        <w:t>.</w:t>
      </w:r>
      <w:r w:rsidR="00BF4850" w:rsidRPr="009E7312">
        <w:t xml:space="preserve"> Pour remédier à cette problématique, il est possible d’effectuer un étalonnage croisé de la chambre plate à l’aide d’une CI cylindrique étalonnée dans un faisceau au Co-60</w:t>
      </w:r>
      <w:r w:rsidR="004E5BEA">
        <w:t xml:space="preserve"> selon le TRS-398</w:t>
      </w:r>
      <w:r w:rsidR="00BF4850" w:rsidRPr="009E7312">
        <w:t>.</w:t>
      </w:r>
    </w:p>
    <w:p w14:paraId="3F23274F" w14:textId="220B1299" w:rsidR="00BF4850" w:rsidRPr="009E7312" w:rsidRDefault="003014C0" w:rsidP="003014C0">
      <w:pPr>
        <w:spacing w:after="0"/>
        <w:ind w:firstLine="708"/>
        <w:jc w:val="both"/>
      </w:pPr>
      <w:r w:rsidRPr="009E7312">
        <w:t>Pour effectuer l</w:t>
      </w:r>
      <w:r>
        <w:t xml:space="preserve">’étalonnage </w:t>
      </w:r>
      <w:r w:rsidRPr="009E7312">
        <w:t>croisée, il est nécessaire d’utiliser un faisceau de haute énergie (</w:t>
      </w:r>
      <w:r w:rsidRPr="00852AC7">
        <w:rPr>
          <w:i/>
        </w:rPr>
        <w:t>Q</w:t>
      </w:r>
      <w:r w:rsidRPr="009E7312">
        <w:t xml:space="preserve"> &gt; 7 g/cm²</w:t>
      </w:r>
      <w:r>
        <w:t>,</w:t>
      </w:r>
      <w:r w:rsidRPr="009E7312">
        <w:t xml:space="preserve"> soit environ 16 MeV ou plus). </w:t>
      </w:r>
      <w:r>
        <w:t>Nous avons utilisé notre faisceau de qualité 7,48 g/cm² (18 MeV) pour effectuer l’étalonnage croisé. La chambre utilisée pour réaliser nos mesures est déjà étalonné</w:t>
      </w:r>
      <w:r w:rsidR="005E4AE9">
        <w:t>e</w:t>
      </w:r>
      <w:r>
        <w:t xml:space="preserve"> par le laboratoire primaire pour cette qualité de faisceau. Réaliser un étalonnage croisé à l’aide de notre chambre cylindrique de référence nous permet de vérifier ce coefficient d’étalonnage. </w:t>
      </w:r>
      <w:r w:rsidR="00BF4850" w:rsidRPr="009E7312">
        <w:t xml:space="preserve">Le facteur d’étalonnage de la chambre plate </w:t>
      </w:r>
      <m:oMath>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oMath>
      <w:r w:rsidR="00BF4850" w:rsidRPr="009E7312">
        <w:t xml:space="preserve"> </w:t>
      </w:r>
      <w:r>
        <w:t>est calculé ainsi</w:t>
      </w:r>
      <w:r w:rsidR="00BF4850" w:rsidRPr="009E7312">
        <w:t> :</w:t>
      </w:r>
    </w:p>
    <w:p w14:paraId="5C99C2AE" w14:textId="159BC5A5" w:rsidR="00BF4850" w:rsidRPr="009E7312" w:rsidRDefault="007E77B6" w:rsidP="0078307E">
      <w:pPr>
        <w:spacing w:after="0"/>
        <w:ind w:firstLine="708"/>
        <w:rPr>
          <w:rFonts w:eastAsiaTheme="minorEastAsia"/>
        </w:rPr>
      </w:pPr>
      <m:oMathPara>
        <m:oMath>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cross</m:t>
                      </m:r>
                    </m:sub>
                  </m:sSub>
                </m:sub>
              </m:sSub>
            </m:sub>
            <m:sup>
              <m:r>
                <w:rPr>
                  <w:rFonts w:ascii="Cambria Math" w:hAnsi="Cambria Math"/>
                </w:rPr>
                <m:t>x</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ref</m:t>
                  </m:r>
                </m:sup>
              </m:sSubSup>
            </m:num>
            <m:den>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den>
          </m:f>
          <m:r>
            <w:rPr>
              <w:rFonts w:ascii="Cambria Math" w:hAnsi="Cambria Math"/>
            </w:rPr>
            <m:t>*</m:t>
          </m:r>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0</m:t>
                      </m:r>
                    </m:sub>
                  </m:sSub>
                </m:sub>
              </m:sSub>
            </m:sub>
            <m:sup>
              <m:r>
                <w:rPr>
                  <w:rFonts w:ascii="Cambria Math" w:hAnsi="Cambria Math"/>
                </w:rPr>
                <m:t>ref</m:t>
              </m:r>
            </m:sup>
          </m:sSubSup>
          <m:r>
            <w:rPr>
              <w:rFonts w:ascii="Cambria Math" w:hAnsi="Cambria Math"/>
            </w:rPr>
            <m:t>*</m:t>
          </m:r>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ub>
            <m:sup>
              <m:r>
                <w:rPr>
                  <w:rFonts w:ascii="Cambria Math" w:hAnsi="Cambria Math"/>
                </w:rPr>
                <m:t>ref</m:t>
              </m:r>
            </m:sup>
          </m:sSubSup>
        </m:oMath>
      </m:oMathPara>
    </w:p>
    <w:p w14:paraId="13F9FE0C" w14:textId="1D3F86EF" w:rsidR="00BF4850" w:rsidRPr="009E7312" w:rsidRDefault="007E77B6" w:rsidP="00BF4850">
      <w:pPr>
        <w:pStyle w:val="Paragraphedeliste"/>
        <w:numPr>
          <w:ilvl w:val="0"/>
          <w:numId w:val="20"/>
        </w:numPr>
      </w:pP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ref</m:t>
            </m:r>
          </m:sup>
        </m:sSubSup>
      </m:oMath>
      <w:r w:rsidR="00BF4850" w:rsidRPr="009E7312">
        <w:rPr>
          <w:rFonts w:eastAsiaTheme="minorEastAsia"/>
        </w:rPr>
        <w:t xml:space="preserve"> est la mesure corrigée avec la CI cylindrique dans le faisceau de qualité </w:t>
      </w:r>
      <w:r w:rsidR="00BF4850" w:rsidRPr="00852AC7">
        <w:rPr>
          <w:rFonts w:eastAsiaTheme="minorEastAsia"/>
          <w:i/>
        </w:rPr>
        <w:t>Q</w:t>
      </w:r>
      <w:r w:rsidR="00BF4850" w:rsidRPr="00852AC7">
        <w:rPr>
          <w:rFonts w:eastAsiaTheme="minorEastAsia"/>
          <w:i/>
          <w:vertAlign w:val="subscript"/>
        </w:rPr>
        <w:t>cross</w:t>
      </w:r>
      <w:r w:rsidR="00663C4D" w:rsidRPr="009E7312">
        <w:rPr>
          <w:rFonts w:eastAsiaTheme="minorEastAsia"/>
        </w:rPr>
        <w:t xml:space="preserve"> avec la chambre de référence</w:t>
      </w:r>
      <w:r w:rsidR="00BF4850" w:rsidRPr="009E7312">
        <w:rPr>
          <w:rFonts w:eastAsiaTheme="minorEastAsia"/>
        </w:rPr>
        <w:t>,</w:t>
      </w:r>
    </w:p>
    <w:p w14:paraId="16F74CBE" w14:textId="590912F7" w:rsidR="00BF4850" w:rsidRPr="009E7312" w:rsidRDefault="007E77B6" w:rsidP="00BF4850">
      <w:pPr>
        <w:pStyle w:val="Paragraphedeliste"/>
        <w:numPr>
          <w:ilvl w:val="0"/>
          <w:numId w:val="20"/>
        </w:numPr>
      </w:pP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oMath>
      <w:r w:rsidR="00BF4850" w:rsidRPr="009E7312">
        <w:rPr>
          <w:rFonts w:eastAsiaTheme="minorEastAsia"/>
        </w:rPr>
        <w:t xml:space="preserve"> est la mesure corrigée avec la CI plate dans le faisceau de qualité </w:t>
      </w:r>
      <w:r w:rsidR="00BF4850" w:rsidRPr="00852AC7">
        <w:rPr>
          <w:rFonts w:eastAsiaTheme="minorEastAsia"/>
          <w:i/>
        </w:rPr>
        <w:t>Q</w:t>
      </w:r>
      <w:r w:rsidR="00BF4850" w:rsidRPr="00852AC7">
        <w:rPr>
          <w:rFonts w:eastAsiaTheme="minorEastAsia"/>
          <w:i/>
          <w:vertAlign w:val="subscript"/>
        </w:rPr>
        <w:t>cross</w:t>
      </w:r>
      <w:r w:rsidR="00663C4D" w:rsidRPr="009E7312">
        <w:rPr>
          <w:rFonts w:eastAsiaTheme="minorEastAsia"/>
        </w:rPr>
        <w:t xml:space="preserve"> avec la chambre à calibrer</w:t>
      </w:r>
      <w:r w:rsidR="00BF4850" w:rsidRPr="009E7312">
        <w:rPr>
          <w:rFonts w:eastAsiaTheme="minorEastAsia"/>
        </w:rPr>
        <w:t>,</w:t>
      </w:r>
    </w:p>
    <w:p w14:paraId="00AB0B8F" w14:textId="22FB2F1C" w:rsidR="003949AF" w:rsidRPr="009E7312" w:rsidRDefault="007E77B6" w:rsidP="00BF4850">
      <w:pPr>
        <w:pStyle w:val="Paragraphedeliste"/>
        <w:numPr>
          <w:ilvl w:val="0"/>
          <w:numId w:val="20"/>
        </w:numPr>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0</m:t>
                    </m:r>
                  </m:sub>
                </m:sSub>
              </m:sub>
            </m:sSub>
          </m:sub>
        </m:sSub>
      </m:oMath>
      <w:r w:rsidR="00BF4850" w:rsidRPr="009E7312">
        <w:rPr>
          <w:rFonts w:eastAsiaTheme="minorEastAsia"/>
        </w:rPr>
        <w:t xml:space="preserve"> est le coefficient d’étalonnage de la CI cylindrique</w:t>
      </w:r>
      <w:r w:rsidR="009E7312" w:rsidRPr="009E7312">
        <w:rPr>
          <w:rFonts w:eastAsiaTheme="minorEastAsia"/>
        </w:rPr>
        <w:t xml:space="preserve"> de référence</w:t>
      </w:r>
      <w:r w:rsidR="00BF4850" w:rsidRPr="009E7312">
        <w:rPr>
          <w:rFonts w:eastAsiaTheme="minorEastAsia"/>
        </w:rPr>
        <w:t xml:space="preserve"> dans un faisceau de qualité </w:t>
      </w:r>
      <w:r w:rsidR="00BF4850" w:rsidRPr="00852AC7">
        <w:rPr>
          <w:rFonts w:eastAsiaTheme="minorEastAsia"/>
          <w:i/>
        </w:rPr>
        <w:t>Q</w:t>
      </w:r>
      <w:r w:rsidR="00BF4850" w:rsidRPr="00852AC7">
        <w:rPr>
          <w:rFonts w:eastAsiaTheme="minorEastAsia"/>
          <w:i/>
          <w:vertAlign w:val="subscript"/>
        </w:rPr>
        <w:t>0</w:t>
      </w:r>
      <w:r w:rsidR="00264E13">
        <w:rPr>
          <w:rStyle w:val="Appelnotedebasdep"/>
          <w:rFonts w:eastAsiaTheme="minorEastAsia"/>
        </w:rPr>
        <w:footnoteReference w:id="2"/>
      </w:r>
      <w:r w:rsidR="00BF4850" w:rsidRPr="009E7312">
        <w:rPr>
          <w:rFonts w:eastAsiaTheme="minorEastAsia"/>
        </w:rPr>
        <w:t>,</w:t>
      </w:r>
    </w:p>
    <w:p w14:paraId="55FBC994" w14:textId="1C419F74" w:rsidR="00BF4850" w:rsidRPr="009E7312" w:rsidRDefault="007E77B6" w:rsidP="00D91054">
      <w:pPr>
        <w:pStyle w:val="Paragraphedeliste"/>
        <w:numPr>
          <w:ilvl w:val="0"/>
          <w:numId w:val="20"/>
        </w:numPr>
        <w:jc w:val="both"/>
      </w:pP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ub>
          <m:sup>
            <m:r>
              <w:rPr>
                <w:rFonts w:ascii="Cambria Math" w:hAnsi="Cambria Math"/>
              </w:rPr>
              <m:t>ref</m:t>
            </m:r>
          </m:sup>
        </m:sSubSup>
      </m:oMath>
      <w:r w:rsidR="0008403D" w:rsidRPr="009E7312">
        <w:rPr>
          <w:rFonts w:eastAsiaTheme="minorEastAsia"/>
        </w:rPr>
        <w:t xml:space="preserve"> est le facteur de conversion pour passer d’un faisceau de qualité </w:t>
      </w:r>
      <w:r w:rsidR="0008403D" w:rsidRPr="00852AC7">
        <w:rPr>
          <w:rFonts w:eastAsiaTheme="minorEastAsia"/>
          <w:i/>
        </w:rPr>
        <w:t>Q</w:t>
      </w:r>
      <w:r w:rsidR="0008403D" w:rsidRPr="00852AC7">
        <w:rPr>
          <w:rFonts w:eastAsiaTheme="minorEastAsia"/>
          <w:i/>
          <w:vertAlign w:val="subscript"/>
        </w:rPr>
        <w:t>0</w:t>
      </w:r>
      <w:r w:rsidR="0008403D" w:rsidRPr="009E7312">
        <w:rPr>
          <w:rFonts w:eastAsiaTheme="minorEastAsia"/>
        </w:rPr>
        <w:t xml:space="preserve"> à un faisceau de qualité </w:t>
      </w:r>
      <w:r w:rsidR="0008403D" w:rsidRPr="00852AC7">
        <w:rPr>
          <w:rFonts w:eastAsiaTheme="minorEastAsia"/>
          <w:i/>
        </w:rPr>
        <w:t>Q</w:t>
      </w:r>
      <w:r w:rsidR="0008403D" w:rsidRPr="00852AC7">
        <w:rPr>
          <w:rFonts w:eastAsiaTheme="minorEastAsia"/>
          <w:i/>
          <w:vertAlign w:val="subscript"/>
        </w:rPr>
        <w:t>cross</w:t>
      </w:r>
      <w:r w:rsidR="0008403D" w:rsidRPr="009E7312">
        <w:rPr>
          <w:rFonts w:eastAsiaTheme="minorEastAsia"/>
        </w:rPr>
        <w:t>.</w:t>
      </w:r>
    </w:p>
    <w:p w14:paraId="01ED58C3" w14:textId="0B89B922" w:rsidR="00180DBF" w:rsidRDefault="0008403D" w:rsidP="00D91054">
      <w:pPr>
        <w:jc w:val="both"/>
        <w:rPr>
          <w:rFonts w:eastAsiaTheme="minorEastAsia"/>
        </w:rPr>
      </w:pPr>
      <w:r w:rsidRPr="009E7312">
        <w:t xml:space="preserve">Le facteur </w:t>
      </w: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Sub>
                  <m:sSubPr>
                    <m:ctrlPr>
                      <w:rPr>
                        <w:rFonts w:ascii="Cambria Math" w:hAnsi="Cambria Math"/>
                        <w:i/>
                      </w:rPr>
                    </m:ctrlPr>
                  </m:sSubPr>
                  <m:e>
                    <m:r>
                      <w:rPr>
                        <w:rFonts w:ascii="Cambria Math" w:hAnsi="Cambria Math"/>
                      </w:rPr>
                      <m:t>Q</m:t>
                    </m:r>
                  </m:e>
                  <m:sub>
                    <m:r>
                      <w:rPr>
                        <w:rFonts w:ascii="Cambria Math" w:hAnsi="Cambria Math"/>
                      </w:rPr>
                      <m:t>0</m:t>
                    </m:r>
                  </m:sub>
                </m:sSub>
              </m:sub>
            </m:sSub>
          </m:sub>
          <m:sup>
            <m:r>
              <w:rPr>
                <w:rFonts w:ascii="Cambria Math" w:hAnsi="Cambria Math"/>
              </w:rPr>
              <m:t>ref</m:t>
            </m:r>
          </m:sup>
        </m:sSubSup>
      </m:oMath>
      <w:r w:rsidRPr="009E7312">
        <w:rPr>
          <w:rFonts w:eastAsiaTheme="minorEastAsia"/>
        </w:rPr>
        <w:t xml:space="preserve">est égal au rapport des deux facteurs </w:t>
      </w:r>
      <m:oMath>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int</m:t>
                </m:r>
              </m:sub>
            </m:sSub>
          </m:sub>
          <m:sup>
            <m:r>
              <w:rPr>
                <w:rFonts w:ascii="Cambria Math" w:eastAsiaTheme="minorEastAsia" w:hAnsi="Cambria Math"/>
              </w:rPr>
              <m:t>ref</m:t>
            </m:r>
          </m:sup>
        </m:sSubSup>
      </m:oMath>
      <w:r w:rsidRPr="009E7312">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,Q</m:t>
                </m:r>
              </m:e>
              <m:sub>
                <m:r>
                  <w:rPr>
                    <w:rFonts w:ascii="Cambria Math" w:eastAsiaTheme="minorEastAsia" w:hAnsi="Cambria Math"/>
                  </w:rPr>
                  <m:t>int</m:t>
                </m:r>
              </m:sub>
            </m:sSub>
          </m:sub>
          <m:sup>
            <m:r>
              <w:rPr>
                <w:rFonts w:ascii="Cambria Math" w:eastAsiaTheme="minorEastAsia" w:hAnsi="Cambria Math"/>
              </w:rPr>
              <m:t>ref</m:t>
            </m:r>
          </m:sup>
        </m:sSubSup>
      </m:oMath>
      <w:r w:rsidRPr="009E7312">
        <w:rPr>
          <w:rFonts w:eastAsiaTheme="minorEastAsia"/>
        </w:rPr>
        <w:t xml:space="preserve"> tabulés dans le protocoles TRS-398. </w:t>
      </w:r>
      <w:r w:rsidR="00180DBF" w:rsidRPr="009E7312">
        <w:rPr>
          <w:rFonts w:eastAsiaTheme="minorEastAsia"/>
        </w:rPr>
        <w:t xml:space="preserve">Pour obtenir la dose mesurée, il suffit d’appliquer l’équation suivante :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w,Q</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sub>
          <m:sup>
            <m:r>
              <w:rPr>
                <w:rFonts w:ascii="Cambria Math" w:eastAsiaTheme="minorEastAsia" w:hAnsi="Cambria Math"/>
              </w:rPr>
              <m:t>x</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sub>
        </m:sSub>
      </m:oMath>
    </w:p>
    <w:p w14:paraId="14C870B4" w14:textId="77777777" w:rsidR="004E5BEA" w:rsidRDefault="004E5BEA" w:rsidP="004E5BEA">
      <w:pPr>
        <w:pStyle w:val="Titre3"/>
      </w:pPr>
      <w:bookmarkStart w:id="44" w:name="_Toc115953981"/>
      <w:r>
        <w:t>Corrections appliquées à la chambre d’ionisation</w:t>
      </w:r>
      <w:bookmarkEnd w:id="44"/>
    </w:p>
    <w:p w14:paraId="68986016" w14:textId="1985EC20" w:rsidR="004E5BEA" w:rsidRPr="00AE1671" w:rsidRDefault="004E5BEA" w:rsidP="00D91054">
      <w:pPr>
        <w:ind w:firstLine="708"/>
        <w:jc w:val="both"/>
      </w:pPr>
      <w:r>
        <w:t xml:space="preserve">La correction des conditions de mesure s’effectue en multipliant les facteurs correctifs suivants avec la mesure de la charge </w:t>
      </w:r>
      <w:r w:rsidR="00D91054">
        <w:t>mesurée</w:t>
      </w:r>
      <w:r>
        <w:t xml:space="preserve"> par l’électromètre.</w:t>
      </w:r>
    </w:p>
    <w:p w14:paraId="38AB1CC3" w14:textId="77777777" w:rsidR="004E5BEA" w:rsidRPr="004B5AD3" w:rsidRDefault="004E5BEA" w:rsidP="004E5BEA">
      <w:pPr>
        <w:pStyle w:val="Titre4"/>
      </w:pPr>
      <w:bookmarkStart w:id="45" w:name="_Toc109812340"/>
      <w:bookmarkStart w:id="46" w:name="_Toc109813530"/>
      <w:bookmarkStart w:id="47" w:name="_Toc109813597"/>
      <w:bookmarkStart w:id="48" w:name="_Toc109813636"/>
      <w:bookmarkStart w:id="49" w:name="_Toc109897114"/>
      <w:r w:rsidRPr="00234EC0">
        <w:t>Température</w:t>
      </w:r>
      <w:r w:rsidRPr="004B5AD3">
        <w:t xml:space="preserve"> et pression</w:t>
      </w:r>
      <w:bookmarkEnd w:id="45"/>
      <w:bookmarkEnd w:id="46"/>
      <w:bookmarkEnd w:id="47"/>
      <w:bookmarkEnd w:id="48"/>
      <w:bookmarkEnd w:id="49"/>
    </w:p>
    <w:p w14:paraId="177B267B" w14:textId="77777777"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T,P</m:t>
            </m:r>
          </m:sub>
        </m:sSub>
      </m:oMath>
      <w:r w:rsidRPr="004B5AD3">
        <w:rPr>
          <w:rFonts w:eastAsiaTheme="minorEastAsia" w:cs="Times New Roman"/>
        </w:rPr>
        <w:t xml:space="preserve">, permet de corriger la mesure de la température et de la pression par rapport aux conditions de référence. Il se calcule grâce à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T,P</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T+273,15</m:t>
                </m:r>
              </m:e>
            </m:d>
          </m:num>
          <m:den>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+273,15</m:t>
                </m:r>
              </m:e>
            </m:d>
          </m:den>
        </m:f>
      </m:oMath>
      <w:r w:rsidRPr="004B5AD3">
        <w:rPr>
          <w:rFonts w:eastAsiaTheme="minorEastAsia" w:cs="Times New Roman"/>
        </w:rPr>
        <w:t>.</w:t>
      </w:r>
    </w:p>
    <w:p w14:paraId="6A7FF4A7" w14:textId="77777777" w:rsidR="004E5BEA" w:rsidRPr="004B5AD3" w:rsidRDefault="004E5BEA" w:rsidP="004E5BEA">
      <w:pPr>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oMath>
      <w:r w:rsidRPr="004B5AD3">
        <w:rPr>
          <w:rFonts w:eastAsiaTheme="minorEastAsia" w:cs="Times New Roman"/>
        </w:rPr>
        <w:t xml:space="preserve"> la pression et la température de référence respectivement 1013,25 hPa et 20°C.</w:t>
      </w:r>
    </w:p>
    <w:p w14:paraId="49D99ECE" w14:textId="77777777" w:rsidR="004E5BEA" w:rsidRPr="004B5AD3" w:rsidRDefault="004E5BEA" w:rsidP="004E5BEA">
      <w:pPr>
        <w:pStyle w:val="Titre4"/>
      </w:pPr>
      <w:bookmarkStart w:id="50" w:name="_Toc109812341"/>
      <w:bookmarkStart w:id="51" w:name="_Toc109813531"/>
      <w:bookmarkStart w:id="52" w:name="_Toc109813598"/>
      <w:bookmarkStart w:id="53" w:name="_Toc109813637"/>
      <w:bookmarkStart w:id="54" w:name="_Toc109897115"/>
      <w:r w:rsidRPr="004B5AD3">
        <w:t>Hygrométrie</w:t>
      </w:r>
      <w:bookmarkEnd w:id="50"/>
      <w:bookmarkEnd w:id="51"/>
      <w:bookmarkEnd w:id="52"/>
      <w:bookmarkEnd w:id="53"/>
      <w:bookmarkEnd w:id="54"/>
    </w:p>
    <w:p w14:paraId="3CAE3381" w14:textId="77777777"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oMath>
      <w:r w:rsidRPr="004B5AD3">
        <w:rPr>
          <w:rFonts w:eastAsiaTheme="minorEastAsia" w:cs="Times New Roman"/>
        </w:rPr>
        <w:t>, permet de corriger de l’hygrométrie par rapport à des mesures réalisées dans des conditions de référence. Il est égal à 1 pour des conditions normales d’hygrométrie, c’est-à-dire pour une humidité comprise entre 20 et 80 %.</w:t>
      </w:r>
    </w:p>
    <w:p w14:paraId="01FAC092" w14:textId="77777777" w:rsidR="004E5BEA" w:rsidRPr="004B5AD3" w:rsidRDefault="004E5BEA" w:rsidP="004E5BEA">
      <w:pPr>
        <w:pStyle w:val="Titre4"/>
      </w:pPr>
      <w:bookmarkStart w:id="55" w:name="_Toc109812342"/>
      <w:bookmarkStart w:id="56" w:name="_Toc109813532"/>
      <w:bookmarkStart w:id="57" w:name="_Toc109813599"/>
      <w:bookmarkStart w:id="58" w:name="_Toc109813638"/>
      <w:bookmarkStart w:id="59" w:name="_Toc109897116"/>
      <w:r w:rsidRPr="004B5AD3">
        <w:t>Effet de recombinaison</w:t>
      </w:r>
      <w:bookmarkEnd w:id="55"/>
      <w:bookmarkEnd w:id="56"/>
      <w:bookmarkEnd w:id="57"/>
      <w:bookmarkEnd w:id="58"/>
      <w:bookmarkEnd w:id="59"/>
    </w:p>
    <w:p w14:paraId="0BBA5950" w14:textId="483C4FE9"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rec</m:t>
            </m:r>
          </m:sub>
        </m:sSub>
      </m:oMath>
      <w:r w:rsidRPr="004B5AD3">
        <w:rPr>
          <w:rFonts w:eastAsiaTheme="minorEastAsia" w:cs="Times New Roman"/>
        </w:rPr>
        <w:t>, permet de corriger l’effet de recombinaison. En effet, le nombre de charges collectées dans la chambre d’ionisation est sous-estimé du fait de la recombinaison des ions dans la cavité d’air du détecteur. Le facteur se calcul</w:t>
      </w:r>
      <w:r w:rsidR="00D91054">
        <w:rPr>
          <w:rFonts w:eastAsiaTheme="minorEastAsia" w:cs="Times New Roman"/>
        </w:rPr>
        <w:t>e</w:t>
      </w:r>
      <w:r w:rsidRPr="004B5AD3">
        <w:rPr>
          <w:rFonts w:eastAsiaTheme="minorEastAsia" w:cs="Times New Roman"/>
        </w:rPr>
        <w:t xml:space="preserve"> à </w:t>
      </w:r>
      <w:r>
        <w:rPr>
          <w:rFonts w:eastAsiaTheme="minorEastAsia" w:cs="Times New Roman"/>
        </w:rPr>
        <w:t xml:space="preserve">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rec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e>
          <m:sup>
            <m:r>
              <w:rPr>
                <w:rFonts w:ascii="Cambria Math" w:eastAsiaTheme="minorEastAsia" w:hAnsi="Cambria Math" w:cs="Times New Roman"/>
              </w:rPr>
              <m:t>2</m:t>
            </m:r>
          </m:sup>
        </m:sSup>
      </m:oMath>
    </w:p>
    <w:p w14:paraId="0701155B" w14:textId="3AF777AA" w:rsidR="004E5BEA" w:rsidRPr="00852AC7" w:rsidRDefault="004E5BEA" w:rsidP="004E5BEA">
      <w:pPr>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 xml:space="preserve"> </m:t>
        </m:r>
      </m:oMath>
      <w:r w:rsidR="00852AC7">
        <w:rPr>
          <w:rFonts w:eastAsiaTheme="minorEastAsia" w:cs="Times New Roman"/>
        </w:rPr>
        <w:t xml:space="preserve">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sidR="00852AC7">
        <w:rPr>
          <w:rFonts w:eastAsiaTheme="minorEastAsia" w:cs="Times New Roman"/>
        </w:rPr>
        <w:t xml:space="preserve"> l</w:t>
      </w:r>
      <w:r w:rsidRPr="004B5AD3">
        <w:rPr>
          <w:rFonts w:eastAsiaTheme="minorEastAsia" w:cs="Times New Roman"/>
        </w:rPr>
        <w:t>es réponses respectives aux tension</w:t>
      </w:r>
      <w:r w:rsidR="00D91054">
        <w:rPr>
          <w:rFonts w:eastAsiaTheme="minorEastAsia" w:cs="Times New Roman"/>
        </w:rPr>
        <w:t>s</w:t>
      </w:r>
      <w:r w:rsidRPr="004B5AD3">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oMath>
      <w:r w:rsidR="00852AC7">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sidR="00852AC7">
        <w:rPr>
          <w:rFonts w:eastAsiaTheme="minorEastAsia" w:cs="Times New Roman"/>
        </w:rPr>
        <w:t>,</w:t>
      </w:r>
      <w:r w:rsidRPr="004B5AD3">
        <w:rPr>
          <w:rFonts w:eastAsiaTheme="minorEastAsia" w:cs="Times New Roman"/>
        </w:rPr>
        <w:t xml:space="preserve"> et</w:t>
      </w:r>
      <w:r w:rsidR="00852AC7">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oMath>
      <w:r w:rsidR="00852AC7">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oMath>
      <w:r>
        <w:rPr>
          <w:rFonts w:eastAsiaTheme="minorEastAsia" w:cs="Times New Roman"/>
        </w:rPr>
        <w:t xml:space="preserve"> d</w:t>
      </w:r>
      <w:r w:rsidRPr="004B5AD3">
        <w:rPr>
          <w:rFonts w:eastAsiaTheme="minorEastAsia" w:cs="Times New Roman"/>
        </w:rPr>
        <w:t xml:space="preserve">es facteurs tabulés </w:t>
      </w:r>
      <w:r>
        <w:rPr>
          <w:rFonts w:eastAsiaTheme="minorEastAsia" w:cs="Times New Roman"/>
        </w:rPr>
        <w:t>selon le</w:t>
      </w:r>
      <w:r w:rsidRPr="004B5AD3">
        <w:rPr>
          <w:rFonts w:eastAsiaTheme="minorEastAsia" w:cs="Times New Roman"/>
        </w:rPr>
        <w:t xml:space="preserve"> rapport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den>
        </m:f>
      </m:oMath>
      <w:r w:rsidRPr="004B5AD3">
        <w:rPr>
          <w:rFonts w:eastAsiaTheme="minorEastAsia" w:cs="Times New Roman"/>
        </w:rPr>
        <w:t>.</w:t>
      </w:r>
    </w:p>
    <w:p w14:paraId="4F9CEC83" w14:textId="77777777" w:rsidR="004E5BEA" w:rsidRPr="004B5AD3" w:rsidRDefault="004E5BEA" w:rsidP="004E5BEA">
      <w:pPr>
        <w:pStyle w:val="Titre4"/>
        <w:rPr>
          <w:rFonts w:eastAsiaTheme="minorEastAsia"/>
        </w:rPr>
      </w:pPr>
      <w:bookmarkStart w:id="60" w:name="_Toc109812343"/>
      <w:bookmarkStart w:id="61" w:name="_Toc109813533"/>
      <w:bookmarkStart w:id="62" w:name="_Toc109813600"/>
      <w:bookmarkStart w:id="63" w:name="_Toc109813639"/>
      <w:bookmarkStart w:id="64" w:name="_Toc109897117"/>
      <w:r w:rsidRPr="004B5AD3">
        <w:rPr>
          <w:rFonts w:eastAsiaTheme="minorEastAsia"/>
        </w:rPr>
        <w:t>Effet de polarité</w:t>
      </w:r>
      <w:bookmarkEnd w:id="60"/>
      <w:bookmarkEnd w:id="61"/>
      <w:bookmarkEnd w:id="62"/>
      <w:bookmarkEnd w:id="63"/>
      <w:bookmarkEnd w:id="64"/>
    </w:p>
    <w:p w14:paraId="522A2B78" w14:textId="581968E6" w:rsidR="004E5BEA" w:rsidRPr="004B5AD3" w:rsidRDefault="004E5BEA" w:rsidP="004E5BEA">
      <w:pPr>
        <w:ind w:firstLine="360"/>
        <w:jc w:val="both"/>
        <w:rPr>
          <w:rFonts w:eastAsiaTheme="minorEastAsia" w:cs="Times New Roman"/>
        </w:rPr>
      </w:pPr>
      <w:r w:rsidRPr="004B5AD3">
        <w:rPr>
          <w:rFonts w:eastAsiaTheme="minorEastAsia" w:cs="Times New Roman"/>
        </w:rPr>
        <w:t xml:space="preserve">Le facteur, noté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oMath>
      <w:r w:rsidRPr="004B5AD3">
        <w:rPr>
          <w:rFonts w:eastAsiaTheme="minorEastAsia" w:cs="Times New Roman"/>
        </w:rPr>
        <w:t>, permet de corriger l’effet de polarité car le nombre de charge</w:t>
      </w:r>
      <w:r>
        <w:rPr>
          <w:rFonts w:eastAsiaTheme="minorEastAsia" w:cs="Times New Roman"/>
        </w:rPr>
        <w:t>s</w:t>
      </w:r>
      <w:r w:rsidRPr="004B5AD3">
        <w:rPr>
          <w:rFonts w:eastAsiaTheme="minorEastAsia" w:cs="Times New Roman"/>
        </w:rPr>
        <w:t xml:space="preserve"> mesurées varie selon la polarité de la tension appliquée à la chambre d’ionisation. Il se calcul</w:t>
      </w:r>
      <w:r w:rsidR="00D91054">
        <w:rPr>
          <w:rFonts w:eastAsiaTheme="minorEastAsia" w:cs="Times New Roman"/>
        </w:rPr>
        <w:t>e</w:t>
      </w:r>
      <w:r w:rsidRPr="004B5AD3">
        <w:rPr>
          <w:rFonts w:eastAsiaTheme="minorEastAsia" w:cs="Times New Roman"/>
        </w:rPr>
        <w:t xml:space="preserve"> à 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den>
        </m:f>
      </m:oMath>
      <w:r w:rsidRPr="004B5AD3">
        <w:rPr>
          <w:rFonts w:eastAsiaTheme="minorEastAsia" w:cs="Times New Roman"/>
        </w:rPr>
        <w:t>.</w:t>
      </w:r>
    </w:p>
    <w:p w14:paraId="3D9013EF" w14:textId="12D7BFCB" w:rsidR="004E5BEA" w:rsidRDefault="004E5BEA" w:rsidP="00427D2B">
      <w:pPr>
        <w:jc w:val="both"/>
        <w:rPr>
          <w:rFonts w:eastAsiaTheme="minorEastAsia" w:cs="Times New Roman"/>
        </w:rPr>
      </w:pPr>
      <w:r w:rsidRPr="004B5AD3">
        <w:rPr>
          <w:rFonts w:eastAsiaTheme="minorEastAsia" w:cs="Times New Roman"/>
        </w:rPr>
        <w:t xml:space="preserve">Avec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r>
          <w:rPr>
            <w:rFonts w:ascii="Cambria Math" w:eastAsiaTheme="minorEastAsia" w:hAnsi="Cambria Math" w:cs="Times New Roman"/>
          </w:rPr>
          <m:t xml:space="preserve"> et </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 xml:space="preserve"> respectivement les réponses à une tension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00852AC7">
        <w:rPr>
          <w:rFonts w:eastAsiaTheme="minorEastAsia" w:cs="Times New Roman"/>
        </w:rPr>
        <w:t xml:space="preserve"> et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oMath>
      <w:r w:rsidRPr="004B5AD3">
        <w:rPr>
          <w:rFonts w:eastAsiaTheme="minorEastAsia" w:cs="Times New Roman"/>
        </w:rPr>
        <w:t xml:space="preserve"> la réponse à la tension d’utilisation en clinique (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 xml:space="preserve"> ou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w:t>
      </w:r>
    </w:p>
    <w:p w14:paraId="5A41EE77" w14:textId="4FCF3057" w:rsidR="00E448BF" w:rsidRDefault="00E448BF" w:rsidP="00CC634E">
      <w:pPr>
        <w:pStyle w:val="Titre3"/>
        <w:rPr>
          <w:rFonts w:eastAsiaTheme="minorEastAsia"/>
        </w:rPr>
      </w:pPr>
      <w:bookmarkStart w:id="65" w:name="_Toc115953982"/>
      <w:r>
        <w:rPr>
          <w:rFonts w:eastAsiaTheme="minorEastAsia"/>
        </w:rPr>
        <w:t>Incertitudes</w:t>
      </w:r>
      <w:bookmarkEnd w:id="65"/>
    </w:p>
    <w:p w14:paraId="1859E24B" w14:textId="16ADD10E" w:rsidR="00E448BF" w:rsidRPr="004B5AD3" w:rsidRDefault="00E448BF" w:rsidP="00E448BF">
      <w:pPr>
        <w:spacing w:after="0"/>
        <w:ind w:firstLine="360"/>
        <w:jc w:val="both"/>
        <w:rPr>
          <w:rFonts w:cs="Times New Roman"/>
        </w:rPr>
      </w:pPr>
      <w:r w:rsidRPr="004B5AD3">
        <w:rPr>
          <w:rFonts w:cs="Times New Roman"/>
        </w:rPr>
        <w:t>Les incertitudes correspondent à la dispersion des valeurs qui pourraient être raisonnablement attribuée à la quantité mesurée</w:t>
      </w:r>
      <w:r>
        <w:rPr>
          <w:rFonts w:cs="Times New Roman"/>
        </w:rPr>
        <w:t xml:space="preserve"> </w:t>
      </w:r>
      <w:sdt>
        <w:sdtPr>
          <w:rPr>
            <w:rFonts w:cs="Times New Roman"/>
          </w:rPr>
          <w:id w:val="71626672"/>
          <w:citation/>
        </w:sdtPr>
        <w:sdtEndPr/>
        <w:sdtContent>
          <w:r>
            <w:rPr>
              <w:rFonts w:cs="Times New Roman"/>
            </w:rPr>
            <w:fldChar w:fldCharType="begin"/>
          </w:r>
          <w:r>
            <w:rPr>
              <w:rFonts w:cs="Times New Roman"/>
            </w:rPr>
            <w:instrText xml:space="preserve"> CITATION Cam20 \l 1036 </w:instrText>
          </w:r>
          <w:r>
            <w:rPr>
              <w:rFonts w:cs="Times New Roman"/>
            </w:rPr>
            <w:fldChar w:fldCharType="separate"/>
          </w:r>
          <w:r w:rsidR="00BA1EC5" w:rsidRPr="00BA1EC5">
            <w:rPr>
              <w:rFonts w:cs="Times New Roman"/>
              <w:noProof/>
            </w:rPr>
            <w:t>(Llagostera, 2020)</w:t>
          </w:r>
          <w:r>
            <w:rPr>
              <w:rFonts w:cs="Times New Roman"/>
            </w:rPr>
            <w:fldChar w:fldCharType="end"/>
          </w:r>
        </w:sdtContent>
      </w:sdt>
      <w:r w:rsidRPr="004B5AD3">
        <w:rPr>
          <w:rFonts w:cs="Times New Roman"/>
        </w:rPr>
        <w:t>. Il est indispensable de pouvoir quantifier la qualité d’une mesure en attribuant une valeur à l’incertitude associée à cette mesure. Il est possible d’exprimer les incertitudes de manière absolue ou relative (incertitude absolue rapportée à la valeur du résultat de mesure). Une incertitude type correspond à une incertitude exprimée sous la forme d’un écart-type. Deux types d’incertitudes existent dans cette catégorie, les incertitudes de type A et de type B.</w:t>
      </w:r>
    </w:p>
    <w:p w14:paraId="4B4B155C" w14:textId="77777777" w:rsidR="00E448BF" w:rsidRPr="004B5AD3" w:rsidRDefault="00E448BF" w:rsidP="00E448BF">
      <w:pPr>
        <w:pStyle w:val="Paragraphedeliste"/>
        <w:numPr>
          <w:ilvl w:val="0"/>
          <w:numId w:val="13"/>
        </w:numPr>
        <w:spacing w:after="0"/>
        <w:jc w:val="both"/>
        <w:rPr>
          <w:rFonts w:cs="Times New Roman"/>
        </w:rPr>
      </w:pPr>
      <w:r w:rsidRPr="004B5AD3">
        <w:rPr>
          <w:rFonts w:cs="Times New Roman"/>
        </w:rPr>
        <w:t>Incertitudes de type A :</w:t>
      </w:r>
    </w:p>
    <w:p w14:paraId="1A7F5A84" w14:textId="1386733F" w:rsidR="00E448BF" w:rsidRPr="004B5AD3" w:rsidRDefault="00E448BF" w:rsidP="0099122F">
      <w:pPr>
        <w:spacing w:after="0"/>
        <w:ind w:firstLine="360"/>
        <w:jc w:val="both"/>
        <w:rPr>
          <w:rFonts w:cs="Times New Roman"/>
        </w:rPr>
      </w:pPr>
      <w:r w:rsidRPr="004B5AD3">
        <w:rPr>
          <w:rFonts w:cs="Times New Roman"/>
        </w:rPr>
        <w:t>Il s’agit d’une méthode d’év</w:t>
      </w:r>
      <w:r w:rsidR="00852AC7">
        <w:rPr>
          <w:rFonts w:cs="Times New Roman"/>
        </w:rPr>
        <w:t>aluation de l’incertitude qui se bas</w:t>
      </w:r>
      <w:r w:rsidRPr="004B5AD3">
        <w:rPr>
          <w:rFonts w:cs="Times New Roman"/>
        </w:rPr>
        <w:t xml:space="preserve">e sur une analyse statistique des séries d’observation. Pour une série de </w:t>
      </w:r>
      <w:r w:rsidRPr="00852AC7">
        <w:rPr>
          <w:rFonts w:cs="Times New Roman"/>
          <w:i/>
        </w:rPr>
        <w:t>n</w:t>
      </w:r>
      <w:r w:rsidRPr="004B5AD3">
        <w:rPr>
          <w:rFonts w:cs="Times New Roman"/>
        </w:rPr>
        <w:t xml:space="preserve"> résultats, l’incertitude vaut :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i=1,n</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r>
                  <w:rPr>
                    <w:rFonts w:ascii="Cambria Math" w:hAnsi="Cambria Math" w:cs="Times New Roman"/>
                  </w:rPr>
                  <m:t>n-1</m:t>
                </m:r>
              </m:den>
            </m:f>
          </m:e>
        </m:rad>
        <m:r>
          <w:rPr>
            <w:rFonts w:ascii="Cambria Math" w:hAnsi="Cambria Math" w:cs="Times New Roman"/>
          </w:rPr>
          <m:t xml:space="preserve"> </m:t>
        </m:r>
      </m:oMath>
      <w:r w:rsidRPr="004B5AD3">
        <w:rPr>
          <w:rFonts w:eastAsiaTheme="minorEastAsia" w:cs="Times New Roman"/>
        </w:rPr>
        <w:t>.</w:t>
      </w:r>
    </w:p>
    <w:p w14:paraId="22C0499B" w14:textId="77777777" w:rsidR="00E448BF" w:rsidRDefault="00E448BF" w:rsidP="00E448BF">
      <w:pPr>
        <w:pStyle w:val="Paragraphedeliste"/>
        <w:numPr>
          <w:ilvl w:val="0"/>
          <w:numId w:val="13"/>
        </w:numPr>
        <w:spacing w:after="0"/>
        <w:jc w:val="both"/>
        <w:rPr>
          <w:rFonts w:cs="Times New Roman"/>
        </w:rPr>
      </w:pPr>
      <w:r w:rsidRPr="00B951BB">
        <w:rPr>
          <w:rFonts w:cs="Times New Roman"/>
        </w:rPr>
        <w:t>Incertitudes de type B :</w:t>
      </w:r>
    </w:p>
    <w:p w14:paraId="45D47602" w14:textId="77777777" w:rsidR="00E448BF" w:rsidRDefault="00E448BF" w:rsidP="0099122F">
      <w:pPr>
        <w:spacing w:after="0"/>
        <w:ind w:firstLine="360"/>
        <w:jc w:val="both"/>
        <w:rPr>
          <w:rFonts w:cs="Times New Roman"/>
        </w:rPr>
      </w:pPr>
      <w:r w:rsidRPr="00B951BB">
        <w:rPr>
          <w:rFonts w:cs="Times New Roman"/>
        </w:rPr>
        <w:t xml:space="preserve">L’incertitude de type B est quant à elle basée sur une méthode d’évaluation par tout autre méthode </w:t>
      </w:r>
      <w:r>
        <w:rPr>
          <w:rFonts w:cs="Times New Roman"/>
        </w:rPr>
        <w:t>d’analyse que celle introduite ci-dessus</w:t>
      </w:r>
      <w:r w:rsidRPr="00B951BB">
        <w:rPr>
          <w:rFonts w:cs="Times New Roman"/>
        </w:rPr>
        <w:t>. La méthode d’évaluation peut être basée sur des données de mesures antérieures, sur un comportement d’un instrument de mesure connu ou en</w:t>
      </w:r>
      <w:r>
        <w:rPr>
          <w:rFonts w:cs="Times New Roman"/>
        </w:rPr>
        <w:t>core sur les spécifications du</w:t>
      </w:r>
      <w:r w:rsidRPr="00B951BB">
        <w:rPr>
          <w:rFonts w:cs="Times New Roman"/>
        </w:rPr>
        <w:t xml:space="preserve"> fabricant.</w:t>
      </w:r>
      <w:r>
        <w:rPr>
          <w:rFonts w:cs="Times New Roman"/>
        </w:rPr>
        <w:t xml:space="preserve"> Le calcul de l’incertitude relative pour les différentes méthodes de mesure sont les suivantes.</w:t>
      </w:r>
    </w:p>
    <w:p w14:paraId="02BFF522" w14:textId="6A391E9A" w:rsidR="00E448BF" w:rsidRPr="005D2ED2" w:rsidRDefault="00E448BF" w:rsidP="00E448BF">
      <w:pPr>
        <w:pStyle w:val="Paragraphedeliste"/>
        <w:numPr>
          <w:ilvl w:val="2"/>
          <w:numId w:val="26"/>
        </w:numPr>
        <w:jc w:val="both"/>
        <w:rPr>
          <w:rFonts w:cs="Times New Roman"/>
        </w:rPr>
      </w:pPr>
      <w:r>
        <w:rPr>
          <w:rFonts w:cs="Times New Roman"/>
        </w:rPr>
        <w:t>Pour une lecture sur un</w:t>
      </w:r>
      <w:r w:rsidR="00D91054">
        <w:rPr>
          <w:rFonts w:cs="Times New Roman"/>
        </w:rPr>
        <w:t>e</w:t>
      </w:r>
      <w:r>
        <w:rPr>
          <w:rFonts w:cs="Times New Roman"/>
        </w:rPr>
        <w:t xml:space="preserve"> échelle :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lecture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graduation</m:t>
            </m:r>
          </m:num>
          <m:den>
            <m:r>
              <w:rPr>
                <w:rFonts w:ascii="Cambria Math" w:hAnsi="Cambria Math" w:cs="Times New Roman"/>
              </w:rPr>
              <m:t>lecture*</m:t>
            </m:r>
            <m:rad>
              <m:radPr>
                <m:degHide m:val="1"/>
                <m:ctrlPr>
                  <w:rPr>
                    <w:rFonts w:ascii="Cambria Math" w:hAnsi="Cambria Math" w:cs="Times New Roman"/>
                    <w:i/>
                  </w:rPr>
                </m:ctrlPr>
              </m:radPr>
              <m:deg/>
              <m:e>
                <m:r>
                  <w:rPr>
                    <w:rFonts w:ascii="Cambria Math" w:hAnsi="Cambria Math" w:cs="Times New Roman"/>
                  </w:rPr>
                  <m:t>12</m:t>
                </m:r>
              </m:e>
            </m:rad>
          </m:den>
        </m:f>
      </m:oMath>
    </w:p>
    <w:p w14:paraId="192BDAFE" w14:textId="4FC689A8" w:rsidR="00E448BF" w:rsidRPr="005D2ED2" w:rsidRDefault="00E448BF" w:rsidP="00E448BF">
      <w:pPr>
        <w:pStyle w:val="Paragraphedeliste"/>
        <w:numPr>
          <w:ilvl w:val="2"/>
          <w:numId w:val="26"/>
        </w:numPr>
        <w:jc w:val="both"/>
        <w:rPr>
          <w:rFonts w:eastAsiaTheme="minorEastAsia" w:cs="Times New Roman"/>
        </w:rPr>
      </w:pPr>
      <w:r>
        <w:rPr>
          <w:rFonts w:eastAsiaTheme="minorEastAsia" w:cs="Times New Roman"/>
        </w:rPr>
        <w:t>Pour un</w:t>
      </w:r>
      <w:r w:rsidR="00D91054">
        <w:rPr>
          <w:rFonts w:eastAsiaTheme="minorEastAsia" w:cs="Times New Roman"/>
        </w:rPr>
        <w:t>e</w:t>
      </w:r>
      <w:r>
        <w:rPr>
          <w:rFonts w:eastAsiaTheme="minorEastAsia" w:cs="Times New Roman"/>
        </w:rPr>
        <w:t xml:space="preserve"> tolérance fournie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r>
          <w:rPr>
            <w:rFonts w:ascii="Cambria Math" w:eastAsiaTheme="minorEastAsia" w:hAnsi="Cambria Math" w:cs="Times New Roman"/>
          </w:rPr>
          <m:t xml:space="preserve"> </m:t>
        </m:r>
      </m:oMath>
    </w:p>
    <w:p w14:paraId="427CFA3F" w14:textId="77777777" w:rsidR="00E448BF" w:rsidRPr="005D2ED2" w:rsidRDefault="00E448BF" w:rsidP="00E448BF">
      <w:pPr>
        <w:pStyle w:val="Paragraphedeliste"/>
        <w:numPr>
          <w:ilvl w:val="2"/>
          <w:numId w:val="26"/>
        </w:numPr>
        <w:jc w:val="both"/>
        <w:rPr>
          <w:rFonts w:eastAsiaTheme="minorEastAsia" w:cs="Times New Roman"/>
        </w:rPr>
      </w:pPr>
      <w:r>
        <w:rPr>
          <w:rFonts w:eastAsiaTheme="minorEastAsia" w:cs="Times New Roman"/>
        </w:rPr>
        <w:t xml:space="preserve">Pour un appareil numérique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tolérance+nb digits</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oMath>
    </w:p>
    <w:p w14:paraId="5A7E4E20" w14:textId="345F9A3C" w:rsidR="00E448BF" w:rsidRDefault="00E448BF" w:rsidP="00E448BF">
      <w:pPr>
        <w:jc w:val="both"/>
        <w:rPr>
          <w:rFonts w:eastAsiaTheme="minorEastAsia" w:cs="Times New Roman"/>
        </w:rPr>
      </w:pPr>
      <w:r w:rsidRPr="004B5AD3">
        <w:rPr>
          <w:rFonts w:cs="Times New Roman"/>
        </w:rPr>
        <w:tab/>
        <w:t xml:space="preserve">Généralement, la mesure réalisée est le fruit de plusieurs valeurs mesurées. Dans ce cas, il existe une loi de propagation de l’incertitude. Pour un résultat </w:t>
      </w:r>
      <w:r w:rsidRPr="00852AC7">
        <w:rPr>
          <w:rFonts w:cs="Times New Roman"/>
          <w:i/>
        </w:rPr>
        <w:t>m</w:t>
      </w:r>
      <w:r w:rsidRPr="004B5AD3">
        <w:rPr>
          <w:rFonts w:cs="Times New Roman"/>
        </w:rPr>
        <w:t xml:space="preserve"> étant le produit de </w:t>
      </w:r>
      <w:r w:rsidRPr="00852AC7">
        <w:rPr>
          <w:rFonts w:cs="Times New Roman"/>
          <w:i/>
        </w:rPr>
        <w:t>i</w:t>
      </w:r>
      <w:r w:rsidRPr="004B5AD3">
        <w:rPr>
          <w:rFonts w:cs="Times New Roman"/>
        </w:rPr>
        <w:t xml:space="preserve"> facteurs, nous pouvons calculer l’incertitude combinée relative comme suit : </w:t>
      </w:r>
      <m:oMath>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m</m:t>
            </m:r>
          </m:num>
          <m:den>
            <m:r>
              <w:rPr>
                <w:rFonts w:ascii="Cambria Math" w:hAnsi="Cambria Math" w:cs="Times New Roman"/>
              </w:rPr>
              <m:t>m</m:t>
            </m:r>
          </m:den>
        </m:f>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rPr>
            </m:ctrlPr>
          </m:deg>
          <m:e>
            <m:r>
              <m:rPr>
                <m:sty m:val="p"/>
              </m:rPr>
              <w:rPr>
                <w:rFonts w:ascii="Cambria Math" w:hAnsi="Cambria Math" w:cs="Times New Roman"/>
              </w:rPr>
              <m:t>Σ</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d>
              </m:e>
              <m:sup>
                <m:r>
                  <w:rPr>
                    <w:rFonts w:ascii="Cambria Math" w:hAnsi="Cambria Math" w:cs="Times New Roman"/>
                  </w:rPr>
                  <m:t>2</m:t>
                </m:r>
              </m:sup>
            </m:sSup>
          </m:e>
        </m:rad>
      </m:oMath>
      <w:r w:rsidRPr="004B5AD3">
        <w:rPr>
          <w:rFonts w:eastAsiaTheme="minorEastAsia" w:cs="Times New Roman"/>
        </w:rPr>
        <w:t xml:space="preserve">. De plus, il peut être judicieux de définir un intervalle à l’intérieur duquel la distribution des valeurs mesurées se situe. Dans ce cas, nous multiplions l’incertitude type par un facteur d’élargissement, noté </w:t>
      </w:r>
      <w:r w:rsidRPr="00852AC7">
        <w:rPr>
          <w:rFonts w:eastAsiaTheme="minorEastAsia" w:cs="Times New Roman"/>
          <w:i/>
        </w:rPr>
        <w:t>k</w:t>
      </w:r>
      <w:r w:rsidRPr="004B5AD3">
        <w:rPr>
          <w:rFonts w:eastAsiaTheme="minorEastAsia" w:cs="Times New Roman"/>
        </w:rPr>
        <w:t>. Il est généralement compris entre 2 et 3. Le résultat est appelé l’incertitude élargie.</w:t>
      </w:r>
    </w:p>
    <w:p w14:paraId="52ACC85C" w14:textId="3E056BB6" w:rsidR="00D91054" w:rsidRDefault="00D91054" w:rsidP="00D91054">
      <w:pPr>
        <w:pStyle w:val="Titre2"/>
        <w:rPr>
          <w:rFonts w:eastAsiaTheme="minorEastAsia"/>
        </w:rPr>
      </w:pPr>
      <w:bookmarkStart w:id="66" w:name="_Toc115953983"/>
      <w:r>
        <w:rPr>
          <w:rFonts w:eastAsiaTheme="minorEastAsia"/>
        </w:rPr>
        <w:t>Matériel</w:t>
      </w:r>
      <w:bookmarkEnd w:id="66"/>
    </w:p>
    <w:p w14:paraId="48E974AF" w14:textId="77777777" w:rsidR="00ED554A" w:rsidRPr="004B5AD3" w:rsidRDefault="00ED554A" w:rsidP="00ED554A">
      <w:pPr>
        <w:ind w:firstLine="360"/>
        <w:rPr>
          <w:rFonts w:cs="Times New Roman"/>
        </w:rPr>
      </w:pPr>
      <w:r w:rsidRPr="004B5AD3">
        <w:rPr>
          <w:rFonts w:cs="Times New Roman"/>
        </w:rPr>
        <w:t>Pour réaliser nos mesures, nous avons utilisé le matériel suivant :</w:t>
      </w:r>
    </w:p>
    <w:tbl>
      <w:tblPr>
        <w:tblStyle w:val="Tableausimple11"/>
        <w:tblW w:w="10485" w:type="dxa"/>
        <w:tblLook w:val="04A0" w:firstRow="1" w:lastRow="0" w:firstColumn="1" w:lastColumn="0" w:noHBand="0" w:noVBand="1"/>
      </w:tblPr>
      <w:tblGrid>
        <w:gridCol w:w="4248"/>
        <w:gridCol w:w="2693"/>
        <w:gridCol w:w="1418"/>
        <w:gridCol w:w="2126"/>
      </w:tblGrid>
      <w:tr w:rsidR="00ED554A" w:rsidRPr="004B5AD3" w14:paraId="246A2B10" w14:textId="77777777" w:rsidTr="00903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F2E3B16" w14:textId="77777777" w:rsidR="00ED554A" w:rsidRPr="004B5AD3" w:rsidRDefault="00ED554A" w:rsidP="00852AC7">
            <w:pPr>
              <w:jc w:val="center"/>
              <w:rPr>
                <w:rFonts w:cs="Times New Roman"/>
              </w:rPr>
            </w:pPr>
            <w:r w:rsidRPr="004B5AD3">
              <w:rPr>
                <w:rFonts w:cs="Times New Roman"/>
              </w:rPr>
              <w:t>Matériel</w:t>
            </w:r>
          </w:p>
        </w:tc>
        <w:tc>
          <w:tcPr>
            <w:tcW w:w="2693" w:type="dxa"/>
            <w:vAlign w:val="center"/>
          </w:tcPr>
          <w:p w14:paraId="6B9D88D7"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Marque</w:t>
            </w:r>
          </w:p>
        </w:tc>
        <w:tc>
          <w:tcPr>
            <w:tcW w:w="1418" w:type="dxa"/>
            <w:vAlign w:val="center"/>
          </w:tcPr>
          <w:p w14:paraId="159795BF"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N° de série</w:t>
            </w:r>
          </w:p>
        </w:tc>
        <w:tc>
          <w:tcPr>
            <w:tcW w:w="2126" w:type="dxa"/>
            <w:vAlign w:val="center"/>
          </w:tcPr>
          <w:p w14:paraId="73587AC1"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Date d’étalonnage</w:t>
            </w:r>
          </w:p>
        </w:tc>
      </w:tr>
      <w:tr w:rsidR="00ED554A" w:rsidRPr="004B5AD3" w14:paraId="6421A5C6"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802BC7D" w14:textId="77777777" w:rsidR="00ED554A" w:rsidRPr="004B5AD3" w:rsidRDefault="00ED554A" w:rsidP="00852AC7">
            <w:pPr>
              <w:jc w:val="center"/>
              <w:rPr>
                <w:rFonts w:cs="Times New Roman"/>
                <w:b w:val="0"/>
              </w:rPr>
            </w:pPr>
            <w:r w:rsidRPr="004B5AD3">
              <w:rPr>
                <w:rFonts w:cs="Times New Roman"/>
                <w:b w:val="0"/>
              </w:rPr>
              <w:t>Electromètre</w:t>
            </w:r>
          </w:p>
        </w:tc>
        <w:tc>
          <w:tcPr>
            <w:tcW w:w="2693" w:type="dxa"/>
            <w:vAlign w:val="center"/>
          </w:tcPr>
          <w:p w14:paraId="3C05B950"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PTW </w:t>
            </w:r>
            <w:r w:rsidRPr="004B5AD3">
              <w:rPr>
                <w:rFonts w:cs="Times New Roman"/>
              </w:rPr>
              <w:t>Unidos</w:t>
            </w:r>
          </w:p>
        </w:tc>
        <w:tc>
          <w:tcPr>
            <w:tcW w:w="1418" w:type="dxa"/>
            <w:vAlign w:val="center"/>
          </w:tcPr>
          <w:p w14:paraId="42A30ADA"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020505</w:t>
            </w:r>
          </w:p>
        </w:tc>
        <w:tc>
          <w:tcPr>
            <w:tcW w:w="2126" w:type="dxa"/>
            <w:vAlign w:val="center"/>
          </w:tcPr>
          <w:p w14:paraId="03E43068"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12/01/2021</w:t>
            </w:r>
          </w:p>
        </w:tc>
      </w:tr>
      <w:tr w:rsidR="00ED554A" w:rsidRPr="004B5AD3" w14:paraId="67E76552"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79E18C45" w14:textId="77777777" w:rsidR="00ED554A" w:rsidRPr="004B5AD3" w:rsidRDefault="00ED554A" w:rsidP="00852AC7">
            <w:pPr>
              <w:jc w:val="center"/>
              <w:rPr>
                <w:rFonts w:cs="Times New Roman"/>
                <w:b w:val="0"/>
              </w:rPr>
            </w:pPr>
            <w:r w:rsidRPr="004B5AD3">
              <w:rPr>
                <w:rFonts w:cs="Times New Roman"/>
                <w:b w:val="0"/>
              </w:rPr>
              <w:t>Chambre d’ionisation 0,13 cc de ref</w:t>
            </w:r>
          </w:p>
        </w:tc>
        <w:tc>
          <w:tcPr>
            <w:tcW w:w="2693" w:type="dxa"/>
            <w:vAlign w:val="center"/>
          </w:tcPr>
          <w:p w14:paraId="5CCF301F"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IBA</w:t>
            </w:r>
            <w:r w:rsidRPr="004B5AD3">
              <w:rPr>
                <w:rFonts w:cs="Times New Roman"/>
              </w:rPr>
              <w:t xml:space="preserve"> CC13</w:t>
            </w:r>
          </w:p>
        </w:tc>
        <w:tc>
          <w:tcPr>
            <w:tcW w:w="1418" w:type="dxa"/>
            <w:vAlign w:val="center"/>
          </w:tcPr>
          <w:p w14:paraId="1375F53F" w14:textId="77777777" w:rsidR="00ED554A" w:rsidRPr="00D664BF"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664BF">
              <w:rPr>
                <w:rFonts w:cs="Times New Roman"/>
              </w:rPr>
              <w:t>3922</w:t>
            </w:r>
          </w:p>
        </w:tc>
        <w:tc>
          <w:tcPr>
            <w:tcW w:w="2126" w:type="dxa"/>
            <w:vAlign w:val="center"/>
          </w:tcPr>
          <w:p w14:paraId="2F4E3F84"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196B343C"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326E7BC" w14:textId="77777777" w:rsidR="00ED554A" w:rsidRPr="004B5AD3" w:rsidRDefault="00ED554A" w:rsidP="00852AC7">
            <w:pPr>
              <w:jc w:val="center"/>
              <w:rPr>
                <w:rFonts w:cs="Times New Roman"/>
                <w:b w:val="0"/>
              </w:rPr>
            </w:pPr>
            <w:r w:rsidRPr="004B5AD3">
              <w:rPr>
                <w:rFonts w:cs="Times New Roman"/>
                <w:b w:val="0"/>
              </w:rPr>
              <w:t>Chambre d’ionisation 0,13 cc de mesure</w:t>
            </w:r>
          </w:p>
        </w:tc>
        <w:tc>
          <w:tcPr>
            <w:tcW w:w="2693" w:type="dxa"/>
            <w:vAlign w:val="center"/>
          </w:tcPr>
          <w:p w14:paraId="7694F52E"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IBA</w:t>
            </w:r>
            <w:r w:rsidRPr="004B5AD3">
              <w:rPr>
                <w:rFonts w:cs="Times New Roman"/>
              </w:rPr>
              <w:t xml:space="preserve"> CC13</w:t>
            </w:r>
          </w:p>
        </w:tc>
        <w:tc>
          <w:tcPr>
            <w:tcW w:w="1418" w:type="dxa"/>
            <w:vAlign w:val="center"/>
          </w:tcPr>
          <w:p w14:paraId="4B8ED667" w14:textId="77777777" w:rsidR="00ED554A" w:rsidRPr="00D664BF"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664BF">
              <w:rPr>
                <w:rFonts w:cs="Times New Roman"/>
              </w:rPr>
              <w:t>3923</w:t>
            </w:r>
          </w:p>
        </w:tc>
        <w:tc>
          <w:tcPr>
            <w:tcW w:w="2126" w:type="dxa"/>
            <w:vAlign w:val="center"/>
          </w:tcPr>
          <w:p w14:paraId="41C40E73"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62EF6C84"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40BFAF33" w14:textId="77777777" w:rsidR="00ED554A" w:rsidRPr="004B5AD3" w:rsidRDefault="00ED554A" w:rsidP="00852AC7">
            <w:pPr>
              <w:jc w:val="center"/>
              <w:rPr>
                <w:rFonts w:cs="Times New Roman"/>
                <w:b w:val="0"/>
              </w:rPr>
            </w:pPr>
            <w:r w:rsidRPr="004B5AD3">
              <w:rPr>
                <w:rFonts w:cs="Times New Roman"/>
                <w:b w:val="0"/>
              </w:rPr>
              <w:t>Chambre d’ionisation 0,65 cc</w:t>
            </w:r>
          </w:p>
        </w:tc>
        <w:tc>
          <w:tcPr>
            <w:tcW w:w="2693" w:type="dxa"/>
            <w:vAlign w:val="center"/>
          </w:tcPr>
          <w:p w14:paraId="14B1035C"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PTW</w:t>
            </w:r>
            <w:r>
              <w:rPr>
                <w:rFonts w:cs="Times New Roman"/>
              </w:rPr>
              <w:t xml:space="preserve"> TW30013</w:t>
            </w:r>
          </w:p>
        </w:tc>
        <w:tc>
          <w:tcPr>
            <w:tcW w:w="1418" w:type="dxa"/>
            <w:vAlign w:val="center"/>
          </w:tcPr>
          <w:p w14:paraId="65DA8D0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011924</w:t>
            </w:r>
          </w:p>
        </w:tc>
        <w:tc>
          <w:tcPr>
            <w:tcW w:w="2126" w:type="dxa"/>
            <w:vAlign w:val="center"/>
          </w:tcPr>
          <w:p w14:paraId="0C603C2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12/01/2021</w:t>
            </w:r>
          </w:p>
        </w:tc>
      </w:tr>
      <w:tr w:rsidR="00ED554A" w:rsidRPr="004B5AD3" w14:paraId="237E4680"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781F7F50" w14:textId="48DBD262" w:rsidR="00ED554A" w:rsidRPr="004B5AD3" w:rsidRDefault="00ED554A" w:rsidP="00ED554A">
            <w:pPr>
              <w:jc w:val="center"/>
              <w:rPr>
                <w:rFonts w:cs="Times New Roman"/>
                <w:b w:val="0"/>
              </w:rPr>
            </w:pPr>
            <w:r>
              <w:rPr>
                <w:rFonts w:cs="Times New Roman"/>
                <w:b w:val="0"/>
              </w:rPr>
              <w:t>Chambre d’ionisation plate</w:t>
            </w:r>
          </w:p>
        </w:tc>
        <w:tc>
          <w:tcPr>
            <w:tcW w:w="2693" w:type="dxa"/>
            <w:vAlign w:val="center"/>
          </w:tcPr>
          <w:p w14:paraId="6B641699" w14:textId="1D6069CA"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PTW ROOS 34001</w:t>
            </w:r>
          </w:p>
        </w:tc>
        <w:tc>
          <w:tcPr>
            <w:tcW w:w="1418" w:type="dxa"/>
            <w:vAlign w:val="center"/>
          </w:tcPr>
          <w:p w14:paraId="79C3D334" w14:textId="3A0DE0F8" w:rsidR="00ED554A"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01689</w:t>
            </w:r>
          </w:p>
        </w:tc>
        <w:tc>
          <w:tcPr>
            <w:tcW w:w="2126" w:type="dxa"/>
            <w:vAlign w:val="center"/>
          </w:tcPr>
          <w:p w14:paraId="688A7A2F" w14:textId="782D8C58" w:rsidR="00ED554A"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30/06/2022</w:t>
            </w:r>
          </w:p>
        </w:tc>
      </w:tr>
      <w:tr w:rsidR="001D3203" w:rsidRPr="004B5AD3" w14:paraId="2E2D5B77"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15B8943D" w14:textId="7F78F3E6" w:rsidR="001D3203" w:rsidRDefault="001D3203" w:rsidP="00ED554A">
            <w:pPr>
              <w:jc w:val="center"/>
              <w:rPr>
                <w:rFonts w:cs="Times New Roman"/>
                <w:b w:val="0"/>
              </w:rPr>
            </w:pPr>
            <w:r>
              <w:rPr>
                <w:rFonts w:cs="Times New Roman"/>
                <w:b w:val="0"/>
              </w:rPr>
              <w:t>Chambre d’ionisation PinPoint</w:t>
            </w:r>
          </w:p>
        </w:tc>
        <w:tc>
          <w:tcPr>
            <w:tcW w:w="2693" w:type="dxa"/>
            <w:vAlign w:val="center"/>
          </w:tcPr>
          <w:p w14:paraId="651BA693" w14:textId="134CA3F4"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PTW 31014</w:t>
            </w:r>
          </w:p>
        </w:tc>
        <w:tc>
          <w:tcPr>
            <w:tcW w:w="1418" w:type="dxa"/>
            <w:vAlign w:val="center"/>
          </w:tcPr>
          <w:p w14:paraId="70D23B01" w14:textId="37659EAE"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00787</w:t>
            </w:r>
          </w:p>
        </w:tc>
        <w:tc>
          <w:tcPr>
            <w:tcW w:w="2126" w:type="dxa"/>
            <w:vAlign w:val="center"/>
          </w:tcPr>
          <w:p w14:paraId="4C2E7AE4" w14:textId="77777777"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77E02458"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622FC71" w14:textId="77777777" w:rsidR="00ED554A" w:rsidRPr="004B5AD3" w:rsidRDefault="00ED554A" w:rsidP="00852AC7">
            <w:pPr>
              <w:jc w:val="center"/>
              <w:rPr>
                <w:rFonts w:cs="Times New Roman"/>
                <w:b w:val="0"/>
              </w:rPr>
            </w:pPr>
            <w:r w:rsidRPr="004B5AD3">
              <w:rPr>
                <w:rFonts w:cs="Times New Roman"/>
                <w:b w:val="0"/>
              </w:rPr>
              <w:t>Niveau à bulle</w:t>
            </w:r>
          </w:p>
        </w:tc>
        <w:tc>
          <w:tcPr>
            <w:tcW w:w="2693" w:type="dxa"/>
            <w:vAlign w:val="center"/>
          </w:tcPr>
          <w:p w14:paraId="573B3186"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418" w:type="dxa"/>
            <w:vAlign w:val="center"/>
          </w:tcPr>
          <w:p w14:paraId="14E7BD8B"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2126" w:type="dxa"/>
            <w:vAlign w:val="center"/>
          </w:tcPr>
          <w:p w14:paraId="195F4B80"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7F8A9154"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6CDF42AC" w14:textId="77777777" w:rsidR="00ED554A" w:rsidRPr="004B5AD3" w:rsidRDefault="00ED554A" w:rsidP="00852AC7">
            <w:pPr>
              <w:jc w:val="center"/>
              <w:rPr>
                <w:rFonts w:cs="Times New Roman"/>
                <w:b w:val="0"/>
              </w:rPr>
            </w:pPr>
            <w:r w:rsidRPr="004B5AD3">
              <w:rPr>
                <w:rFonts w:cs="Times New Roman"/>
                <w:b w:val="0"/>
              </w:rPr>
              <w:t>Explorateur de faisceau</w:t>
            </w:r>
          </w:p>
        </w:tc>
        <w:tc>
          <w:tcPr>
            <w:tcW w:w="2693" w:type="dxa"/>
            <w:vAlign w:val="center"/>
          </w:tcPr>
          <w:p w14:paraId="4C0DA05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IBA Blue Fantom 2</w:t>
            </w:r>
          </w:p>
        </w:tc>
        <w:tc>
          <w:tcPr>
            <w:tcW w:w="1418" w:type="dxa"/>
            <w:vAlign w:val="center"/>
          </w:tcPr>
          <w:p w14:paraId="41CC298E"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8174</w:t>
            </w:r>
          </w:p>
        </w:tc>
        <w:tc>
          <w:tcPr>
            <w:tcW w:w="2126" w:type="dxa"/>
            <w:vAlign w:val="center"/>
          </w:tcPr>
          <w:p w14:paraId="5062F62A"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5C33CFAB"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01F64F30" w14:textId="77777777" w:rsidR="00ED554A" w:rsidRPr="004B5AD3" w:rsidRDefault="00ED554A" w:rsidP="00852AC7">
            <w:pPr>
              <w:jc w:val="center"/>
              <w:rPr>
                <w:rFonts w:cs="Times New Roman"/>
                <w:b w:val="0"/>
                <w:highlight w:val="yellow"/>
              </w:rPr>
            </w:pPr>
            <w:r w:rsidRPr="004B5AD3">
              <w:rPr>
                <w:rFonts w:cs="Times New Roman"/>
                <w:b w:val="0"/>
              </w:rPr>
              <w:t>Water Reservoir Typ 306/1</w:t>
            </w:r>
          </w:p>
        </w:tc>
        <w:tc>
          <w:tcPr>
            <w:tcW w:w="2693" w:type="dxa"/>
            <w:vAlign w:val="center"/>
          </w:tcPr>
          <w:p w14:paraId="614887BA"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IBA</w:t>
            </w:r>
          </w:p>
        </w:tc>
        <w:tc>
          <w:tcPr>
            <w:tcW w:w="1418" w:type="dxa"/>
            <w:vAlign w:val="center"/>
          </w:tcPr>
          <w:p w14:paraId="368BD99E"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8263</w:t>
            </w:r>
          </w:p>
        </w:tc>
        <w:tc>
          <w:tcPr>
            <w:tcW w:w="2126" w:type="dxa"/>
            <w:vAlign w:val="center"/>
          </w:tcPr>
          <w:p w14:paraId="2E285439"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0EBA49AE"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4AB2BF78" w14:textId="7F09CC6B" w:rsidR="00ED554A" w:rsidRPr="004B5AD3" w:rsidRDefault="00ED554A" w:rsidP="009F4289">
            <w:pPr>
              <w:jc w:val="center"/>
              <w:rPr>
                <w:rFonts w:cs="Times New Roman"/>
                <w:b w:val="0"/>
              </w:rPr>
            </w:pPr>
            <w:r>
              <w:rPr>
                <w:rFonts w:cs="Times New Roman"/>
                <w:b w:val="0"/>
              </w:rPr>
              <w:t>Clinac iX 2</w:t>
            </w:r>
            <w:r w:rsidR="00673A4D">
              <w:rPr>
                <w:rFonts w:cs="Times New Roman"/>
                <w:b w:val="0"/>
              </w:rPr>
              <w:t>3</w:t>
            </w:r>
            <w:r>
              <w:rPr>
                <w:rFonts w:cs="Times New Roman"/>
                <w:b w:val="0"/>
              </w:rPr>
              <w:t>00</w:t>
            </w:r>
          </w:p>
        </w:tc>
        <w:tc>
          <w:tcPr>
            <w:tcW w:w="2693" w:type="dxa"/>
            <w:vAlign w:val="center"/>
          </w:tcPr>
          <w:p w14:paraId="46682B18"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Varian</w:t>
            </w:r>
          </w:p>
        </w:tc>
        <w:tc>
          <w:tcPr>
            <w:tcW w:w="1418" w:type="dxa"/>
            <w:vAlign w:val="center"/>
          </w:tcPr>
          <w:p w14:paraId="254A2305" w14:textId="6D927503" w:rsidR="00ED554A" w:rsidRPr="004B5AD3" w:rsidRDefault="00ED554A" w:rsidP="00673A4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w:t>
            </w:r>
            <w:r w:rsidR="00673A4D">
              <w:rPr>
                <w:rFonts w:cs="Times New Roman"/>
              </w:rPr>
              <w:t>141033</w:t>
            </w:r>
          </w:p>
        </w:tc>
        <w:tc>
          <w:tcPr>
            <w:tcW w:w="2126" w:type="dxa"/>
            <w:vAlign w:val="center"/>
          </w:tcPr>
          <w:p w14:paraId="282E2E7D"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14:paraId="78BA5DFD" w14:textId="039661C0" w:rsidR="00ED554A" w:rsidRDefault="00ED554A" w:rsidP="00ED554A">
      <w:pPr>
        <w:spacing w:before="240"/>
        <w:ind w:firstLine="709"/>
        <w:jc w:val="both"/>
        <w:rPr>
          <w:rFonts w:cs="Times New Roman"/>
        </w:rPr>
      </w:pPr>
      <w:r>
        <w:rPr>
          <w:rFonts w:cs="Times New Roman"/>
        </w:rPr>
        <w:t>Dans le cadre de c</w:t>
      </w:r>
      <w:r w:rsidRPr="004B5AD3">
        <w:rPr>
          <w:rFonts w:cs="Times New Roman"/>
        </w:rPr>
        <w:t>es mesures</w:t>
      </w:r>
      <w:r>
        <w:rPr>
          <w:rFonts w:cs="Times New Roman"/>
        </w:rPr>
        <w:t>,</w:t>
      </w:r>
      <w:r w:rsidRPr="004B5AD3">
        <w:rPr>
          <w:rFonts w:cs="Times New Roman"/>
        </w:rPr>
        <w:t xml:space="preserve"> </w:t>
      </w:r>
      <w:r w:rsidRPr="006F5A40">
        <w:rPr>
          <w:rFonts w:cs="Times New Roman"/>
        </w:rPr>
        <w:t xml:space="preserve">l’analyse des </w:t>
      </w:r>
      <w:r>
        <w:rPr>
          <w:rFonts w:cs="Times New Roman"/>
        </w:rPr>
        <w:t>résultats</w:t>
      </w:r>
      <w:r w:rsidRPr="006F5A40">
        <w:rPr>
          <w:rFonts w:cs="Times New Roman"/>
        </w:rPr>
        <w:t xml:space="preserve"> a été réalisée avec le logiciel MyQA Accept (IBA, version 9.0.9.0).</w:t>
      </w:r>
      <w:r>
        <w:rPr>
          <w:rFonts w:cs="Times New Roman"/>
        </w:rPr>
        <w:t xml:space="preserve"> Les caractéristiques techniques des CI utilisées pour réaliser ces mesures sont disponibles en </w:t>
      </w:r>
      <w:r w:rsidRPr="0067323B">
        <w:rPr>
          <w:rFonts w:cs="Times New Roman"/>
          <w:i/>
        </w:rPr>
        <w:t>Annexe I</w:t>
      </w:r>
      <w:r>
        <w:rPr>
          <w:rFonts w:cs="Times New Roman"/>
        </w:rPr>
        <w:t>.</w:t>
      </w:r>
    </w:p>
    <w:p w14:paraId="5CA7F41D" w14:textId="7AD6D701" w:rsidR="003D2FB7" w:rsidRPr="00CD0340" w:rsidRDefault="0000340B" w:rsidP="00CD0340">
      <w:pPr>
        <w:pStyle w:val="Titre1"/>
        <w:rPr>
          <w:rFonts w:eastAsiaTheme="minorEastAsia" w:cs="Times New Roman"/>
        </w:rPr>
      </w:pPr>
      <w:bookmarkStart w:id="67" w:name="_Toc115953984"/>
      <w:r>
        <w:rPr>
          <w:rFonts w:eastAsiaTheme="minorEastAsia"/>
        </w:rPr>
        <w:t>MESURES</w:t>
      </w:r>
      <w:r w:rsidR="0099122F">
        <w:rPr>
          <w:rFonts w:eastAsiaTheme="minorEastAsia"/>
        </w:rPr>
        <w:t xml:space="preserve"> ET RESULTATS</w:t>
      </w:r>
      <w:bookmarkEnd w:id="67"/>
    </w:p>
    <w:p w14:paraId="0253DEE3" w14:textId="092337F5" w:rsidR="00C9305D" w:rsidRDefault="00C9305D" w:rsidP="00C9305D">
      <w:pPr>
        <w:ind w:firstLine="357"/>
      </w:pPr>
      <w:r>
        <w:t>Les conditions qui co</w:t>
      </w:r>
      <w:r w:rsidR="00E43537">
        <w:t>nstituent notre référence</w:t>
      </w:r>
      <w:r w:rsidR="003656E6">
        <w:t xml:space="preserve"> pour la dosimétrie relative</w:t>
      </w:r>
      <w:r w:rsidR="00E43537">
        <w:t xml:space="preserve"> sont celles décrites ci-dessous.</w:t>
      </w:r>
    </w:p>
    <w:tbl>
      <w:tblPr>
        <w:tblStyle w:val="Tableausimple11"/>
        <w:tblW w:w="10485" w:type="dxa"/>
        <w:tblLayout w:type="fixed"/>
        <w:tblLook w:val="04A0" w:firstRow="1" w:lastRow="0" w:firstColumn="1" w:lastColumn="0" w:noHBand="0" w:noVBand="1"/>
      </w:tblPr>
      <w:tblGrid>
        <w:gridCol w:w="1378"/>
        <w:gridCol w:w="1027"/>
        <w:gridCol w:w="1134"/>
        <w:gridCol w:w="1134"/>
        <w:gridCol w:w="1418"/>
        <w:gridCol w:w="1134"/>
        <w:gridCol w:w="1559"/>
        <w:gridCol w:w="1701"/>
      </w:tblGrid>
      <w:tr w:rsidR="00C9305D" w14:paraId="0559C6B8"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vAlign w:val="center"/>
          </w:tcPr>
          <w:p w14:paraId="5D9719ED" w14:textId="77777777" w:rsidR="00C9305D" w:rsidRDefault="00C9305D" w:rsidP="005D5A6A">
            <w:pPr>
              <w:jc w:val="center"/>
            </w:pPr>
          </w:p>
        </w:tc>
        <w:tc>
          <w:tcPr>
            <w:tcW w:w="1027" w:type="dxa"/>
            <w:vAlign w:val="center"/>
          </w:tcPr>
          <w:p w14:paraId="608E973D" w14:textId="5BF9D07A"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Energie (MeV)</w:t>
            </w:r>
          </w:p>
        </w:tc>
        <w:tc>
          <w:tcPr>
            <w:tcW w:w="1134" w:type="dxa"/>
            <w:vAlign w:val="center"/>
          </w:tcPr>
          <w:p w14:paraId="33A109C7" w14:textId="67AB3FFC"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Détecteur</w:t>
            </w:r>
          </w:p>
        </w:tc>
        <w:tc>
          <w:tcPr>
            <w:tcW w:w="1134" w:type="dxa"/>
            <w:vAlign w:val="center"/>
          </w:tcPr>
          <w:p w14:paraId="08CA8958" w14:textId="274F98AE"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DSP (cm)</w:t>
            </w:r>
          </w:p>
        </w:tc>
        <w:tc>
          <w:tcPr>
            <w:tcW w:w="1418" w:type="dxa"/>
            <w:tcBorders>
              <w:bottom w:val="single" w:sz="4" w:space="0" w:color="BFBFBF" w:themeColor="background1" w:themeShade="BF"/>
            </w:tcBorders>
            <w:vAlign w:val="center"/>
          </w:tcPr>
          <w:p w14:paraId="5D03AC31" w14:textId="24F4A60D"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Profondeur (cm)</w:t>
            </w:r>
          </w:p>
        </w:tc>
        <w:tc>
          <w:tcPr>
            <w:tcW w:w="1134" w:type="dxa"/>
            <w:vAlign w:val="center"/>
          </w:tcPr>
          <w:p w14:paraId="70F1A89E" w14:textId="05E380D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Taille de champ (cmxcm)</w:t>
            </w:r>
          </w:p>
        </w:tc>
        <w:tc>
          <w:tcPr>
            <w:tcW w:w="1559" w:type="dxa"/>
            <w:tcBorders>
              <w:bottom w:val="single" w:sz="4" w:space="0" w:color="BFBFBF" w:themeColor="background1" w:themeShade="BF"/>
            </w:tcBorders>
            <w:vAlign w:val="center"/>
          </w:tcPr>
          <w:p w14:paraId="01DEA6EB" w14:textId="17C0126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1701" w:type="dxa"/>
            <w:vAlign w:val="center"/>
          </w:tcPr>
          <w:p w14:paraId="55B6400A" w14:textId="1A98C2A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Vitesse de balayage (cm/s)</w:t>
            </w:r>
          </w:p>
        </w:tc>
      </w:tr>
      <w:tr w:rsidR="00C9305D" w14:paraId="7C9F72FD"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vAlign w:val="center"/>
          </w:tcPr>
          <w:p w14:paraId="2634F49F" w14:textId="6F362682" w:rsidR="00C9305D" w:rsidRDefault="00C9305D" w:rsidP="005D5A6A">
            <w:pPr>
              <w:jc w:val="center"/>
            </w:pPr>
            <w:r>
              <w:t>Rendements en profondeur</w:t>
            </w:r>
          </w:p>
        </w:tc>
        <w:tc>
          <w:tcPr>
            <w:tcW w:w="1027" w:type="dxa"/>
            <w:vAlign w:val="center"/>
          </w:tcPr>
          <w:p w14:paraId="78F34FB5" w14:textId="6DE9777F"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12</w:t>
            </w:r>
          </w:p>
        </w:tc>
        <w:tc>
          <w:tcPr>
            <w:tcW w:w="1134" w:type="dxa"/>
            <w:vAlign w:val="center"/>
          </w:tcPr>
          <w:p w14:paraId="7149ACE0" w14:textId="601311F4"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ROOS</w:t>
            </w:r>
          </w:p>
        </w:tc>
        <w:tc>
          <w:tcPr>
            <w:tcW w:w="1134" w:type="dxa"/>
            <w:vAlign w:val="center"/>
          </w:tcPr>
          <w:p w14:paraId="58994DA1" w14:textId="126650E6"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100</w:t>
            </w:r>
          </w:p>
        </w:tc>
        <w:tc>
          <w:tcPr>
            <w:tcW w:w="1418" w:type="dxa"/>
            <w:tcBorders>
              <w:tr2bl w:val="single" w:sz="4" w:space="0" w:color="auto"/>
            </w:tcBorders>
            <w:vAlign w:val="center"/>
          </w:tcPr>
          <w:p w14:paraId="0C43F97A" w14:textId="3D8916B0"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26C66496" w14:textId="1B1DB334"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1559" w:type="dxa"/>
            <w:tcBorders>
              <w:tr2bl w:val="single" w:sz="4" w:space="0" w:color="auto"/>
            </w:tcBorders>
            <w:vAlign w:val="center"/>
          </w:tcPr>
          <w:p w14:paraId="240D88DD" w14:textId="132EF0F5"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36484CDE" w14:textId="7ECAF52E"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0,3</w:t>
            </w:r>
          </w:p>
        </w:tc>
      </w:tr>
      <w:tr w:rsidR="00C9305D" w14:paraId="00199A84" w14:textId="77777777" w:rsidTr="005D5A6A">
        <w:tc>
          <w:tcPr>
            <w:cnfStyle w:val="001000000000" w:firstRow="0" w:lastRow="0" w:firstColumn="1" w:lastColumn="0" w:oddVBand="0" w:evenVBand="0" w:oddHBand="0" w:evenHBand="0" w:firstRowFirstColumn="0" w:firstRowLastColumn="0" w:lastRowFirstColumn="0" w:lastRowLastColumn="0"/>
            <w:tcW w:w="1378" w:type="dxa"/>
            <w:vAlign w:val="center"/>
          </w:tcPr>
          <w:p w14:paraId="0C0B47AE" w14:textId="111C1DDE" w:rsidR="00C9305D" w:rsidRDefault="00C9305D" w:rsidP="005D5A6A">
            <w:pPr>
              <w:jc w:val="center"/>
            </w:pPr>
            <w:r>
              <w:t>Profils</w:t>
            </w:r>
          </w:p>
        </w:tc>
        <w:tc>
          <w:tcPr>
            <w:tcW w:w="1027" w:type="dxa"/>
            <w:vAlign w:val="center"/>
          </w:tcPr>
          <w:p w14:paraId="72E69EEC" w14:textId="186A521B"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1134" w:type="dxa"/>
            <w:vAlign w:val="center"/>
          </w:tcPr>
          <w:p w14:paraId="10398F00" w14:textId="0F0FFFE1"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CC13</w:t>
            </w:r>
          </w:p>
        </w:tc>
        <w:tc>
          <w:tcPr>
            <w:tcW w:w="1134" w:type="dxa"/>
            <w:vAlign w:val="center"/>
          </w:tcPr>
          <w:p w14:paraId="27C983C0" w14:textId="2D17D101"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1418" w:type="dxa"/>
            <w:vAlign w:val="center"/>
          </w:tcPr>
          <w:p w14:paraId="78D036A9" w14:textId="535EB5D1" w:rsidR="00C9305D" w:rsidRP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Z</w:t>
            </w:r>
            <w:r>
              <w:rPr>
                <w:vertAlign w:val="subscript"/>
              </w:rPr>
              <w:t>max</w:t>
            </w:r>
          </w:p>
        </w:tc>
        <w:tc>
          <w:tcPr>
            <w:tcW w:w="1134" w:type="dxa"/>
            <w:vAlign w:val="center"/>
          </w:tcPr>
          <w:p w14:paraId="66CDF065" w14:textId="5857170B"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10x10</w:t>
            </w:r>
          </w:p>
        </w:tc>
        <w:tc>
          <w:tcPr>
            <w:tcW w:w="1559" w:type="dxa"/>
            <w:vAlign w:val="center"/>
          </w:tcPr>
          <w:p w14:paraId="058C4E67" w14:textId="1A143DAF"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Inline</w:t>
            </w:r>
          </w:p>
        </w:tc>
        <w:tc>
          <w:tcPr>
            <w:tcW w:w="1701" w:type="dxa"/>
            <w:vAlign w:val="center"/>
          </w:tcPr>
          <w:p w14:paraId="72A8749F" w14:textId="54762856"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0,3</w:t>
            </w:r>
          </w:p>
        </w:tc>
      </w:tr>
    </w:tbl>
    <w:p w14:paraId="142FC994" w14:textId="08973128" w:rsidR="003D2FB7" w:rsidRDefault="00D72F9E" w:rsidP="00D72F9E">
      <w:pPr>
        <w:spacing w:before="240"/>
      </w:pPr>
      <w:r>
        <w:tab/>
        <w:t>Les paramètres explorés sont résumés dans le tableau ci-dessous.</w:t>
      </w:r>
    </w:p>
    <w:tbl>
      <w:tblPr>
        <w:tblStyle w:val="Tableausimple11"/>
        <w:tblW w:w="0" w:type="auto"/>
        <w:tblLook w:val="04A0" w:firstRow="1" w:lastRow="0" w:firstColumn="1" w:lastColumn="0" w:noHBand="0" w:noVBand="1"/>
      </w:tblPr>
      <w:tblGrid>
        <w:gridCol w:w="3485"/>
        <w:gridCol w:w="3485"/>
        <w:gridCol w:w="3486"/>
      </w:tblGrid>
      <w:tr w:rsidR="003D2FB7" w14:paraId="7139BC2A"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14:paraId="19BFE17A" w14:textId="0C8FBF6F" w:rsidR="003D2FB7" w:rsidRPr="00CD0340" w:rsidRDefault="003D2FB7" w:rsidP="005D5A6A">
            <w:pPr>
              <w:jc w:val="center"/>
              <w:rPr>
                <w:u w:val="single"/>
              </w:rPr>
            </w:pPr>
            <w:r w:rsidRPr="00CD0340">
              <w:rPr>
                <w:sz w:val="24"/>
                <w:u w:val="single"/>
              </w:rPr>
              <w:t>Rendements en profondeur</w:t>
            </w:r>
          </w:p>
        </w:tc>
      </w:tr>
      <w:tr w:rsidR="00657D2A" w14:paraId="6A016E9A"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A35425B" w14:textId="77777777" w:rsidR="00657D2A" w:rsidRDefault="00657D2A" w:rsidP="005D5A6A">
            <w:pPr>
              <w:jc w:val="center"/>
            </w:pPr>
          </w:p>
        </w:tc>
        <w:tc>
          <w:tcPr>
            <w:tcW w:w="3485" w:type="dxa"/>
            <w:vAlign w:val="center"/>
          </w:tcPr>
          <w:p w14:paraId="783F6716" w14:textId="361D6D61"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 de référence</w:t>
            </w:r>
          </w:p>
        </w:tc>
        <w:tc>
          <w:tcPr>
            <w:tcW w:w="3486" w:type="dxa"/>
            <w:vAlign w:val="center"/>
          </w:tcPr>
          <w:p w14:paraId="3362A284" w14:textId="06F65B8F"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Paramètres testés</w:t>
            </w:r>
          </w:p>
        </w:tc>
      </w:tr>
      <w:tr w:rsidR="003D2FB7" w14:paraId="01DA86BF"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4EF495F6" w14:textId="243A13D3" w:rsidR="003D2FB7" w:rsidRDefault="00657D2A" w:rsidP="005D5A6A">
            <w:pPr>
              <w:jc w:val="center"/>
            </w:pPr>
            <w:r>
              <w:t>Energie (MeV)</w:t>
            </w:r>
          </w:p>
        </w:tc>
        <w:tc>
          <w:tcPr>
            <w:tcW w:w="3485" w:type="dxa"/>
            <w:vAlign w:val="center"/>
          </w:tcPr>
          <w:p w14:paraId="1829DE34" w14:textId="588519C1"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3486" w:type="dxa"/>
            <w:vAlign w:val="center"/>
          </w:tcPr>
          <w:p w14:paraId="193E3095" w14:textId="4DFC4C64"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6, 9, 15, 18</w:t>
            </w:r>
          </w:p>
        </w:tc>
      </w:tr>
      <w:tr w:rsidR="003D2FB7" w14:paraId="110BBA14"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376FECDC" w14:textId="55C6299E" w:rsidR="003D2FB7" w:rsidRDefault="00657D2A" w:rsidP="005D5A6A">
            <w:pPr>
              <w:jc w:val="center"/>
            </w:pPr>
            <w:r>
              <w:t>Taille de champ (cmxcm)</w:t>
            </w:r>
          </w:p>
        </w:tc>
        <w:tc>
          <w:tcPr>
            <w:tcW w:w="3485" w:type="dxa"/>
            <w:vAlign w:val="center"/>
          </w:tcPr>
          <w:p w14:paraId="5BDE727D" w14:textId="6D5EDDA4"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3486" w:type="dxa"/>
            <w:vAlign w:val="center"/>
          </w:tcPr>
          <w:p w14:paraId="7FDB0996" w14:textId="6D5CD44E"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6x6, 15x15, 20x20</w:t>
            </w:r>
          </w:p>
        </w:tc>
      </w:tr>
      <w:tr w:rsidR="003D2FB7" w14:paraId="532D5458"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09EE4B0A" w14:textId="659EEFBE" w:rsidR="003D2FB7" w:rsidRDefault="00657D2A" w:rsidP="005D5A6A">
            <w:pPr>
              <w:jc w:val="center"/>
            </w:pPr>
            <w:r>
              <w:t>DSP (cm)</w:t>
            </w:r>
          </w:p>
        </w:tc>
        <w:tc>
          <w:tcPr>
            <w:tcW w:w="3485" w:type="dxa"/>
            <w:vAlign w:val="center"/>
          </w:tcPr>
          <w:p w14:paraId="15C173D6" w14:textId="16CFD159"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3486" w:type="dxa"/>
            <w:vAlign w:val="center"/>
          </w:tcPr>
          <w:p w14:paraId="39858ADF" w14:textId="4CB26DCD"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105, 110</w:t>
            </w:r>
          </w:p>
        </w:tc>
      </w:tr>
      <w:tr w:rsidR="003D2FB7" w14:paraId="1FD7308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0D098AD0" w14:textId="3EE6912A" w:rsidR="003D2FB7" w:rsidRDefault="00657D2A" w:rsidP="005D5A6A">
            <w:pPr>
              <w:jc w:val="center"/>
            </w:pPr>
            <w:r>
              <w:t>Détecteur</w:t>
            </w:r>
          </w:p>
        </w:tc>
        <w:tc>
          <w:tcPr>
            <w:tcW w:w="3485" w:type="dxa"/>
            <w:vAlign w:val="center"/>
          </w:tcPr>
          <w:p w14:paraId="421F150B" w14:textId="6D45B1AA"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ROOS</w:t>
            </w:r>
          </w:p>
        </w:tc>
        <w:tc>
          <w:tcPr>
            <w:tcW w:w="3486" w:type="dxa"/>
            <w:vAlign w:val="center"/>
          </w:tcPr>
          <w:p w14:paraId="3D772BC6" w14:textId="0DE0ADA9"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CC13</w:t>
            </w:r>
          </w:p>
        </w:tc>
      </w:tr>
      <w:tr w:rsidR="00657D2A" w14:paraId="3288AB77" w14:textId="77777777" w:rsidTr="005D5A6A">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14:paraId="1A470B49" w14:textId="49EB1943" w:rsidR="00657D2A" w:rsidRPr="00CD0340" w:rsidRDefault="00657D2A" w:rsidP="005D5A6A">
            <w:pPr>
              <w:jc w:val="center"/>
              <w:rPr>
                <w:sz w:val="24"/>
                <w:u w:val="single"/>
              </w:rPr>
            </w:pPr>
            <w:r w:rsidRPr="00CD0340">
              <w:rPr>
                <w:sz w:val="24"/>
                <w:u w:val="single"/>
              </w:rPr>
              <w:t>Profils</w:t>
            </w:r>
          </w:p>
        </w:tc>
      </w:tr>
      <w:tr w:rsidR="00657D2A" w14:paraId="0FD50A95"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026B3B2" w14:textId="77777777" w:rsidR="00657D2A" w:rsidRDefault="00657D2A" w:rsidP="005D5A6A">
            <w:pPr>
              <w:jc w:val="center"/>
            </w:pPr>
          </w:p>
        </w:tc>
        <w:tc>
          <w:tcPr>
            <w:tcW w:w="3485" w:type="dxa"/>
            <w:vAlign w:val="center"/>
          </w:tcPr>
          <w:p w14:paraId="27C887BC" w14:textId="5056C2AA"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 de référence</w:t>
            </w:r>
          </w:p>
        </w:tc>
        <w:tc>
          <w:tcPr>
            <w:tcW w:w="3486" w:type="dxa"/>
            <w:vAlign w:val="center"/>
          </w:tcPr>
          <w:p w14:paraId="530C097E" w14:textId="2B76E739"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Paramètres testés</w:t>
            </w:r>
          </w:p>
        </w:tc>
      </w:tr>
      <w:tr w:rsidR="00657D2A" w14:paraId="4C2E9DB1"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7B03A781" w14:textId="0B9A173F" w:rsidR="00657D2A" w:rsidRDefault="00657D2A" w:rsidP="005D5A6A">
            <w:pPr>
              <w:jc w:val="center"/>
            </w:pPr>
            <w:r>
              <w:t>Energie (MeV)</w:t>
            </w:r>
          </w:p>
        </w:tc>
        <w:tc>
          <w:tcPr>
            <w:tcW w:w="3485" w:type="dxa"/>
            <w:vAlign w:val="center"/>
          </w:tcPr>
          <w:p w14:paraId="563DF49A" w14:textId="695AA816"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3486" w:type="dxa"/>
            <w:vAlign w:val="center"/>
          </w:tcPr>
          <w:p w14:paraId="21DD91C9" w14:textId="5CBC3703"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6, 18</w:t>
            </w:r>
          </w:p>
        </w:tc>
      </w:tr>
      <w:tr w:rsidR="00657D2A" w14:paraId="6D81B42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73A1B119" w14:textId="3EB42261" w:rsidR="00657D2A" w:rsidRDefault="00657D2A" w:rsidP="005D5A6A">
            <w:pPr>
              <w:jc w:val="center"/>
            </w:pPr>
            <w:r>
              <w:t>Taille de champ (cmxcm)</w:t>
            </w:r>
          </w:p>
        </w:tc>
        <w:tc>
          <w:tcPr>
            <w:tcW w:w="3485" w:type="dxa"/>
            <w:vAlign w:val="center"/>
          </w:tcPr>
          <w:p w14:paraId="1D140791" w14:textId="6ACB15EF"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3486" w:type="dxa"/>
            <w:vAlign w:val="center"/>
          </w:tcPr>
          <w:p w14:paraId="247311E1" w14:textId="6D623637"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6x6, 15x15, 20x20, 25x25</w:t>
            </w:r>
          </w:p>
        </w:tc>
      </w:tr>
      <w:tr w:rsidR="00657D2A" w14:paraId="20426F57"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0EA95745" w14:textId="568FCC9F" w:rsidR="00657D2A" w:rsidRDefault="00657D2A" w:rsidP="005D5A6A">
            <w:pPr>
              <w:jc w:val="center"/>
            </w:pPr>
            <w:r>
              <w:t>Orientation</w:t>
            </w:r>
          </w:p>
        </w:tc>
        <w:tc>
          <w:tcPr>
            <w:tcW w:w="3485" w:type="dxa"/>
            <w:vAlign w:val="center"/>
          </w:tcPr>
          <w:p w14:paraId="1185A086" w14:textId="034E9B23"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Inline</w:t>
            </w:r>
          </w:p>
        </w:tc>
        <w:tc>
          <w:tcPr>
            <w:tcW w:w="3486" w:type="dxa"/>
            <w:vAlign w:val="center"/>
          </w:tcPr>
          <w:p w14:paraId="4E6BFFD5" w14:textId="3AC1B8DC"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Crossline</w:t>
            </w:r>
          </w:p>
        </w:tc>
      </w:tr>
      <w:tr w:rsidR="00657D2A" w14:paraId="22395C50"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147C49C0" w14:textId="5F8ED9FF" w:rsidR="00657D2A" w:rsidRDefault="00657D2A" w:rsidP="005D5A6A">
            <w:pPr>
              <w:jc w:val="center"/>
            </w:pPr>
            <w:r>
              <w:t>Vitesse (cm/s)</w:t>
            </w:r>
          </w:p>
        </w:tc>
        <w:tc>
          <w:tcPr>
            <w:tcW w:w="3485" w:type="dxa"/>
            <w:vAlign w:val="center"/>
          </w:tcPr>
          <w:p w14:paraId="7F25FD06" w14:textId="6E65A69B"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0,3</w:t>
            </w:r>
          </w:p>
        </w:tc>
        <w:tc>
          <w:tcPr>
            <w:tcW w:w="3486" w:type="dxa"/>
            <w:vAlign w:val="center"/>
          </w:tcPr>
          <w:p w14:paraId="6F68CACF" w14:textId="1D459E84"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1, 2</w:t>
            </w:r>
          </w:p>
        </w:tc>
      </w:tr>
      <w:tr w:rsidR="00657D2A" w14:paraId="29F5F884"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2A974C02" w14:textId="4E6D3AAB" w:rsidR="00657D2A" w:rsidRDefault="00657D2A" w:rsidP="005D5A6A">
            <w:pPr>
              <w:jc w:val="center"/>
            </w:pPr>
            <w:r>
              <w:t>DSP (cm)</w:t>
            </w:r>
          </w:p>
        </w:tc>
        <w:tc>
          <w:tcPr>
            <w:tcW w:w="3485" w:type="dxa"/>
            <w:vAlign w:val="center"/>
          </w:tcPr>
          <w:p w14:paraId="094BB9CD" w14:textId="0683FD66"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3486" w:type="dxa"/>
            <w:vAlign w:val="center"/>
          </w:tcPr>
          <w:p w14:paraId="3923B57B" w14:textId="26A01C55"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105, 110</w:t>
            </w:r>
          </w:p>
        </w:tc>
      </w:tr>
      <w:tr w:rsidR="00657D2A" w14:paraId="50C5B156"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123A6A7" w14:textId="24F6C2BA" w:rsidR="00657D2A" w:rsidRDefault="00657D2A" w:rsidP="005D5A6A">
            <w:pPr>
              <w:jc w:val="center"/>
            </w:pPr>
            <w:r>
              <w:t>Position de la CI de référence</w:t>
            </w:r>
          </w:p>
        </w:tc>
        <w:tc>
          <w:tcPr>
            <w:tcW w:w="3485" w:type="dxa"/>
            <w:vAlign w:val="center"/>
          </w:tcPr>
          <w:p w14:paraId="0FBD30FC" w14:textId="77D2C3AA"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Dans le coin du champ</w:t>
            </w:r>
          </w:p>
        </w:tc>
        <w:tc>
          <w:tcPr>
            <w:tcW w:w="3486" w:type="dxa"/>
            <w:vAlign w:val="center"/>
          </w:tcPr>
          <w:p w14:paraId="680CDEA1" w14:textId="3D64913B"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Centrée, hors champ, désactivée</w:t>
            </w:r>
          </w:p>
        </w:tc>
      </w:tr>
      <w:tr w:rsidR="00657D2A" w14:paraId="0BDDC67D"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1702F1F3" w14:textId="03CB4403" w:rsidR="00657D2A" w:rsidRDefault="00657D2A" w:rsidP="005D5A6A">
            <w:pPr>
              <w:jc w:val="center"/>
            </w:pPr>
            <w:r>
              <w:t>Détecteur</w:t>
            </w:r>
          </w:p>
        </w:tc>
        <w:tc>
          <w:tcPr>
            <w:tcW w:w="3485" w:type="dxa"/>
            <w:vAlign w:val="center"/>
          </w:tcPr>
          <w:p w14:paraId="6708A488" w14:textId="30C2E31F"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CC13</w:t>
            </w:r>
          </w:p>
        </w:tc>
        <w:tc>
          <w:tcPr>
            <w:tcW w:w="3486" w:type="dxa"/>
            <w:vAlign w:val="center"/>
          </w:tcPr>
          <w:p w14:paraId="519CEA85" w14:textId="7C2D6B7F"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ROOS, PinPoint</w:t>
            </w:r>
          </w:p>
        </w:tc>
      </w:tr>
    </w:tbl>
    <w:p w14:paraId="082BA486" w14:textId="1A59863B" w:rsidR="0000340B" w:rsidRDefault="0000340B" w:rsidP="00E43537">
      <w:pPr>
        <w:pStyle w:val="Titre2"/>
        <w:numPr>
          <w:ilvl w:val="0"/>
          <w:numId w:val="23"/>
        </w:numPr>
      </w:pPr>
      <w:bookmarkStart w:id="68" w:name="_Toc115953985"/>
      <w:r>
        <w:t>Rendements en profondeur</w:t>
      </w:r>
      <w:bookmarkEnd w:id="68"/>
    </w:p>
    <w:p w14:paraId="2BFD31F3" w14:textId="7E2E3452" w:rsidR="00FD4E1E" w:rsidRDefault="00FD4E1E" w:rsidP="00FD4E1E">
      <w:pPr>
        <w:pStyle w:val="Titre3"/>
      </w:pPr>
      <w:bookmarkStart w:id="69" w:name="_Toc115953986"/>
      <w:r>
        <w:t>Dépendance en énergie</w:t>
      </w:r>
      <w:bookmarkEnd w:id="69"/>
    </w:p>
    <w:p w14:paraId="4D9A20BB" w14:textId="606FC3F7" w:rsidR="00FD4E1E" w:rsidRDefault="00CF6086" w:rsidP="004F1DA1">
      <w:pPr>
        <w:spacing w:after="0"/>
        <w:jc w:val="center"/>
      </w:pPr>
      <w:r>
        <w:rPr>
          <w:noProof/>
          <w:lang w:eastAsia="fr-FR"/>
        </w:rPr>
        <w:drawing>
          <wp:inline distT="0" distB="0" distL="0" distR="0" wp14:anchorId="3ABDD371" wp14:editId="7F325383">
            <wp:extent cx="5391150" cy="2564765"/>
            <wp:effectExtent l="0" t="0" r="0" b="6985"/>
            <wp:docPr id="11" name="Graphique 1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77D535" w14:textId="4EE2F784" w:rsidR="004F1DA1" w:rsidRPr="004F1DA1" w:rsidRDefault="004F1DA1" w:rsidP="004F1DA1">
      <w:pPr>
        <w:pStyle w:val="Lgende"/>
        <w:jc w:val="center"/>
        <w:rPr>
          <w:color w:val="auto"/>
          <w:sz w:val="22"/>
        </w:rPr>
      </w:pPr>
      <w:r w:rsidRPr="004F1DA1">
        <w:rPr>
          <w:color w:val="auto"/>
          <w:sz w:val="22"/>
        </w:rPr>
        <w:t xml:space="preserve">Figure </w:t>
      </w:r>
      <w:r w:rsidRPr="004F1DA1">
        <w:rPr>
          <w:color w:val="auto"/>
          <w:sz w:val="22"/>
        </w:rPr>
        <w:fldChar w:fldCharType="begin"/>
      </w:r>
      <w:r w:rsidRPr="004F1DA1">
        <w:rPr>
          <w:color w:val="auto"/>
          <w:sz w:val="22"/>
        </w:rPr>
        <w:instrText xml:space="preserve"> SEQ Figure \* ARABIC </w:instrText>
      </w:r>
      <w:r w:rsidRPr="004F1DA1">
        <w:rPr>
          <w:color w:val="auto"/>
          <w:sz w:val="22"/>
        </w:rPr>
        <w:fldChar w:fldCharType="separate"/>
      </w:r>
      <w:r w:rsidR="007E77B6">
        <w:rPr>
          <w:noProof/>
          <w:color w:val="auto"/>
          <w:sz w:val="22"/>
        </w:rPr>
        <w:t>1</w:t>
      </w:r>
      <w:r w:rsidRPr="004F1DA1">
        <w:rPr>
          <w:color w:val="auto"/>
          <w:sz w:val="22"/>
        </w:rPr>
        <w:fldChar w:fldCharType="end"/>
      </w:r>
      <w:r w:rsidRPr="004F1DA1">
        <w:rPr>
          <w:color w:val="auto"/>
          <w:sz w:val="22"/>
        </w:rPr>
        <w:t xml:space="preserve"> : Rendements en profondeur selon l'énergie</w:t>
      </w:r>
    </w:p>
    <w:tbl>
      <w:tblPr>
        <w:tblStyle w:val="Tableausimple11"/>
        <w:tblW w:w="0" w:type="auto"/>
        <w:tblLook w:val="04A0" w:firstRow="1" w:lastRow="0" w:firstColumn="1" w:lastColumn="0" w:noHBand="0" w:noVBand="1"/>
      </w:tblPr>
      <w:tblGrid>
        <w:gridCol w:w="2170"/>
        <w:gridCol w:w="2116"/>
        <w:gridCol w:w="2088"/>
        <w:gridCol w:w="2088"/>
        <w:gridCol w:w="1994"/>
      </w:tblGrid>
      <w:tr w:rsidR="0021530E" w14:paraId="596CFADD" w14:textId="7705CCC2"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5FC7D192" w14:textId="29A59DF1" w:rsidR="0021530E" w:rsidRDefault="0021530E" w:rsidP="005D5A6A">
            <w:pPr>
              <w:jc w:val="center"/>
            </w:pPr>
            <w:r>
              <w:t>Energie (MeV)</w:t>
            </w:r>
          </w:p>
        </w:tc>
        <w:tc>
          <w:tcPr>
            <w:tcW w:w="2116" w:type="dxa"/>
            <w:vAlign w:val="center"/>
          </w:tcPr>
          <w:p w14:paraId="0FBFBF7C" w14:textId="53A458B6"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88" w:type="dxa"/>
            <w:vAlign w:val="center"/>
          </w:tcPr>
          <w:p w14:paraId="4A21ABAC" w14:textId="7679E99A"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88" w:type="dxa"/>
            <w:vAlign w:val="center"/>
          </w:tcPr>
          <w:p w14:paraId="08C3C519" w14:textId="20E42F4C"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1994" w:type="dxa"/>
            <w:vAlign w:val="center"/>
          </w:tcPr>
          <w:p w14:paraId="348D1B80" w14:textId="507E97FE"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21530E" w14:paraId="21C10A40" w14:textId="2464BC11"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4E0E59F" w14:textId="2FF2E57C" w:rsidR="0021530E" w:rsidRDefault="0021530E" w:rsidP="005D5A6A">
            <w:pPr>
              <w:jc w:val="center"/>
            </w:pPr>
            <w:r>
              <w:t>6</w:t>
            </w:r>
          </w:p>
        </w:tc>
        <w:tc>
          <w:tcPr>
            <w:tcW w:w="2116" w:type="dxa"/>
            <w:vAlign w:val="center"/>
          </w:tcPr>
          <w:p w14:paraId="02D5EFD7" w14:textId="1E812135" w:rsidR="0021530E" w:rsidRPr="008A62EF" w:rsidRDefault="0021530E" w:rsidP="005D5A6A">
            <w:pPr>
              <w:jc w:val="center"/>
              <w:cnfStyle w:val="000000100000" w:firstRow="0" w:lastRow="0" w:firstColumn="0" w:lastColumn="0" w:oddVBand="0" w:evenVBand="0" w:oddHBand="1" w:evenHBand="0" w:firstRowFirstColumn="0" w:firstRowLastColumn="0" w:lastRowFirstColumn="0" w:lastRowLastColumn="0"/>
            </w:pPr>
            <w:r w:rsidRPr="008A62EF">
              <w:t>1,26</w:t>
            </w:r>
          </w:p>
        </w:tc>
        <w:tc>
          <w:tcPr>
            <w:tcW w:w="2088" w:type="dxa"/>
            <w:vAlign w:val="center"/>
          </w:tcPr>
          <w:p w14:paraId="645EADDF" w14:textId="68061F42"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2,35</w:t>
            </w:r>
          </w:p>
        </w:tc>
        <w:tc>
          <w:tcPr>
            <w:tcW w:w="2088" w:type="dxa"/>
            <w:vAlign w:val="center"/>
          </w:tcPr>
          <w:p w14:paraId="1F4128A5" w14:textId="7501B96A"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1,88</w:t>
            </w:r>
          </w:p>
        </w:tc>
        <w:tc>
          <w:tcPr>
            <w:tcW w:w="1994" w:type="dxa"/>
            <w:vAlign w:val="center"/>
          </w:tcPr>
          <w:p w14:paraId="478FA55A" w14:textId="1D84BE61"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80,29</w:t>
            </w:r>
          </w:p>
        </w:tc>
      </w:tr>
      <w:tr w:rsidR="0021530E" w14:paraId="6A00650D" w14:textId="6CC74AFB" w:rsidTr="005D5A6A">
        <w:tc>
          <w:tcPr>
            <w:cnfStyle w:val="001000000000" w:firstRow="0" w:lastRow="0" w:firstColumn="1" w:lastColumn="0" w:oddVBand="0" w:evenVBand="0" w:oddHBand="0" w:evenHBand="0" w:firstRowFirstColumn="0" w:firstRowLastColumn="0" w:lastRowFirstColumn="0" w:lastRowLastColumn="0"/>
            <w:tcW w:w="2170" w:type="dxa"/>
            <w:vAlign w:val="center"/>
          </w:tcPr>
          <w:p w14:paraId="05B2F798" w14:textId="000664A1" w:rsidR="0021530E" w:rsidRDefault="0021530E" w:rsidP="005D5A6A">
            <w:pPr>
              <w:jc w:val="center"/>
            </w:pPr>
            <w:r>
              <w:t>9</w:t>
            </w:r>
          </w:p>
        </w:tc>
        <w:tc>
          <w:tcPr>
            <w:tcW w:w="2116" w:type="dxa"/>
            <w:vAlign w:val="center"/>
          </w:tcPr>
          <w:p w14:paraId="3DD13A7E" w14:textId="3FC1D2BF"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2,15</w:t>
            </w:r>
          </w:p>
        </w:tc>
        <w:tc>
          <w:tcPr>
            <w:tcW w:w="2088" w:type="dxa"/>
            <w:vAlign w:val="center"/>
          </w:tcPr>
          <w:p w14:paraId="1EBDB710" w14:textId="18E56F02"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3,58</w:t>
            </w:r>
          </w:p>
        </w:tc>
        <w:tc>
          <w:tcPr>
            <w:tcW w:w="2088" w:type="dxa"/>
            <w:vAlign w:val="center"/>
          </w:tcPr>
          <w:p w14:paraId="6F2498A2" w14:textId="22DEF02E"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2,92</w:t>
            </w:r>
          </w:p>
        </w:tc>
        <w:tc>
          <w:tcPr>
            <w:tcW w:w="1994" w:type="dxa"/>
            <w:vAlign w:val="center"/>
          </w:tcPr>
          <w:p w14:paraId="34945E7E" w14:textId="0DFDF325"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83,89</w:t>
            </w:r>
          </w:p>
        </w:tc>
      </w:tr>
      <w:tr w:rsidR="004B585D" w14:paraId="2F59A311"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2090630" w14:textId="2D0EFBD4" w:rsidR="004B585D" w:rsidRDefault="004B585D" w:rsidP="005D5A6A">
            <w:pPr>
              <w:jc w:val="center"/>
            </w:pPr>
            <w:r>
              <w:t>12</w:t>
            </w:r>
          </w:p>
        </w:tc>
        <w:tc>
          <w:tcPr>
            <w:tcW w:w="2116" w:type="dxa"/>
            <w:vAlign w:val="center"/>
          </w:tcPr>
          <w:p w14:paraId="6F3F37C7" w14:textId="2F32EF1D"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2,60</w:t>
            </w:r>
          </w:p>
        </w:tc>
        <w:tc>
          <w:tcPr>
            <w:tcW w:w="2088" w:type="dxa"/>
            <w:vAlign w:val="center"/>
          </w:tcPr>
          <w:p w14:paraId="674BAD0D" w14:textId="36E24852"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4,88</w:t>
            </w:r>
          </w:p>
        </w:tc>
        <w:tc>
          <w:tcPr>
            <w:tcW w:w="2088" w:type="dxa"/>
            <w:vAlign w:val="center"/>
          </w:tcPr>
          <w:p w14:paraId="5D3AAAF4" w14:textId="63F5A7D4"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3,97</w:t>
            </w:r>
          </w:p>
        </w:tc>
        <w:tc>
          <w:tcPr>
            <w:tcW w:w="1994" w:type="dxa"/>
            <w:vAlign w:val="center"/>
          </w:tcPr>
          <w:p w14:paraId="2EBD4DAD" w14:textId="6CA2C81B"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89,27</w:t>
            </w:r>
          </w:p>
        </w:tc>
      </w:tr>
      <w:tr w:rsidR="0021530E" w14:paraId="24072C6F" w14:textId="3AF9E369" w:rsidTr="005D5A6A">
        <w:tc>
          <w:tcPr>
            <w:cnfStyle w:val="001000000000" w:firstRow="0" w:lastRow="0" w:firstColumn="1" w:lastColumn="0" w:oddVBand="0" w:evenVBand="0" w:oddHBand="0" w:evenHBand="0" w:firstRowFirstColumn="0" w:firstRowLastColumn="0" w:lastRowFirstColumn="0" w:lastRowLastColumn="0"/>
            <w:tcW w:w="2170" w:type="dxa"/>
            <w:vAlign w:val="center"/>
          </w:tcPr>
          <w:p w14:paraId="2C319AA3" w14:textId="5683D169" w:rsidR="0021530E" w:rsidRDefault="0021530E" w:rsidP="005D5A6A">
            <w:pPr>
              <w:jc w:val="center"/>
            </w:pPr>
            <w:r>
              <w:t>15</w:t>
            </w:r>
          </w:p>
        </w:tc>
        <w:tc>
          <w:tcPr>
            <w:tcW w:w="2116" w:type="dxa"/>
            <w:vAlign w:val="center"/>
          </w:tcPr>
          <w:p w14:paraId="06061CCF" w14:textId="2E92A1AC"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3,12</w:t>
            </w:r>
          </w:p>
        </w:tc>
        <w:tc>
          <w:tcPr>
            <w:tcW w:w="2088" w:type="dxa"/>
            <w:vAlign w:val="center"/>
          </w:tcPr>
          <w:p w14:paraId="338BF084" w14:textId="03BE58EE"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6,25</w:t>
            </w:r>
          </w:p>
        </w:tc>
        <w:tc>
          <w:tcPr>
            <w:tcW w:w="2088" w:type="dxa"/>
            <w:vAlign w:val="center"/>
          </w:tcPr>
          <w:p w14:paraId="1A96BE17" w14:textId="5D24CDF1"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5,07</w:t>
            </w:r>
          </w:p>
        </w:tc>
        <w:tc>
          <w:tcPr>
            <w:tcW w:w="1994" w:type="dxa"/>
            <w:vAlign w:val="center"/>
          </w:tcPr>
          <w:p w14:paraId="1F96129B" w14:textId="0B91D105"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93,44</w:t>
            </w:r>
          </w:p>
        </w:tc>
      </w:tr>
      <w:tr w:rsidR="0021530E" w14:paraId="1F280C73" w14:textId="5B548785"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2405B04" w14:textId="37F36C0F" w:rsidR="0021530E" w:rsidRDefault="0021530E" w:rsidP="005D5A6A">
            <w:pPr>
              <w:jc w:val="center"/>
            </w:pPr>
            <w:r>
              <w:t>18</w:t>
            </w:r>
          </w:p>
        </w:tc>
        <w:tc>
          <w:tcPr>
            <w:tcW w:w="2116" w:type="dxa"/>
            <w:vAlign w:val="center"/>
          </w:tcPr>
          <w:p w14:paraId="39F0873D" w14:textId="2708474C"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2,13</w:t>
            </w:r>
          </w:p>
        </w:tc>
        <w:tc>
          <w:tcPr>
            <w:tcW w:w="2088" w:type="dxa"/>
            <w:vAlign w:val="center"/>
          </w:tcPr>
          <w:p w14:paraId="5B810062" w14:textId="2EA5D7D9"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7,42</w:t>
            </w:r>
          </w:p>
        </w:tc>
        <w:tc>
          <w:tcPr>
            <w:tcW w:w="2088" w:type="dxa"/>
            <w:vAlign w:val="center"/>
          </w:tcPr>
          <w:p w14:paraId="7EF8858A" w14:textId="79095C4D"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5,86</w:t>
            </w:r>
          </w:p>
        </w:tc>
        <w:tc>
          <w:tcPr>
            <w:tcW w:w="1994" w:type="dxa"/>
            <w:vAlign w:val="center"/>
          </w:tcPr>
          <w:p w14:paraId="54DFD088" w14:textId="7CA1B18B"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95,52</w:t>
            </w:r>
          </w:p>
        </w:tc>
      </w:tr>
    </w:tbl>
    <w:p w14:paraId="202D999D" w14:textId="10CF0194" w:rsidR="00FD4E1E" w:rsidRDefault="00516280" w:rsidP="003C1567">
      <w:pPr>
        <w:spacing w:before="240"/>
        <w:jc w:val="both"/>
      </w:pPr>
      <w:r>
        <w:tab/>
        <w:t>Les rendements sont très différents lorsque l’on modifie l’énergie. Premièrement, nous observons que pour les faisceaux plus énergétique</w:t>
      </w:r>
      <w:r w:rsidR="00D348AD">
        <w:t>s</w:t>
      </w:r>
      <w:r>
        <w:t>, la pr</w:t>
      </w:r>
      <w:r w:rsidR="0049740C">
        <w:t>ofondeur du maximum est plus profond</w:t>
      </w:r>
      <w:r w:rsidR="003656E6">
        <w:t>e</w:t>
      </w:r>
      <w:r w:rsidR="0049740C">
        <w:t xml:space="preserve"> </w:t>
      </w:r>
      <w:r>
        <w:t>et la dose à l’entrée est plus élevée. Cela est dû à la diffusion moins importante et à des angles plus faibles pour ces faisceaux plus énergétique</w:t>
      </w:r>
      <w:r w:rsidR="0049740C">
        <w:t>s</w:t>
      </w:r>
      <w:r>
        <w:t>.</w:t>
      </w:r>
      <w:r w:rsidR="003C1567">
        <w:t xml:space="preserve"> Concernant la partie décroissante des courbes, la pente est moins raide pour les électrons de plus fortes énergies car le parcours de ces particules est plus grand. Enfin, la queue des rendements est plus élevée pour les fortes énergies car la part de photons de contamination créée dans le milieu par rayonnement de freinage augmente avec l’énergie des électrons.</w:t>
      </w:r>
      <w:r w:rsidR="007009E1">
        <w:t xml:space="preserve"> En clinique, le traitement des électrons est prescrit à R85. Il sera préféré une énergie plus importante si la zone lésionnelle se situe légèrement plus en profondeur.</w:t>
      </w:r>
    </w:p>
    <w:p w14:paraId="6F3FC9C9" w14:textId="3C24716A" w:rsidR="00E1352A" w:rsidRDefault="00E1352A" w:rsidP="00E1352A">
      <w:pPr>
        <w:pStyle w:val="Titre3"/>
      </w:pPr>
      <w:bookmarkStart w:id="70" w:name="_Toc115953987"/>
      <w:r>
        <w:t>Dépendance selon la taille de champ</w:t>
      </w:r>
      <w:bookmarkEnd w:id="70"/>
    </w:p>
    <w:p w14:paraId="60015BF4" w14:textId="22952EC4" w:rsidR="00A213F5" w:rsidRDefault="0046592C" w:rsidP="00A213F5">
      <w:pPr>
        <w:spacing w:after="0"/>
        <w:jc w:val="center"/>
      </w:pPr>
      <w:r>
        <w:rPr>
          <w:noProof/>
          <w:lang w:eastAsia="fr-FR"/>
        </w:rPr>
        <w:drawing>
          <wp:inline distT="0" distB="0" distL="0" distR="0" wp14:anchorId="502FD245" wp14:editId="625C59BD">
            <wp:extent cx="5759450" cy="2635885"/>
            <wp:effectExtent l="0" t="0" r="12700" b="12065"/>
            <wp:docPr id="14" name="Graphique 1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EF6FA" w14:textId="191D2F7A" w:rsidR="00A213F5" w:rsidRDefault="00A213F5" w:rsidP="00A213F5">
      <w:pPr>
        <w:pStyle w:val="Lgende"/>
        <w:jc w:val="center"/>
        <w:rPr>
          <w:color w:val="auto"/>
          <w:sz w:val="22"/>
          <w:szCs w:val="22"/>
        </w:rPr>
      </w:pPr>
      <w:r w:rsidRPr="00A213F5">
        <w:rPr>
          <w:color w:val="auto"/>
          <w:sz w:val="22"/>
          <w:szCs w:val="22"/>
        </w:rPr>
        <w:t xml:space="preserve">Figure </w:t>
      </w:r>
      <w:r w:rsidRPr="00A213F5">
        <w:rPr>
          <w:color w:val="auto"/>
          <w:sz w:val="22"/>
          <w:szCs w:val="22"/>
        </w:rPr>
        <w:fldChar w:fldCharType="begin"/>
      </w:r>
      <w:r w:rsidRPr="00A213F5">
        <w:rPr>
          <w:color w:val="auto"/>
          <w:sz w:val="22"/>
          <w:szCs w:val="22"/>
        </w:rPr>
        <w:instrText xml:space="preserve"> SEQ Figure \* ARABIC </w:instrText>
      </w:r>
      <w:r w:rsidRPr="00A213F5">
        <w:rPr>
          <w:color w:val="auto"/>
          <w:sz w:val="22"/>
          <w:szCs w:val="22"/>
        </w:rPr>
        <w:fldChar w:fldCharType="separate"/>
      </w:r>
      <w:r w:rsidR="007E77B6">
        <w:rPr>
          <w:noProof/>
          <w:color w:val="auto"/>
          <w:sz w:val="22"/>
          <w:szCs w:val="22"/>
        </w:rPr>
        <w:t>2</w:t>
      </w:r>
      <w:r w:rsidRPr="00A213F5">
        <w:rPr>
          <w:color w:val="auto"/>
          <w:sz w:val="22"/>
          <w:szCs w:val="22"/>
        </w:rPr>
        <w:fldChar w:fldCharType="end"/>
      </w:r>
      <w:r w:rsidRPr="00A213F5">
        <w:rPr>
          <w:color w:val="auto"/>
          <w:sz w:val="22"/>
          <w:szCs w:val="22"/>
        </w:rPr>
        <w:t>: Rendement en profondeur selon la taille de champ</w:t>
      </w:r>
    </w:p>
    <w:p w14:paraId="77110607" w14:textId="77777777" w:rsidR="00556790" w:rsidRPr="00556790" w:rsidRDefault="00556790" w:rsidP="00556790"/>
    <w:tbl>
      <w:tblPr>
        <w:tblStyle w:val="Tableausimple11"/>
        <w:tblW w:w="0" w:type="auto"/>
        <w:tblLook w:val="04A0" w:firstRow="1" w:lastRow="0" w:firstColumn="1" w:lastColumn="0" w:noHBand="0" w:noVBand="1"/>
      </w:tblPr>
      <w:tblGrid>
        <w:gridCol w:w="2091"/>
        <w:gridCol w:w="2091"/>
        <w:gridCol w:w="2091"/>
        <w:gridCol w:w="2091"/>
        <w:gridCol w:w="2092"/>
      </w:tblGrid>
      <w:tr w:rsidR="00890850" w14:paraId="317A4AC9"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81F898A" w14:textId="130D87E5" w:rsidR="00890850" w:rsidRDefault="00890850" w:rsidP="005D5A6A">
            <w:pPr>
              <w:jc w:val="center"/>
            </w:pPr>
            <w:r>
              <w:t>Taille de champ (cmxcm)</w:t>
            </w:r>
          </w:p>
        </w:tc>
        <w:tc>
          <w:tcPr>
            <w:tcW w:w="2091" w:type="dxa"/>
            <w:vAlign w:val="center"/>
          </w:tcPr>
          <w:p w14:paraId="3CEC2556" w14:textId="1D15273C"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4A61228B" w14:textId="4F8ED993"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0B770138" w14:textId="363DBFC2"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6F768933" w14:textId="79F249C5"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890850" w14:paraId="6928D187"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3B93D22B" w14:textId="4C007978" w:rsidR="00890850" w:rsidRDefault="00890850" w:rsidP="005D5A6A">
            <w:pPr>
              <w:jc w:val="center"/>
            </w:pPr>
            <w:r>
              <w:t>6x6</w:t>
            </w:r>
          </w:p>
        </w:tc>
        <w:tc>
          <w:tcPr>
            <w:tcW w:w="2091" w:type="dxa"/>
            <w:vAlign w:val="center"/>
          </w:tcPr>
          <w:p w14:paraId="30F28A99" w14:textId="552503D9" w:rsidR="00890850" w:rsidRPr="00444690" w:rsidRDefault="001A72A8" w:rsidP="005D5A6A">
            <w:pPr>
              <w:jc w:val="center"/>
              <w:cnfStyle w:val="000000100000" w:firstRow="0" w:lastRow="0" w:firstColumn="0" w:lastColumn="0" w:oddVBand="0" w:evenVBand="0" w:oddHBand="1" w:evenHBand="0" w:firstRowFirstColumn="0" w:firstRowLastColumn="0" w:lastRowFirstColumn="0" w:lastRowLastColumn="0"/>
            </w:pPr>
            <w:r w:rsidRPr="00444690">
              <w:t>2,63</w:t>
            </w:r>
          </w:p>
        </w:tc>
        <w:tc>
          <w:tcPr>
            <w:tcW w:w="2091" w:type="dxa"/>
            <w:vAlign w:val="center"/>
          </w:tcPr>
          <w:p w14:paraId="63BBD44A" w14:textId="03882243"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4,98</w:t>
            </w:r>
          </w:p>
        </w:tc>
        <w:tc>
          <w:tcPr>
            <w:tcW w:w="2091" w:type="dxa"/>
            <w:vAlign w:val="center"/>
          </w:tcPr>
          <w:p w14:paraId="37CC0A60" w14:textId="6710F6E1"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4,02</w:t>
            </w:r>
          </w:p>
        </w:tc>
        <w:tc>
          <w:tcPr>
            <w:tcW w:w="2092" w:type="dxa"/>
            <w:vAlign w:val="center"/>
          </w:tcPr>
          <w:p w14:paraId="29B6E981" w14:textId="30F622C6"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90,30</w:t>
            </w:r>
          </w:p>
        </w:tc>
      </w:tr>
      <w:tr w:rsidR="000E0EC8" w14:paraId="5E1588ED"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08C9EB58" w14:textId="3FA03EC2" w:rsidR="000E0EC8" w:rsidRDefault="000E0EC8" w:rsidP="005D5A6A">
            <w:pPr>
              <w:jc w:val="center"/>
            </w:pPr>
            <w:r>
              <w:t>10x10</w:t>
            </w:r>
          </w:p>
        </w:tc>
        <w:tc>
          <w:tcPr>
            <w:tcW w:w="2091" w:type="dxa"/>
            <w:vAlign w:val="center"/>
          </w:tcPr>
          <w:p w14:paraId="45565015" w14:textId="6615EDCB"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2,60</w:t>
            </w:r>
          </w:p>
        </w:tc>
        <w:tc>
          <w:tcPr>
            <w:tcW w:w="2091" w:type="dxa"/>
            <w:vAlign w:val="center"/>
          </w:tcPr>
          <w:p w14:paraId="1B4B098D" w14:textId="7250834C"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4,88</w:t>
            </w:r>
          </w:p>
        </w:tc>
        <w:tc>
          <w:tcPr>
            <w:tcW w:w="2091" w:type="dxa"/>
            <w:vAlign w:val="center"/>
          </w:tcPr>
          <w:p w14:paraId="28BA2A7C" w14:textId="15C9F2CC"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3,97</w:t>
            </w:r>
          </w:p>
        </w:tc>
        <w:tc>
          <w:tcPr>
            <w:tcW w:w="2092" w:type="dxa"/>
            <w:vAlign w:val="center"/>
          </w:tcPr>
          <w:p w14:paraId="08FC9CBC" w14:textId="7F743D12"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89,27</w:t>
            </w:r>
          </w:p>
        </w:tc>
      </w:tr>
      <w:tr w:rsidR="000E0EC8" w14:paraId="17FC305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5DFB15D0" w14:textId="4F1D863D" w:rsidR="000E0EC8" w:rsidRDefault="000E0EC8" w:rsidP="005D5A6A">
            <w:pPr>
              <w:jc w:val="center"/>
            </w:pPr>
            <w:r>
              <w:t>15x15</w:t>
            </w:r>
          </w:p>
        </w:tc>
        <w:tc>
          <w:tcPr>
            <w:tcW w:w="2091" w:type="dxa"/>
            <w:vAlign w:val="center"/>
          </w:tcPr>
          <w:p w14:paraId="0480AA60" w14:textId="754B330E"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2,75</w:t>
            </w:r>
          </w:p>
        </w:tc>
        <w:tc>
          <w:tcPr>
            <w:tcW w:w="2091" w:type="dxa"/>
            <w:vAlign w:val="center"/>
          </w:tcPr>
          <w:p w14:paraId="5714E83C" w14:textId="3596A0C4"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5,00</w:t>
            </w:r>
          </w:p>
        </w:tc>
        <w:tc>
          <w:tcPr>
            <w:tcW w:w="2091" w:type="dxa"/>
            <w:vAlign w:val="center"/>
          </w:tcPr>
          <w:p w14:paraId="581E2AF3" w14:textId="33670997"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4,09</w:t>
            </w:r>
          </w:p>
        </w:tc>
        <w:tc>
          <w:tcPr>
            <w:tcW w:w="2092" w:type="dxa"/>
            <w:vAlign w:val="center"/>
          </w:tcPr>
          <w:p w14:paraId="18628E5C" w14:textId="379C3D8E"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89,00</w:t>
            </w:r>
          </w:p>
        </w:tc>
      </w:tr>
      <w:tr w:rsidR="000E0EC8" w14:paraId="5F24BD68"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40D78067" w14:textId="7EBBE69B" w:rsidR="000E0EC8" w:rsidRDefault="000E0EC8" w:rsidP="005D5A6A">
            <w:pPr>
              <w:jc w:val="center"/>
            </w:pPr>
            <w:r>
              <w:t>20x20</w:t>
            </w:r>
          </w:p>
        </w:tc>
        <w:tc>
          <w:tcPr>
            <w:tcW w:w="2091" w:type="dxa"/>
            <w:vAlign w:val="center"/>
          </w:tcPr>
          <w:p w14:paraId="2665C07E" w14:textId="135FFCF5"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2,75</w:t>
            </w:r>
          </w:p>
        </w:tc>
        <w:tc>
          <w:tcPr>
            <w:tcW w:w="2091" w:type="dxa"/>
            <w:vAlign w:val="center"/>
          </w:tcPr>
          <w:p w14:paraId="289669C8" w14:textId="32B8B28F"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5,00</w:t>
            </w:r>
          </w:p>
        </w:tc>
        <w:tc>
          <w:tcPr>
            <w:tcW w:w="2091" w:type="dxa"/>
            <w:vAlign w:val="center"/>
          </w:tcPr>
          <w:p w14:paraId="2D64E67D" w14:textId="36510711"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4,09</w:t>
            </w:r>
          </w:p>
        </w:tc>
        <w:tc>
          <w:tcPr>
            <w:tcW w:w="2092" w:type="dxa"/>
            <w:vAlign w:val="center"/>
          </w:tcPr>
          <w:p w14:paraId="12EB122B" w14:textId="0829DEF7"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90,62</w:t>
            </w:r>
          </w:p>
        </w:tc>
      </w:tr>
    </w:tbl>
    <w:p w14:paraId="240768A9" w14:textId="5747DD3A" w:rsidR="00E1352A" w:rsidRDefault="002B5B18" w:rsidP="0010104F">
      <w:pPr>
        <w:spacing w:before="240"/>
        <w:jc w:val="both"/>
      </w:pPr>
      <w:r>
        <w:tab/>
      </w:r>
      <w:r w:rsidR="003656E6">
        <w:t>Les paramètres décrits ci-dessus sont très similaires pour chacun des applicateurs</w:t>
      </w:r>
      <w:r>
        <w:t>. Pour les plus faibles champs, un défaut d’équilibre électronique latéral peut être responsable d’une diminution de la dose</w:t>
      </w:r>
      <w:r w:rsidR="00655E45">
        <w:t>. Plus l’énergie est élevée et plus la différence de dose sera marquée en profondeur entre les tailles de champ</w:t>
      </w:r>
      <w:r>
        <w:t xml:space="preserve"> </w:t>
      </w:r>
      <w:sdt>
        <w:sdtPr>
          <w:id w:val="1034241293"/>
          <w:citation/>
        </w:sdtPr>
        <w:sdtEndPr/>
        <w:sdtContent>
          <w:r>
            <w:fldChar w:fldCharType="begin"/>
          </w:r>
          <w:r>
            <w:instrText xml:space="preserve"> CITATION Mic17 \l 1036 </w:instrText>
          </w:r>
          <w:r>
            <w:fldChar w:fldCharType="separate"/>
          </w:r>
          <w:r w:rsidR="00BA1EC5">
            <w:rPr>
              <w:noProof/>
            </w:rPr>
            <w:t>(Perdrieux, 2017)</w:t>
          </w:r>
          <w:r>
            <w:fldChar w:fldCharType="end"/>
          </w:r>
        </w:sdtContent>
      </w:sdt>
      <w:r w:rsidR="00655E45">
        <w:t>.</w:t>
      </w:r>
      <w:r w:rsidR="007009E1">
        <w:t xml:space="preserve"> En clinique, nous choisirons un applicateur et un insert qui permet d’englober toute la tumeur visible par le faisceau avec une marge supplémentaire adaptée au traitement, en général d’1 cm autour de la lésion.</w:t>
      </w:r>
    </w:p>
    <w:p w14:paraId="316ADDE7" w14:textId="7F6AFBEF" w:rsidR="00E1352A" w:rsidRDefault="00E1352A" w:rsidP="00E1352A">
      <w:pPr>
        <w:pStyle w:val="Titre3"/>
      </w:pPr>
      <w:bookmarkStart w:id="71" w:name="_Toc115953988"/>
      <w:r>
        <w:t>Dépendance selon la DSP</w:t>
      </w:r>
      <w:bookmarkEnd w:id="71"/>
    </w:p>
    <w:p w14:paraId="1A7ADE9B" w14:textId="7C165A23" w:rsidR="00AA4199" w:rsidRDefault="000849F0" w:rsidP="00AA4199">
      <w:pPr>
        <w:spacing w:after="0"/>
        <w:jc w:val="center"/>
      </w:pPr>
      <w:r>
        <w:rPr>
          <w:noProof/>
          <w:lang w:eastAsia="fr-FR"/>
        </w:rPr>
        <w:drawing>
          <wp:inline distT="0" distB="0" distL="0" distR="0" wp14:anchorId="008CEC0D" wp14:editId="44005C0D">
            <wp:extent cx="5594350" cy="2456597"/>
            <wp:effectExtent l="0" t="0" r="6350" b="127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E2FE2B" w14:textId="32A97C42" w:rsidR="00516280" w:rsidRPr="00516280" w:rsidRDefault="00516280" w:rsidP="00AA4199">
      <w:pPr>
        <w:pStyle w:val="Lgende"/>
        <w:jc w:val="center"/>
        <w:rPr>
          <w:color w:val="auto"/>
          <w:sz w:val="22"/>
        </w:rPr>
      </w:pPr>
      <w:r w:rsidRPr="00516280">
        <w:rPr>
          <w:color w:val="auto"/>
          <w:sz w:val="22"/>
        </w:rPr>
        <w:t xml:space="preserve">Figure </w:t>
      </w:r>
      <w:r w:rsidRPr="00516280">
        <w:rPr>
          <w:color w:val="auto"/>
          <w:sz w:val="22"/>
        </w:rPr>
        <w:fldChar w:fldCharType="begin"/>
      </w:r>
      <w:r w:rsidRPr="00516280">
        <w:rPr>
          <w:color w:val="auto"/>
          <w:sz w:val="22"/>
        </w:rPr>
        <w:instrText xml:space="preserve"> SEQ Figure \* ARABIC </w:instrText>
      </w:r>
      <w:r w:rsidRPr="00516280">
        <w:rPr>
          <w:color w:val="auto"/>
          <w:sz w:val="22"/>
        </w:rPr>
        <w:fldChar w:fldCharType="separate"/>
      </w:r>
      <w:r w:rsidR="007E77B6">
        <w:rPr>
          <w:noProof/>
          <w:color w:val="auto"/>
          <w:sz w:val="22"/>
        </w:rPr>
        <w:t>3</w:t>
      </w:r>
      <w:r w:rsidRPr="00516280">
        <w:rPr>
          <w:color w:val="auto"/>
          <w:sz w:val="22"/>
        </w:rPr>
        <w:fldChar w:fldCharType="end"/>
      </w:r>
      <w:r w:rsidRPr="00516280">
        <w:rPr>
          <w:color w:val="auto"/>
          <w:sz w:val="22"/>
        </w:rPr>
        <w:t xml:space="preserve"> : Rendements selon la DSP</w:t>
      </w:r>
    </w:p>
    <w:tbl>
      <w:tblPr>
        <w:tblStyle w:val="Tableausimple11"/>
        <w:tblW w:w="0" w:type="auto"/>
        <w:tblLook w:val="04A0" w:firstRow="1" w:lastRow="0" w:firstColumn="1" w:lastColumn="0" w:noHBand="0" w:noVBand="1"/>
      </w:tblPr>
      <w:tblGrid>
        <w:gridCol w:w="2091"/>
        <w:gridCol w:w="2091"/>
        <w:gridCol w:w="2091"/>
        <w:gridCol w:w="2091"/>
        <w:gridCol w:w="2092"/>
      </w:tblGrid>
      <w:tr w:rsidR="007C3519" w14:paraId="14FB2D77"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43A5AF12" w14:textId="0D3435F2" w:rsidR="007C3519" w:rsidRDefault="007C3519" w:rsidP="005D5A6A">
            <w:pPr>
              <w:jc w:val="center"/>
            </w:pPr>
            <w:r>
              <w:t>DSP (cm)</w:t>
            </w:r>
          </w:p>
        </w:tc>
        <w:tc>
          <w:tcPr>
            <w:tcW w:w="2091" w:type="dxa"/>
            <w:vAlign w:val="center"/>
          </w:tcPr>
          <w:p w14:paraId="463A2C7E" w14:textId="6D71D893"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40C9A747" w14:textId="438E5E90"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13232FE7" w14:textId="47CE882A"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47F173FB" w14:textId="594A8288"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0E0EC8" w14:paraId="59661121"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30BFA70" w14:textId="5CE979E6" w:rsidR="000E0EC8" w:rsidRPr="00F767D5" w:rsidRDefault="000E0EC8" w:rsidP="005D5A6A">
            <w:pPr>
              <w:jc w:val="center"/>
            </w:pPr>
            <w:r>
              <w:t>100</w:t>
            </w:r>
          </w:p>
        </w:tc>
        <w:tc>
          <w:tcPr>
            <w:tcW w:w="2091" w:type="dxa"/>
            <w:vAlign w:val="center"/>
          </w:tcPr>
          <w:p w14:paraId="7D9343BF" w14:textId="48A4828B"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2,60</w:t>
            </w:r>
          </w:p>
        </w:tc>
        <w:tc>
          <w:tcPr>
            <w:tcW w:w="2091" w:type="dxa"/>
            <w:vAlign w:val="center"/>
          </w:tcPr>
          <w:p w14:paraId="159AE4E9" w14:textId="6A30ED6E"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4,88</w:t>
            </w:r>
          </w:p>
        </w:tc>
        <w:tc>
          <w:tcPr>
            <w:tcW w:w="2091" w:type="dxa"/>
            <w:vAlign w:val="center"/>
          </w:tcPr>
          <w:p w14:paraId="724C860C" w14:textId="72117F95"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3,97</w:t>
            </w:r>
          </w:p>
        </w:tc>
        <w:tc>
          <w:tcPr>
            <w:tcW w:w="2092" w:type="dxa"/>
            <w:vAlign w:val="center"/>
          </w:tcPr>
          <w:p w14:paraId="7CBF7E88" w14:textId="2458632D"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89,27</w:t>
            </w:r>
          </w:p>
        </w:tc>
      </w:tr>
      <w:tr w:rsidR="000E0EC8" w14:paraId="571CBB0C"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3BAC0438" w14:textId="48725B08" w:rsidR="000E0EC8" w:rsidRPr="00F767D5" w:rsidRDefault="000E0EC8" w:rsidP="005D5A6A">
            <w:pPr>
              <w:jc w:val="center"/>
            </w:pPr>
            <w:r w:rsidRPr="00F767D5">
              <w:t>105</w:t>
            </w:r>
          </w:p>
        </w:tc>
        <w:tc>
          <w:tcPr>
            <w:tcW w:w="2091" w:type="dxa"/>
            <w:vAlign w:val="center"/>
          </w:tcPr>
          <w:p w14:paraId="512A9B07" w14:textId="599FFFBE"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2,87</w:t>
            </w:r>
          </w:p>
        </w:tc>
        <w:tc>
          <w:tcPr>
            <w:tcW w:w="2091" w:type="dxa"/>
            <w:vAlign w:val="center"/>
          </w:tcPr>
          <w:p w14:paraId="6A8A4EB5" w14:textId="690E3FBE"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4,99</w:t>
            </w:r>
          </w:p>
        </w:tc>
        <w:tc>
          <w:tcPr>
            <w:tcW w:w="2091" w:type="dxa"/>
            <w:vAlign w:val="center"/>
          </w:tcPr>
          <w:p w14:paraId="56FA568F" w14:textId="471F3F7A"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4,10</w:t>
            </w:r>
          </w:p>
        </w:tc>
        <w:tc>
          <w:tcPr>
            <w:tcW w:w="2092" w:type="dxa"/>
            <w:vAlign w:val="center"/>
          </w:tcPr>
          <w:p w14:paraId="5CD79FDD" w14:textId="4733A9A2" w:rsidR="000E0EC8" w:rsidRPr="00F767D5" w:rsidRDefault="000849F0" w:rsidP="005D5A6A">
            <w:pPr>
              <w:jc w:val="center"/>
              <w:cnfStyle w:val="000000000000" w:firstRow="0" w:lastRow="0" w:firstColumn="0" w:lastColumn="0" w:oddVBand="0" w:evenVBand="0" w:oddHBand="0" w:evenHBand="0" w:firstRowFirstColumn="0" w:firstRowLastColumn="0" w:lastRowFirstColumn="0" w:lastRowLastColumn="0"/>
            </w:pPr>
            <w:r>
              <w:t>87,60</w:t>
            </w:r>
          </w:p>
        </w:tc>
      </w:tr>
      <w:tr w:rsidR="000E0EC8" w14:paraId="42368E37"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440AC6E" w14:textId="7FDDC045" w:rsidR="000E0EC8" w:rsidRPr="00F767D5" w:rsidRDefault="000E0EC8" w:rsidP="005D5A6A">
            <w:pPr>
              <w:jc w:val="center"/>
            </w:pPr>
            <w:r w:rsidRPr="00F767D5">
              <w:t>110</w:t>
            </w:r>
          </w:p>
        </w:tc>
        <w:tc>
          <w:tcPr>
            <w:tcW w:w="2091" w:type="dxa"/>
            <w:vAlign w:val="center"/>
          </w:tcPr>
          <w:p w14:paraId="4023AF1C" w14:textId="62441260"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2,88</w:t>
            </w:r>
          </w:p>
        </w:tc>
        <w:tc>
          <w:tcPr>
            <w:tcW w:w="2091" w:type="dxa"/>
            <w:vAlign w:val="center"/>
          </w:tcPr>
          <w:p w14:paraId="34019306" w14:textId="43DD031D"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4,99</w:t>
            </w:r>
          </w:p>
        </w:tc>
        <w:tc>
          <w:tcPr>
            <w:tcW w:w="2091" w:type="dxa"/>
            <w:vAlign w:val="center"/>
          </w:tcPr>
          <w:p w14:paraId="3B721C74" w14:textId="47AB0AC9"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4,10</w:t>
            </w:r>
          </w:p>
        </w:tc>
        <w:tc>
          <w:tcPr>
            <w:tcW w:w="2092" w:type="dxa"/>
            <w:vAlign w:val="center"/>
          </w:tcPr>
          <w:p w14:paraId="23BA6EBA" w14:textId="0F14D3D1" w:rsidR="000E0EC8" w:rsidRPr="00F767D5" w:rsidRDefault="000849F0" w:rsidP="005D5A6A">
            <w:pPr>
              <w:jc w:val="center"/>
              <w:cnfStyle w:val="000000100000" w:firstRow="0" w:lastRow="0" w:firstColumn="0" w:lastColumn="0" w:oddVBand="0" w:evenVBand="0" w:oddHBand="1" w:evenHBand="0" w:firstRowFirstColumn="0" w:firstRowLastColumn="0" w:lastRowFirstColumn="0" w:lastRowLastColumn="0"/>
            </w:pPr>
            <w:r>
              <w:t>86,70</w:t>
            </w:r>
          </w:p>
        </w:tc>
      </w:tr>
    </w:tbl>
    <w:p w14:paraId="5DA7A29D" w14:textId="1D537C7A" w:rsidR="000849F0" w:rsidRDefault="00B669E3" w:rsidP="000849F0">
      <w:pPr>
        <w:spacing w:before="240"/>
        <w:jc w:val="both"/>
      </w:pPr>
      <w:r>
        <w:tab/>
        <w:t xml:space="preserve">La seule partie du rendement qui est modifiée avec la DSP est la dose à l’entrée. </w:t>
      </w:r>
      <w:r w:rsidR="000849F0">
        <w:t>En effet, plus la distance dans l’air est grande et plus il y a de diffusion</w:t>
      </w:r>
      <w:r w:rsidR="00D5379D">
        <w:t>s</w:t>
      </w:r>
      <w:r w:rsidR="000849F0">
        <w:t xml:space="preserve"> dans ce milieu avant que le faisceau ne rencontre la surface de l’</w:t>
      </w:r>
      <w:r w:rsidR="00D5379D">
        <w:t>eau, ce qui diminue la dose à la surface.</w:t>
      </w:r>
      <w:r w:rsidR="00213088">
        <w:t xml:space="preserve"> En routine, la DSP utilisée est de 100 cm. Cela permet de maximiser la dose à la surface et dans les premiers cm.</w:t>
      </w:r>
    </w:p>
    <w:p w14:paraId="515CB3DD" w14:textId="3D400FB7" w:rsidR="00E1352A" w:rsidRDefault="00E1352A" w:rsidP="000849F0">
      <w:pPr>
        <w:pStyle w:val="Titre3"/>
      </w:pPr>
      <w:bookmarkStart w:id="72" w:name="_Toc115953989"/>
      <w:r>
        <w:t>Dépendance selon le détecteur</w:t>
      </w:r>
      <w:bookmarkEnd w:id="72"/>
    </w:p>
    <w:p w14:paraId="49A07F39" w14:textId="68CCF8B2" w:rsidR="00A213F5" w:rsidRDefault="004C314B" w:rsidP="00750E7F">
      <w:pPr>
        <w:spacing w:after="0"/>
        <w:jc w:val="center"/>
      </w:pPr>
      <w:r>
        <w:rPr>
          <w:noProof/>
          <w:lang w:eastAsia="fr-FR"/>
        </w:rPr>
        <w:drawing>
          <wp:inline distT="0" distB="0" distL="0" distR="0" wp14:anchorId="1A6DC611" wp14:editId="4B933762">
            <wp:extent cx="5474525" cy="2743200"/>
            <wp:effectExtent l="0" t="0" r="12065" b="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096E51" w14:textId="7A6045AD" w:rsidR="002D0910" w:rsidRPr="00307626" w:rsidRDefault="002D0910" w:rsidP="00750E7F">
      <w:pPr>
        <w:pStyle w:val="Lgende"/>
        <w:jc w:val="center"/>
        <w:rPr>
          <w:color w:val="auto"/>
          <w:sz w:val="22"/>
          <w:szCs w:val="22"/>
        </w:rPr>
      </w:pPr>
      <w:r w:rsidRPr="00307626">
        <w:rPr>
          <w:color w:val="auto"/>
          <w:sz w:val="22"/>
          <w:szCs w:val="22"/>
        </w:rPr>
        <w:t xml:space="preserve">Figure </w:t>
      </w:r>
      <w:r w:rsidRPr="00307626">
        <w:rPr>
          <w:color w:val="auto"/>
          <w:sz w:val="22"/>
          <w:szCs w:val="22"/>
        </w:rPr>
        <w:fldChar w:fldCharType="begin"/>
      </w:r>
      <w:r w:rsidRPr="00307626">
        <w:rPr>
          <w:color w:val="auto"/>
          <w:sz w:val="22"/>
          <w:szCs w:val="22"/>
        </w:rPr>
        <w:instrText xml:space="preserve"> SEQ Figure \* ARABIC </w:instrText>
      </w:r>
      <w:r w:rsidRPr="00307626">
        <w:rPr>
          <w:color w:val="auto"/>
          <w:sz w:val="22"/>
          <w:szCs w:val="22"/>
        </w:rPr>
        <w:fldChar w:fldCharType="separate"/>
      </w:r>
      <w:r w:rsidR="007E77B6">
        <w:rPr>
          <w:noProof/>
          <w:color w:val="auto"/>
          <w:sz w:val="22"/>
          <w:szCs w:val="22"/>
        </w:rPr>
        <w:t>4</w:t>
      </w:r>
      <w:r w:rsidRPr="00307626">
        <w:rPr>
          <w:color w:val="auto"/>
          <w:sz w:val="22"/>
          <w:szCs w:val="22"/>
        </w:rPr>
        <w:fldChar w:fldCharType="end"/>
      </w:r>
      <w:r w:rsidRPr="00307626">
        <w:rPr>
          <w:color w:val="auto"/>
          <w:sz w:val="22"/>
          <w:szCs w:val="22"/>
        </w:rPr>
        <w:t xml:space="preserve"> : Rendement en profondeur selon le détecteur</w:t>
      </w:r>
    </w:p>
    <w:tbl>
      <w:tblPr>
        <w:tblStyle w:val="Tableausimple11"/>
        <w:tblW w:w="0" w:type="auto"/>
        <w:tblLook w:val="04A0" w:firstRow="1" w:lastRow="0" w:firstColumn="1" w:lastColumn="0" w:noHBand="0" w:noVBand="1"/>
      </w:tblPr>
      <w:tblGrid>
        <w:gridCol w:w="2091"/>
        <w:gridCol w:w="2091"/>
        <w:gridCol w:w="2091"/>
        <w:gridCol w:w="2091"/>
        <w:gridCol w:w="2092"/>
      </w:tblGrid>
      <w:tr w:rsidR="00B334A2" w14:paraId="094DA120"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3C798827" w14:textId="19F2EEB9" w:rsidR="00B334A2" w:rsidRDefault="00B334A2" w:rsidP="005D5A6A">
            <w:pPr>
              <w:jc w:val="center"/>
            </w:pPr>
            <w:r>
              <w:t>Détecteur</w:t>
            </w:r>
          </w:p>
        </w:tc>
        <w:tc>
          <w:tcPr>
            <w:tcW w:w="2091" w:type="dxa"/>
            <w:vAlign w:val="center"/>
          </w:tcPr>
          <w:p w14:paraId="1D691344" w14:textId="152B481C"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6314DC09" w14:textId="387A0CAD"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324A3849" w14:textId="3D450CA9"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645E1B63" w14:textId="1D0371A2"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B334A2" w14:paraId="06028D8B"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22AFB48" w14:textId="7947427D" w:rsidR="00B334A2" w:rsidRDefault="00B334A2" w:rsidP="005D5A6A">
            <w:pPr>
              <w:jc w:val="center"/>
            </w:pPr>
            <w:r>
              <w:t>CC13</w:t>
            </w:r>
          </w:p>
        </w:tc>
        <w:tc>
          <w:tcPr>
            <w:tcW w:w="2091" w:type="dxa"/>
            <w:vAlign w:val="center"/>
          </w:tcPr>
          <w:p w14:paraId="45F6A48A" w14:textId="3F52E1F5" w:rsidR="00B334A2" w:rsidRPr="008A62EF" w:rsidRDefault="0000223F" w:rsidP="005D5A6A">
            <w:pPr>
              <w:jc w:val="center"/>
              <w:cnfStyle w:val="000000100000" w:firstRow="0" w:lastRow="0" w:firstColumn="0" w:lastColumn="0" w:oddVBand="0" w:evenVBand="0" w:oddHBand="1" w:evenHBand="0" w:firstRowFirstColumn="0" w:firstRowLastColumn="0" w:lastRowFirstColumn="0" w:lastRowLastColumn="0"/>
            </w:pPr>
            <w:r>
              <w:t>2,</w:t>
            </w:r>
            <w:r w:rsidR="00EE117C">
              <w:t>83</w:t>
            </w:r>
          </w:p>
        </w:tc>
        <w:tc>
          <w:tcPr>
            <w:tcW w:w="2091" w:type="dxa"/>
            <w:vAlign w:val="center"/>
          </w:tcPr>
          <w:p w14:paraId="2213227F" w14:textId="21C63642" w:rsidR="00B334A2" w:rsidRPr="008A62EF" w:rsidRDefault="00EE117C" w:rsidP="005D5A6A">
            <w:pPr>
              <w:jc w:val="center"/>
              <w:cnfStyle w:val="000000100000" w:firstRow="0" w:lastRow="0" w:firstColumn="0" w:lastColumn="0" w:oddVBand="0" w:evenVBand="0" w:oddHBand="1" w:evenHBand="0" w:firstRowFirstColumn="0" w:firstRowLastColumn="0" w:lastRowFirstColumn="0" w:lastRowLastColumn="0"/>
            </w:pPr>
            <w:r>
              <w:t>5,05</w:t>
            </w:r>
          </w:p>
        </w:tc>
        <w:tc>
          <w:tcPr>
            <w:tcW w:w="2091" w:type="dxa"/>
            <w:vAlign w:val="center"/>
          </w:tcPr>
          <w:p w14:paraId="531F1CE1" w14:textId="27898686" w:rsidR="00CE7DF8" w:rsidRPr="008A62EF" w:rsidRDefault="00EE117C" w:rsidP="00CE7DF8">
            <w:pPr>
              <w:jc w:val="center"/>
              <w:cnfStyle w:val="000000100000" w:firstRow="0" w:lastRow="0" w:firstColumn="0" w:lastColumn="0" w:oddVBand="0" w:evenVBand="0" w:oddHBand="1" w:evenHBand="0" w:firstRowFirstColumn="0" w:firstRowLastColumn="0" w:lastRowFirstColumn="0" w:lastRowLastColumn="0"/>
            </w:pPr>
            <w:r>
              <w:t>4,18</w:t>
            </w:r>
          </w:p>
        </w:tc>
        <w:tc>
          <w:tcPr>
            <w:tcW w:w="2092" w:type="dxa"/>
            <w:vAlign w:val="center"/>
          </w:tcPr>
          <w:p w14:paraId="6BA3CD29" w14:textId="2BDE949F" w:rsidR="00B334A2" w:rsidRPr="008A62EF" w:rsidRDefault="00EE117C" w:rsidP="005D5A6A">
            <w:pPr>
              <w:jc w:val="center"/>
              <w:cnfStyle w:val="000000100000" w:firstRow="0" w:lastRow="0" w:firstColumn="0" w:lastColumn="0" w:oddVBand="0" w:evenVBand="0" w:oddHBand="1" w:evenHBand="0" w:firstRowFirstColumn="0" w:firstRowLastColumn="0" w:lastRowFirstColumn="0" w:lastRowLastColumn="0"/>
            </w:pPr>
            <w:r>
              <w:t>84,64</w:t>
            </w:r>
          </w:p>
        </w:tc>
      </w:tr>
      <w:tr w:rsidR="008A62EF" w14:paraId="41686C5D"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2AFCB37D" w14:textId="2783B1FD" w:rsidR="008A62EF" w:rsidRDefault="008A62EF" w:rsidP="005D5A6A">
            <w:pPr>
              <w:jc w:val="center"/>
            </w:pPr>
            <w:r>
              <w:t>ROOS</w:t>
            </w:r>
          </w:p>
        </w:tc>
        <w:tc>
          <w:tcPr>
            <w:tcW w:w="2091" w:type="dxa"/>
            <w:vAlign w:val="center"/>
          </w:tcPr>
          <w:p w14:paraId="3B7E7968" w14:textId="523E4F0D" w:rsidR="008A62EF" w:rsidRPr="00A213F5" w:rsidRDefault="00CE7DF8"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t>2,60</w:t>
            </w:r>
          </w:p>
        </w:tc>
        <w:tc>
          <w:tcPr>
            <w:tcW w:w="2091" w:type="dxa"/>
            <w:vAlign w:val="center"/>
          </w:tcPr>
          <w:p w14:paraId="7E04710E" w14:textId="7A5E6677" w:rsidR="008A62EF" w:rsidRPr="00A213F5" w:rsidRDefault="00EE117C"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4D3398">
              <w:t>4,88</w:t>
            </w:r>
          </w:p>
        </w:tc>
        <w:tc>
          <w:tcPr>
            <w:tcW w:w="2091" w:type="dxa"/>
            <w:vAlign w:val="center"/>
          </w:tcPr>
          <w:p w14:paraId="0B7223F8" w14:textId="6DF66309" w:rsidR="008A62EF" w:rsidRPr="00A213F5" w:rsidRDefault="00EE117C"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t>3,97</w:t>
            </w:r>
          </w:p>
        </w:tc>
        <w:tc>
          <w:tcPr>
            <w:tcW w:w="2092" w:type="dxa"/>
            <w:vAlign w:val="center"/>
          </w:tcPr>
          <w:p w14:paraId="34DA9A91" w14:textId="3947F897" w:rsidR="008A62EF" w:rsidRPr="00A213F5" w:rsidRDefault="00EE117C"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t>89,27</w:t>
            </w:r>
          </w:p>
        </w:tc>
      </w:tr>
    </w:tbl>
    <w:p w14:paraId="24A54BAD" w14:textId="7D856A85" w:rsidR="00307626" w:rsidRDefault="00307626" w:rsidP="008B1E20">
      <w:pPr>
        <w:spacing w:before="240"/>
        <w:jc w:val="both"/>
      </w:pPr>
      <w:r>
        <w:tab/>
        <w:t>Le choix du détecteur est très important lors de la réalisation de mesures, quelles qu’elles soient. En effet,</w:t>
      </w:r>
      <w:r w:rsidR="009B1A45">
        <w:t xml:space="preserve"> </w:t>
      </w:r>
      <w:r>
        <w:t xml:space="preserve">les électrons ont </w:t>
      </w:r>
      <w:r w:rsidR="004227DC">
        <w:t>un parcours très faible</w:t>
      </w:r>
      <w:r>
        <w:t xml:space="preserve"> dans l’eau en comparaison avec les photons. Dans ces conditions, </w:t>
      </w:r>
      <w:r w:rsidR="004227DC">
        <w:t xml:space="preserve">c’est-à-dire avec une majoration des gradients, </w:t>
      </w:r>
      <w:r>
        <w:t xml:space="preserve">il est </w:t>
      </w:r>
      <w:r w:rsidR="00931698">
        <w:t>recommandé</w:t>
      </w:r>
      <w:r>
        <w:t xml:space="preserve"> de choisir un détecteur de </w:t>
      </w:r>
      <w:r w:rsidR="00931698">
        <w:t>plus faible</w:t>
      </w:r>
      <w:r>
        <w:t xml:space="preserve"> dimension</w:t>
      </w:r>
      <w:r w:rsidR="00D5379D">
        <w:t xml:space="preserve"> (dont les électrodes sont plus proches)</w:t>
      </w:r>
      <w:r>
        <w:t>,</w:t>
      </w:r>
      <w:r w:rsidR="00931698">
        <w:t xml:space="preserve"> notamment une chambre plate </w:t>
      </w:r>
      <w:sdt>
        <w:sdtPr>
          <w:id w:val="-1071273275"/>
          <w:citation/>
        </w:sdtPr>
        <w:sdtEndPr/>
        <w:sdtContent>
          <w:r w:rsidR="0057784D">
            <w:fldChar w:fldCharType="begin"/>
          </w:r>
          <w:r w:rsidR="00C9345F">
            <w:instrText xml:space="preserve">CITATION AAP95 \t  \l 1036 </w:instrText>
          </w:r>
          <w:r w:rsidR="0057784D">
            <w:fldChar w:fldCharType="separate"/>
          </w:r>
          <w:r w:rsidR="00BA1EC5">
            <w:rPr>
              <w:noProof/>
            </w:rPr>
            <w:t>(AAPM, 1995)</w:t>
          </w:r>
          <w:r w:rsidR="0057784D">
            <w:fldChar w:fldCharType="end"/>
          </w:r>
        </w:sdtContent>
      </w:sdt>
      <w:r w:rsidR="0057784D">
        <w:t xml:space="preserve"> </w:t>
      </w:r>
      <w:r w:rsidR="00D5379D">
        <w:t>afin d’obtenir une plus grande résolution</w:t>
      </w:r>
      <w:r w:rsidR="007C0EA2">
        <w:t xml:space="preserve"> de mesure</w:t>
      </w:r>
      <w:r>
        <w:t>.</w:t>
      </w:r>
      <w:r w:rsidR="00D5379D">
        <w:t xml:space="preserve"> Ce qu’offre la chambre ROOS en compa</w:t>
      </w:r>
      <w:r w:rsidR="00D663DF">
        <w:t>raison de</w:t>
      </w:r>
      <w:r w:rsidR="00D5379D">
        <w:t xml:space="preserve"> la CC13</w:t>
      </w:r>
      <w:r w:rsidR="0097631D">
        <w:t xml:space="preserve"> et cela est visible dans les premiers centimètres</w:t>
      </w:r>
      <w:r w:rsidR="00D5379D">
        <w:t>.</w:t>
      </w:r>
      <w:r w:rsidR="0097631D">
        <w:t xml:space="preserve"> Cepend</w:t>
      </w:r>
      <w:r w:rsidR="00A66510">
        <w:t xml:space="preserve">ant, nous observons un offset entre les deux </w:t>
      </w:r>
      <w:r w:rsidR="0097631D">
        <w:t>courbe</w:t>
      </w:r>
      <w:r w:rsidR="00A66510">
        <w:t>s</w:t>
      </w:r>
      <w:r w:rsidR="0097631D">
        <w:t xml:space="preserve"> à partir de la profondeur du maximum. Cela peut être lié au réglage de la surface de l’eau lors de l’installation de l’explorateur de faisceaux. En effet, nous plaçons notre isocentre au niveau de la surface de la chambre plate mais au centre de la cavité collectrice pour la chambre cylindrique.</w:t>
      </w:r>
    </w:p>
    <w:p w14:paraId="035A578B" w14:textId="2D68B2EF" w:rsidR="0000340B" w:rsidRDefault="0000340B" w:rsidP="00307626">
      <w:pPr>
        <w:pStyle w:val="Titre2"/>
      </w:pPr>
      <w:bookmarkStart w:id="73" w:name="_Toc115953990"/>
      <w:r>
        <w:t>Profils</w:t>
      </w:r>
      <w:bookmarkEnd w:id="73"/>
    </w:p>
    <w:p w14:paraId="745ACFCB" w14:textId="3FFE1A39" w:rsidR="001E06A8" w:rsidRDefault="001E06A8" w:rsidP="001E06A8">
      <w:pPr>
        <w:pStyle w:val="Titre3"/>
      </w:pPr>
      <w:bookmarkStart w:id="74" w:name="_Toc115953991"/>
      <w:r>
        <w:t>Dépendance en énergie</w:t>
      </w:r>
      <w:bookmarkEnd w:id="74"/>
    </w:p>
    <w:p w14:paraId="50944981" w14:textId="5BF8A33C" w:rsidR="006F537C" w:rsidRDefault="006F537C" w:rsidP="001E06A8">
      <w:pPr>
        <w:spacing w:after="0"/>
        <w:jc w:val="center"/>
      </w:pPr>
      <w:r>
        <w:rPr>
          <w:noProof/>
          <w:lang w:eastAsia="fr-FR"/>
        </w:rPr>
        <w:drawing>
          <wp:inline distT="0" distB="0" distL="0" distR="0" wp14:anchorId="4E2F9D30" wp14:editId="04D8CE81">
            <wp:extent cx="5372100" cy="2451100"/>
            <wp:effectExtent l="0" t="0" r="0" b="63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9B0E2F" w14:textId="2DD6A822"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7E77B6">
        <w:rPr>
          <w:noProof/>
          <w:color w:val="auto"/>
          <w:sz w:val="22"/>
        </w:rPr>
        <w:t>5</w:t>
      </w:r>
      <w:r w:rsidRPr="001E06A8">
        <w:rPr>
          <w:color w:val="auto"/>
          <w:sz w:val="22"/>
        </w:rPr>
        <w:fldChar w:fldCharType="end"/>
      </w:r>
      <w:r w:rsidRPr="001E06A8">
        <w:rPr>
          <w:color w:val="auto"/>
          <w:sz w:val="22"/>
        </w:rPr>
        <w:t xml:space="preserve"> : Profils selon l'énergie</w:t>
      </w:r>
    </w:p>
    <w:tbl>
      <w:tblPr>
        <w:tblStyle w:val="Tableausimple11"/>
        <w:tblW w:w="0" w:type="auto"/>
        <w:tblLook w:val="04A0" w:firstRow="1" w:lastRow="0" w:firstColumn="1" w:lastColumn="0" w:noHBand="0" w:noVBand="1"/>
      </w:tblPr>
      <w:tblGrid>
        <w:gridCol w:w="2614"/>
        <w:gridCol w:w="2614"/>
        <w:gridCol w:w="2614"/>
        <w:gridCol w:w="2614"/>
      </w:tblGrid>
      <w:tr w:rsidR="006F537C" w14:paraId="61BCB49C" w14:textId="77777777" w:rsidTr="006F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28E531B" w14:textId="07C496AC" w:rsidR="006F537C" w:rsidRPr="006F537C" w:rsidRDefault="006F537C" w:rsidP="006F537C">
            <w:pPr>
              <w:jc w:val="center"/>
              <w:rPr>
                <w:rFonts w:cs="Times New Roman"/>
                <w:sz w:val="20"/>
              </w:rPr>
            </w:pPr>
            <w:r w:rsidRPr="006F537C">
              <w:rPr>
                <w:rFonts w:cs="Times New Roman"/>
                <w:sz w:val="20"/>
              </w:rPr>
              <w:t>Energie</w:t>
            </w:r>
          </w:p>
        </w:tc>
        <w:tc>
          <w:tcPr>
            <w:tcW w:w="2614" w:type="dxa"/>
            <w:vAlign w:val="center"/>
          </w:tcPr>
          <w:p w14:paraId="09171C16" w14:textId="4B47FD84" w:rsidR="006F537C" w:rsidRPr="006F537C" w:rsidRDefault="006F537C" w:rsidP="006F537C">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Symétrie (%)</w:t>
            </w:r>
          </w:p>
        </w:tc>
        <w:tc>
          <w:tcPr>
            <w:tcW w:w="2614" w:type="dxa"/>
            <w:vAlign w:val="center"/>
          </w:tcPr>
          <w:p w14:paraId="569D3356" w14:textId="560B370F" w:rsidR="006F537C" w:rsidRPr="006F537C" w:rsidRDefault="006F537C" w:rsidP="006F537C">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Homogénéité (%)</w:t>
            </w:r>
          </w:p>
        </w:tc>
        <w:tc>
          <w:tcPr>
            <w:tcW w:w="2614" w:type="dxa"/>
            <w:vAlign w:val="center"/>
          </w:tcPr>
          <w:p w14:paraId="67C73EAF" w14:textId="00D99E3F" w:rsidR="006F537C" w:rsidRPr="006F537C" w:rsidRDefault="006F537C" w:rsidP="00D822D7">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 xml:space="preserve">Pénombre </w:t>
            </w:r>
            <w:r w:rsidR="00D822D7">
              <w:rPr>
                <w:rFonts w:cs="Times New Roman"/>
                <w:sz w:val="20"/>
              </w:rPr>
              <w:t>G-D</w:t>
            </w:r>
            <w:r w:rsidRPr="006F537C">
              <w:rPr>
                <w:rFonts w:cs="Times New Roman"/>
                <w:sz w:val="20"/>
              </w:rPr>
              <w:t xml:space="preserve"> (cm)</w:t>
            </w:r>
          </w:p>
        </w:tc>
      </w:tr>
      <w:tr w:rsidR="006F537C" w:rsidRPr="006F537C" w14:paraId="651F3A63" w14:textId="77777777" w:rsidTr="006F53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4571D5C5" w14:textId="3BAC1446"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E6</w:t>
            </w:r>
          </w:p>
        </w:tc>
        <w:tc>
          <w:tcPr>
            <w:tcW w:w="2614" w:type="dxa"/>
            <w:noWrap/>
            <w:vAlign w:val="center"/>
            <w:hideMark/>
          </w:tcPr>
          <w:p w14:paraId="3B22BF35"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5,21</w:t>
            </w:r>
          </w:p>
        </w:tc>
        <w:tc>
          <w:tcPr>
            <w:tcW w:w="2614" w:type="dxa"/>
            <w:noWrap/>
            <w:vAlign w:val="center"/>
            <w:hideMark/>
          </w:tcPr>
          <w:p w14:paraId="3F0E2986"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1,2</w:t>
            </w:r>
          </w:p>
        </w:tc>
        <w:tc>
          <w:tcPr>
            <w:tcW w:w="2614" w:type="dxa"/>
            <w:noWrap/>
            <w:vAlign w:val="center"/>
            <w:hideMark/>
          </w:tcPr>
          <w:p w14:paraId="1D5BC848" w14:textId="7D66575E" w:rsidR="006F537C" w:rsidRPr="006F537C" w:rsidRDefault="006F18ED"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1,20-</w:t>
            </w:r>
            <w:r w:rsidR="006F537C" w:rsidRPr="006F537C">
              <w:rPr>
                <w:rFonts w:eastAsia="Times New Roman" w:cs="Times New Roman"/>
                <w:color w:val="000000"/>
                <w:sz w:val="20"/>
                <w:lang w:eastAsia="fr-FR"/>
              </w:rPr>
              <w:t>1,18</w:t>
            </w:r>
          </w:p>
        </w:tc>
      </w:tr>
      <w:tr w:rsidR="006F537C" w:rsidRPr="006F537C" w14:paraId="4423FCD9" w14:textId="77777777" w:rsidTr="006F537C">
        <w:trPr>
          <w:trHeight w:val="300"/>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7A0FC5B2" w14:textId="5719B703"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E12</w:t>
            </w:r>
          </w:p>
        </w:tc>
        <w:tc>
          <w:tcPr>
            <w:tcW w:w="2614" w:type="dxa"/>
            <w:noWrap/>
            <w:vAlign w:val="center"/>
            <w:hideMark/>
          </w:tcPr>
          <w:p w14:paraId="4A2046C8" w14:textId="77777777" w:rsidR="006F537C" w:rsidRPr="006F537C" w:rsidRDefault="006F537C"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5,94</w:t>
            </w:r>
          </w:p>
        </w:tc>
        <w:tc>
          <w:tcPr>
            <w:tcW w:w="2614" w:type="dxa"/>
            <w:noWrap/>
            <w:vAlign w:val="center"/>
            <w:hideMark/>
          </w:tcPr>
          <w:p w14:paraId="53485014" w14:textId="77777777" w:rsidR="006F537C" w:rsidRPr="006F537C" w:rsidRDefault="006F537C"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1,36</w:t>
            </w:r>
          </w:p>
        </w:tc>
        <w:tc>
          <w:tcPr>
            <w:tcW w:w="2614" w:type="dxa"/>
            <w:noWrap/>
            <w:vAlign w:val="center"/>
            <w:hideMark/>
          </w:tcPr>
          <w:p w14:paraId="1834FEE9" w14:textId="735C0756" w:rsidR="006F537C" w:rsidRPr="006F537C" w:rsidRDefault="006F18ED"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1,36-</w:t>
            </w:r>
            <w:r w:rsidR="006F537C" w:rsidRPr="006F537C">
              <w:rPr>
                <w:rFonts w:eastAsia="Times New Roman" w:cs="Times New Roman"/>
                <w:color w:val="000000"/>
                <w:sz w:val="20"/>
                <w:lang w:eastAsia="fr-FR"/>
              </w:rPr>
              <w:t>1,35</w:t>
            </w:r>
          </w:p>
        </w:tc>
      </w:tr>
      <w:tr w:rsidR="006F537C" w:rsidRPr="006F537C" w14:paraId="0E0128E8" w14:textId="77777777" w:rsidTr="006F53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33A7E042" w14:textId="74BDD1C7"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E18</w:t>
            </w:r>
          </w:p>
        </w:tc>
        <w:tc>
          <w:tcPr>
            <w:tcW w:w="2614" w:type="dxa"/>
            <w:noWrap/>
            <w:vAlign w:val="center"/>
            <w:hideMark/>
          </w:tcPr>
          <w:p w14:paraId="4A530C22"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1,82</w:t>
            </w:r>
          </w:p>
        </w:tc>
        <w:tc>
          <w:tcPr>
            <w:tcW w:w="2614" w:type="dxa"/>
            <w:noWrap/>
            <w:vAlign w:val="center"/>
            <w:hideMark/>
          </w:tcPr>
          <w:p w14:paraId="6F054B1E"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0,7</w:t>
            </w:r>
          </w:p>
        </w:tc>
        <w:tc>
          <w:tcPr>
            <w:tcW w:w="2614" w:type="dxa"/>
            <w:noWrap/>
            <w:vAlign w:val="center"/>
            <w:hideMark/>
          </w:tcPr>
          <w:p w14:paraId="391FA4C7" w14:textId="11ABBE40" w:rsidR="006F537C" w:rsidRPr="006F537C" w:rsidRDefault="006F18ED"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0,70-</w:t>
            </w:r>
            <w:r w:rsidR="006F537C" w:rsidRPr="006F537C">
              <w:rPr>
                <w:rFonts w:eastAsia="Times New Roman" w:cs="Times New Roman"/>
                <w:color w:val="000000"/>
                <w:sz w:val="20"/>
                <w:lang w:eastAsia="fr-FR"/>
              </w:rPr>
              <w:t>0,69</w:t>
            </w:r>
          </w:p>
        </w:tc>
      </w:tr>
    </w:tbl>
    <w:p w14:paraId="1B800142" w14:textId="2C4D38BA" w:rsidR="00CD7886" w:rsidRDefault="00AE58C1" w:rsidP="008B1E20">
      <w:pPr>
        <w:spacing w:before="240"/>
        <w:ind w:firstLine="709"/>
        <w:jc w:val="both"/>
      </w:pPr>
      <w:r>
        <w:t xml:space="preserve">Une légère dégradation des trois paramètres d’analyse est observée pour le faisceau de 12 MeV comparé à celui de 6 MeV, ce qui est dû à la profondeur de mesure et à l’augmentation du diffusé dans le milieu. </w:t>
      </w:r>
      <w:r w:rsidR="00C96197">
        <w:t>Nous observons une amélioration de la symétrie, de la pénombre et de l’homogénéité pour les électrons de 18 M</w:t>
      </w:r>
      <w:r w:rsidR="00B611B8">
        <w:t>e</w:t>
      </w:r>
      <w:r w:rsidR="00C96197">
        <w:t xml:space="preserve">V. </w:t>
      </w:r>
      <w:r w:rsidR="006465BA">
        <w:t>Cela peut être dû au fait que</w:t>
      </w:r>
      <w:r w:rsidR="008D685A">
        <w:t xml:space="preserve"> pour l’énergie 18 MeV, la profondeur de mesure est plus </w:t>
      </w:r>
      <w:r w:rsidR="006465BA">
        <w:t xml:space="preserve">faible que pour le 12 MeV. </w:t>
      </w:r>
      <w:r>
        <w:t xml:space="preserve">De plus, l’angle de diffusion est plus faible pour les électrons de plus forte énergie. </w:t>
      </w:r>
    </w:p>
    <w:p w14:paraId="46635BCE" w14:textId="7C77D053" w:rsidR="006F537C" w:rsidRDefault="006F537C" w:rsidP="006F537C">
      <w:pPr>
        <w:pStyle w:val="Titre3"/>
      </w:pPr>
      <w:bookmarkStart w:id="75" w:name="_Toc115953992"/>
      <w:r>
        <w:t>Dépendance avec la taille de champ</w:t>
      </w:r>
      <w:bookmarkEnd w:id="75"/>
    </w:p>
    <w:p w14:paraId="0FDD22D1" w14:textId="1B7C3859" w:rsidR="006F537C" w:rsidRDefault="00D069D1" w:rsidP="001E06A8">
      <w:pPr>
        <w:spacing w:after="0"/>
        <w:jc w:val="center"/>
      </w:pPr>
      <w:r>
        <w:rPr>
          <w:noProof/>
          <w:lang w:eastAsia="fr-FR"/>
        </w:rPr>
        <w:drawing>
          <wp:inline distT="0" distB="0" distL="0" distR="0" wp14:anchorId="078A7B4A" wp14:editId="0B91EF85">
            <wp:extent cx="5827395" cy="2538483"/>
            <wp:effectExtent l="0" t="0" r="1905" b="1460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04DE07" w14:textId="27A0303C"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7E77B6">
        <w:rPr>
          <w:noProof/>
          <w:color w:val="auto"/>
          <w:sz w:val="22"/>
        </w:rPr>
        <w:t>6</w:t>
      </w:r>
      <w:r w:rsidRPr="001E06A8">
        <w:rPr>
          <w:color w:val="auto"/>
          <w:sz w:val="22"/>
        </w:rPr>
        <w:fldChar w:fldCharType="end"/>
      </w:r>
      <w:r w:rsidRPr="001E06A8">
        <w:rPr>
          <w:color w:val="auto"/>
          <w:sz w:val="22"/>
        </w:rPr>
        <w:t xml:space="preserve"> : Profils </w:t>
      </w:r>
      <w:r w:rsidR="00623B54">
        <w:rPr>
          <w:color w:val="auto"/>
          <w:sz w:val="22"/>
        </w:rPr>
        <w:t>s</w:t>
      </w:r>
      <w:r w:rsidRPr="001E06A8">
        <w:rPr>
          <w:color w:val="auto"/>
          <w:sz w:val="22"/>
        </w:rPr>
        <w:t>elon la taille de champ</w:t>
      </w:r>
    </w:p>
    <w:tbl>
      <w:tblPr>
        <w:tblStyle w:val="Tableausimple11"/>
        <w:tblW w:w="0" w:type="auto"/>
        <w:tblLook w:val="04A0" w:firstRow="1" w:lastRow="0" w:firstColumn="1" w:lastColumn="0" w:noHBand="0" w:noVBand="1"/>
      </w:tblPr>
      <w:tblGrid>
        <w:gridCol w:w="2614"/>
        <w:gridCol w:w="2614"/>
        <w:gridCol w:w="2614"/>
        <w:gridCol w:w="2614"/>
      </w:tblGrid>
      <w:tr w:rsidR="00D07C3B" w14:paraId="30708540" w14:textId="77777777" w:rsidTr="00D07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3C18183" w14:textId="3F259771" w:rsidR="00D07C3B" w:rsidRDefault="00D07C3B" w:rsidP="006F537C">
            <w:pPr>
              <w:jc w:val="center"/>
            </w:pPr>
            <w:r>
              <w:t>Taille de champ (cmxcm)</w:t>
            </w:r>
          </w:p>
        </w:tc>
        <w:tc>
          <w:tcPr>
            <w:tcW w:w="2614" w:type="dxa"/>
          </w:tcPr>
          <w:p w14:paraId="51923AAE" w14:textId="74A5D0EE"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71E218F9" w14:textId="05C734DA"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09E4FAA7" w14:textId="0BE2C240"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D07C3B" w14:paraId="7DDED3DD"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7B4C502" w14:textId="562A7213" w:rsidR="00D07C3B" w:rsidRDefault="00D07C3B" w:rsidP="006F537C">
            <w:pPr>
              <w:jc w:val="center"/>
            </w:pPr>
            <w:r>
              <w:t>5x5</w:t>
            </w:r>
          </w:p>
        </w:tc>
        <w:tc>
          <w:tcPr>
            <w:tcW w:w="2614" w:type="dxa"/>
          </w:tcPr>
          <w:p w14:paraId="1CF6D8FC" w14:textId="3E56D695"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3,01</w:t>
            </w:r>
          </w:p>
        </w:tc>
        <w:tc>
          <w:tcPr>
            <w:tcW w:w="2614" w:type="dxa"/>
          </w:tcPr>
          <w:p w14:paraId="44EF0DAB" w14:textId="2A9C07D6"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10,66</w:t>
            </w:r>
          </w:p>
        </w:tc>
        <w:tc>
          <w:tcPr>
            <w:tcW w:w="2614" w:type="dxa"/>
          </w:tcPr>
          <w:p w14:paraId="21EC35F6" w14:textId="41A14C76"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1,22-1,20</w:t>
            </w:r>
          </w:p>
        </w:tc>
      </w:tr>
      <w:tr w:rsidR="00D07C3B" w14:paraId="25A438A7" w14:textId="77777777" w:rsidTr="00D07C3B">
        <w:tc>
          <w:tcPr>
            <w:cnfStyle w:val="001000000000" w:firstRow="0" w:lastRow="0" w:firstColumn="1" w:lastColumn="0" w:oddVBand="0" w:evenVBand="0" w:oddHBand="0" w:evenHBand="0" w:firstRowFirstColumn="0" w:firstRowLastColumn="0" w:lastRowFirstColumn="0" w:lastRowLastColumn="0"/>
            <w:tcW w:w="2614" w:type="dxa"/>
          </w:tcPr>
          <w:p w14:paraId="6872B9A6" w14:textId="5728796E" w:rsidR="00D07C3B" w:rsidRDefault="00D07C3B" w:rsidP="006F537C">
            <w:pPr>
              <w:jc w:val="center"/>
            </w:pPr>
            <w:r>
              <w:t>10x10</w:t>
            </w:r>
          </w:p>
        </w:tc>
        <w:tc>
          <w:tcPr>
            <w:tcW w:w="2614" w:type="dxa"/>
          </w:tcPr>
          <w:p w14:paraId="1448F298" w14:textId="7605A4F4"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4,09</w:t>
            </w:r>
          </w:p>
        </w:tc>
        <w:tc>
          <w:tcPr>
            <w:tcW w:w="2614" w:type="dxa"/>
          </w:tcPr>
          <w:p w14:paraId="4D8F6A2A" w14:textId="5E87E485"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5,59</w:t>
            </w:r>
          </w:p>
        </w:tc>
        <w:tc>
          <w:tcPr>
            <w:tcW w:w="2614" w:type="dxa"/>
          </w:tcPr>
          <w:p w14:paraId="11E8A8E6" w14:textId="11BD995F"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1,27-1,28</w:t>
            </w:r>
          </w:p>
        </w:tc>
      </w:tr>
      <w:tr w:rsidR="00D07C3B" w14:paraId="393EAD65"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81E21E1" w14:textId="53BD25A3" w:rsidR="00D07C3B" w:rsidRDefault="00D07C3B" w:rsidP="006F537C">
            <w:pPr>
              <w:jc w:val="center"/>
            </w:pPr>
            <w:r>
              <w:t>15x15</w:t>
            </w:r>
          </w:p>
        </w:tc>
        <w:tc>
          <w:tcPr>
            <w:tcW w:w="2614" w:type="dxa"/>
          </w:tcPr>
          <w:p w14:paraId="27068BF5" w14:textId="39F5ED91"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1,76</w:t>
            </w:r>
          </w:p>
        </w:tc>
        <w:tc>
          <w:tcPr>
            <w:tcW w:w="2614" w:type="dxa"/>
          </w:tcPr>
          <w:p w14:paraId="4133F9F7" w14:textId="5B3658CA"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3,56</w:t>
            </w:r>
          </w:p>
        </w:tc>
        <w:tc>
          <w:tcPr>
            <w:tcW w:w="2614" w:type="dxa"/>
          </w:tcPr>
          <w:p w14:paraId="020948E8" w14:textId="002FA5AA"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1,38-1,39</w:t>
            </w:r>
          </w:p>
        </w:tc>
      </w:tr>
      <w:tr w:rsidR="00D07C3B" w14:paraId="1EBC12D5" w14:textId="77777777" w:rsidTr="00D07C3B">
        <w:tc>
          <w:tcPr>
            <w:cnfStyle w:val="001000000000" w:firstRow="0" w:lastRow="0" w:firstColumn="1" w:lastColumn="0" w:oddVBand="0" w:evenVBand="0" w:oddHBand="0" w:evenHBand="0" w:firstRowFirstColumn="0" w:firstRowLastColumn="0" w:lastRowFirstColumn="0" w:lastRowLastColumn="0"/>
            <w:tcW w:w="2614" w:type="dxa"/>
          </w:tcPr>
          <w:p w14:paraId="348ECF9D" w14:textId="0C86D98A" w:rsidR="00D07C3B" w:rsidRDefault="00D07C3B" w:rsidP="006F537C">
            <w:pPr>
              <w:jc w:val="center"/>
            </w:pPr>
            <w:r>
              <w:t>20x20</w:t>
            </w:r>
          </w:p>
        </w:tc>
        <w:tc>
          <w:tcPr>
            <w:tcW w:w="2614" w:type="dxa"/>
          </w:tcPr>
          <w:p w14:paraId="65BF954C" w14:textId="63E02319"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0,6</w:t>
            </w:r>
          </w:p>
        </w:tc>
        <w:tc>
          <w:tcPr>
            <w:tcW w:w="2614" w:type="dxa"/>
          </w:tcPr>
          <w:p w14:paraId="01CF6798" w14:textId="36B5F8F1"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1,17</w:t>
            </w:r>
          </w:p>
        </w:tc>
        <w:tc>
          <w:tcPr>
            <w:tcW w:w="2614" w:type="dxa"/>
          </w:tcPr>
          <w:p w14:paraId="0CC5E3AD" w14:textId="4E446B74"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1,34-1,35</w:t>
            </w:r>
          </w:p>
        </w:tc>
      </w:tr>
      <w:tr w:rsidR="00D07C3B" w14:paraId="4A8887E2"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02B3B94" w14:textId="2B22CA3A" w:rsidR="00D07C3B" w:rsidRDefault="00D07C3B" w:rsidP="006F537C">
            <w:pPr>
              <w:jc w:val="center"/>
            </w:pPr>
            <w:r>
              <w:t>25x25</w:t>
            </w:r>
          </w:p>
        </w:tc>
        <w:tc>
          <w:tcPr>
            <w:tcW w:w="2614" w:type="dxa"/>
          </w:tcPr>
          <w:p w14:paraId="05996EEE" w14:textId="3C6114A3"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0,52</w:t>
            </w:r>
          </w:p>
        </w:tc>
        <w:tc>
          <w:tcPr>
            <w:tcW w:w="2614" w:type="dxa"/>
          </w:tcPr>
          <w:p w14:paraId="6A41473C" w14:textId="60423C78"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1,15</w:t>
            </w:r>
          </w:p>
        </w:tc>
        <w:tc>
          <w:tcPr>
            <w:tcW w:w="2614" w:type="dxa"/>
          </w:tcPr>
          <w:p w14:paraId="6556B5C7" w14:textId="3CE2E61E"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1,28-1,28</w:t>
            </w:r>
          </w:p>
        </w:tc>
      </w:tr>
    </w:tbl>
    <w:p w14:paraId="6D0ECF48" w14:textId="4908B490" w:rsidR="00362B80" w:rsidRDefault="00E43537" w:rsidP="00794E18">
      <w:pPr>
        <w:spacing w:before="240"/>
        <w:ind w:firstLine="709"/>
        <w:jc w:val="both"/>
      </w:pPr>
      <w:r>
        <w:t>N</w:t>
      </w:r>
      <w:r w:rsidR="00362B80">
        <w:t>ous pouvons observ</w:t>
      </w:r>
      <w:r w:rsidR="009B21A9">
        <w:t>er</w:t>
      </w:r>
      <w:r w:rsidR="00362B80">
        <w:t xml:space="preserve"> que la symétrie et l’homogénéité s</w:t>
      </w:r>
      <w:r w:rsidR="009B21A9">
        <w:t>e dégrade</w:t>
      </w:r>
      <w:r w:rsidR="00370B86">
        <w:t>nt</w:t>
      </w:r>
      <w:r w:rsidR="009B21A9">
        <w:t xml:space="preserve"> lorsque la taille de champ diminue. Cela est dû au manque de diffusé latéral pour les plus faible</w:t>
      </w:r>
      <w:r w:rsidR="000B63AE">
        <w:t>s</w:t>
      </w:r>
      <w:r w:rsidR="009B21A9">
        <w:t xml:space="preserve"> champ</w:t>
      </w:r>
      <w:r w:rsidR="000B63AE">
        <w:t>s</w:t>
      </w:r>
      <w:r w:rsidR="009B21A9">
        <w:t>.</w:t>
      </w:r>
      <w:r w:rsidR="00362B80">
        <w:t xml:space="preserve"> </w:t>
      </w:r>
      <w:r w:rsidR="000B63AE">
        <w:t>Quant à la pénombre, elle au</w:t>
      </w:r>
      <w:r w:rsidR="00795947">
        <w:t xml:space="preserve">gmente avec les tailles </w:t>
      </w:r>
      <w:r w:rsidR="000B63AE">
        <w:t>de champs croissantes jusqu’au</w:t>
      </w:r>
      <w:r w:rsidR="00795947">
        <w:t xml:space="preserve"> champ 15</w:t>
      </w:r>
      <w:r w:rsidR="0018347B">
        <w:t>cm</w:t>
      </w:r>
      <w:r w:rsidR="00795947">
        <w:t>x15cm puis diminue. C</w:t>
      </w:r>
      <w:r w:rsidR="0018347B">
        <w:t>ette augmentation est due</w:t>
      </w:r>
      <w:r w:rsidR="00795947">
        <w:t xml:space="preserve"> à la pénombre </w:t>
      </w:r>
      <w:r w:rsidR="004C314B">
        <w:t xml:space="preserve">géométrique </w:t>
      </w:r>
      <w:r w:rsidR="008351E3">
        <w:t>et à la diffusion des électrons dans le milieu</w:t>
      </w:r>
      <w:r w:rsidR="007705C0">
        <w:t>.</w:t>
      </w:r>
    </w:p>
    <w:p w14:paraId="1793D0B5" w14:textId="36E78FB3" w:rsidR="00453241" w:rsidRDefault="00453241" w:rsidP="00453241">
      <w:pPr>
        <w:pStyle w:val="Titre3"/>
      </w:pPr>
      <w:bookmarkStart w:id="76" w:name="_Toc115953993"/>
      <w:r>
        <w:t>Dépendance avec l’orientation</w:t>
      </w:r>
      <w:bookmarkEnd w:id="76"/>
    </w:p>
    <w:p w14:paraId="6B5F47D9" w14:textId="21495DD7" w:rsidR="00453241" w:rsidRDefault="00453241" w:rsidP="001E06A8">
      <w:pPr>
        <w:spacing w:after="0"/>
        <w:jc w:val="center"/>
      </w:pPr>
      <w:r>
        <w:rPr>
          <w:noProof/>
          <w:lang w:eastAsia="fr-FR"/>
        </w:rPr>
        <w:drawing>
          <wp:inline distT="0" distB="0" distL="0" distR="0" wp14:anchorId="5E7AE4A8" wp14:editId="423E3B46">
            <wp:extent cx="5638800" cy="21717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A1BC9A" w14:textId="7CD327F5"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7E77B6">
        <w:rPr>
          <w:noProof/>
          <w:color w:val="auto"/>
          <w:sz w:val="22"/>
        </w:rPr>
        <w:t>7</w:t>
      </w:r>
      <w:r w:rsidRPr="001E06A8">
        <w:rPr>
          <w:color w:val="auto"/>
          <w:sz w:val="22"/>
        </w:rPr>
        <w:fldChar w:fldCharType="end"/>
      </w:r>
      <w:r w:rsidRPr="001E06A8">
        <w:rPr>
          <w:color w:val="auto"/>
          <w:sz w:val="22"/>
        </w:rPr>
        <w:t xml:space="preserve"> : Profils selon l'orientation de balayage</w:t>
      </w:r>
    </w:p>
    <w:tbl>
      <w:tblPr>
        <w:tblStyle w:val="Tableausimple11"/>
        <w:tblW w:w="9918" w:type="dxa"/>
        <w:tblLayout w:type="fixed"/>
        <w:tblLook w:val="04A0" w:firstRow="1" w:lastRow="0" w:firstColumn="1" w:lastColumn="0" w:noHBand="0" w:noVBand="1"/>
      </w:tblPr>
      <w:tblGrid>
        <w:gridCol w:w="2479"/>
        <w:gridCol w:w="2480"/>
        <w:gridCol w:w="2479"/>
        <w:gridCol w:w="2480"/>
      </w:tblGrid>
      <w:tr w:rsidR="00D822D7" w:rsidRPr="00453241" w14:paraId="79ADBACA" w14:textId="77777777" w:rsidTr="00D822D7">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6CF6508C" w14:textId="77777777" w:rsidR="00D822D7" w:rsidRPr="00453241" w:rsidRDefault="00D822D7" w:rsidP="00453241">
            <w:pPr>
              <w:jc w:val="center"/>
              <w:rPr>
                <w:rFonts w:eastAsia="Times New Roman" w:cs="Times New Roman"/>
                <w:color w:val="000000"/>
                <w:lang w:eastAsia="fr-FR"/>
              </w:rPr>
            </w:pPr>
            <w:r w:rsidRPr="00453241">
              <w:rPr>
                <w:rFonts w:eastAsia="Times New Roman" w:cs="Times New Roman"/>
                <w:color w:val="000000"/>
                <w:lang w:eastAsia="fr-FR"/>
              </w:rPr>
              <w:t>Orientation</w:t>
            </w:r>
          </w:p>
        </w:tc>
        <w:tc>
          <w:tcPr>
            <w:tcW w:w="2480" w:type="dxa"/>
            <w:noWrap/>
            <w:vAlign w:val="center"/>
            <w:hideMark/>
          </w:tcPr>
          <w:p w14:paraId="407D0F55" w14:textId="77777777"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Symétrie (%)</w:t>
            </w:r>
          </w:p>
        </w:tc>
        <w:tc>
          <w:tcPr>
            <w:tcW w:w="2479" w:type="dxa"/>
            <w:noWrap/>
            <w:vAlign w:val="center"/>
            <w:hideMark/>
          </w:tcPr>
          <w:p w14:paraId="18C20F1E" w14:textId="77777777"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Homogénéité (%)</w:t>
            </w:r>
          </w:p>
        </w:tc>
        <w:tc>
          <w:tcPr>
            <w:tcW w:w="2480" w:type="dxa"/>
            <w:noWrap/>
            <w:vAlign w:val="center"/>
            <w:hideMark/>
          </w:tcPr>
          <w:p w14:paraId="67CAA034" w14:textId="198C2821"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Pénombre G</w:t>
            </w:r>
            <w:r>
              <w:rPr>
                <w:rFonts w:eastAsia="Times New Roman" w:cs="Times New Roman"/>
                <w:color w:val="000000"/>
                <w:lang w:eastAsia="fr-FR"/>
              </w:rPr>
              <w:t>-D</w:t>
            </w:r>
            <w:r w:rsidRPr="00453241">
              <w:rPr>
                <w:rFonts w:eastAsia="Times New Roman" w:cs="Times New Roman"/>
                <w:color w:val="000000"/>
                <w:lang w:eastAsia="fr-FR"/>
              </w:rPr>
              <w:t xml:space="preserve"> (cm)</w:t>
            </w:r>
          </w:p>
        </w:tc>
      </w:tr>
      <w:tr w:rsidR="00D822D7" w:rsidRPr="00453241" w14:paraId="208980E7" w14:textId="77777777" w:rsidTr="00D822D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18E3D87D" w14:textId="77777777" w:rsidR="00D822D7" w:rsidRPr="00453241" w:rsidRDefault="00D822D7" w:rsidP="00453241">
            <w:pPr>
              <w:jc w:val="center"/>
              <w:rPr>
                <w:rFonts w:eastAsia="Times New Roman" w:cs="Times New Roman"/>
                <w:color w:val="000000"/>
                <w:lang w:eastAsia="fr-FR"/>
              </w:rPr>
            </w:pPr>
            <w:r w:rsidRPr="00453241">
              <w:rPr>
                <w:rFonts w:eastAsia="Times New Roman" w:cs="Times New Roman"/>
                <w:color w:val="000000"/>
                <w:lang w:eastAsia="fr-FR"/>
              </w:rPr>
              <w:t>Inline</w:t>
            </w:r>
          </w:p>
        </w:tc>
        <w:tc>
          <w:tcPr>
            <w:tcW w:w="2480" w:type="dxa"/>
            <w:noWrap/>
            <w:vAlign w:val="center"/>
            <w:hideMark/>
          </w:tcPr>
          <w:p w14:paraId="77F4E5AF" w14:textId="77777777"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4,16</w:t>
            </w:r>
          </w:p>
        </w:tc>
        <w:tc>
          <w:tcPr>
            <w:tcW w:w="2479" w:type="dxa"/>
            <w:noWrap/>
            <w:vAlign w:val="center"/>
            <w:hideMark/>
          </w:tcPr>
          <w:p w14:paraId="091C6636" w14:textId="77777777"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5,69</w:t>
            </w:r>
          </w:p>
        </w:tc>
        <w:tc>
          <w:tcPr>
            <w:tcW w:w="2480" w:type="dxa"/>
            <w:noWrap/>
            <w:vAlign w:val="center"/>
            <w:hideMark/>
          </w:tcPr>
          <w:p w14:paraId="2189CE01" w14:textId="5F489650"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1,29</w:t>
            </w:r>
            <w:r>
              <w:rPr>
                <w:rFonts w:eastAsia="Times New Roman" w:cs="Times New Roman"/>
                <w:color w:val="000000"/>
                <w:lang w:eastAsia="fr-FR"/>
              </w:rPr>
              <w:t>-1,27</w:t>
            </w:r>
          </w:p>
        </w:tc>
      </w:tr>
      <w:tr w:rsidR="00D822D7" w:rsidRPr="00453241" w14:paraId="208E9250" w14:textId="77777777" w:rsidTr="00D822D7">
        <w:trPr>
          <w:trHeight w:val="283"/>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5622DB0F" w14:textId="77777777" w:rsidR="00D822D7" w:rsidRPr="00453241" w:rsidRDefault="00D822D7" w:rsidP="00453241">
            <w:pPr>
              <w:jc w:val="center"/>
              <w:rPr>
                <w:rFonts w:eastAsia="Times New Roman" w:cs="Times New Roman"/>
                <w:color w:val="000000"/>
                <w:lang w:eastAsia="fr-FR"/>
              </w:rPr>
            </w:pPr>
            <w:r w:rsidRPr="00453241">
              <w:rPr>
                <w:rFonts w:eastAsia="Times New Roman" w:cs="Times New Roman"/>
                <w:color w:val="000000"/>
                <w:lang w:eastAsia="fr-FR"/>
              </w:rPr>
              <w:t>Crossline</w:t>
            </w:r>
          </w:p>
        </w:tc>
        <w:tc>
          <w:tcPr>
            <w:tcW w:w="2480" w:type="dxa"/>
            <w:noWrap/>
            <w:vAlign w:val="center"/>
            <w:hideMark/>
          </w:tcPr>
          <w:p w14:paraId="123AB0AF" w14:textId="77777777"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3,53</w:t>
            </w:r>
          </w:p>
        </w:tc>
        <w:tc>
          <w:tcPr>
            <w:tcW w:w="2479" w:type="dxa"/>
            <w:noWrap/>
            <w:vAlign w:val="center"/>
            <w:hideMark/>
          </w:tcPr>
          <w:p w14:paraId="7098E211" w14:textId="77777777"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5,39</w:t>
            </w:r>
          </w:p>
        </w:tc>
        <w:tc>
          <w:tcPr>
            <w:tcW w:w="2480" w:type="dxa"/>
            <w:noWrap/>
            <w:vAlign w:val="center"/>
            <w:hideMark/>
          </w:tcPr>
          <w:p w14:paraId="3425A4BB" w14:textId="4DAB8B3E"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1,24</w:t>
            </w:r>
            <w:r>
              <w:rPr>
                <w:rFonts w:eastAsia="Times New Roman" w:cs="Times New Roman"/>
                <w:color w:val="000000"/>
                <w:lang w:eastAsia="fr-FR"/>
              </w:rPr>
              <w:t>-1,23</w:t>
            </w:r>
          </w:p>
        </w:tc>
      </w:tr>
    </w:tbl>
    <w:p w14:paraId="2402B71D" w14:textId="214C69D5" w:rsidR="00453241" w:rsidRPr="00453241" w:rsidRDefault="00B124A9" w:rsidP="008B1E20">
      <w:pPr>
        <w:spacing w:before="240"/>
        <w:jc w:val="both"/>
      </w:pPr>
      <w:r>
        <w:tab/>
        <w:t>Les profils en inline et crossline sont plutôt équivalent</w:t>
      </w:r>
      <w:r w:rsidR="000B63AE">
        <w:t>s</w:t>
      </w:r>
      <w:r>
        <w:t xml:space="preserve">. Seule la symétrie semble différente. La symétrie est réglée à l’aide de bobines de déviation placées dans la tête de l’accélérateur. Il est donc normal de ne pas trouver une symétrie identique dans les 2 directions de scan. </w:t>
      </w:r>
    </w:p>
    <w:p w14:paraId="7D87FEE4" w14:textId="164E4033" w:rsidR="00453241" w:rsidRDefault="00453241" w:rsidP="00453241">
      <w:pPr>
        <w:pStyle w:val="Titre3"/>
      </w:pPr>
      <w:bookmarkStart w:id="77" w:name="_Toc115953994"/>
      <w:r>
        <w:t>Dépendance avec la vitesse de balayage</w:t>
      </w:r>
      <w:bookmarkEnd w:id="77"/>
    </w:p>
    <w:p w14:paraId="5301A00F" w14:textId="43E5FE26" w:rsidR="00453241" w:rsidRDefault="005824B5" w:rsidP="001E06A8">
      <w:pPr>
        <w:spacing w:after="0"/>
        <w:jc w:val="center"/>
      </w:pPr>
      <w:r>
        <w:rPr>
          <w:noProof/>
          <w:lang w:eastAsia="fr-FR"/>
        </w:rPr>
        <w:drawing>
          <wp:inline distT="0" distB="0" distL="0" distR="0" wp14:anchorId="1108ED48" wp14:editId="2372BC8D">
            <wp:extent cx="5905500" cy="2444750"/>
            <wp:effectExtent l="0" t="0" r="0" b="1270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53C27D" w14:textId="3A041A40"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7E77B6">
        <w:rPr>
          <w:noProof/>
          <w:color w:val="auto"/>
          <w:sz w:val="22"/>
        </w:rPr>
        <w:t>8</w:t>
      </w:r>
      <w:r w:rsidRPr="001E06A8">
        <w:rPr>
          <w:color w:val="auto"/>
          <w:sz w:val="22"/>
        </w:rPr>
        <w:fldChar w:fldCharType="end"/>
      </w:r>
      <w:r w:rsidRPr="001E06A8">
        <w:rPr>
          <w:color w:val="auto"/>
          <w:sz w:val="22"/>
        </w:rPr>
        <w:t xml:space="preserve"> : Profils selon la vitesse de déplacement de la chambre</w:t>
      </w:r>
    </w:p>
    <w:tbl>
      <w:tblPr>
        <w:tblStyle w:val="Tableausimple11"/>
        <w:tblW w:w="0" w:type="auto"/>
        <w:tblLook w:val="04A0" w:firstRow="1" w:lastRow="0" w:firstColumn="1" w:lastColumn="0" w:noHBand="0" w:noVBand="1"/>
      </w:tblPr>
      <w:tblGrid>
        <w:gridCol w:w="2479"/>
        <w:gridCol w:w="2480"/>
        <w:gridCol w:w="2479"/>
        <w:gridCol w:w="2480"/>
      </w:tblGrid>
      <w:tr w:rsidR="00124DB7" w14:paraId="1729410E" w14:textId="77777777" w:rsidTr="00124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408E8E34" w14:textId="2A8DF6DC" w:rsidR="00124DB7" w:rsidRDefault="00124DB7" w:rsidP="00124DB7">
            <w:pPr>
              <w:jc w:val="center"/>
            </w:pPr>
            <w:r>
              <w:t>Vitesse (cm/s)</w:t>
            </w:r>
          </w:p>
        </w:tc>
        <w:tc>
          <w:tcPr>
            <w:tcW w:w="2480" w:type="dxa"/>
          </w:tcPr>
          <w:p w14:paraId="37F233C3" w14:textId="5F72FBEA"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Symétrie (%)</w:t>
            </w:r>
          </w:p>
        </w:tc>
        <w:tc>
          <w:tcPr>
            <w:tcW w:w="2479" w:type="dxa"/>
          </w:tcPr>
          <w:p w14:paraId="61B895A2" w14:textId="1065A684"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480" w:type="dxa"/>
          </w:tcPr>
          <w:p w14:paraId="015140DF" w14:textId="12A29571"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124DB7" w14:paraId="2B91E020" w14:textId="77777777" w:rsidTr="00124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24B16555" w14:textId="47829C8E" w:rsidR="00124DB7" w:rsidRDefault="00124DB7" w:rsidP="00124DB7">
            <w:pPr>
              <w:jc w:val="center"/>
            </w:pPr>
            <w:r>
              <w:t>0,3</w:t>
            </w:r>
          </w:p>
        </w:tc>
        <w:tc>
          <w:tcPr>
            <w:tcW w:w="2480" w:type="dxa"/>
          </w:tcPr>
          <w:p w14:paraId="4489224B" w14:textId="64106C13"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4,16</w:t>
            </w:r>
          </w:p>
        </w:tc>
        <w:tc>
          <w:tcPr>
            <w:tcW w:w="2479" w:type="dxa"/>
          </w:tcPr>
          <w:p w14:paraId="5BF5601D" w14:textId="141FD73F"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5,69</w:t>
            </w:r>
          </w:p>
        </w:tc>
        <w:tc>
          <w:tcPr>
            <w:tcW w:w="2480" w:type="dxa"/>
          </w:tcPr>
          <w:p w14:paraId="6F7517FE" w14:textId="6F743E02"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1,29-1,27</w:t>
            </w:r>
          </w:p>
        </w:tc>
      </w:tr>
      <w:tr w:rsidR="00124DB7" w14:paraId="383EA8B3" w14:textId="77777777" w:rsidTr="00124DB7">
        <w:tc>
          <w:tcPr>
            <w:cnfStyle w:val="001000000000" w:firstRow="0" w:lastRow="0" w:firstColumn="1" w:lastColumn="0" w:oddVBand="0" w:evenVBand="0" w:oddHBand="0" w:evenHBand="0" w:firstRowFirstColumn="0" w:firstRowLastColumn="0" w:lastRowFirstColumn="0" w:lastRowLastColumn="0"/>
            <w:tcW w:w="2479" w:type="dxa"/>
          </w:tcPr>
          <w:p w14:paraId="164FF6A2" w14:textId="12898773" w:rsidR="00124DB7" w:rsidRDefault="00124DB7" w:rsidP="00124DB7">
            <w:pPr>
              <w:jc w:val="center"/>
            </w:pPr>
            <w:r>
              <w:t>1</w:t>
            </w:r>
          </w:p>
        </w:tc>
        <w:tc>
          <w:tcPr>
            <w:tcW w:w="2480" w:type="dxa"/>
          </w:tcPr>
          <w:p w14:paraId="14B55183" w14:textId="49179907"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3,25</w:t>
            </w:r>
          </w:p>
        </w:tc>
        <w:tc>
          <w:tcPr>
            <w:tcW w:w="2479" w:type="dxa"/>
          </w:tcPr>
          <w:p w14:paraId="0B04CBF6" w14:textId="75732C7C"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5,78</w:t>
            </w:r>
          </w:p>
        </w:tc>
        <w:tc>
          <w:tcPr>
            <w:tcW w:w="2480" w:type="dxa"/>
          </w:tcPr>
          <w:p w14:paraId="521146C7" w14:textId="2ABD1841"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1,29-1,28</w:t>
            </w:r>
          </w:p>
        </w:tc>
      </w:tr>
      <w:tr w:rsidR="00124DB7" w14:paraId="0C7B9DBC" w14:textId="77777777" w:rsidTr="00124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56DAA248" w14:textId="138FEBD5" w:rsidR="00124DB7" w:rsidRDefault="00124DB7" w:rsidP="00124DB7">
            <w:pPr>
              <w:jc w:val="center"/>
            </w:pPr>
            <w:r>
              <w:t>2</w:t>
            </w:r>
          </w:p>
        </w:tc>
        <w:tc>
          <w:tcPr>
            <w:tcW w:w="2480" w:type="dxa"/>
          </w:tcPr>
          <w:p w14:paraId="1C909A65" w14:textId="654CCDAF"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3,99</w:t>
            </w:r>
          </w:p>
        </w:tc>
        <w:tc>
          <w:tcPr>
            <w:tcW w:w="2479" w:type="dxa"/>
          </w:tcPr>
          <w:p w14:paraId="727FE04B" w14:textId="1EF5D7CA"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5,82</w:t>
            </w:r>
          </w:p>
        </w:tc>
        <w:tc>
          <w:tcPr>
            <w:tcW w:w="2480" w:type="dxa"/>
          </w:tcPr>
          <w:p w14:paraId="2ECC81A7" w14:textId="66ECAE46"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1,28-1,27</w:t>
            </w:r>
          </w:p>
        </w:tc>
      </w:tr>
    </w:tbl>
    <w:p w14:paraId="1763837C" w14:textId="0520BEB6" w:rsidR="00983943" w:rsidRDefault="00983943" w:rsidP="00370B86">
      <w:pPr>
        <w:spacing w:before="240"/>
        <w:jc w:val="both"/>
      </w:pPr>
      <w:r>
        <w:tab/>
        <w:t xml:space="preserve">Nous observons que l’homogénéité se dégrade avec la vitesse. Cela est dû au temps d’intégration de chaque mesure qui est diminué lorsque la vitesse est augmentée. </w:t>
      </w:r>
      <w:r w:rsidR="005402A5">
        <w:t>De plus, pour les mesures avec électrons, la profondeur de mesure est celle de la profondeur du maximum. La chambre se déplace</w:t>
      </w:r>
      <w:r w:rsidR="000B63AE">
        <w:t>nt</w:t>
      </w:r>
      <w:r w:rsidR="005402A5">
        <w:t xml:space="preserve"> donc proche de la surface et</w:t>
      </w:r>
      <w:r w:rsidR="000B63AE">
        <w:t>,</w:t>
      </w:r>
      <w:r w:rsidR="005402A5">
        <w:t xml:space="preserve"> à une vitesse trop importante, il est possible que le déplacement de la CI puisse créer </w:t>
      </w:r>
      <w:r w:rsidR="000B63AE">
        <w:t>un mouvement du volume d’eau au-</w:t>
      </w:r>
      <w:r w:rsidR="005402A5">
        <w:t>dessus de la chambre, des vaguelettes. Cela peut donc modifier la mesure puisque la profondeur varie aléatoirement.</w:t>
      </w:r>
    </w:p>
    <w:p w14:paraId="424706A8" w14:textId="26A49A60" w:rsidR="00D069D1" w:rsidRDefault="00C83AB2" w:rsidP="00D069D1">
      <w:pPr>
        <w:pStyle w:val="Titre3"/>
      </w:pPr>
      <w:bookmarkStart w:id="78" w:name="_Toc115953995"/>
      <w:r>
        <w:t>Dépendance avec la DSP</w:t>
      </w:r>
      <w:bookmarkEnd w:id="78"/>
    </w:p>
    <w:p w14:paraId="4A0C4478" w14:textId="01FD2D40" w:rsidR="00D069D1" w:rsidRDefault="00D069D1" w:rsidP="00D069D1">
      <w:pPr>
        <w:spacing w:after="0"/>
        <w:jc w:val="center"/>
      </w:pPr>
      <w:r>
        <w:rPr>
          <w:noProof/>
          <w:lang w:eastAsia="fr-FR"/>
        </w:rPr>
        <w:drawing>
          <wp:inline distT="0" distB="0" distL="0" distR="0" wp14:anchorId="6C24AB01" wp14:editId="4B881A02">
            <wp:extent cx="5372100" cy="2466975"/>
            <wp:effectExtent l="0" t="0" r="0" b="952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BD90D7" w14:textId="7AF47B5C" w:rsidR="00D069D1" w:rsidRDefault="00D069D1" w:rsidP="00D069D1">
      <w:pPr>
        <w:pStyle w:val="Lgende"/>
        <w:jc w:val="center"/>
        <w:rPr>
          <w:color w:val="auto"/>
          <w:sz w:val="22"/>
        </w:rPr>
      </w:pPr>
      <w:r w:rsidRPr="00D069D1">
        <w:rPr>
          <w:color w:val="auto"/>
          <w:sz w:val="22"/>
        </w:rPr>
        <w:t xml:space="preserve">Figure </w:t>
      </w:r>
      <w:r w:rsidRPr="00D069D1">
        <w:rPr>
          <w:color w:val="auto"/>
          <w:sz w:val="22"/>
        </w:rPr>
        <w:fldChar w:fldCharType="begin"/>
      </w:r>
      <w:r w:rsidRPr="00D069D1">
        <w:rPr>
          <w:color w:val="auto"/>
          <w:sz w:val="22"/>
        </w:rPr>
        <w:instrText xml:space="preserve"> SEQ Figure \* ARABIC </w:instrText>
      </w:r>
      <w:r w:rsidRPr="00D069D1">
        <w:rPr>
          <w:color w:val="auto"/>
          <w:sz w:val="22"/>
        </w:rPr>
        <w:fldChar w:fldCharType="separate"/>
      </w:r>
      <w:r w:rsidR="007E77B6">
        <w:rPr>
          <w:noProof/>
          <w:color w:val="auto"/>
          <w:sz w:val="22"/>
        </w:rPr>
        <w:t>9</w:t>
      </w:r>
      <w:r w:rsidRPr="00D069D1">
        <w:rPr>
          <w:color w:val="auto"/>
          <w:sz w:val="22"/>
        </w:rPr>
        <w:fldChar w:fldCharType="end"/>
      </w:r>
      <w:r w:rsidRPr="00D069D1">
        <w:rPr>
          <w:color w:val="auto"/>
          <w:sz w:val="22"/>
        </w:rPr>
        <w:t xml:space="preserve"> :  Profils selon la DSP</w:t>
      </w:r>
    </w:p>
    <w:tbl>
      <w:tblPr>
        <w:tblStyle w:val="Tableausimple11"/>
        <w:tblW w:w="0" w:type="auto"/>
        <w:tblLook w:val="04A0" w:firstRow="1" w:lastRow="0" w:firstColumn="1" w:lastColumn="0" w:noHBand="0" w:noVBand="1"/>
      </w:tblPr>
      <w:tblGrid>
        <w:gridCol w:w="2614"/>
        <w:gridCol w:w="2614"/>
        <w:gridCol w:w="2614"/>
        <w:gridCol w:w="2614"/>
      </w:tblGrid>
      <w:tr w:rsidR="00663778" w14:paraId="170C57CB" w14:textId="77777777" w:rsidTr="0066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256C82C" w14:textId="7A283963" w:rsidR="00663778" w:rsidRDefault="00663778" w:rsidP="00663778">
            <w:pPr>
              <w:jc w:val="center"/>
            </w:pPr>
            <w:r>
              <w:t>DSP (cm)</w:t>
            </w:r>
          </w:p>
        </w:tc>
        <w:tc>
          <w:tcPr>
            <w:tcW w:w="2614" w:type="dxa"/>
          </w:tcPr>
          <w:p w14:paraId="064A2EF5" w14:textId="652A4C5E"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66F820ED" w14:textId="63A0A00E"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58141F94" w14:textId="589A02BA"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663778" w14:paraId="112EF10A" w14:textId="77777777" w:rsidTr="0066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F90D738" w14:textId="6B2FA7FC" w:rsidR="00663778" w:rsidRDefault="00663778" w:rsidP="00663778">
            <w:pPr>
              <w:jc w:val="center"/>
            </w:pPr>
            <w:r>
              <w:t>100</w:t>
            </w:r>
          </w:p>
        </w:tc>
        <w:tc>
          <w:tcPr>
            <w:tcW w:w="2614" w:type="dxa"/>
          </w:tcPr>
          <w:p w14:paraId="029D5C55" w14:textId="14202EF2"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4,19</w:t>
            </w:r>
          </w:p>
        </w:tc>
        <w:tc>
          <w:tcPr>
            <w:tcW w:w="2614" w:type="dxa"/>
          </w:tcPr>
          <w:p w14:paraId="69EBEC50" w14:textId="2944230E"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5,94</w:t>
            </w:r>
          </w:p>
        </w:tc>
        <w:tc>
          <w:tcPr>
            <w:tcW w:w="2614" w:type="dxa"/>
          </w:tcPr>
          <w:p w14:paraId="1AD5A530" w14:textId="016D7D5C"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1,36-1,35</w:t>
            </w:r>
          </w:p>
        </w:tc>
      </w:tr>
      <w:tr w:rsidR="00663778" w14:paraId="5A7689C5" w14:textId="77777777" w:rsidTr="00663778">
        <w:tc>
          <w:tcPr>
            <w:cnfStyle w:val="001000000000" w:firstRow="0" w:lastRow="0" w:firstColumn="1" w:lastColumn="0" w:oddVBand="0" w:evenVBand="0" w:oddHBand="0" w:evenHBand="0" w:firstRowFirstColumn="0" w:firstRowLastColumn="0" w:lastRowFirstColumn="0" w:lastRowLastColumn="0"/>
            <w:tcW w:w="2614" w:type="dxa"/>
          </w:tcPr>
          <w:p w14:paraId="50E1D4DD" w14:textId="772EA218" w:rsidR="00663778" w:rsidRDefault="00663778" w:rsidP="00663778">
            <w:pPr>
              <w:jc w:val="center"/>
            </w:pPr>
            <w:r>
              <w:t>105</w:t>
            </w:r>
          </w:p>
        </w:tc>
        <w:tc>
          <w:tcPr>
            <w:tcW w:w="2614" w:type="dxa"/>
          </w:tcPr>
          <w:p w14:paraId="02B00006" w14:textId="19A931C9"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2,32</w:t>
            </w:r>
          </w:p>
        </w:tc>
        <w:tc>
          <w:tcPr>
            <w:tcW w:w="2614" w:type="dxa"/>
          </w:tcPr>
          <w:p w14:paraId="34FDA293" w14:textId="17ADD8B6"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6,56</w:t>
            </w:r>
          </w:p>
        </w:tc>
        <w:tc>
          <w:tcPr>
            <w:tcW w:w="2614" w:type="dxa"/>
          </w:tcPr>
          <w:p w14:paraId="0152A452" w14:textId="440EB15D"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1,50-1,48</w:t>
            </w:r>
          </w:p>
        </w:tc>
      </w:tr>
      <w:tr w:rsidR="00663778" w14:paraId="60B02D56" w14:textId="77777777" w:rsidTr="0066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0903C50" w14:textId="2F579651" w:rsidR="00663778" w:rsidRDefault="00663778" w:rsidP="00663778">
            <w:pPr>
              <w:jc w:val="center"/>
            </w:pPr>
            <w:r>
              <w:t>110</w:t>
            </w:r>
          </w:p>
        </w:tc>
        <w:tc>
          <w:tcPr>
            <w:tcW w:w="2614" w:type="dxa"/>
          </w:tcPr>
          <w:p w14:paraId="08667DAA" w14:textId="09A45BE8"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3,75</w:t>
            </w:r>
          </w:p>
        </w:tc>
        <w:tc>
          <w:tcPr>
            <w:tcW w:w="2614" w:type="dxa"/>
          </w:tcPr>
          <w:p w14:paraId="5EEFA9DD" w14:textId="3892B7EB"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7,17</w:t>
            </w:r>
          </w:p>
        </w:tc>
        <w:tc>
          <w:tcPr>
            <w:tcW w:w="2614" w:type="dxa"/>
          </w:tcPr>
          <w:p w14:paraId="2B546B96" w14:textId="575FABEB"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1,68-1,67</w:t>
            </w:r>
          </w:p>
        </w:tc>
      </w:tr>
    </w:tbl>
    <w:p w14:paraId="66B822E9" w14:textId="5FD37378" w:rsidR="008774C0" w:rsidRDefault="005757EC" w:rsidP="008774C0">
      <w:pPr>
        <w:spacing w:before="240"/>
        <w:jc w:val="both"/>
      </w:pPr>
      <w:r>
        <w:tab/>
        <w:t>La pénombre est augmentée avec la DSP, ce qui est d</w:t>
      </w:r>
      <w:r w:rsidR="000870F2">
        <w:t>û</w:t>
      </w:r>
      <w:r>
        <w:t xml:space="preserve"> à l</w:t>
      </w:r>
      <w:r w:rsidR="006465BA">
        <w:t>’augmentation de la pénombre géométrique</w:t>
      </w:r>
      <w:r>
        <w:t xml:space="preserve">. L’homogénéité est dégradée avec la DSP puisque la probabilité d’interaction des électrons </w:t>
      </w:r>
      <w:r w:rsidR="000870F2">
        <w:t xml:space="preserve">dans l’air est augmentée, tout comme le diffusé qui en découle. </w:t>
      </w:r>
      <w:r w:rsidR="008774C0">
        <w:t xml:space="preserve">En clinique, la DSP utilisée </w:t>
      </w:r>
      <w:r w:rsidR="0046609E">
        <w:t>est de 100 cm afin d’avoir une homogénéité la plus satisfaisante possible</w:t>
      </w:r>
      <w:bookmarkStart w:id="79" w:name="_Toc115953996"/>
      <w:r w:rsidR="0046609E">
        <w:t>.</w:t>
      </w:r>
    </w:p>
    <w:p w14:paraId="5FF45FC1" w14:textId="7AB75801" w:rsidR="00E1352A" w:rsidRDefault="00E1352A" w:rsidP="008774C0">
      <w:pPr>
        <w:pStyle w:val="Titre3"/>
      </w:pPr>
      <w:r>
        <w:t>Dépendance selon la position de la chambre de référence</w:t>
      </w:r>
      <w:bookmarkEnd w:id="79"/>
    </w:p>
    <w:p w14:paraId="36E97E1B" w14:textId="7094E7BD" w:rsidR="00B456D7" w:rsidRDefault="00B456D7" w:rsidP="00B456D7">
      <w:pPr>
        <w:spacing w:after="0"/>
        <w:jc w:val="center"/>
      </w:pPr>
      <w:r>
        <w:rPr>
          <w:noProof/>
          <w:lang w:eastAsia="fr-FR"/>
        </w:rPr>
        <w:drawing>
          <wp:inline distT="0" distB="0" distL="0" distR="0" wp14:anchorId="29D302FC" wp14:editId="5B7F098C">
            <wp:extent cx="5962650" cy="24765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8B2B22" w14:textId="2DC7533C" w:rsidR="00B456D7" w:rsidRPr="00B456D7" w:rsidRDefault="00B456D7" w:rsidP="00B456D7">
      <w:pPr>
        <w:pStyle w:val="Lgende"/>
        <w:jc w:val="center"/>
        <w:rPr>
          <w:color w:val="auto"/>
          <w:sz w:val="22"/>
          <w:szCs w:val="22"/>
        </w:rPr>
      </w:pPr>
      <w:r w:rsidRPr="00B456D7">
        <w:rPr>
          <w:color w:val="auto"/>
          <w:sz w:val="22"/>
          <w:szCs w:val="22"/>
        </w:rPr>
        <w:t xml:space="preserve">Figure </w:t>
      </w:r>
      <w:r w:rsidRPr="00B456D7">
        <w:rPr>
          <w:color w:val="auto"/>
          <w:sz w:val="22"/>
          <w:szCs w:val="22"/>
        </w:rPr>
        <w:fldChar w:fldCharType="begin"/>
      </w:r>
      <w:r w:rsidRPr="00B456D7">
        <w:rPr>
          <w:color w:val="auto"/>
          <w:sz w:val="22"/>
          <w:szCs w:val="22"/>
        </w:rPr>
        <w:instrText xml:space="preserve"> SEQ Figure \* ARABIC </w:instrText>
      </w:r>
      <w:r w:rsidRPr="00B456D7">
        <w:rPr>
          <w:color w:val="auto"/>
          <w:sz w:val="22"/>
          <w:szCs w:val="22"/>
        </w:rPr>
        <w:fldChar w:fldCharType="separate"/>
      </w:r>
      <w:r w:rsidR="007E77B6">
        <w:rPr>
          <w:noProof/>
          <w:color w:val="auto"/>
          <w:sz w:val="22"/>
          <w:szCs w:val="22"/>
        </w:rPr>
        <w:t>10</w:t>
      </w:r>
      <w:r w:rsidRPr="00B456D7">
        <w:rPr>
          <w:color w:val="auto"/>
          <w:sz w:val="22"/>
          <w:szCs w:val="22"/>
        </w:rPr>
        <w:fldChar w:fldCharType="end"/>
      </w:r>
      <w:r w:rsidRPr="00B456D7">
        <w:rPr>
          <w:color w:val="auto"/>
          <w:sz w:val="22"/>
          <w:szCs w:val="22"/>
        </w:rPr>
        <w:t xml:space="preserve"> : Profils selon la position de la chambre de référence</w:t>
      </w:r>
    </w:p>
    <w:tbl>
      <w:tblPr>
        <w:tblStyle w:val="Tableausimple11"/>
        <w:tblW w:w="0" w:type="auto"/>
        <w:tblLook w:val="04A0" w:firstRow="1" w:lastRow="0" w:firstColumn="1" w:lastColumn="0" w:noHBand="0" w:noVBand="1"/>
      </w:tblPr>
      <w:tblGrid>
        <w:gridCol w:w="2614"/>
        <w:gridCol w:w="2614"/>
        <w:gridCol w:w="2614"/>
        <w:gridCol w:w="2614"/>
      </w:tblGrid>
      <w:tr w:rsidR="000F36B3" w14:paraId="62BDCF04" w14:textId="77777777" w:rsidTr="00370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5BDA7807" w14:textId="31689C20" w:rsidR="000F36B3" w:rsidRDefault="000F36B3" w:rsidP="00370B86">
            <w:pPr>
              <w:jc w:val="center"/>
            </w:pPr>
            <w:r>
              <w:t>Position de la chambre de ref</w:t>
            </w:r>
          </w:p>
        </w:tc>
        <w:tc>
          <w:tcPr>
            <w:tcW w:w="2614" w:type="dxa"/>
            <w:vAlign w:val="center"/>
          </w:tcPr>
          <w:p w14:paraId="673B9A41" w14:textId="5BC27156"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vAlign w:val="center"/>
          </w:tcPr>
          <w:p w14:paraId="74999729" w14:textId="4D82E3EE"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vAlign w:val="center"/>
          </w:tcPr>
          <w:p w14:paraId="43490125" w14:textId="316F0CAF"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0F36B3" w14:paraId="0A8E1FC2" w14:textId="77777777" w:rsidTr="00370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6BBBFD8" w14:textId="202163F0" w:rsidR="000F36B3" w:rsidRDefault="000F36B3" w:rsidP="00370B86">
            <w:pPr>
              <w:jc w:val="center"/>
            </w:pPr>
            <w:r>
              <w:t>Dans le coin</w:t>
            </w:r>
          </w:p>
        </w:tc>
        <w:tc>
          <w:tcPr>
            <w:tcW w:w="2614" w:type="dxa"/>
            <w:vAlign w:val="center"/>
          </w:tcPr>
          <w:p w14:paraId="0BBB90D2" w14:textId="2D17B8C7"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1,76</w:t>
            </w:r>
          </w:p>
        </w:tc>
        <w:tc>
          <w:tcPr>
            <w:tcW w:w="2614" w:type="dxa"/>
            <w:vAlign w:val="center"/>
          </w:tcPr>
          <w:p w14:paraId="35AF897A" w14:textId="54A98F2F"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3,56</w:t>
            </w:r>
          </w:p>
        </w:tc>
        <w:tc>
          <w:tcPr>
            <w:tcW w:w="2614" w:type="dxa"/>
            <w:vAlign w:val="center"/>
          </w:tcPr>
          <w:p w14:paraId="2A39E836" w14:textId="6D5F2E5E"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1,38-1,39</w:t>
            </w:r>
          </w:p>
        </w:tc>
      </w:tr>
      <w:tr w:rsidR="000F36B3" w14:paraId="56BB6D69" w14:textId="77777777" w:rsidTr="00370B86">
        <w:tc>
          <w:tcPr>
            <w:cnfStyle w:val="001000000000" w:firstRow="0" w:lastRow="0" w:firstColumn="1" w:lastColumn="0" w:oddVBand="0" w:evenVBand="0" w:oddHBand="0" w:evenHBand="0" w:firstRowFirstColumn="0" w:firstRowLastColumn="0" w:lastRowFirstColumn="0" w:lastRowLastColumn="0"/>
            <w:tcW w:w="2614" w:type="dxa"/>
            <w:vAlign w:val="center"/>
          </w:tcPr>
          <w:p w14:paraId="09651B8A" w14:textId="68CB05BD" w:rsidR="000F36B3" w:rsidRDefault="000F36B3" w:rsidP="00370B86">
            <w:pPr>
              <w:jc w:val="center"/>
            </w:pPr>
            <w:r>
              <w:t>Centrée</w:t>
            </w:r>
          </w:p>
        </w:tc>
        <w:tc>
          <w:tcPr>
            <w:tcW w:w="2614" w:type="dxa"/>
            <w:vAlign w:val="center"/>
          </w:tcPr>
          <w:p w14:paraId="06DE2A3E" w14:textId="4B97F1E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2,77</w:t>
            </w:r>
          </w:p>
        </w:tc>
        <w:tc>
          <w:tcPr>
            <w:tcW w:w="2614" w:type="dxa"/>
            <w:vAlign w:val="center"/>
          </w:tcPr>
          <w:p w14:paraId="14074D57" w14:textId="535B77F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4,61</w:t>
            </w:r>
          </w:p>
        </w:tc>
        <w:tc>
          <w:tcPr>
            <w:tcW w:w="2614" w:type="dxa"/>
            <w:vAlign w:val="center"/>
          </w:tcPr>
          <w:p w14:paraId="772EBAA6" w14:textId="343B7ACA"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1,42-1,41</w:t>
            </w:r>
          </w:p>
        </w:tc>
      </w:tr>
      <w:tr w:rsidR="000F36B3" w14:paraId="4F5C605E" w14:textId="77777777" w:rsidTr="00370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F613FC4" w14:textId="4FF9C2A9" w:rsidR="000F36B3" w:rsidRDefault="000F36B3" w:rsidP="00370B86">
            <w:pPr>
              <w:jc w:val="center"/>
            </w:pPr>
            <w:r>
              <w:t>Hors champ avec normalisation</w:t>
            </w:r>
          </w:p>
        </w:tc>
        <w:tc>
          <w:tcPr>
            <w:tcW w:w="2614" w:type="dxa"/>
            <w:vAlign w:val="center"/>
          </w:tcPr>
          <w:p w14:paraId="00D82E41" w14:textId="46D72B94"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8,92</w:t>
            </w:r>
          </w:p>
        </w:tc>
        <w:tc>
          <w:tcPr>
            <w:tcW w:w="2614" w:type="dxa"/>
            <w:vAlign w:val="center"/>
          </w:tcPr>
          <w:p w14:paraId="00732465" w14:textId="119E05B3"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8,35</w:t>
            </w:r>
          </w:p>
        </w:tc>
        <w:tc>
          <w:tcPr>
            <w:tcW w:w="2614" w:type="dxa"/>
            <w:vAlign w:val="center"/>
          </w:tcPr>
          <w:p w14:paraId="5C47F3AF" w14:textId="11BFC90D"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1,45-1,47</w:t>
            </w:r>
          </w:p>
        </w:tc>
      </w:tr>
      <w:tr w:rsidR="000F36B3" w14:paraId="0C3A0024" w14:textId="77777777" w:rsidTr="00370B86">
        <w:tc>
          <w:tcPr>
            <w:cnfStyle w:val="001000000000" w:firstRow="0" w:lastRow="0" w:firstColumn="1" w:lastColumn="0" w:oddVBand="0" w:evenVBand="0" w:oddHBand="0" w:evenHBand="0" w:firstRowFirstColumn="0" w:firstRowLastColumn="0" w:lastRowFirstColumn="0" w:lastRowLastColumn="0"/>
            <w:tcW w:w="2614" w:type="dxa"/>
            <w:vAlign w:val="center"/>
          </w:tcPr>
          <w:p w14:paraId="554A4036" w14:textId="40E80FCA" w:rsidR="000F36B3" w:rsidRDefault="000F36B3" w:rsidP="00370B86">
            <w:pPr>
              <w:jc w:val="center"/>
            </w:pPr>
            <w:r>
              <w:t>Désactivée</w:t>
            </w:r>
          </w:p>
        </w:tc>
        <w:tc>
          <w:tcPr>
            <w:tcW w:w="2614" w:type="dxa"/>
            <w:vAlign w:val="center"/>
          </w:tcPr>
          <w:p w14:paraId="1C8E2D7D" w14:textId="3E626D48"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7,27</w:t>
            </w:r>
          </w:p>
        </w:tc>
        <w:tc>
          <w:tcPr>
            <w:tcW w:w="2614" w:type="dxa"/>
            <w:vAlign w:val="center"/>
          </w:tcPr>
          <w:p w14:paraId="1573CE08" w14:textId="1E7B8EF4"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5,00</w:t>
            </w:r>
          </w:p>
        </w:tc>
        <w:tc>
          <w:tcPr>
            <w:tcW w:w="2614" w:type="dxa"/>
            <w:vAlign w:val="center"/>
          </w:tcPr>
          <w:p w14:paraId="16B3D689" w14:textId="3AC0652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1,37-1,33</w:t>
            </w:r>
          </w:p>
        </w:tc>
      </w:tr>
    </w:tbl>
    <w:p w14:paraId="533332C5" w14:textId="69CBA591" w:rsidR="00E1352A" w:rsidRDefault="00B456D7" w:rsidP="004C314B">
      <w:pPr>
        <w:spacing w:before="240"/>
        <w:ind w:firstLine="709"/>
        <w:jc w:val="both"/>
      </w:pPr>
      <w:r>
        <w:t xml:space="preserve">Nous observons une dégradation de l’homogénéité lorsque la chambre de référence est positionnée hors du champ ou est désactivée. </w:t>
      </w:r>
      <w:r w:rsidR="00ED6EA3">
        <w:t xml:space="preserve">Ce résultat était attendu puisque cette chambre permet de normaliser la mesure par rapport au débit de dose qui n’est pas constant lors de l’irradiation. </w:t>
      </w:r>
      <w:r>
        <w:t>L’homogénéité est également dégradée lorsque cette chambre se trouve au centre du champ. En effet, dans ce cas, elle peut perturber la mesure du profil en captant une partie du faisceau</w:t>
      </w:r>
      <w:r w:rsidR="00ED6EA3">
        <w:t xml:space="preserve"> participant à la dose. La symétrie est également très dégradée lorsque la CI de référence est hors du champ. Cela est lié </w:t>
      </w:r>
      <w:r w:rsidR="00370B86">
        <w:t>à la variation</w:t>
      </w:r>
      <w:r w:rsidR="00ED6EA3">
        <w:t xml:space="preserve"> aléatoire du débit de dose qui n’est plus corrigée par cette dernière. </w:t>
      </w:r>
      <w:r w:rsidR="00370B86">
        <w:t>La pénombre est en revanche peu</w:t>
      </w:r>
      <w:r w:rsidR="00ED6EA3">
        <w:t xml:space="preserve"> impactée par la position de la chambre de référence.</w:t>
      </w:r>
    </w:p>
    <w:p w14:paraId="68068EB2" w14:textId="2C024726" w:rsidR="00E1352A" w:rsidRDefault="00E1352A" w:rsidP="00E1352A">
      <w:pPr>
        <w:pStyle w:val="Titre3"/>
      </w:pPr>
      <w:bookmarkStart w:id="80" w:name="_Toc115953997"/>
      <w:r>
        <w:t>Dépendance avec le détecteur</w:t>
      </w:r>
      <w:bookmarkEnd w:id="80"/>
    </w:p>
    <w:p w14:paraId="6E70445C" w14:textId="630E2954" w:rsidR="00ED6EA3" w:rsidRDefault="00ED6EA3" w:rsidP="00560ACC">
      <w:pPr>
        <w:spacing w:after="0"/>
        <w:jc w:val="center"/>
      </w:pPr>
      <w:r>
        <w:rPr>
          <w:noProof/>
          <w:lang w:eastAsia="fr-FR"/>
        </w:rPr>
        <w:drawing>
          <wp:inline distT="0" distB="0" distL="0" distR="0" wp14:anchorId="01A06FA6" wp14:editId="189D8A08">
            <wp:extent cx="4524292" cy="1987826"/>
            <wp:effectExtent l="0" t="0" r="10160" b="1270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154555B" w14:textId="46EE9DC3" w:rsidR="00560ACC" w:rsidRPr="00560ACC" w:rsidRDefault="00560ACC" w:rsidP="00560ACC">
      <w:pPr>
        <w:pStyle w:val="Lgende"/>
        <w:jc w:val="center"/>
        <w:rPr>
          <w:color w:val="auto"/>
          <w:sz w:val="22"/>
          <w:szCs w:val="22"/>
        </w:rPr>
      </w:pPr>
      <w:r w:rsidRPr="00560ACC">
        <w:rPr>
          <w:color w:val="auto"/>
          <w:sz w:val="22"/>
          <w:szCs w:val="22"/>
        </w:rPr>
        <w:t xml:space="preserve">Figure </w:t>
      </w:r>
      <w:r w:rsidRPr="00560ACC">
        <w:rPr>
          <w:color w:val="auto"/>
          <w:sz w:val="22"/>
          <w:szCs w:val="22"/>
        </w:rPr>
        <w:fldChar w:fldCharType="begin"/>
      </w:r>
      <w:r w:rsidRPr="00560ACC">
        <w:rPr>
          <w:color w:val="auto"/>
          <w:sz w:val="22"/>
          <w:szCs w:val="22"/>
        </w:rPr>
        <w:instrText xml:space="preserve"> SEQ Figure \* ARABIC </w:instrText>
      </w:r>
      <w:r w:rsidRPr="00560ACC">
        <w:rPr>
          <w:color w:val="auto"/>
          <w:sz w:val="22"/>
          <w:szCs w:val="22"/>
        </w:rPr>
        <w:fldChar w:fldCharType="separate"/>
      </w:r>
      <w:r w:rsidR="007E77B6">
        <w:rPr>
          <w:noProof/>
          <w:color w:val="auto"/>
          <w:sz w:val="22"/>
          <w:szCs w:val="22"/>
        </w:rPr>
        <w:t>11</w:t>
      </w:r>
      <w:r w:rsidRPr="00560ACC">
        <w:rPr>
          <w:color w:val="auto"/>
          <w:sz w:val="22"/>
          <w:szCs w:val="22"/>
        </w:rPr>
        <w:fldChar w:fldCharType="end"/>
      </w:r>
      <w:r w:rsidRPr="00560ACC">
        <w:rPr>
          <w:color w:val="auto"/>
          <w:sz w:val="22"/>
          <w:szCs w:val="22"/>
        </w:rPr>
        <w:t xml:space="preserve"> : Profils selon le détecteur</w:t>
      </w:r>
    </w:p>
    <w:tbl>
      <w:tblPr>
        <w:tblStyle w:val="Tableausimple11"/>
        <w:tblW w:w="0" w:type="auto"/>
        <w:tblLook w:val="04A0" w:firstRow="1" w:lastRow="0" w:firstColumn="1" w:lastColumn="0" w:noHBand="0" w:noVBand="1"/>
      </w:tblPr>
      <w:tblGrid>
        <w:gridCol w:w="2614"/>
        <w:gridCol w:w="2614"/>
        <w:gridCol w:w="2614"/>
        <w:gridCol w:w="2614"/>
      </w:tblGrid>
      <w:tr w:rsidR="00E8555B" w14:paraId="1789DA3A" w14:textId="77777777" w:rsidTr="00E8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B688E2B" w14:textId="1F1995CD" w:rsidR="00E8555B" w:rsidRDefault="00E8555B" w:rsidP="00A83348">
            <w:pPr>
              <w:jc w:val="center"/>
            </w:pPr>
            <w:r>
              <w:t>Détecteur</w:t>
            </w:r>
          </w:p>
        </w:tc>
        <w:tc>
          <w:tcPr>
            <w:tcW w:w="2614" w:type="dxa"/>
          </w:tcPr>
          <w:p w14:paraId="5522EA13" w14:textId="4C163A74"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377ACEAB" w14:textId="0BCD412C"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7D5741F2" w14:textId="5C49DDF8"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E8555B" w14:paraId="68718FB1" w14:textId="77777777" w:rsidTr="00E8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0F39A41" w14:textId="01FF8118" w:rsidR="00E8555B" w:rsidRDefault="00E8555B" w:rsidP="00A83348">
            <w:pPr>
              <w:jc w:val="center"/>
            </w:pPr>
            <w:r>
              <w:t>CC13</w:t>
            </w:r>
          </w:p>
        </w:tc>
        <w:tc>
          <w:tcPr>
            <w:tcW w:w="2614" w:type="dxa"/>
          </w:tcPr>
          <w:p w14:paraId="2C717F6A" w14:textId="35646C7F"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4,19</w:t>
            </w:r>
          </w:p>
        </w:tc>
        <w:tc>
          <w:tcPr>
            <w:tcW w:w="2614" w:type="dxa"/>
          </w:tcPr>
          <w:p w14:paraId="1931CA25" w14:textId="1DE9A681"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5,94</w:t>
            </w:r>
          </w:p>
        </w:tc>
        <w:tc>
          <w:tcPr>
            <w:tcW w:w="2614" w:type="dxa"/>
          </w:tcPr>
          <w:p w14:paraId="2624AF9B" w14:textId="512B587F"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1,36-1,35</w:t>
            </w:r>
          </w:p>
        </w:tc>
      </w:tr>
      <w:tr w:rsidR="00E8555B" w14:paraId="421FCD78" w14:textId="77777777" w:rsidTr="00E8555B">
        <w:tc>
          <w:tcPr>
            <w:cnfStyle w:val="001000000000" w:firstRow="0" w:lastRow="0" w:firstColumn="1" w:lastColumn="0" w:oddVBand="0" w:evenVBand="0" w:oddHBand="0" w:evenHBand="0" w:firstRowFirstColumn="0" w:firstRowLastColumn="0" w:lastRowFirstColumn="0" w:lastRowLastColumn="0"/>
            <w:tcW w:w="2614" w:type="dxa"/>
          </w:tcPr>
          <w:p w14:paraId="67A276F4" w14:textId="2BF1593C" w:rsidR="00E8555B" w:rsidRDefault="00E8555B" w:rsidP="00A83348">
            <w:pPr>
              <w:jc w:val="center"/>
            </w:pPr>
            <w:r>
              <w:t>PinPoint</w:t>
            </w:r>
          </w:p>
        </w:tc>
        <w:tc>
          <w:tcPr>
            <w:tcW w:w="2614" w:type="dxa"/>
          </w:tcPr>
          <w:p w14:paraId="5EBA5FEE" w14:textId="63080483"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1,38</w:t>
            </w:r>
          </w:p>
        </w:tc>
        <w:tc>
          <w:tcPr>
            <w:tcW w:w="2614" w:type="dxa"/>
          </w:tcPr>
          <w:p w14:paraId="2EFF1FE1" w14:textId="67532C5B"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5,84</w:t>
            </w:r>
          </w:p>
        </w:tc>
        <w:tc>
          <w:tcPr>
            <w:tcW w:w="2614" w:type="dxa"/>
          </w:tcPr>
          <w:p w14:paraId="0C76BC3B" w14:textId="15D07D0A"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1,34-1,31</w:t>
            </w:r>
          </w:p>
        </w:tc>
      </w:tr>
      <w:tr w:rsidR="00E8555B" w14:paraId="0FB21894" w14:textId="77777777" w:rsidTr="00E8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91A4A9C" w14:textId="6FF911B1" w:rsidR="00E8555B" w:rsidRDefault="00283A62" w:rsidP="00A83348">
            <w:pPr>
              <w:jc w:val="center"/>
            </w:pPr>
            <w:r>
              <w:t>ROOS</w:t>
            </w:r>
          </w:p>
        </w:tc>
        <w:tc>
          <w:tcPr>
            <w:tcW w:w="2614" w:type="dxa"/>
          </w:tcPr>
          <w:p w14:paraId="60AD3097" w14:textId="1A0EAA79"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2,51</w:t>
            </w:r>
          </w:p>
        </w:tc>
        <w:tc>
          <w:tcPr>
            <w:tcW w:w="2614" w:type="dxa"/>
          </w:tcPr>
          <w:p w14:paraId="6F2DFC9A" w14:textId="7BE62E7E"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7,89</w:t>
            </w:r>
          </w:p>
        </w:tc>
        <w:tc>
          <w:tcPr>
            <w:tcW w:w="2614" w:type="dxa"/>
          </w:tcPr>
          <w:p w14:paraId="5240816D" w14:textId="001CCB2F"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1,61-1,60</w:t>
            </w:r>
          </w:p>
        </w:tc>
      </w:tr>
    </w:tbl>
    <w:p w14:paraId="3264BED1" w14:textId="0CAC8717" w:rsidR="00E8555B" w:rsidRPr="00E8555B" w:rsidRDefault="00042D4B" w:rsidP="004C314B">
      <w:pPr>
        <w:spacing w:before="240"/>
        <w:jc w:val="both"/>
      </w:pPr>
      <w:r>
        <w:tab/>
        <w:t>Nous observons</w:t>
      </w:r>
      <w:r w:rsidR="00B30963">
        <w:t xml:space="preserve"> une dégradation de la pénombre pour la mesure effectuée à la</w:t>
      </w:r>
      <w:r w:rsidR="00370B86">
        <w:t xml:space="preserve"> chambre</w:t>
      </w:r>
      <w:r w:rsidR="00B30963">
        <w:t xml:space="preserve"> ROOS. Cela est dû à la géométrie de la chambre plate qui possède une large zone de comptage </w:t>
      </w:r>
      <w:r w:rsidR="00370B86">
        <w:t xml:space="preserve">dans le plan </w:t>
      </w:r>
      <w:r w:rsidR="00B30963">
        <w:t xml:space="preserve">perpendiculaire au faisceau en comparaison des chambres cylindriques. </w:t>
      </w:r>
      <w:r w:rsidR="00370B86">
        <w:t>L’homogénéité est également dégradée pour la chambre ROOS puisque la chambre est plus fine dans l’axe du faisceau, elle sera donc plus sensible aux faibles variations.</w:t>
      </w:r>
      <w:r w:rsidR="005F2E27">
        <w:t xml:space="preserve"> Les deux chambres cylindriques montrent une homogénéité et une pénombre comparable. En revanche, la symétrie est meilleure pour la chambre PinPoint</w:t>
      </w:r>
      <w:r w:rsidR="00C613DF">
        <w:t>, ce qui est assez étonnant puisque le volume d’intégration de mesure est plus faible, nous aurions pu nous attendre à observer plus de fluctuations statistiques de la dose mesurée au niveau du plateau du profil</w:t>
      </w:r>
      <w:r w:rsidR="0057784D">
        <w:t xml:space="preserve"> comme c’est souvent le cas au niveau de la queue des profils </w:t>
      </w:r>
      <w:sdt>
        <w:sdtPr>
          <w:id w:val="-1268388468"/>
          <w:citation/>
        </w:sdtPr>
        <w:sdtEndPr/>
        <w:sdtContent>
          <w:r w:rsidR="0057784D">
            <w:fldChar w:fldCharType="begin"/>
          </w:r>
          <w:r w:rsidR="0057784D">
            <w:instrText xml:space="preserve"> CITATION Jul19 \l 1036 </w:instrText>
          </w:r>
          <w:r w:rsidR="0057784D">
            <w:fldChar w:fldCharType="separate"/>
          </w:r>
          <w:r w:rsidR="00BA1EC5">
            <w:rPr>
              <w:noProof/>
            </w:rPr>
            <w:t>(Bellec, 2019)</w:t>
          </w:r>
          <w:r w:rsidR="0057784D">
            <w:fldChar w:fldCharType="end"/>
          </w:r>
        </w:sdtContent>
      </w:sdt>
      <w:r w:rsidR="00C613DF">
        <w:t>.</w:t>
      </w:r>
    </w:p>
    <w:p w14:paraId="78B1DE6A" w14:textId="4636C812" w:rsidR="0000340B" w:rsidRDefault="0000340B" w:rsidP="0000340B">
      <w:pPr>
        <w:pStyle w:val="Titre2"/>
      </w:pPr>
      <w:bookmarkStart w:id="81" w:name="_Toc115953998"/>
      <w:r>
        <w:t>F</w:t>
      </w:r>
      <w:r w:rsidR="00875F1D">
        <w:t>acteur d’ouverture collimateur</w:t>
      </w:r>
      <w:bookmarkEnd w:id="81"/>
    </w:p>
    <w:p w14:paraId="23FE20D5" w14:textId="4D8DA413" w:rsidR="00427D2B" w:rsidRDefault="00427D2B" w:rsidP="00560ACC">
      <w:pPr>
        <w:ind w:left="360" w:firstLine="349"/>
        <w:jc w:val="both"/>
      </w:pPr>
      <w:r>
        <w:t xml:space="preserve">Pour effectuer la mesure des FOC, nous avons utilisé les applicateurs avec les inserts constructeurs. </w:t>
      </w:r>
      <w:r w:rsidR="00426B60">
        <w:t>Nous avons effectué un tir de 200 UM à débit 300 UM/min</w:t>
      </w:r>
      <w:r w:rsidR="00560ACC">
        <w:t xml:space="preserve"> pour chacune des tailles de champ</w:t>
      </w:r>
      <w:r w:rsidR="00426B60">
        <w:t xml:space="preserve">. La </w:t>
      </w:r>
      <w:r w:rsidR="00560ACC">
        <w:t>profondeur de la chambre</w:t>
      </w:r>
      <w:r w:rsidR="00426B60">
        <w:t xml:space="preserve"> </w:t>
      </w:r>
      <w:r w:rsidR="00560ACC">
        <w:t xml:space="preserve">est celle du maximum pour chaque énergie </w:t>
      </w:r>
      <w:r w:rsidR="00426B60">
        <w:t>et la DSP à 100 cm.</w:t>
      </w:r>
    </w:p>
    <w:p w14:paraId="7C3B55EF" w14:textId="4674B127" w:rsidR="00427D2B" w:rsidRDefault="00427D2B" w:rsidP="00CA33DD">
      <w:pPr>
        <w:spacing w:after="0"/>
        <w:jc w:val="center"/>
      </w:pPr>
      <w:r>
        <w:rPr>
          <w:noProof/>
          <w:lang w:eastAsia="fr-FR"/>
        </w:rPr>
        <w:drawing>
          <wp:inline distT="0" distB="0" distL="0" distR="0" wp14:anchorId="188A769D" wp14:editId="43F48FEA">
            <wp:extent cx="5382883" cy="2475781"/>
            <wp:effectExtent l="0" t="0" r="8890" b="127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5BD0FF2" w14:textId="33CB048B" w:rsidR="00CA33DD" w:rsidRDefault="00CA33DD" w:rsidP="00CA33DD">
      <w:pPr>
        <w:pStyle w:val="Lgende"/>
        <w:jc w:val="center"/>
        <w:rPr>
          <w:color w:val="auto"/>
          <w:sz w:val="22"/>
        </w:rPr>
      </w:pPr>
      <w:r w:rsidRPr="00CA33DD">
        <w:rPr>
          <w:color w:val="auto"/>
          <w:sz w:val="22"/>
        </w:rPr>
        <w:t xml:space="preserve">Figure </w:t>
      </w:r>
      <w:r w:rsidRPr="00CA33DD">
        <w:rPr>
          <w:color w:val="auto"/>
          <w:sz w:val="22"/>
        </w:rPr>
        <w:fldChar w:fldCharType="begin"/>
      </w:r>
      <w:r w:rsidRPr="00CA33DD">
        <w:rPr>
          <w:color w:val="auto"/>
          <w:sz w:val="22"/>
        </w:rPr>
        <w:instrText xml:space="preserve"> SEQ Figure \* ARABIC </w:instrText>
      </w:r>
      <w:r w:rsidRPr="00CA33DD">
        <w:rPr>
          <w:color w:val="auto"/>
          <w:sz w:val="22"/>
        </w:rPr>
        <w:fldChar w:fldCharType="separate"/>
      </w:r>
      <w:r w:rsidR="007E77B6">
        <w:rPr>
          <w:noProof/>
          <w:color w:val="auto"/>
          <w:sz w:val="22"/>
        </w:rPr>
        <w:t>12</w:t>
      </w:r>
      <w:r w:rsidRPr="00CA33DD">
        <w:rPr>
          <w:color w:val="auto"/>
          <w:sz w:val="22"/>
        </w:rPr>
        <w:fldChar w:fldCharType="end"/>
      </w:r>
      <w:r w:rsidR="00BB6BEE">
        <w:rPr>
          <w:color w:val="auto"/>
          <w:sz w:val="22"/>
        </w:rPr>
        <w:t xml:space="preserve"> </w:t>
      </w:r>
      <w:r w:rsidRPr="00CA33DD">
        <w:rPr>
          <w:color w:val="auto"/>
          <w:sz w:val="22"/>
        </w:rPr>
        <w:t>: Courbes de FOC électrons</w:t>
      </w:r>
    </w:p>
    <w:p w14:paraId="3DA06107" w14:textId="4D985977" w:rsidR="00623B54" w:rsidRPr="00623B54" w:rsidRDefault="00623B54" w:rsidP="00FD427C">
      <w:pPr>
        <w:jc w:val="both"/>
      </w:pPr>
      <w:r w:rsidRPr="00623B54">
        <w:tab/>
        <w:t>Nous observons</w:t>
      </w:r>
      <w:r>
        <w:t xml:space="preserve"> que les 2 courbes ne sont pas cohérentes l’une avec l’autre. Pour l’</w:t>
      </w:r>
      <w:r w:rsidR="00FD427C">
        <w:t>énergie 6 MeV</w:t>
      </w:r>
      <w:r>
        <w:t>, le rapport de dose tend vers une augme</w:t>
      </w:r>
      <w:r w:rsidR="00FD427C">
        <w:t>ntation avec la taille de champ jusqu’au champ 20x20 alors que pour l’énergie 12 MeV, la tendance est inverse du champ 10x10 à 25x25. De plus, l’appellation FOC est un abus de langage puisque c’est l’applicateur et son insert qui détermine la taille de champ et non le collimateur primaire. En effet, contrairement aux photons, si le collimateur jouait ce rôle de collimation, le faisceau d’électrons ne serait pas focalisé à DSP 100 à cause de la grande probabilité d’interaction dans l’air.</w:t>
      </w:r>
      <w:bookmarkStart w:id="82" w:name="_GoBack"/>
      <w:r w:rsidR="00E2786F">
        <w:t xml:space="preserve"> Cette incohérence entre les deux courbes peut être liée au fait que pour un faisceau plus énergétique, les mâchoires sont plus refermées que pour un faisceau de plus faible énergie</w:t>
      </w:r>
      <w:r w:rsidR="00213088">
        <w:t>,</w:t>
      </w:r>
      <w:r w:rsidR="00E2786F">
        <w:t xml:space="preserve"> </w:t>
      </w:r>
      <w:r w:rsidR="00213088">
        <w:t>notamment pour l’</w:t>
      </w:r>
      <w:r w:rsidR="00E2786F">
        <w:t>applicateur 10cmx10cm. Cela diminue</w:t>
      </w:r>
      <w:r w:rsidR="00213088">
        <w:t xml:space="preserve"> donc</w:t>
      </w:r>
      <w:r w:rsidR="00E2786F">
        <w:t xml:space="preserve"> le diffusé au niveau de la tête de l’accélérateur.</w:t>
      </w:r>
      <w:bookmarkEnd w:id="82"/>
    </w:p>
    <w:p w14:paraId="12A755CA" w14:textId="23872921" w:rsidR="0000340B" w:rsidRDefault="0000340B" w:rsidP="0000340B">
      <w:pPr>
        <w:pStyle w:val="Titre2"/>
      </w:pPr>
      <w:bookmarkStart w:id="83" w:name="_Toc115953999"/>
      <w:r>
        <w:t>Dos</w:t>
      </w:r>
      <w:r w:rsidR="00C83AB2">
        <w:t>imétrie</w:t>
      </w:r>
      <w:r>
        <w:t xml:space="preserve"> absolue</w:t>
      </w:r>
      <w:bookmarkEnd w:id="83"/>
    </w:p>
    <w:p w14:paraId="4C38379E" w14:textId="75147741" w:rsidR="0000340B" w:rsidRDefault="0000340B" w:rsidP="0000340B">
      <w:pPr>
        <w:pStyle w:val="Titre3"/>
      </w:pPr>
      <w:bookmarkStart w:id="84" w:name="_Toc115954000"/>
      <w:r>
        <w:t>Etalonnage croisé</w:t>
      </w:r>
      <w:bookmarkEnd w:id="84"/>
    </w:p>
    <w:p w14:paraId="2D2FFEF6" w14:textId="0D0C18CE" w:rsidR="0000340B" w:rsidRPr="007F2D0A" w:rsidRDefault="0000340B" w:rsidP="004C314B">
      <w:pPr>
        <w:ind w:firstLine="709"/>
        <w:jc w:val="both"/>
      </w:pPr>
      <w:r>
        <w:t>Pour effectuer l’étalonnage croisé, nous avons réalisé 2 séries de mesures, l’une avec la chambre de référence étalonnée en dose dans l’eau dans un faisceau de Cobalt et l’autre avec une chambre ROOS.</w:t>
      </w:r>
      <w:r w:rsidR="007F2D0A">
        <w:t xml:space="preserve"> Le coefficient d’étalonnage croisé </w:t>
      </w:r>
      <w:r w:rsidR="000B1755">
        <w:t>mesuré vaut</w:t>
      </w:r>
      <w:r w:rsidR="007F2D0A">
        <w:t xml:space="preserve"> </w:t>
      </w:r>
      <w:r w:rsidR="007F2D0A" w:rsidRPr="005E4AE9">
        <w:t>7,35</w:t>
      </w:r>
      <w:r w:rsidR="005E4AE9">
        <w:t>0</w:t>
      </w:r>
      <w:r w:rsidR="007F2D0A" w:rsidRPr="005E4AE9">
        <w:t>.10</w:t>
      </w:r>
      <w:r w:rsidR="007F2D0A" w:rsidRPr="005E4AE9">
        <w:rPr>
          <w:vertAlign w:val="superscript"/>
        </w:rPr>
        <w:t>-2</w:t>
      </w:r>
      <w:r w:rsidR="007F2D0A" w:rsidRPr="005E4AE9">
        <w:t xml:space="preserve"> Gy/nC</w:t>
      </w:r>
      <w:r w:rsidR="000B1755">
        <w:rPr>
          <w:rStyle w:val="Marquedecommentaire"/>
        </w:rPr>
        <w:t xml:space="preserve">, </w:t>
      </w:r>
      <w:r w:rsidR="000B1755" w:rsidRPr="000B1755">
        <w:rPr>
          <w:rStyle w:val="Marquedecommentaire"/>
          <w:sz w:val="22"/>
        </w:rPr>
        <w:t>celui communiqué par le laboratoire primaire vaut</w:t>
      </w:r>
      <w:r w:rsidR="000B1755">
        <w:rPr>
          <w:rStyle w:val="Marquedecommentaire"/>
          <w:sz w:val="22"/>
        </w:rPr>
        <w:t xml:space="preserve"> 7,32</w:t>
      </w:r>
      <w:r w:rsidR="005E4AE9">
        <w:rPr>
          <w:rStyle w:val="Marquedecommentaire"/>
          <w:sz w:val="22"/>
        </w:rPr>
        <w:t>0</w:t>
      </w:r>
      <w:r w:rsidR="000B1755">
        <w:rPr>
          <w:rStyle w:val="Marquedecommentaire"/>
          <w:sz w:val="22"/>
        </w:rPr>
        <w:t>.10</w:t>
      </w:r>
      <w:r w:rsidR="000B1755">
        <w:rPr>
          <w:rStyle w:val="Marquedecommentaire"/>
          <w:sz w:val="22"/>
          <w:vertAlign w:val="superscript"/>
        </w:rPr>
        <w:t>-2</w:t>
      </w:r>
      <w:r w:rsidR="000B1755">
        <w:rPr>
          <w:rStyle w:val="Marquedecommentaire"/>
          <w:sz w:val="22"/>
        </w:rPr>
        <w:t xml:space="preserve"> Gy/nC. L’écart relatif entre ces 2 valeurs est de 0,41 %.</w:t>
      </w:r>
      <w:r w:rsidR="000B1755" w:rsidRPr="000B1755">
        <w:rPr>
          <w:rStyle w:val="Marquedecommentaire"/>
          <w:sz w:val="22"/>
        </w:rPr>
        <w:t xml:space="preserve"> </w:t>
      </w:r>
      <w:r w:rsidR="007F2D0A">
        <w:t xml:space="preserve"> L’incertitude élargie à k = 2 associée à cette valeur est de 3,72 %. Le détail des mesures est consultable en annexe.</w:t>
      </w:r>
      <w:r w:rsidR="008C7BEC">
        <w:t xml:space="preserve"> La profondeur de mesure est de 4,28 cm avec la chambre ROOS, ce qui correspond à la profondeur du maximum diminué de l’épaisseur de la paroi de la chambre. La profondeur de mesure de la chambre FC-65P est de 4,57 cm, ce qui correspond à la profondeur de référence </w:t>
      </w:r>
      <w:r w:rsidR="00652115">
        <w:t>majorée de</w:t>
      </w:r>
      <w:r w:rsidR="008C7BEC">
        <w:t xml:space="preserve"> la moitié du rayon de la chambre.</w:t>
      </w:r>
    </w:p>
    <w:p w14:paraId="5900D0D3" w14:textId="2BF7BEF2" w:rsidR="0000340B" w:rsidRDefault="00C83AB2" w:rsidP="0000340B">
      <w:pPr>
        <w:pStyle w:val="Titre3"/>
      </w:pPr>
      <w:bookmarkStart w:id="85" w:name="_Toc115954001"/>
      <w:r>
        <w:t>Mesure de la dose absolue</w:t>
      </w:r>
      <w:bookmarkEnd w:id="85"/>
    </w:p>
    <w:p w14:paraId="5E674E30" w14:textId="3E1698FD" w:rsidR="00556790" w:rsidRPr="002B2597" w:rsidRDefault="002B2597" w:rsidP="00DA2FC5">
      <w:pPr>
        <w:jc w:val="both"/>
      </w:pPr>
      <w:r>
        <w:t>Pour la détermination de la dose absolue dans les conditions de référence, seule les incertitudes du K</w:t>
      </w:r>
      <w:r>
        <w:rPr>
          <w:vertAlign w:val="subscript"/>
        </w:rPr>
        <w:t>rec</w:t>
      </w:r>
      <w:r>
        <w:t xml:space="preserve"> (caluclé pour chaque énergie) et de la mesure sont différentes entre les différentes énergies.</w:t>
      </w:r>
      <w:r w:rsidR="001827B6">
        <w:t xml:space="preserve"> Nous avons utilisé le coefficient d’étalonnage communiqué par le laboratoire primaire pour la détermination de la dose mesurée.</w:t>
      </w:r>
    </w:p>
    <w:tbl>
      <w:tblPr>
        <w:tblStyle w:val="Tableausimple11"/>
        <w:tblW w:w="0" w:type="auto"/>
        <w:tblLook w:val="04A0" w:firstRow="1" w:lastRow="0" w:firstColumn="1" w:lastColumn="0" w:noHBand="0" w:noVBand="1"/>
      </w:tblPr>
      <w:tblGrid>
        <w:gridCol w:w="3539"/>
        <w:gridCol w:w="1383"/>
        <w:gridCol w:w="1383"/>
        <w:gridCol w:w="1384"/>
        <w:gridCol w:w="1383"/>
        <w:gridCol w:w="1384"/>
      </w:tblGrid>
      <w:tr w:rsidR="008C7BEC" w14:paraId="453AFA2A" w14:textId="77777777" w:rsidTr="00427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C7781C6" w14:textId="77777777" w:rsidR="008C7BEC" w:rsidRDefault="008C7BEC" w:rsidP="004B486E">
            <w:pPr>
              <w:jc w:val="center"/>
            </w:pPr>
          </w:p>
        </w:tc>
        <w:tc>
          <w:tcPr>
            <w:tcW w:w="1383" w:type="dxa"/>
            <w:vAlign w:val="center"/>
          </w:tcPr>
          <w:p w14:paraId="7FBA59EC" w14:textId="38ABA8AF"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E18</w:t>
            </w:r>
          </w:p>
        </w:tc>
        <w:tc>
          <w:tcPr>
            <w:tcW w:w="1383" w:type="dxa"/>
            <w:vAlign w:val="center"/>
          </w:tcPr>
          <w:p w14:paraId="2B18C080" w14:textId="5C3D8B25"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E15</w:t>
            </w:r>
          </w:p>
        </w:tc>
        <w:tc>
          <w:tcPr>
            <w:tcW w:w="1384" w:type="dxa"/>
            <w:vAlign w:val="center"/>
          </w:tcPr>
          <w:p w14:paraId="6F9DBB73" w14:textId="51964426"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E12</w:t>
            </w:r>
          </w:p>
        </w:tc>
        <w:tc>
          <w:tcPr>
            <w:tcW w:w="1383" w:type="dxa"/>
            <w:vAlign w:val="center"/>
          </w:tcPr>
          <w:p w14:paraId="112D1986" w14:textId="44AF15DA"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E9</w:t>
            </w:r>
          </w:p>
        </w:tc>
        <w:tc>
          <w:tcPr>
            <w:tcW w:w="1384" w:type="dxa"/>
            <w:vAlign w:val="center"/>
          </w:tcPr>
          <w:p w14:paraId="0A38EF24" w14:textId="0704ACAB"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E6</w:t>
            </w:r>
          </w:p>
        </w:tc>
      </w:tr>
      <w:tr w:rsidR="008C7BEC" w14:paraId="5CEB384F"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29BFF0B" w14:textId="6C63BF62" w:rsidR="008C7BEC" w:rsidRDefault="008C7BEC" w:rsidP="000B1755">
            <w:pPr>
              <w:jc w:val="center"/>
            </w:pPr>
            <w:r>
              <w:t xml:space="preserve">Profondeur de </w:t>
            </w:r>
            <w:r w:rsidR="000B1755">
              <w:t>référence</w:t>
            </w:r>
            <w:r>
              <w:t xml:space="preserve"> (cm)</w:t>
            </w:r>
          </w:p>
        </w:tc>
        <w:tc>
          <w:tcPr>
            <w:tcW w:w="1383" w:type="dxa"/>
            <w:vAlign w:val="center"/>
          </w:tcPr>
          <w:p w14:paraId="3593FE0C" w14:textId="5C1185B2" w:rsidR="008C7BEC" w:rsidRDefault="008C7BEC" w:rsidP="004B486E">
            <w:pPr>
              <w:jc w:val="center"/>
              <w:cnfStyle w:val="000000100000" w:firstRow="0" w:lastRow="0" w:firstColumn="0" w:lastColumn="0" w:oddVBand="0" w:evenVBand="0" w:oddHBand="1" w:evenHBand="0" w:firstRowFirstColumn="0" w:firstRowLastColumn="0" w:lastRowFirstColumn="0" w:lastRowLastColumn="0"/>
            </w:pPr>
            <w:r>
              <w:t>4,28</w:t>
            </w:r>
          </w:p>
        </w:tc>
        <w:tc>
          <w:tcPr>
            <w:tcW w:w="1383" w:type="dxa"/>
            <w:vAlign w:val="center"/>
          </w:tcPr>
          <w:p w14:paraId="0985DCEB" w14:textId="43A7009D" w:rsidR="008C7BEC" w:rsidRDefault="00685DF4" w:rsidP="004B486E">
            <w:pPr>
              <w:jc w:val="center"/>
              <w:cnfStyle w:val="000000100000" w:firstRow="0" w:lastRow="0" w:firstColumn="0" w:lastColumn="0" w:oddVBand="0" w:evenVBand="0" w:oddHBand="1" w:evenHBand="0" w:firstRowFirstColumn="0" w:firstRowLastColumn="0" w:lastRowFirstColumn="0" w:lastRowLastColumn="0"/>
            </w:pPr>
            <w:r>
              <w:t>3 ,67</w:t>
            </w:r>
          </w:p>
        </w:tc>
        <w:tc>
          <w:tcPr>
            <w:tcW w:w="1384" w:type="dxa"/>
            <w:vAlign w:val="center"/>
          </w:tcPr>
          <w:p w14:paraId="6F78E395" w14:textId="14EAA9FD" w:rsidR="008C7BEC" w:rsidRDefault="00685DF4" w:rsidP="004B486E">
            <w:pPr>
              <w:jc w:val="center"/>
              <w:cnfStyle w:val="000000100000" w:firstRow="0" w:lastRow="0" w:firstColumn="0" w:lastColumn="0" w:oddVBand="0" w:evenVBand="0" w:oddHBand="1" w:evenHBand="0" w:firstRowFirstColumn="0" w:firstRowLastColumn="0" w:lastRowFirstColumn="0" w:lastRowLastColumn="0"/>
            </w:pPr>
            <w:r>
              <w:t>2,89</w:t>
            </w:r>
          </w:p>
        </w:tc>
        <w:tc>
          <w:tcPr>
            <w:tcW w:w="1383" w:type="dxa"/>
            <w:vAlign w:val="center"/>
          </w:tcPr>
          <w:p w14:paraId="0BBFBE86" w14:textId="5B59BD88" w:rsidR="008C7BEC" w:rsidRDefault="00685DF4" w:rsidP="004B486E">
            <w:pPr>
              <w:jc w:val="center"/>
              <w:cnfStyle w:val="000000100000" w:firstRow="0" w:lastRow="0" w:firstColumn="0" w:lastColumn="0" w:oddVBand="0" w:evenVBand="0" w:oddHBand="1" w:evenHBand="0" w:firstRowFirstColumn="0" w:firstRowLastColumn="0" w:lastRowFirstColumn="0" w:lastRowLastColumn="0"/>
            </w:pPr>
            <w:r>
              <w:t>2,03</w:t>
            </w:r>
          </w:p>
        </w:tc>
        <w:tc>
          <w:tcPr>
            <w:tcW w:w="1384" w:type="dxa"/>
            <w:vAlign w:val="center"/>
          </w:tcPr>
          <w:p w14:paraId="55FCC3AA" w14:textId="4D5E4FC7" w:rsidR="008C7BEC" w:rsidRDefault="00685DF4" w:rsidP="004B486E">
            <w:pPr>
              <w:jc w:val="center"/>
              <w:cnfStyle w:val="000000100000" w:firstRow="0" w:lastRow="0" w:firstColumn="0" w:lastColumn="0" w:oddVBand="0" w:evenVBand="0" w:oddHBand="1" w:evenHBand="0" w:firstRowFirstColumn="0" w:firstRowLastColumn="0" w:lastRowFirstColumn="0" w:lastRowLastColumn="0"/>
            </w:pPr>
            <w:r>
              <w:t>1,27</w:t>
            </w:r>
          </w:p>
        </w:tc>
      </w:tr>
      <w:tr w:rsidR="000B1755" w14:paraId="356E6E6D"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7CAB0FD1" w14:textId="7557C3AB" w:rsidR="000B1755" w:rsidRPr="002E20C6" w:rsidRDefault="000B1755" w:rsidP="00685DF4">
            <w:pPr>
              <w:jc w:val="center"/>
            </w:pPr>
            <w:r w:rsidRPr="002E20C6">
              <w:t xml:space="preserve">Profondeur </w:t>
            </w:r>
            <w:r w:rsidR="000F5203" w:rsidRPr="002E20C6">
              <w:t>du maximum</w:t>
            </w:r>
            <w:r w:rsidR="005E4AE9">
              <w:t xml:space="preserve"> retenue pour le calcul de la dose</w:t>
            </w:r>
            <w:r w:rsidRPr="002E20C6">
              <w:t xml:space="preserve"> (cm)</w:t>
            </w:r>
          </w:p>
        </w:tc>
        <w:tc>
          <w:tcPr>
            <w:tcW w:w="1383" w:type="dxa"/>
            <w:vAlign w:val="center"/>
          </w:tcPr>
          <w:p w14:paraId="498AAE33" w14:textId="5C023971" w:rsidR="000B1755" w:rsidRDefault="000B1755" w:rsidP="004B486E">
            <w:pPr>
              <w:jc w:val="center"/>
              <w:cnfStyle w:val="000000000000" w:firstRow="0" w:lastRow="0" w:firstColumn="0" w:lastColumn="0" w:oddVBand="0" w:evenVBand="0" w:oddHBand="0" w:evenHBand="0" w:firstRowFirstColumn="0" w:firstRowLastColumn="0" w:lastRowFirstColumn="0" w:lastRowLastColumn="0"/>
            </w:pPr>
            <w:r>
              <w:t>2,07</w:t>
            </w:r>
          </w:p>
        </w:tc>
        <w:tc>
          <w:tcPr>
            <w:tcW w:w="1383" w:type="dxa"/>
            <w:vAlign w:val="center"/>
          </w:tcPr>
          <w:p w14:paraId="6849BC4E" w14:textId="16CA0B2B" w:rsidR="000B1755" w:rsidRDefault="00685DF4" w:rsidP="00685DF4">
            <w:pPr>
              <w:jc w:val="center"/>
              <w:cnfStyle w:val="000000000000" w:firstRow="0" w:lastRow="0" w:firstColumn="0" w:lastColumn="0" w:oddVBand="0" w:evenVBand="0" w:oddHBand="0" w:evenHBand="0" w:firstRowFirstColumn="0" w:firstRowLastColumn="0" w:lastRowFirstColumn="0" w:lastRowLastColumn="0"/>
            </w:pPr>
            <w:r>
              <w:t>3,56</w:t>
            </w:r>
          </w:p>
        </w:tc>
        <w:tc>
          <w:tcPr>
            <w:tcW w:w="1384" w:type="dxa"/>
            <w:vAlign w:val="center"/>
          </w:tcPr>
          <w:p w14:paraId="6FC9FE1C" w14:textId="5A1E6EFD" w:rsidR="000B1755" w:rsidRDefault="00685DF4" w:rsidP="004B486E">
            <w:pPr>
              <w:jc w:val="center"/>
              <w:cnfStyle w:val="000000000000" w:firstRow="0" w:lastRow="0" w:firstColumn="0" w:lastColumn="0" w:oddVBand="0" w:evenVBand="0" w:oddHBand="0" w:evenHBand="0" w:firstRowFirstColumn="0" w:firstRowLastColumn="0" w:lastRowFirstColumn="0" w:lastRowLastColumn="0"/>
            </w:pPr>
            <w:r>
              <w:t>2,78</w:t>
            </w:r>
          </w:p>
        </w:tc>
        <w:tc>
          <w:tcPr>
            <w:tcW w:w="1383" w:type="dxa"/>
            <w:vAlign w:val="center"/>
          </w:tcPr>
          <w:p w14:paraId="33266917" w14:textId="3B2C6BC8" w:rsidR="000B1755" w:rsidRDefault="00685DF4" w:rsidP="004B486E">
            <w:pPr>
              <w:jc w:val="center"/>
              <w:cnfStyle w:val="000000000000" w:firstRow="0" w:lastRow="0" w:firstColumn="0" w:lastColumn="0" w:oddVBand="0" w:evenVBand="0" w:oddHBand="0" w:evenHBand="0" w:firstRowFirstColumn="0" w:firstRowLastColumn="0" w:lastRowFirstColumn="0" w:lastRowLastColumn="0"/>
            </w:pPr>
            <w:r>
              <w:t>1,92</w:t>
            </w:r>
          </w:p>
        </w:tc>
        <w:tc>
          <w:tcPr>
            <w:tcW w:w="1384" w:type="dxa"/>
            <w:vAlign w:val="center"/>
          </w:tcPr>
          <w:p w14:paraId="639A6701" w14:textId="28E618C0" w:rsidR="000B1755" w:rsidRDefault="00685DF4" w:rsidP="004B486E">
            <w:pPr>
              <w:jc w:val="center"/>
              <w:cnfStyle w:val="000000000000" w:firstRow="0" w:lastRow="0" w:firstColumn="0" w:lastColumn="0" w:oddVBand="0" w:evenVBand="0" w:oddHBand="0" w:evenHBand="0" w:firstRowFirstColumn="0" w:firstRowLastColumn="0" w:lastRowFirstColumn="0" w:lastRowLastColumn="0"/>
            </w:pPr>
            <w:r>
              <w:t>1,16</w:t>
            </w:r>
          </w:p>
        </w:tc>
      </w:tr>
      <w:tr w:rsidR="008C7BEC" w14:paraId="31BB9B22"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DC0996" w14:textId="62428635" w:rsidR="008C7BEC" w:rsidRPr="008C7BEC" w:rsidRDefault="008C7BEC" w:rsidP="004B486E">
            <w:pPr>
              <w:jc w:val="center"/>
              <w:rPr>
                <w:vertAlign w:val="subscript"/>
              </w:rPr>
            </w:pPr>
            <w:r>
              <w:t>K</w:t>
            </w:r>
            <w:r>
              <w:rPr>
                <w:vertAlign w:val="subscript"/>
              </w:rPr>
              <w:t>rec</w:t>
            </w:r>
          </w:p>
        </w:tc>
        <w:tc>
          <w:tcPr>
            <w:tcW w:w="1383" w:type="dxa"/>
            <w:vAlign w:val="center"/>
          </w:tcPr>
          <w:p w14:paraId="0268A600" w14:textId="6C55EDF3" w:rsidR="008C7BEC" w:rsidRDefault="008C7BEC" w:rsidP="004B486E">
            <w:pPr>
              <w:jc w:val="center"/>
              <w:cnfStyle w:val="000000100000" w:firstRow="0" w:lastRow="0" w:firstColumn="0" w:lastColumn="0" w:oddVBand="0" w:evenVBand="0" w:oddHBand="1" w:evenHBand="0" w:firstRowFirstColumn="0" w:firstRowLastColumn="0" w:lastRowFirstColumn="0" w:lastRowLastColumn="0"/>
            </w:pPr>
            <w:r>
              <w:t>1,009</w:t>
            </w:r>
          </w:p>
        </w:tc>
        <w:tc>
          <w:tcPr>
            <w:tcW w:w="1383" w:type="dxa"/>
            <w:vAlign w:val="center"/>
          </w:tcPr>
          <w:p w14:paraId="03B4EDB3" w14:textId="52383BEC"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1,009</w:t>
            </w:r>
          </w:p>
        </w:tc>
        <w:tc>
          <w:tcPr>
            <w:tcW w:w="1384" w:type="dxa"/>
            <w:vAlign w:val="center"/>
          </w:tcPr>
          <w:p w14:paraId="4F0F9923" w14:textId="1798EF7C"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1,010</w:t>
            </w:r>
          </w:p>
        </w:tc>
        <w:tc>
          <w:tcPr>
            <w:tcW w:w="1383" w:type="dxa"/>
            <w:vAlign w:val="center"/>
          </w:tcPr>
          <w:p w14:paraId="2472AB86" w14:textId="72AFFB6F"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1,010</w:t>
            </w:r>
          </w:p>
        </w:tc>
        <w:tc>
          <w:tcPr>
            <w:tcW w:w="1384" w:type="dxa"/>
            <w:vAlign w:val="center"/>
          </w:tcPr>
          <w:p w14:paraId="5E2AF9BC" w14:textId="04CFAE91"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1,010</w:t>
            </w:r>
          </w:p>
        </w:tc>
      </w:tr>
      <w:tr w:rsidR="004B486E" w14:paraId="28F96264"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053B282B" w14:textId="1BF77E52" w:rsidR="004B486E" w:rsidRPr="008C7BEC" w:rsidRDefault="004B486E" w:rsidP="004B486E">
            <w:pPr>
              <w:jc w:val="center"/>
              <w:rPr>
                <w:vertAlign w:val="subscript"/>
              </w:rPr>
            </w:pPr>
            <w:r>
              <w:t>K</w:t>
            </w:r>
            <w:r>
              <w:rPr>
                <w:vertAlign w:val="subscript"/>
              </w:rPr>
              <w:t>pol</w:t>
            </w:r>
          </w:p>
        </w:tc>
        <w:tc>
          <w:tcPr>
            <w:tcW w:w="6917" w:type="dxa"/>
            <w:gridSpan w:val="5"/>
            <w:vAlign w:val="center"/>
          </w:tcPr>
          <w:p w14:paraId="03FA00B2" w14:textId="773204AC" w:rsidR="004B486E" w:rsidRDefault="004B486E" w:rsidP="004B486E">
            <w:pPr>
              <w:jc w:val="center"/>
              <w:cnfStyle w:val="000000000000" w:firstRow="0" w:lastRow="0" w:firstColumn="0" w:lastColumn="0" w:oddVBand="0" w:evenVBand="0" w:oddHBand="0" w:evenHBand="0" w:firstRowFirstColumn="0" w:firstRowLastColumn="0" w:lastRowFirstColumn="0" w:lastRowLastColumn="0"/>
            </w:pPr>
            <w:r>
              <w:t>1,000</w:t>
            </w:r>
          </w:p>
        </w:tc>
      </w:tr>
      <w:tr w:rsidR="008C7BEC" w14:paraId="44B6EE81"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24052E0" w14:textId="00CC7C41" w:rsidR="008C7BEC" w:rsidRPr="008C7BEC" w:rsidRDefault="008C7BEC" w:rsidP="004B486E">
            <w:pPr>
              <w:jc w:val="center"/>
              <w:rPr>
                <w:vertAlign w:val="subscript"/>
              </w:rPr>
            </w:pPr>
            <w:r>
              <w:t>K</w:t>
            </w:r>
            <w:r>
              <w:rPr>
                <w:vertAlign w:val="subscript"/>
              </w:rPr>
              <w:t>TP</w:t>
            </w:r>
          </w:p>
        </w:tc>
        <w:tc>
          <w:tcPr>
            <w:tcW w:w="6917" w:type="dxa"/>
            <w:gridSpan w:val="5"/>
            <w:vAlign w:val="center"/>
          </w:tcPr>
          <w:p w14:paraId="062496B9" w14:textId="4440D420" w:rsidR="008C7BEC" w:rsidRDefault="008C7BEC" w:rsidP="004B486E">
            <w:pPr>
              <w:jc w:val="center"/>
              <w:cnfStyle w:val="000000100000" w:firstRow="0" w:lastRow="0" w:firstColumn="0" w:lastColumn="0" w:oddVBand="0" w:evenVBand="0" w:oddHBand="1" w:evenHBand="0" w:firstRowFirstColumn="0" w:firstRowLastColumn="0" w:lastRowFirstColumn="0" w:lastRowLastColumn="0"/>
            </w:pPr>
            <w:r>
              <w:t>1,002</w:t>
            </w:r>
          </w:p>
        </w:tc>
      </w:tr>
      <w:tr w:rsidR="008C7BEC" w14:paraId="41FCE1D7"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38E8A6A7" w14:textId="602C6670" w:rsidR="008C7BEC" w:rsidRPr="008C7BEC" w:rsidRDefault="008C7BEC" w:rsidP="004B486E">
            <w:pPr>
              <w:jc w:val="center"/>
              <w:rPr>
                <w:vertAlign w:val="subscript"/>
              </w:rPr>
            </w:pPr>
            <w:r>
              <w:t>K</w:t>
            </w:r>
            <w:r>
              <w:rPr>
                <w:vertAlign w:val="subscript"/>
              </w:rPr>
              <w:t>QQcross</w:t>
            </w:r>
          </w:p>
        </w:tc>
        <w:tc>
          <w:tcPr>
            <w:tcW w:w="1383" w:type="dxa"/>
            <w:vAlign w:val="center"/>
          </w:tcPr>
          <w:p w14:paraId="504E1BB3" w14:textId="743C21EE" w:rsidR="008C7BEC" w:rsidRDefault="008C7BEC" w:rsidP="004B486E">
            <w:pPr>
              <w:jc w:val="center"/>
              <w:cnfStyle w:val="000000000000" w:firstRow="0" w:lastRow="0" w:firstColumn="0" w:lastColumn="0" w:oddVBand="0" w:evenVBand="0" w:oddHBand="0" w:evenHBand="0" w:firstRowFirstColumn="0" w:firstRowLastColumn="0" w:lastRowFirstColumn="0" w:lastRowLastColumn="0"/>
            </w:pPr>
            <w:r>
              <w:t>1,000</w:t>
            </w:r>
          </w:p>
        </w:tc>
        <w:tc>
          <w:tcPr>
            <w:tcW w:w="1383" w:type="dxa"/>
            <w:vAlign w:val="center"/>
          </w:tcPr>
          <w:p w14:paraId="5F89835C" w14:textId="62389DA1"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1,008</w:t>
            </w:r>
          </w:p>
        </w:tc>
        <w:tc>
          <w:tcPr>
            <w:tcW w:w="1384" w:type="dxa"/>
            <w:vAlign w:val="center"/>
          </w:tcPr>
          <w:p w14:paraId="39813863" w14:textId="2407B130"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1,019</w:t>
            </w:r>
          </w:p>
        </w:tc>
        <w:tc>
          <w:tcPr>
            <w:tcW w:w="1383" w:type="dxa"/>
            <w:vAlign w:val="center"/>
          </w:tcPr>
          <w:p w14:paraId="2D5D113F" w14:textId="189DA55E"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1,033</w:t>
            </w:r>
          </w:p>
        </w:tc>
        <w:tc>
          <w:tcPr>
            <w:tcW w:w="1384" w:type="dxa"/>
            <w:vAlign w:val="center"/>
          </w:tcPr>
          <w:p w14:paraId="666B6B36" w14:textId="7CB3EB1A"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1,050</w:t>
            </w:r>
          </w:p>
        </w:tc>
      </w:tr>
      <w:tr w:rsidR="000F5203" w14:paraId="33FF61ED" w14:textId="77777777" w:rsidTr="0097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D70CC2D" w14:textId="31863918" w:rsidR="000F5203" w:rsidRDefault="000F5203" w:rsidP="004B486E">
            <w:pPr>
              <w:jc w:val="center"/>
            </w:pPr>
            <w:r>
              <w:t>Coefficient d’étalonnage de référence (Gy/nC)</w:t>
            </w:r>
          </w:p>
        </w:tc>
        <w:tc>
          <w:tcPr>
            <w:tcW w:w="6917" w:type="dxa"/>
            <w:gridSpan w:val="5"/>
            <w:vAlign w:val="center"/>
          </w:tcPr>
          <w:p w14:paraId="1A7C7774" w14:textId="1533B344" w:rsidR="000F5203" w:rsidRPr="004B486E" w:rsidRDefault="000F5203" w:rsidP="000F5203">
            <w:pPr>
              <w:jc w:val="center"/>
              <w:cnfStyle w:val="000000100000" w:firstRow="0" w:lastRow="0" w:firstColumn="0" w:lastColumn="0" w:oddVBand="0" w:evenVBand="0" w:oddHBand="1" w:evenHBand="0" w:firstRowFirstColumn="0" w:firstRowLastColumn="0" w:lastRowFirstColumn="0" w:lastRowLastColumn="0"/>
              <w:rPr>
                <w:vertAlign w:val="superscript"/>
              </w:rPr>
            </w:pPr>
            <w:r>
              <w:t>7,32.10</w:t>
            </w:r>
            <w:r>
              <w:rPr>
                <w:vertAlign w:val="superscript"/>
              </w:rPr>
              <w:t>-2</w:t>
            </w:r>
          </w:p>
        </w:tc>
      </w:tr>
      <w:tr w:rsidR="001827B6" w14:paraId="29332696" w14:textId="77777777" w:rsidTr="005E4AE9">
        <w:trPr>
          <w:trHeight w:val="1069"/>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6D67E1" w14:textId="71EF1404" w:rsidR="001827B6" w:rsidRPr="002E20C6" w:rsidRDefault="001827B6" w:rsidP="001827B6">
            <w:pPr>
              <w:jc w:val="center"/>
            </w:pPr>
            <w:r w:rsidRPr="002E20C6">
              <w:t>Coefficient d’étalonnage calculé (</w:t>
            </w:r>
            <m:oMath>
              <m:sSub>
                <m:sSubPr>
                  <m:ctrlPr>
                    <w:rPr>
                      <w:rFonts w:ascii="Cambria Math" w:hAnsi="Cambria Math"/>
                      <w:bCs w:val="0"/>
                      <w:i/>
                    </w:rPr>
                  </m:ctrlPr>
                </m:sSubPr>
                <m:e>
                  <m:r>
                    <m:rPr>
                      <m:sty m:val="bi"/>
                    </m:rPr>
                    <w:rPr>
                      <w:rFonts w:ascii="Cambria Math" w:hAnsi="Cambria Math"/>
                    </w:rPr>
                    <m:t>N</m:t>
                  </m:r>
                  <m:ctrlPr>
                    <w:rPr>
                      <w:rFonts w:ascii="Cambria Math" w:hAnsi="Cambria Math"/>
                      <w:i/>
                    </w:rPr>
                  </m:ctrlPr>
                </m:e>
                <m:sub>
                  <m:sSub>
                    <m:sSubPr>
                      <m:ctrlPr>
                        <w:rPr>
                          <w:rFonts w:ascii="Cambria Math" w:hAnsi="Cambria Math"/>
                          <w:bCs w:val="0"/>
                          <w:i/>
                        </w:rPr>
                      </m:ctrlPr>
                    </m:sSubPr>
                    <m:e>
                      <m:r>
                        <m:rPr>
                          <m:sty m:val="bi"/>
                        </m:rPr>
                        <w:rPr>
                          <w:rFonts w:ascii="Cambria Math" w:hAnsi="Cambria Math"/>
                        </w:rPr>
                        <m:t>D</m:t>
                      </m:r>
                    </m:e>
                    <m:sub>
                      <m:r>
                        <m:rPr>
                          <m:sty m:val="bi"/>
                        </m:rPr>
                        <w:rPr>
                          <w:rFonts w:ascii="Cambria Math" w:hAnsi="Cambria Math"/>
                        </w:rPr>
                        <m:t>eau,Q</m:t>
                      </m:r>
                    </m:sub>
                  </m:sSub>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ctrlPr>
                    <w:rPr>
                      <w:rFonts w:ascii="Cambria Math" w:hAnsi="Cambria Math"/>
                      <w:bCs w:val="0"/>
                      <w:i/>
                    </w:rPr>
                  </m:ctrlPr>
                </m:e>
                <m:sub>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eau,</m:t>
                      </m:r>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0</m:t>
                          </m:r>
                        </m:sub>
                      </m:sSub>
                      <m:r>
                        <m:rPr>
                          <m:sty m:val="bi"/>
                        </m:rPr>
                        <w:rPr>
                          <w:rFonts w:ascii="Cambria Math" w:hAnsi="Cambria Math"/>
                        </w:rPr>
                        <m:t>=18</m:t>
                      </m:r>
                      <m:r>
                        <m:rPr>
                          <m:sty m:val="bi"/>
                        </m:rPr>
                        <w:rPr>
                          <w:rFonts w:ascii="Cambria Math" w:hAnsi="Cambria Math"/>
                        </w:rPr>
                        <m:t>MeV</m:t>
                      </m:r>
                    </m:sub>
                  </m:sSub>
                </m:sub>
              </m:sSub>
              <m:r>
                <m:rPr>
                  <m:sty m:val="bi"/>
                </m:rPr>
                <w:rPr>
                  <w:rFonts w:ascii="Cambria Math" w:hAnsi="Cambria Math"/>
                </w:rPr>
                <m:t>*</m:t>
              </m:r>
              <m:sSub>
                <m:sSubPr>
                  <m:ctrlPr>
                    <w:rPr>
                      <w:rFonts w:ascii="Cambria Math" w:hAnsi="Cambria Math"/>
                      <w:bCs w:val="0"/>
                      <w:i/>
                    </w:rPr>
                  </m:ctrlPr>
                </m:sSubPr>
                <m:e>
                  <m:r>
                    <m:rPr>
                      <m:sty m:val="bi"/>
                    </m:rPr>
                    <w:rPr>
                      <w:rFonts w:ascii="Cambria Math" w:hAnsi="Cambria Math"/>
                    </w:rPr>
                    <m:t>K</m:t>
                  </m:r>
                </m:e>
                <m:sub>
                  <m:sSub>
                    <m:sSubPr>
                      <m:ctrlPr>
                        <w:rPr>
                          <w:rFonts w:ascii="Cambria Math" w:hAnsi="Cambria Math"/>
                          <w:bCs w:val="0"/>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0</m:t>
                      </m:r>
                    </m:sub>
                  </m:sSub>
                  <m:r>
                    <m:rPr>
                      <m:sty m:val="bi"/>
                    </m:rPr>
                    <w:rPr>
                      <w:rFonts w:ascii="Cambria Math" w:hAnsi="Cambria Math"/>
                    </w:rPr>
                    <m:t>,</m:t>
                  </m:r>
                  <m:sSub>
                    <m:sSubPr>
                      <m:ctrlPr>
                        <w:rPr>
                          <w:rFonts w:ascii="Cambria Math" w:hAnsi="Cambria Math"/>
                          <w:bCs w:val="0"/>
                          <w:i/>
                        </w:rPr>
                      </m:ctrlPr>
                    </m:sSubPr>
                    <m:e>
                      <m:r>
                        <m:rPr>
                          <m:sty m:val="bi"/>
                        </m:rPr>
                        <w:rPr>
                          <w:rFonts w:ascii="Cambria Math" w:hAnsi="Cambria Math"/>
                        </w:rPr>
                        <m:t>Q</m:t>
                      </m:r>
                    </m:e>
                    <m:sub>
                      <m:r>
                        <m:rPr>
                          <m:sty m:val="bi"/>
                        </m:rPr>
                        <w:rPr>
                          <w:rFonts w:ascii="Cambria Math" w:hAnsi="Cambria Math"/>
                        </w:rPr>
                        <m:t>cross</m:t>
                      </m:r>
                    </m:sub>
                  </m:sSub>
                </m:sub>
              </m:sSub>
            </m:oMath>
            <w:r w:rsidRPr="002E20C6">
              <w:t>) (Gy/nC)</w:t>
            </w:r>
          </w:p>
        </w:tc>
        <w:tc>
          <w:tcPr>
            <w:tcW w:w="1383" w:type="dxa"/>
            <w:vAlign w:val="center"/>
          </w:tcPr>
          <w:p w14:paraId="7D36E81F" w14:textId="1DC93EEC" w:rsidR="001827B6" w:rsidRPr="000F5203" w:rsidRDefault="000B24BE"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7,32</w:t>
            </w:r>
            <w:r w:rsidR="000F5203">
              <w:t>.10</w:t>
            </w:r>
            <w:r w:rsidR="000F5203">
              <w:rPr>
                <w:vertAlign w:val="superscript"/>
              </w:rPr>
              <w:t>-2</w:t>
            </w:r>
          </w:p>
        </w:tc>
        <w:tc>
          <w:tcPr>
            <w:tcW w:w="1383" w:type="dxa"/>
            <w:vAlign w:val="center"/>
          </w:tcPr>
          <w:p w14:paraId="3E73E5BF" w14:textId="4E20D691" w:rsidR="001827B6" w:rsidRPr="0016586F" w:rsidRDefault="0016586F"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7,38.10</w:t>
            </w:r>
            <w:r>
              <w:rPr>
                <w:vertAlign w:val="superscript"/>
              </w:rPr>
              <w:t>-2</w:t>
            </w:r>
          </w:p>
        </w:tc>
        <w:tc>
          <w:tcPr>
            <w:tcW w:w="1384" w:type="dxa"/>
            <w:vAlign w:val="center"/>
          </w:tcPr>
          <w:p w14:paraId="7F41AD38" w14:textId="0CA4E37B" w:rsidR="001827B6" w:rsidRPr="0016586F" w:rsidRDefault="0016586F"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7,46.10</w:t>
            </w:r>
            <w:r>
              <w:rPr>
                <w:vertAlign w:val="superscript"/>
              </w:rPr>
              <w:t>-2</w:t>
            </w:r>
          </w:p>
        </w:tc>
        <w:tc>
          <w:tcPr>
            <w:tcW w:w="1383" w:type="dxa"/>
            <w:vAlign w:val="center"/>
          </w:tcPr>
          <w:p w14:paraId="159F3F92" w14:textId="4624B814" w:rsidR="001827B6" w:rsidRPr="0016586F" w:rsidRDefault="0016586F"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7,56.10</w:t>
            </w:r>
            <w:r>
              <w:rPr>
                <w:vertAlign w:val="superscript"/>
              </w:rPr>
              <w:t>-2</w:t>
            </w:r>
          </w:p>
        </w:tc>
        <w:tc>
          <w:tcPr>
            <w:tcW w:w="1384" w:type="dxa"/>
            <w:vAlign w:val="center"/>
          </w:tcPr>
          <w:p w14:paraId="19569231" w14:textId="197B4D76" w:rsidR="001827B6" w:rsidRPr="0016586F" w:rsidRDefault="0016586F"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7,69.10</w:t>
            </w:r>
            <w:r>
              <w:rPr>
                <w:vertAlign w:val="superscript"/>
              </w:rPr>
              <w:t>-2</w:t>
            </w:r>
          </w:p>
        </w:tc>
      </w:tr>
      <w:tr w:rsidR="00282B64" w14:paraId="190CB390" w14:textId="77777777" w:rsidTr="00E12BE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6F1E460" w14:textId="67ACCD39" w:rsidR="00282B64" w:rsidRDefault="00282B64" w:rsidP="004B486E">
            <w:pPr>
              <w:jc w:val="center"/>
            </w:pPr>
            <w:r>
              <w:t>RDT (z</w:t>
            </w:r>
            <w:r>
              <w:rPr>
                <w:vertAlign w:val="subscript"/>
              </w:rPr>
              <w:t>ref</w:t>
            </w:r>
            <w:r>
              <w:t>) (%)</w:t>
            </w:r>
          </w:p>
        </w:tc>
        <w:tc>
          <w:tcPr>
            <w:tcW w:w="1383" w:type="dxa"/>
            <w:vAlign w:val="center"/>
          </w:tcPr>
          <w:p w14:paraId="58D2F092" w14:textId="0FEBFC13"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96,6</w:t>
            </w:r>
          </w:p>
        </w:tc>
        <w:tc>
          <w:tcPr>
            <w:tcW w:w="1383" w:type="dxa"/>
            <w:vAlign w:val="center"/>
          </w:tcPr>
          <w:p w14:paraId="2F63E5A2" w14:textId="7B7308CC"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99,07</w:t>
            </w:r>
          </w:p>
        </w:tc>
        <w:tc>
          <w:tcPr>
            <w:tcW w:w="1384" w:type="dxa"/>
            <w:vAlign w:val="center"/>
          </w:tcPr>
          <w:p w14:paraId="266D5477" w14:textId="01A30C6C"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99,84</w:t>
            </w:r>
          </w:p>
        </w:tc>
        <w:tc>
          <w:tcPr>
            <w:tcW w:w="1383" w:type="dxa"/>
            <w:vAlign w:val="center"/>
          </w:tcPr>
          <w:p w14:paraId="4B4E2030" w14:textId="1949FDC5"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99,95</w:t>
            </w:r>
          </w:p>
        </w:tc>
        <w:tc>
          <w:tcPr>
            <w:tcW w:w="1384" w:type="dxa"/>
            <w:vAlign w:val="center"/>
          </w:tcPr>
          <w:p w14:paraId="0F35ABCE" w14:textId="196872EF"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99,85</w:t>
            </w:r>
          </w:p>
        </w:tc>
      </w:tr>
      <w:tr w:rsidR="008C7BEC" w14:paraId="3FEA757A" w14:textId="77777777" w:rsidTr="00E12BE5">
        <w:trPr>
          <w:trHeight w:val="264"/>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75C9132" w14:textId="768F2C17" w:rsidR="008C7BEC" w:rsidRDefault="008C7BEC" w:rsidP="004B486E">
            <w:pPr>
              <w:jc w:val="center"/>
            </w:pPr>
            <w:r>
              <w:t>Dose mesurée (Gy)</w:t>
            </w:r>
          </w:p>
        </w:tc>
        <w:tc>
          <w:tcPr>
            <w:tcW w:w="1383" w:type="dxa"/>
            <w:vAlign w:val="center"/>
          </w:tcPr>
          <w:p w14:paraId="653B0BAB" w14:textId="2F8CFDCB" w:rsidR="008C7BEC" w:rsidRDefault="00074F32" w:rsidP="004B486E">
            <w:pPr>
              <w:jc w:val="center"/>
              <w:cnfStyle w:val="000000000000" w:firstRow="0" w:lastRow="0" w:firstColumn="0" w:lastColumn="0" w:oddVBand="0" w:evenVBand="0" w:oddHBand="0" w:evenHBand="0" w:firstRowFirstColumn="0" w:firstRowLastColumn="0" w:lastRowFirstColumn="0" w:lastRowLastColumn="0"/>
            </w:pPr>
            <w:r>
              <w:t>1,926</w:t>
            </w:r>
          </w:p>
        </w:tc>
        <w:tc>
          <w:tcPr>
            <w:tcW w:w="1383" w:type="dxa"/>
            <w:vAlign w:val="center"/>
          </w:tcPr>
          <w:p w14:paraId="253B9D87" w14:textId="7F8596D7" w:rsidR="008C7BEC" w:rsidRDefault="000331B0" w:rsidP="004B486E">
            <w:pPr>
              <w:jc w:val="center"/>
              <w:cnfStyle w:val="000000000000" w:firstRow="0" w:lastRow="0" w:firstColumn="0" w:lastColumn="0" w:oddVBand="0" w:evenVBand="0" w:oddHBand="0" w:evenHBand="0" w:firstRowFirstColumn="0" w:firstRowLastColumn="0" w:lastRowFirstColumn="0" w:lastRowLastColumn="0"/>
            </w:pPr>
            <w:r>
              <w:t>1,975</w:t>
            </w:r>
          </w:p>
        </w:tc>
        <w:tc>
          <w:tcPr>
            <w:tcW w:w="1384" w:type="dxa"/>
            <w:vAlign w:val="center"/>
          </w:tcPr>
          <w:p w14:paraId="7B1707ED" w14:textId="25AE3192" w:rsidR="008C7BEC" w:rsidRDefault="000331B0" w:rsidP="004B486E">
            <w:pPr>
              <w:jc w:val="center"/>
              <w:cnfStyle w:val="000000000000" w:firstRow="0" w:lastRow="0" w:firstColumn="0" w:lastColumn="0" w:oddVBand="0" w:evenVBand="0" w:oddHBand="0" w:evenHBand="0" w:firstRowFirstColumn="0" w:firstRowLastColumn="0" w:lastRowFirstColumn="0" w:lastRowLastColumn="0"/>
            </w:pPr>
            <w:r>
              <w:t>1,996</w:t>
            </w:r>
          </w:p>
        </w:tc>
        <w:tc>
          <w:tcPr>
            <w:tcW w:w="1383" w:type="dxa"/>
            <w:vAlign w:val="center"/>
          </w:tcPr>
          <w:p w14:paraId="3D97FEAB" w14:textId="3091E8EA" w:rsidR="008C7BEC" w:rsidRDefault="000331B0" w:rsidP="004B486E">
            <w:pPr>
              <w:jc w:val="center"/>
              <w:cnfStyle w:val="000000000000" w:firstRow="0" w:lastRow="0" w:firstColumn="0" w:lastColumn="0" w:oddVBand="0" w:evenVBand="0" w:oddHBand="0" w:evenHBand="0" w:firstRowFirstColumn="0" w:firstRowLastColumn="0" w:lastRowFirstColumn="0" w:lastRowLastColumn="0"/>
            </w:pPr>
            <w:r>
              <w:t>1,988</w:t>
            </w:r>
          </w:p>
        </w:tc>
        <w:tc>
          <w:tcPr>
            <w:tcW w:w="1384" w:type="dxa"/>
            <w:vAlign w:val="center"/>
          </w:tcPr>
          <w:p w14:paraId="0B11AB6F" w14:textId="0B288789" w:rsidR="008C7BEC" w:rsidRDefault="000331B0" w:rsidP="004B486E">
            <w:pPr>
              <w:jc w:val="center"/>
              <w:cnfStyle w:val="000000000000" w:firstRow="0" w:lastRow="0" w:firstColumn="0" w:lastColumn="0" w:oddVBand="0" w:evenVBand="0" w:oddHBand="0" w:evenHBand="0" w:firstRowFirstColumn="0" w:firstRowLastColumn="0" w:lastRowFirstColumn="0" w:lastRowLastColumn="0"/>
            </w:pPr>
            <w:r>
              <w:t>1,992</w:t>
            </w:r>
          </w:p>
        </w:tc>
      </w:tr>
      <w:tr w:rsidR="000B1755" w14:paraId="4D473BDC" w14:textId="77777777" w:rsidTr="009701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4D81C96" w14:textId="371D006A" w:rsidR="000B1755" w:rsidRDefault="000B1755" w:rsidP="004B486E">
            <w:pPr>
              <w:jc w:val="center"/>
            </w:pPr>
            <w:r>
              <w:t>Dose de référence (Gy)</w:t>
            </w:r>
          </w:p>
        </w:tc>
        <w:tc>
          <w:tcPr>
            <w:tcW w:w="6917" w:type="dxa"/>
            <w:gridSpan w:val="5"/>
            <w:vAlign w:val="center"/>
          </w:tcPr>
          <w:p w14:paraId="071BB6FA" w14:textId="0513BA6C" w:rsidR="000B1755" w:rsidRDefault="000B1755" w:rsidP="004B486E">
            <w:pPr>
              <w:jc w:val="center"/>
              <w:cnfStyle w:val="000000100000" w:firstRow="0" w:lastRow="0" w:firstColumn="0" w:lastColumn="0" w:oddVBand="0" w:evenVBand="0" w:oddHBand="1" w:evenHBand="0" w:firstRowFirstColumn="0" w:firstRowLastColumn="0" w:lastRowFirstColumn="0" w:lastRowLastColumn="0"/>
            </w:pPr>
            <w:r>
              <w:t>2</w:t>
            </w:r>
            <w:r w:rsidR="00932731">
              <w:t>,000</w:t>
            </w:r>
          </w:p>
        </w:tc>
      </w:tr>
      <w:tr w:rsidR="004B486E" w14:paraId="24BE78CD"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61EBD79A" w14:textId="7A348A15" w:rsidR="004B486E" w:rsidRDefault="004B486E" w:rsidP="004B486E">
            <w:pPr>
              <w:jc w:val="center"/>
            </w:pPr>
            <w:r>
              <w:t>Ecart relatif avec la recette (%)</w:t>
            </w:r>
          </w:p>
        </w:tc>
        <w:tc>
          <w:tcPr>
            <w:tcW w:w="1383" w:type="dxa"/>
            <w:vAlign w:val="center"/>
          </w:tcPr>
          <w:p w14:paraId="2FBB0DE1" w14:textId="54684B8E" w:rsidR="004B486E" w:rsidRDefault="00074F32" w:rsidP="00074F32">
            <w:pPr>
              <w:jc w:val="center"/>
              <w:cnfStyle w:val="000000000000" w:firstRow="0" w:lastRow="0" w:firstColumn="0" w:lastColumn="0" w:oddVBand="0" w:evenVBand="0" w:oddHBand="0" w:evenHBand="0" w:firstRowFirstColumn="0" w:firstRowLastColumn="0" w:lastRowFirstColumn="0" w:lastRowLastColumn="0"/>
            </w:pPr>
            <w:r>
              <w:t>-3,72</w:t>
            </w:r>
          </w:p>
        </w:tc>
        <w:tc>
          <w:tcPr>
            <w:tcW w:w="1383" w:type="dxa"/>
            <w:vAlign w:val="center"/>
          </w:tcPr>
          <w:p w14:paraId="36104FE6" w14:textId="55DBBFEA" w:rsidR="004B486E" w:rsidRDefault="00074F32" w:rsidP="004B486E">
            <w:pPr>
              <w:jc w:val="center"/>
              <w:cnfStyle w:val="000000000000" w:firstRow="0" w:lastRow="0" w:firstColumn="0" w:lastColumn="0" w:oddVBand="0" w:evenVBand="0" w:oddHBand="0" w:evenHBand="0" w:firstRowFirstColumn="0" w:firstRowLastColumn="0" w:lastRowFirstColumn="0" w:lastRowLastColumn="0"/>
            </w:pPr>
            <w:r>
              <w:t>-1.24</w:t>
            </w:r>
          </w:p>
        </w:tc>
        <w:tc>
          <w:tcPr>
            <w:tcW w:w="1384" w:type="dxa"/>
            <w:vAlign w:val="center"/>
          </w:tcPr>
          <w:p w14:paraId="2AD5F842" w14:textId="03635746" w:rsidR="004B486E" w:rsidRDefault="00074F32" w:rsidP="004B486E">
            <w:pPr>
              <w:jc w:val="center"/>
              <w:cnfStyle w:val="000000000000" w:firstRow="0" w:lastRow="0" w:firstColumn="0" w:lastColumn="0" w:oddVBand="0" w:evenVBand="0" w:oddHBand="0" w:evenHBand="0" w:firstRowFirstColumn="0" w:firstRowLastColumn="0" w:lastRowFirstColumn="0" w:lastRowLastColumn="0"/>
            </w:pPr>
            <w:r>
              <w:t>-0,22</w:t>
            </w:r>
          </w:p>
        </w:tc>
        <w:tc>
          <w:tcPr>
            <w:tcW w:w="1383" w:type="dxa"/>
            <w:vAlign w:val="center"/>
          </w:tcPr>
          <w:p w14:paraId="6DA1BD50" w14:textId="25D68D18" w:rsidR="004B486E" w:rsidRDefault="00074F32" w:rsidP="002A40A1">
            <w:pPr>
              <w:jc w:val="center"/>
              <w:cnfStyle w:val="000000000000" w:firstRow="0" w:lastRow="0" w:firstColumn="0" w:lastColumn="0" w:oddVBand="0" w:evenVBand="0" w:oddHBand="0" w:evenHBand="0" w:firstRowFirstColumn="0" w:firstRowLastColumn="0" w:lastRowFirstColumn="0" w:lastRowLastColumn="0"/>
            </w:pPr>
            <w:r>
              <w:t>-0,60</w:t>
            </w:r>
          </w:p>
        </w:tc>
        <w:tc>
          <w:tcPr>
            <w:tcW w:w="1384" w:type="dxa"/>
            <w:vAlign w:val="center"/>
          </w:tcPr>
          <w:p w14:paraId="70E88EE2" w14:textId="3B78E7B9" w:rsidR="004B486E" w:rsidRDefault="00074F32" w:rsidP="004B486E">
            <w:pPr>
              <w:jc w:val="center"/>
              <w:cnfStyle w:val="000000000000" w:firstRow="0" w:lastRow="0" w:firstColumn="0" w:lastColumn="0" w:oddVBand="0" w:evenVBand="0" w:oddHBand="0" w:evenHBand="0" w:firstRowFirstColumn="0" w:firstRowLastColumn="0" w:lastRowFirstColumn="0" w:lastRowLastColumn="0"/>
            </w:pPr>
            <w:r>
              <w:t>-0,42</w:t>
            </w:r>
          </w:p>
        </w:tc>
      </w:tr>
      <w:tr w:rsidR="008C7BEC" w14:paraId="1EE3E730"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1DB20BE" w14:textId="63C413E9" w:rsidR="008C7BEC" w:rsidRDefault="008C7BEC" w:rsidP="004B486E">
            <w:pPr>
              <w:jc w:val="center"/>
            </w:pPr>
            <w:r>
              <w:t>Incertitude élargie (k=2)</w:t>
            </w:r>
          </w:p>
        </w:tc>
        <w:tc>
          <w:tcPr>
            <w:tcW w:w="1383" w:type="dxa"/>
            <w:vAlign w:val="center"/>
          </w:tcPr>
          <w:p w14:paraId="1E83D591" w14:textId="4EDA253F" w:rsidR="008C7BEC" w:rsidRDefault="00074F32" w:rsidP="004500F8">
            <w:pPr>
              <w:jc w:val="center"/>
              <w:cnfStyle w:val="000000100000" w:firstRow="0" w:lastRow="0" w:firstColumn="0" w:lastColumn="0" w:oddVBand="0" w:evenVBand="0" w:oddHBand="1" w:evenHBand="0" w:firstRowFirstColumn="0" w:firstRowLastColumn="0" w:lastRowFirstColumn="0" w:lastRowLastColumn="0"/>
            </w:pPr>
            <w:r>
              <w:t>2,708</w:t>
            </w:r>
          </w:p>
        </w:tc>
        <w:tc>
          <w:tcPr>
            <w:tcW w:w="1383" w:type="dxa"/>
            <w:vAlign w:val="center"/>
          </w:tcPr>
          <w:p w14:paraId="42A4EC86" w14:textId="06090FB1" w:rsidR="008C7BEC" w:rsidRDefault="00074F32" w:rsidP="004B486E">
            <w:pPr>
              <w:jc w:val="center"/>
              <w:cnfStyle w:val="000000100000" w:firstRow="0" w:lastRow="0" w:firstColumn="0" w:lastColumn="0" w:oddVBand="0" w:evenVBand="0" w:oddHBand="1" w:evenHBand="0" w:firstRowFirstColumn="0" w:firstRowLastColumn="0" w:lastRowFirstColumn="0" w:lastRowLastColumn="0"/>
            </w:pPr>
            <w:r>
              <w:t>2,689</w:t>
            </w:r>
          </w:p>
        </w:tc>
        <w:tc>
          <w:tcPr>
            <w:tcW w:w="1384" w:type="dxa"/>
            <w:vAlign w:val="center"/>
          </w:tcPr>
          <w:p w14:paraId="4C12AA25" w14:textId="7DA7D5CE" w:rsidR="008C7BEC" w:rsidRDefault="00074F32" w:rsidP="004B486E">
            <w:pPr>
              <w:jc w:val="center"/>
              <w:cnfStyle w:val="000000100000" w:firstRow="0" w:lastRow="0" w:firstColumn="0" w:lastColumn="0" w:oddVBand="0" w:evenVBand="0" w:oddHBand="1" w:evenHBand="0" w:firstRowFirstColumn="0" w:firstRowLastColumn="0" w:lastRowFirstColumn="0" w:lastRowLastColumn="0"/>
            </w:pPr>
            <w:r>
              <w:t>2,705</w:t>
            </w:r>
          </w:p>
        </w:tc>
        <w:tc>
          <w:tcPr>
            <w:tcW w:w="1383" w:type="dxa"/>
            <w:vAlign w:val="center"/>
          </w:tcPr>
          <w:p w14:paraId="031622A4" w14:textId="24730B2D" w:rsidR="008C7BEC" w:rsidRDefault="00074F32" w:rsidP="004B486E">
            <w:pPr>
              <w:jc w:val="center"/>
              <w:cnfStyle w:val="000000100000" w:firstRow="0" w:lastRow="0" w:firstColumn="0" w:lastColumn="0" w:oddVBand="0" w:evenVBand="0" w:oddHBand="1" w:evenHBand="0" w:firstRowFirstColumn="0" w:firstRowLastColumn="0" w:lastRowFirstColumn="0" w:lastRowLastColumn="0"/>
            </w:pPr>
            <w:r>
              <w:t>2,689</w:t>
            </w:r>
          </w:p>
        </w:tc>
        <w:tc>
          <w:tcPr>
            <w:tcW w:w="1384" w:type="dxa"/>
            <w:vAlign w:val="center"/>
          </w:tcPr>
          <w:p w14:paraId="033B8EDA" w14:textId="74B5131C" w:rsidR="008C7BEC" w:rsidRDefault="00074F32" w:rsidP="004B486E">
            <w:pPr>
              <w:jc w:val="center"/>
              <w:cnfStyle w:val="000000100000" w:firstRow="0" w:lastRow="0" w:firstColumn="0" w:lastColumn="0" w:oddVBand="0" w:evenVBand="0" w:oddHBand="1" w:evenHBand="0" w:firstRowFirstColumn="0" w:firstRowLastColumn="0" w:lastRowFirstColumn="0" w:lastRowLastColumn="0"/>
            </w:pPr>
            <w:r>
              <w:t>2,690</w:t>
            </w:r>
          </w:p>
        </w:tc>
      </w:tr>
    </w:tbl>
    <w:p w14:paraId="10334526" w14:textId="51BB8AD8" w:rsidR="006E550B" w:rsidRDefault="008B562E" w:rsidP="004C314B">
      <w:pPr>
        <w:spacing w:before="240"/>
        <w:jc w:val="both"/>
      </w:pPr>
      <w:r>
        <w:tab/>
      </w:r>
      <w:r w:rsidR="006E550B">
        <w:t xml:space="preserve">Les doses absolues mesurées dans les conditions de référence sont cohérentes avec les mesures de la recette sauf pour le faisceau de 18 MeV. Cette différence de 3,72 % peut s’expliquer par la profondeur de mesure. En effet, nous avons réalisé la mesure à une profondeur de 4,28 cm que nous avons rapporté à la profondeur de la recette, 2,07 cm, en divisant la mesure par le rapport des rendements à ces 2 profondeurs. A la profondeur de 4,28 cm, la mesure de la dose correspond à la zone de </w:t>
      </w:r>
      <w:r w:rsidR="00BB5C7B">
        <w:t>début de la pente.</w:t>
      </w:r>
      <w:r w:rsidR="006E550B">
        <w:t xml:space="preserve"> La mesure n’est donc pas </w:t>
      </w:r>
      <w:r w:rsidR="00B451AD">
        <w:t>suffisamment</w:t>
      </w:r>
      <w:r w:rsidR="006E550B">
        <w:t xml:space="preserve"> fiable.</w:t>
      </w:r>
    </w:p>
    <w:p w14:paraId="5B1246F9" w14:textId="38C4EA9E" w:rsidR="0041580E" w:rsidRDefault="0041580E" w:rsidP="0041580E">
      <w:pPr>
        <w:pStyle w:val="Titre3"/>
      </w:pPr>
      <w:bookmarkStart w:id="86" w:name="_Toc115954002"/>
      <w:r>
        <w:t>Incertitudes sur la mesure de la dose absolue</w:t>
      </w:r>
      <w:bookmarkEnd w:id="86"/>
    </w:p>
    <w:p w14:paraId="75696E7C" w14:textId="2656C7DB" w:rsidR="0041580E" w:rsidRPr="0041580E" w:rsidRDefault="0041580E" w:rsidP="00DA2FC5">
      <w:pPr>
        <w:ind w:left="709"/>
        <w:jc w:val="both"/>
      </w:pPr>
      <w:r>
        <w:t>Pour caractériser nos mesures, voici le résumé des incertitudes que nous avons identifié et analysé.</w:t>
      </w:r>
    </w:p>
    <w:tbl>
      <w:tblPr>
        <w:tblStyle w:val="Tableausimple11"/>
        <w:tblW w:w="10512" w:type="dxa"/>
        <w:tblLook w:val="04A0" w:firstRow="1" w:lastRow="0" w:firstColumn="1" w:lastColumn="0" w:noHBand="0" w:noVBand="1"/>
      </w:tblPr>
      <w:tblGrid>
        <w:gridCol w:w="1778"/>
        <w:gridCol w:w="2765"/>
        <w:gridCol w:w="1193"/>
        <w:gridCol w:w="1194"/>
        <w:gridCol w:w="1194"/>
        <w:gridCol w:w="1194"/>
        <w:gridCol w:w="1194"/>
      </w:tblGrid>
      <w:tr w:rsidR="0041580E" w:rsidRPr="0041580E" w14:paraId="27456C90" w14:textId="77777777" w:rsidTr="00CE2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11C5411A" w14:textId="77777777" w:rsidR="0041580E" w:rsidRDefault="0041580E" w:rsidP="00CE2B4C">
            <w:pPr>
              <w:jc w:val="center"/>
            </w:pPr>
          </w:p>
        </w:tc>
        <w:tc>
          <w:tcPr>
            <w:tcW w:w="2758" w:type="dxa"/>
            <w:vAlign w:val="center"/>
          </w:tcPr>
          <w:p w14:paraId="575F3DB6"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Méthode utilisée</w:t>
            </w:r>
          </w:p>
        </w:tc>
        <w:tc>
          <w:tcPr>
            <w:tcW w:w="1190" w:type="dxa"/>
            <w:vAlign w:val="center"/>
          </w:tcPr>
          <w:p w14:paraId="7BCF62F4"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rPr>
                <w:bCs w:val="0"/>
              </w:rPr>
            </w:pPr>
            <w:r w:rsidRPr="0041580E">
              <w:rPr>
                <w:bCs w:val="0"/>
              </w:rPr>
              <w:t>E6</w:t>
            </w:r>
          </w:p>
        </w:tc>
        <w:tc>
          <w:tcPr>
            <w:tcW w:w="1191" w:type="dxa"/>
            <w:vAlign w:val="center"/>
          </w:tcPr>
          <w:p w14:paraId="5E1423CC"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E9</w:t>
            </w:r>
          </w:p>
        </w:tc>
        <w:tc>
          <w:tcPr>
            <w:tcW w:w="1191" w:type="dxa"/>
            <w:vAlign w:val="center"/>
          </w:tcPr>
          <w:p w14:paraId="45AE3E5F"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E12</w:t>
            </w:r>
          </w:p>
        </w:tc>
        <w:tc>
          <w:tcPr>
            <w:tcW w:w="1191" w:type="dxa"/>
            <w:vAlign w:val="center"/>
          </w:tcPr>
          <w:p w14:paraId="489BA69E"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E15</w:t>
            </w:r>
          </w:p>
        </w:tc>
        <w:tc>
          <w:tcPr>
            <w:tcW w:w="1191" w:type="dxa"/>
            <w:vAlign w:val="center"/>
          </w:tcPr>
          <w:p w14:paraId="1653C8A7"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E18</w:t>
            </w:r>
          </w:p>
        </w:tc>
      </w:tr>
      <w:tr w:rsidR="0041580E" w14:paraId="033CF3E5"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2D628523" w14:textId="77777777" w:rsidR="0041580E" w:rsidRDefault="0041580E" w:rsidP="00CE2B4C">
            <w:pPr>
              <w:jc w:val="center"/>
            </w:pPr>
            <w:r>
              <w:t>Mesures</w:t>
            </w:r>
          </w:p>
        </w:tc>
        <w:tc>
          <w:tcPr>
            <w:tcW w:w="2758" w:type="dxa"/>
            <w:vAlign w:val="center"/>
          </w:tcPr>
          <w:p w14:paraId="379A6BBA"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s</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eastAsiaTheme="minorEastAsia" w:hAnsi="Cambria Math"/>
                        <w:i/>
                        <w:sz w:val="18"/>
                        <w:szCs w:val="18"/>
                      </w:rPr>
                    </m:ctrlPr>
                  </m:radPr>
                  <m:deg/>
                  <m:e>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Σ</m:t>
                            </m:r>
                          </m:e>
                          <m:sub>
                            <m:r>
                              <w:rPr>
                                <w:rFonts w:ascii="Cambria Math" w:eastAsiaTheme="minorEastAsia" w:hAnsi="Cambria Math"/>
                                <w:sz w:val="18"/>
                                <w:szCs w:val="18"/>
                              </w:rPr>
                              <m:t>i=1,n</m:t>
                            </m:r>
                          </m:sub>
                        </m:sSub>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m:t>
                                    </m:r>
                                  </m:sub>
                                </m:sSub>
                                <m:r>
                                  <w:rPr>
                                    <w:rFonts w:ascii="Cambria Math" w:eastAsiaTheme="minorEastAsia" w:hAnsi="Cambria Math"/>
                                    <w:sz w:val="18"/>
                                    <w:szCs w:val="18"/>
                                  </w:rPr>
                                  <m:t>-</m:t>
                                </m:r>
                                <m:acc>
                                  <m:accPr>
                                    <m:chr m:val="̅"/>
                                    <m:ctrlPr>
                                      <w:rPr>
                                        <w:rFonts w:ascii="Cambria Math" w:eastAsiaTheme="minorEastAsia" w:hAnsi="Cambria Math"/>
                                        <w:i/>
                                        <w:sz w:val="18"/>
                                        <w:szCs w:val="18"/>
                                      </w:rPr>
                                    </m:ctrlPr>
                                  </m:accPr>
                                  <m:e>
                                    <m:r>
                                      <w:rPr>
                                        <w:rFonts w:ascii="Cambria Math" w:eastAsiaTheme="minorEastAsia" w:hAnsi="Cambria Math"/>
                                        <w:sz w:val="18"/>
                                        <w:szCs w:val="18"/>
                                      </w:rPr>
                                      <m:t>x</m:t>
                                    </m:r>
                                  </m:e>
                                </m:acc>
                              </m:e>
                            </m:d>
                          </m:e>
                          <m:sup>
                            <m:r>
                              <w:rPr>
                                <w:rFonts w:ascii="Cambria Math" w:eastAsiaTheme="minorEastAsia" w:hAnsi="Cambria Math"/>
                                <w:sz w:val="18"/>
                                <w:szCs w:val="18"/>
                              </w:rPr>
                              <m:t>2</m:t>
                            </m:r>
                          </m:sup>
                        </m:sSup>
                      </m:num>
                      <m:den>
                        <m:r>
                          <w:rPr>
                            <w:rFonts w:ascii="Cambria Math" w:eastAsiaTheme="minorEastAsia" w:hAnsi="Cambria Math"/>
                            <w:sz w:val="18"/>
                            <w:szCs w:val="18"/>
                          </w:rPr>
                          <m:t>n-1</m:t>
                        </m:r>
                      </m:den>
                    </m:f>
                  </m:e>
                </m:rad>
              </m:oMath>
            </m:oMathPara>
          </w:p>
        </w:tc>
        <w:tc>
          <w:tcPr>
            <w:tcW w:w="1190" w:type="dxa"/>
            <w:vAlign w:val="center"/>
          </w:tcPr>
          <w:p w14:paraId="3A239A8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0,026</w:t>
            </w:r>
          </w:p>
        </w:tc>
        <w:tc>
          <w:tcPr>
            <w:tcW w:w="1191" w:type="dxa"/>
            <w:vAlign w:val="center"/>
          </w:tcPr>
          <w:p w14:paraId="02EB4233"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0,016</w:t>
            </w:r>
          </w:p>
        </w:tc>
        <w:tc>
          <w:tcPr>
            <w:tcW w:w="1191" w:type="dxa"/>
            <w:vAlign w:val="center"/>
          </w:tcPr>
          <w:p w14:paraId="1657514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0,033</w:t>
            </w:r>
          </w:p>
        </w:tc>
        <w:tc>
          <w:tcPr>
            <w:tcW w:w="1191" w:type="dxa"/>
            <w:vAlign w:val="center"/>
          </w:tcPr>
          <w:p w14:paraId="2ED5035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0,026</w:t>
            </w:r>
          </w:p>
        </w:tc>
        <w:tc>
          <w:tcPr>
            <w:tcW w:w="1191" w:type="dxa"/>
            <w:vAlign w:val="center"/>
          </w:tcPr>
          <w:p w14:paraId="3CEDA0C1"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0,025</w:t>
            </w:r>
          </w:p>
        </w:tc>
      </w:tr>
      <w:tr w:rsidR="0041580E" w14:paraId="326029D5"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54653B42" w14:textId="77777777" w:rsidR="0041580E" w:rsidRPr="005B67F3" w:rsidRDefault="0041580E" w:rsidP="00CE2B4C">
            <w:pPr>
              <w:jc w:val="center"/>
              <w:rPr>
                <w:vertAlign w:val="subscript"/>
              </w:rPr>
            </w:pPr>
            <w:r>
              <w:t>K</w:t>
            </w:r>
            <w:r>
              <w:rPr>
                <w:vertAlign w:val="subscript"/>
              </w:rPr>
              <w:t>Q,Qcross</w:t>
            </w:r>
          </w:p>
        </w:tc>
        <w:tc>
          <w:tcPr>
            <w:tcW w:w="2758" w:type="dxa"/>
            <w:vAlign w:val="center"/>
          </w:tcPr>
          <w:p w14:paraId="4A9F2D1E" w14:textId="77777777" w:rsidR="0041580E" w:rsidRPr="00FF62F1" w:rsidRDefault="0041580E" w:rsidP="00CE2B4C">
            <w:pPr>
              <w:jc w:val="center"/>
              <w:cnfStyle w:val="000000000000" w:firstRow="0" w:lastRow="0" w:firstColumn="0" w:lastColumn="0" w:oddVBand="0" w:evenVBand="0" w:oddHBand="0" w:evenHBand="0" w:firstRowFirstColumn="0" w:firstRowLastColumn="0" w:lastRowFirstColumn="0" w:lastRowLastColumn="0"/>
              <w:rPr>
                <w:sz w:val="20"/>
                <w:szCs w:val="18"/>
              </w:rPr>
            </w:pPr>
            <w:r w:rsidRPr="00FF62F1">
              <w:rPr>
                <w:sz w:val="20"/>
                <w:szCs w:val="18"/>
              </w:rPr>
              <w:t>Valeur donnée par le TRS-398</w:t>
            </w:r>
          </w:p>
        </w:tc>
        <w:tc>
          <w:tcPr>
            <w:tcW w:w="5954" w:type="dxa"/>
            <w:gridSpan w:val="5"/>
            <w:vAlign w:val="center"/>
          </w:tcPr>
          <w:p w14:paraId="5792B615"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1,000</w:t>
            </w:r>
          </w:p>
        </w:tc>
      </w:tr>
      <w:tr w:rsidR="0041580E" w14:paraId="2FF2A99C"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2E31A0EE" w14:textId="77777777" w:rsidR="0041580E" w:rsidRDefault="0041580E" w:rsidP="00CE2B4C">
            <w:pPr>
              <w:jc w:val="center"/>
            </w:pPr>
            <w:r>
              <w:t>K</w:t>
            </w:r>
            <w:r>
              <w:rPr>
                <w:vertAlign w:val="subscript"/>
              </w:rPr>
              <w:t>rec</w:t>
            </w:r>
          </w:p>
        </w:tc>
        <w:tc>
          <w:tcPr>
            <w:tcW w:w="2758" w:type="dxa"/>
            <w:vAlign w:val="center"/>
          </w:tcPr>
          <w:p w14:paraId="40F7880D"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s</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eastAsiaTheme="minorEastAsia" w:hAnsi="Cambria Math"/>
                        <w:i/>
                        <w:sz w:val="18"/>
                        <w:szCs w:val="18"/>
                      </w:rPr>
                    </m:ctrlPr>
                  </m:radPr>
                  <m:deg/>
                  <m:e>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Σ</m:t>
                            </m:r>
                          </m:e>
                          <m:sub>
                            <m:r>
                              <w:rPr>
                                <w:rFonts w:ascii="Cambria Math" w:eastAsiaTheme="minorEastAsia" w:hAnsi="Cambria Math"/>
                                <w:sz w:val="18"/>
                                <w:szCs w:val="18"/>
                              </w:rPr>
                              <m:t>i=1,n</m:t>
                            </m:r>
                          </m:sub>
                        </m:sSub>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m:t>
                                    </m:r>
                                  </m:sub>
                                </m:sSub>
                                <m:r>
                                  <w:rPr>
                                    <w:rFonts w:ascii="Cambria Math" w:eastAsiaTheme="minorEastAsia" w:hAnsi="Cambria Math"/>
                                    <w:sz w:val="18"/>
                                    <w:szCs w:val="18"/>
                                  </w:rPr>
                                  <m:t>-</m:t>
                                </m:r>
                                <m:acc>
                                  <m:accPr>
                                    <m:chr m:val="̅"/>
                                    <m:ctrlPr>
                                      <w:rPr>
                                        <w:rFonts w:ascii="Cambria Math" w:eastAsiaTheme="minorEastAsia" w:hAnsi="Cambria Math"/>
                                        <w:i/>
                                        <w:sz w:val="18"/>
                                        <w:szCs w:val="18"/>
                                      </w:rPr>
                                    </m:ctrlPr>
                                  </m:accPr>
                                  <m:e>
                                    <m:r>
                                      <w:rPr>
                                        <w:rFonts w:ascii="Cambria Math" w:eastAsiaTheme="minorEastAsia" w:hAnsi="Cambria Math"/>
                                        <w:sz w:val="18"/>
                                        <w:szCs w:val="18"/>
                                      </w:rPr>
                                      <m:t>x</m:t>
                                    </m:r>
                                  </m:e>
                                </m:acc>
                              </m:e>
                            </m:d>
                          </m:e>
                          <m:sup>
                            <m:r>
                              <w:rPr>
                                <w:rFonts w:ascii="Cambria Math" w:eastAsiaTheme="minorEastAsia" w:hAnsi="Cambria Math"/>
                                <w:sz w:val="18"/>
                                <w:szCs w:val="18"/>
                              </w:rPr>
                              <m:t>2</m:t>
                            </m:r>
                          </m:sup>
                        </m:sSup>
                      </m:num>
                      <m:den>
                        <m:r>
                          <w:rPr>
                            <w:rFonts w:ascii="Cambria Math" w:eastAsiaTheme="minorEastAsia" w:hAnsi="Cambria Math"/>
                            <w:sz w:val="18"/>
                            <w:szCs w:val="18"/>
                          </w:rPr>
                          <m:t>n-1</m:t>
                        </m:r>
                      </m:den>
                    </m:f>
                  </m:e>
                </m:rad>
              </m:oMath>
            </m:oMathPara>
          </w:p>
        </w:tc>
        <w:tc>
          <w:tcPr>
            <w:tcW w:w="1190" w:type="dxa"/>
            <w:vAlign w:val="center"/>
          </w:tcPr>
          <w:p w14:paraId="732B4066"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0,046</w:t>
            </w:r>
          </w:p>
        </w:tc>
        <w:tc>
          <w:tcPr>
            <w:tcW w:w="1191" w:type="dxa"/>
            <w:vAlign w:val="center"/>
          </w:tcPr>
          <w:p w14:paraId="5D52758D"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0,032</w:t>
            </w:r>
          </w:p>
        </w:tc>
        <w:tc>
          <w:tcPr>
            <w:tcW w:w="1191" w:type="dxa"/>
            <w:vAlign w:val="center"/>
          </w:tcPr>
          <w:p w14:paraId="3F747CA9"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0,147</w:t>
            </w:r>
          </w:p>
        </w:tc>
        <w:tc>
          <w:tcPr>
            <w:tcW w:w="1191" w:type="dxa"/>
            <w:vAlign w:val="center"/>
          </w:tcPr>
          <w:p w14:paraId="72DF427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0,032</w:t>
            </w:r>
          </w:p>
        </w:tc>
        <w:tc>
          <w:tcPr>
            <w:tcW w:w="1191" w:type="dxa"/>
            <w:vAlign w:val="center"/>
          </w:tcPr>
          <w:p w14:paraId="7A05148F"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0,161</w:t>
            </w:r>
          </w:p>
        </w:tc>
      </w:tr>
      <w:tr w:rsidR="0041580E" w14:paraId="7B31D9AC"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0B61A2A9" w14:textId="77777777" w:rsidR="0041580E" w:rsidRPr="005B67F3" w:rsidRDefault="0041580E" w:rsidP="00CE2B4C">
            <w:pPr>
              <w:jc w:val="center"/>
              <w:rPr>
                <w:vertAlign w:val="subscript"/>
              </w:rPr>
            </w:pPr>
            <w:r>
              <w:t>K</w:t>
            </w:r>
            <w:r>
              <w:rPr>
                <w:vertAlign w:val="subscript"/>
              </w:rPr>
              <w:t>T,P</w:t>
            </w:r>
          </w:p>
        </w:tc>
        <w:tc>
          <w:tcPr>
            <w:tcW w:w="2758" w:type="dxa"/>
            <w:vAlign w:val="center"/>
          </w:tcPr>
          <w:p w14:paraId="3BA9F0D5"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0188E124"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0,283</w:t>
            </w:r>
          </w:p>
        </w:tc>
      </w:tr>
      <w:tr w:rsidR="0041580E" w14:paraId="3AE02BFA"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42789325" w14:textId="77777777" w:rsidR="0041580E" w:rsidRPr="005B67F3" w:rsidRDefault="0041580E" w:rsidP="00CE2B4C">
            <w:pPr>
              <w:jc w:val="center"/>
            </w:pPr>
            <w:r w:rsidRPr="005B67F3">
              <w:t>Mesure de la DSP</w:t>
            </w:r>
          </w:p>
        </w:tc>
        <w:tc>
          <w:tcPr>
            <w:tcW w:w="2758" w:type="dxa"/>
            <w:vAlign w:val="center"/>
          </w:tcPr>
          <w:p w14:paraId="26B1DAF8"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102A1E7C"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0,144</w:t>
            </w:r>
          </w:p>
        </w:tc>
      </w:tr>
      <w:tr w:rsidR="0041580E" w14:paraId="2675998D"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4503E0C0" w14:textId="77777777" w:rsidR="0041580E" w:rsidRDefault="0041580E" w:rsidP="00CE2B4C">
            <w:pPr>
              <w:jc w:val="center"/>
            </w:pPr>
            <w:r>
              <w:t>Mesure de la profondeur</w:t>
            </w:r>
          </w:p>
        </w:tc>
        <w:tc>
          <w:tcPr>
            <w:tcW w:w="2758" w:type="dxa"/>
            <w:vAlign w:val="center"/>
          </w:tcPr>
          <w:p w14:paraId="40D1F1CD"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51362D53"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0,632</w:t>
            </w:r>
          </w:p>
        </w:tc>
      </w:tr>
      <w:tr w:rsidR="0041580E" w14:paraId="46889192"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08908C3E" w14:textId="77777777" w:rsidR="0041580E" w:rsidRDefault="0041580E" w:rsidP="00CE2B4C">
            <w:pPr>
              <w:jc w:val="center"/>
            </w:pPr>
            <w:r>
              <w:t>Electromètre</w:t>
            </w:r>
          </w:p>
        </w:tc>
        <w:tc>
          <w:tcPr>
            <w:tcW w:w="2758" w:type="dxa"/>
            <w:vAlign w:val="center"/>
          </w:tcPr>
          <w:p w14:paraId="2C60EE15"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tolérance</m:t>
                    </m:r>
                  </m:num>
                  <m:den>
                    <m:rad>
                      <m:radPr>
                        <m:degHide m:val="1"/>
                        <m:ctrlPr>
                          <w:rPr>
                            <w:rFonts w:ascii="Cambria Math" w:hAnsi="Cambria Math"/>
                            <w:i/>
                            <w:sz w:val="18"/>
                            <w:szCs w:val="18"/>
                          </w:rPr>
                        </m:ctrlPr>
                      </m:radPr>
                      <m:deg/>
                      <m:e>
                        <m:r>
                          <w:rPr>
                            <w:rFonts w:ascii="Cambria Math" w:hAnsi="Cambria Math"/>
                            <w:sz w:val="18"/>
                            <w:szCs w:val="18"/>
                          </w:rPr>
                          <m:t>3</m:t>
                        </m:r>
                      </m:e>
                    </m:rad>
                  </m:den>
                </m:f>
              </m:oMath>
            </m:oMathPara>
          </w:p>
        </w:tc>
        <w:tc>
          <w:tcPr>
            <w:tcW w:w="5954" w:type="dxa"/>
            <w:gridSpan w:val="5"/>
            <w:vAlign w:val="center"/>
          </w:tcPr>
          <w:p w14:paraId="1D9A6104"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0,058</w:t>
            </w:r>
          </w:p>
        </w:tc>
      </w:tr>
      <w:tr w:rsidR="0041580E" w14:paraId="4E218A03"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004573F2" w14:textId="77777777" w:rsidR="0041580E" w:rsidRDefault="0041580E" w:rsidP="00CE2B4C">
            <w:pPr>
              <w:jc w:val="center"/>
            </w:pPr>
            <w:r>
              <w:t>Coefficient d’étalonnage</w:t>
            </w:r>
          </w:p>
        </w:tc>
        <w:tc>
          <w:tcPr>
            <w:tcW w:w="2758" w:type="dxa"/>
            <w:vAlign w:val="center"/>
          </w:tcPr>
          <w:p w14:paraId="037DBF98"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rPr>
                <w:rFonts w:eastAsia="Calibri" w:cs="Times New Roman"/>
                <w:sz w:val="18"/>
                <w:szCs w:val="18"/>
              </w:rPr>
            </w:pPr>
            <w:r>
              <w:rPr>
                <w:rFonts w:eastAsia="Calibri" w:cs="Times New Roman"/>
                <w:sz w:val="18"/>
                <w:szCs w:val="18"/>
              </w:rPr>
              <w:t>Donné par le laboratoire primaire</w:t>
            </w:r>
          </w:p>
        </w:tc>
        <w:tc>
          <w:tcPr>
            <w:tcW w:w="5954" w:type="dxa"/>
            <w:gridSpan w:val="5"/>
            <w:vAlign w:val="center"/>
          </w:tcPr>
          <w:p w14:paraId="0A2BD1F0"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0,550</w:t>
            </w:r>
          </w:p>
        </w:tc>
      </w:tr>
      <w:tr w:rsidR="0041580E" w14:paraId="7D6658E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77B873FC" w14:textId="77777777" w:rsidR="0041580E" w:rsidRDefault="0041580E" w:rsidP="00CE2B4C">
            <w:pPr>
              <w:jc w:val="center"/>
            </w:pPr>
            <w:r>
              <w:t>Incertitude totale</w:t>
            </w:r>
          </w:p>
        </w:tc>
        <w:tc>
          <w:tcPr>
            <w:tcW w:w="2758" w:type="dxa"/>
            <w:vAlign w:val="center"/>
          </w:tcPr>
          <w:p w14:paraId="7A467970"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Y</m:t>
                                    </m:r>
                                  </m:e>
                                </m:d>
                              </m:num>
                              <m:den>
                                <m:r>
                                  <w:rPr>
                                    <w:rFonts w:ascii="Cambria Math" w:hAnsi="Cambria Math"/>
                                    <w:sz w:val="18"/>
                                    <w:szCs w:val="18"/>
                                  </w:rPr>
                                  <m:t>Y</m:t>
                                </m:r>
                              </m:den>
                            </m:f>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Z</m:t>
                                    </m:r>
                                  </m:e>
                                </m:d>
                              </m:num>
                              <m:den>
                                <m:r>
                                  <w:rPr>
                                    <w:rFonts w:ascii="Cambria Math" w:hAnsi="Cambria Math"/>
                                    <w:sz w:val="18"/>
                                    <w:szCs w:val="18"/>
                                  </w:rPr>
                                  <m:t>Z</m:t>
                                </m:r>
                              </m:den>
                            </m:f>
                          </m:e>
                        </m:d>
                      </m:e>
                      <m:sup>
                        <m:r>
                          <w:rPr>
                            <w:rFonts w:ascii="Cambria Math" w:hAnsi="Cambria Math"/>
                            <w:sz w:val="18"/>
                            <w:szCs w:val="18"/>
                          </w:rPr>
                          <m:t>2</m:t>
                        </m:r>
                      </m:sup>
                    </m:sSup>
                  </m:e>
                </m:rad>
              </m:oMath>
            </m:oMathPara>
          </w:p>
        </w:tc>
        <w:tc>
          <w:tcPr>
            <w:tcW w:w="1190" w:type="dxa"/>
            <w:vAlign w:val="center"/>
          </w:tcPr>
          <w:p w14:paraId="7CADB74B"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1,345</w:t>
            </w:r>
          </w:p>
        </w:tc>
        <w:tc>
          <w:tcPr>
            <w:tcW w:w="1191" w:type="dxa"/>
            <w:vAlign w:val="center"/>
          </w:tcPr>
          <w:p w14:paraId="2F5DB0F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1,344</w:t>
            </w:r>
          </w:p>
        </w:tc>
        <w:tc>
          <w:tcPr>
            <w:tcW w:w="1191" w:type="dxa"/>
            <w:vAlign w:val="center"/>
          </w:tcPr>
          <w:p w14:paraId="385A727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1,352</w:t>
            </w:r>
          </w:p>
        </w:tc>
        <w:tc>
          <w:tcPr>
            <w:tcW w:w="1191" w:type="dxa"/>
            <w:vAlign w:val="center"/>
          </w:tcPr>
          <w:p w14:paraId="00E5C8FA"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1,344</w:t>
            </w:r>
          </w:p>
        </w:tc>
        <w:tc>
          <w:tcPr>
            <w:tcW w:w="1191" w:type="dxa"/>
            <w:vAlign w:val="center"/>
          </w:tcPr>
          <w:p w14:paraId="0A5BC377"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1,354</w:t>
            </w:r>
          </w:p>
        </w:tc>
      </w:tr>
      <w:tr w:rsidR="0041580E" w14:paraId="2E9A4D95"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5A6CEBB2" w14:textId="77777777" w:rsidR="0041580E" w:rsidRDefault="0041580E" w:rsidP="00CE2B4C">
            <w:pPr>
              <w:jc w:val="center"/>
            </w:pPr>
            <w:r>
              <w:t>Incertitude élargie (k=2)</w:t>
            </w:r>
          </w:p>
        </w:tc>
        <w:tc>
          <w:tcPr>
            <w:tcW w:w="2758" w:type="dxa"/>
            <w:vAlign w:val="center"/>
          </w:tcPr>
          <w:p w14:paraId="1F9AEB33"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=k.u(X)</m:t>
                </m:r>
              </m:oMath>
            </m:oMathPara>
          </w:p>
        </w:tc>
        <w:tc>
          <w:tcPr>
            <w:tcW w:w="1190" w:type="dxa"/>
            <w:vAlign w:val="center"/>
          </w:tcPr>
          <w:p w14:paraId="153DCDB6"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2,690</w:t>
            </w:r>
          </w:p>
        </w:tc>
        <w:tc>
          <w:tcPr>
            <w:tcW w:w="1191" w:type="dxa"/>
            <w:vAlign w:val="center"/>
          </w:tcPr>
          <w:p w14:paraId="7F096BD9"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2,689</w:t>
            </w:r>
          </w:p>
        </w:tc>
        <w:tc>
          <w:tcPr>
            <w:tcW w:w="1191" w:type="dxa"/>
            <w:vAlign w:val="center"/>
          </w:tcPr>
          <w:p w14:paraId="277B4E88"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2,705</w:t>
            </w:r>
          </w:p>
        </w:tc>
        <w:tc>
          <w:tcPr>
            <w:tcW w:w="1191" w:type="dxa"/>
            <w:vAlign w:val="center"/>
          </w:tcPr>
          <w:p w14:paraId="4080840F"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2,689</w:t>
            </w:r>
          </w:p>
        </w:tc>
        <w:tc>
          <w:tcPr>
            <w:tcW w:w="1191" w:type="dxa"/>
            <w:vAlign w:val="center"/>
          </w:tcPr>
          <w:p w14:paraId="1D570653"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2,708</w:t>
            </w:r>
          </w:p>
        </w:tc>
      </w:tr>
    </w:tbl>
    <w:p w14:paraId="1CD2D089" w14:textId="44E5ADF5" w:rsidR="00CE2B4C" w:rsidRPr="00CE2B4C" w:rsidRDefault="0041580E" w:rsidP="00DA2FC5">
      <w:pPr>
        <w:spacing w:before="240"/>
        <w:jc w:val="both"/>
      </w:pPr>
      <w:r>
        <w:tab/>
        <w:t>Nous observons que l’incertitude est plutôt homogène pour nos mesures de dose absolue. En effet, seule</w:t>
      </w:r>
      <w:r w:rsidR="00CE2B4C">
        <w:t>s</w:t>
      </w:r>
      <w:r>
        <w:t xml:space="preserve"> les composantes de mesures et du facteur de correction de recombinaison varient entre les différentes énergies.</w:t>
      </w:r>
    </w:p>
    <w:p w14:paraId="1C722858" w14:textId="6704BAA3" w:rsidR="007F2D0A" w:rsidRDefault="00CE2B4C" w:rsidP="0041580E">
      <w:pPr>
        <w:pStyle w:val="Titre1"/>
      </w:pPr>
      <w:bookmarkStart w:id="87" w:name="_Toc115954003"/>
      <w:r>
        <w:t>CONCLUSION ET DISCUSSION</w:t>
      </w:r>
      <w:bookmarkEnd w:id="87"/>
    </w:p>
    <w:p w14:paraId="36B6EEF5" w14:textId="7CF7F8CD" w:rsidR="00CE2B4C" w:rsidRDefault="00CE2B4C" w:rsidP="00CE2B4C">
      <w:pPr>
        <w:ind w:firstLine="357"/>
        <w:jc w:val="both"/>
      </w:pPr>
      <w:r>
        <w:t xml:space="preserve">L’augmentation des facteurs identifiés qui influencent les différentes grandeurs caractéristiques sont résumées </w:t>
      </w:r>
      <w:r w:rsidR="00BD457D">
        <w:t>dans le tableau ci-dessous.</w:t>
      </w:r>
    </w:p>
    <w:tbl>
      <w:tblPr>
        <w:tblStyle w:val="Tableausimple11"/>
        <w:tblW w:w="10627" w:type="dxa"/>
        <w:tblLayout w:type="fixed"/>
        <w:tblLook w:val="04A0" w:firstRow="1" w:lastRow="0" w:firstColumn="1" w:lastColumn="0" w:noHBand="0" w:noVBand="1"/>
      </w:tblPr>
      <w:tblGrid>
        <w:gridCol w:w="1271"/>
        <w:gridCol w:w="851"/>
        <w:gridCol w:w="1452"/>
        <w:gridCol w:w="107"/>
        <w:gridCol w:w="567"/>
        <w:gridCol w:w="1629"/>
        <w:gridCol w:w="497"/>
        <w:gridCol w:w="992"/>
        <w:gridCol w:w="3261"/>
      </w:tblGrid>
      <w:tr w:rsidR="00BD457D" w14:paraId="69FFBF81" w14:textId="77777777" w:rsidTr="00824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7" w:type="dxa"/>
            <w:gridSpan w:val="9"/>
          </w:tcPr>
          <w:p w14:paraId="22F9F383" w14:textId="5E665920" w:rsidR="00BD457D" w:rsidRPr="00443814" w:rsidRDefault="00BD457D" w:rsidP="00CE2B4C">
            <w:pPr>
              <w:jc w:val="center"/>
              <w:rPr>
                <w:sz w:val="18"/>
              </w:rPr>
            </w:pPr>
            <w:r w:rsidRPr="00443814">
              <w:rPr>
                <w:sz w:val="18"/>
              </w:rPr>
              <w:t>Rendement en profondeur</w:t>
            </w:r>
          </w:p>
        </w:tc>
      </w:tr>
      <w:tr w:rsidR="005E4640" w14:paraId="3EC31EF7"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362ACAE" w14:textId="77777777" w:rsidR="005E4640" w:rsidRPr="00443814" w:rsidRDefault="005E4640" w:rsidP="00CE2B4C">
            <w:pPr>
              <w:jc w:val="center"/>
              <w:rPr>
                <w:sz w:val="18"/>
              </w:rPr>
            </w:pPr>
          </w:p>
        </w:tc>
        <w:tc>
          <w:tcPr>
            <w:tcW w:w="2303" w:type="dxa"/>
            <w:gridSpan w:val="2"/>
            <w:vAlign w:val="center"/>
          </w:tcPr>
          <w:p w14:paraId="4B874981" w14:textId="77777777"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E</w:t>
            </w:r>
            <w:r w:rsidRPr="00443814">
              <w:rPr>
                <w:b/>
                <w:sz w:val="18"/>
              </w:rPr>
              <w:t>nergie</w:t>
            </w:r>
          </w:p>
        </w:tc>
        <w:tc>
          <w:tcPr>
            <w:tcW w:w="2303" w:type="dxa"/>
            <w:gridSpan w:val="3"/>
            <w:vAlign w:val="center"/>
          </w:tcPr>
          <w:p w14:paraId="201BBFD8" w14:textId="77777777"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Taille de champ</w:t>
            </w:r>
          </w:p>
        </w:tc>
        <w:tc>
          <w:tcPr>
            <w:tcW w:w="1489" w:type="dxa"/>
            <w:gridSpan w:val="2"/>
          </w:tcPr>
          <w:p w14:paraId="639B7D1C" w14:textId="23C03CC9"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DSP</w:t>
            </w:r>
          </w:p>
        </w:tc>
        <w:tc>
          <w:tcPr>
            <w:tcW w:w="3261" w:type="dxa"/>
            <w:vAlign w:val="center"/>
          </w:tcPr>
          <w:p w14:paraId="5F1B8B7D" w14:textId="06302A22"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w:r>
              <w:rPr>
                <w:b/>
                <w:sz w:val="18"/>
              </w:rPr>
              <w:t>ROOS vs CC13</w:t>
            </w:r>
          </w:p>
        </w:tc>
      </w:tr>
      <w:tr w:rsidR="005E4640" w14:paraId="132B66F9" w14:textId="77777777" w:rsidTr="005E4640">
        <w:tc>
          <w:tcPr>
            <w:cnfStyle w:val="001000000000" w:firstRow="0" w:lastRow="0" w:firstColumn="1" w:lastColumn="0" w:oddVBand="0" w:evenVBand="0" w:oddHBand="0" w:evenHBand="0" w:firstRowFirstColumn="0" w:firstRowLastColumn="0" w:lastRowFirstColumn="0" w:lastRowLastColumn="0"/>
            <w:tcW w:w="1271" w:type="dxa"/>
            <w:vAlign w:val="center"/>
          </w:tcPr>
          <w:p w14:paraId="5E87BA6D" w14:textId="468064DA" w:rsidR="005E4640" w:rsidRPr="00CE2B4C" w:rsidRDefault="005E4640" w:rsidP="00CE2B4C">
            <w:pPr>
              <w:jc w:val="center"/>
              <w:rPr>
                <w:i/>
                <w:sz w:val="18"/>
                <w:vertAlign w:val="subscript"/>
              </w:rPr>
            </w:pPr>
            <w:r>
              <w:rPr>
                <w:i/>
                <w:sz w:val="18"/>
              </w:rPr>
              <w:t>R</w:t>
            </w:r>
            <w:r>
              <w:rPr>
                <w:i/>
                <w:sz w:val="18"/>
                <w:vertAlign w:val="subscript"/>
              </w:rPr>
              <w:t>100</w:t>
            </w:r>
          </w:p>
        </w:tc>
        <w:tc>
          <w:tcPr>
            <w:tcW w:w="2303" w:type="dxa"/>
            <w:gridSpan w:val="2"/>
            <w:vAlign w:val="center"/>
          </w:tcPr>
          <w:p w14:paraId="1807D97E" w14:textId="672146F0"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2303" w:type="dxa"/>
            <w:gridSpan w:val="3"/>
            <w:vAlign w:val="center"/>
          </w:tcPr>
          <w:p w14:paraId="002F6DDA" w14:textId="146FD7DF"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1489" w:type="dxa"/>
            <w:gridSpan w:val="2"/>
          </w:tcPr>
          <w:p w14:paraId="3695E4B7" w14:textId="79AD2667" w:rsidR="005E4640" w:rsidRPr="00443814" w:rsidRDefault="00556790" w:rsidP="00CE2B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3261" w:type="dxa"/>
            <w:vAlign w:val="center"/>
          </w:tcPr>
          <w:p w14:paraId="2F7413E1" w14:textId="6823C054"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r>
      <w:tr w:rsidR="005E4640" w14:paraId="345586C8"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31A15D5" w14:textId="4FDCCAE3" w:rsidR="005E4640" w:rsidRPr="00CE2B4C" w:rsidRDefault="005E4640" w:rsidP="00CE2B4C">
            <w:pPr>
              <w:jc w:val="center"/>
              <w:rPr>
                <w:i/>
                <w:sz w:val="18"/>
                <w:vertAlign w:val="subscript"/>
              </w:rPr>
            </w:pPr>
            <w:r>
              <w:rPr>
                <w:i/>
                <w:sz w:val="18"/>
              </w:rPr>
              <w:t>R</w:t>
            </w:r>
            <w:r>
              <w:rPr>
                <w:i/>
                <w:sz w:val="18"/>
                <w:vertAlign w:val="subscript"/>
              </w:rPr>
              <w:t>50</w:t>
            </w:r>
          </w:p>
        </w:tc>
        <w:tc>
          <w:tcPr>
            <w:tcW w:w="2303" w:type="dxa"/>
            <w:gridSpan w:val="2"/>
            <w:vAlign w:val="center"/>
          </w:tcPr>
          <w:p w14:paraId="1AC448C6" w14:textId="60523463"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2303" w:type="dxa"/>
            <w:gridSpan w:val="3"/>
            <w:vAlign w:val="center"/>
          </w:tcPr>
          <w:p w14:paraId="772896D7" w14:textId="06DE096D"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1489" w:type="dxa"/>
            <w:gridSpan w:val="2"/>
          </w:tcPr>
          <w:p w14:paraId="6B2FAED0" w14:textId="5FAB83C4" w:rsidR="005E4640" w:rsidRPr="008A1D7F" w:rsidRDefault="00556790" w:rsidP="00CE2B4C">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w:t>
            </w:r>
          </w:p>
        </w:tc>
        <w:tc>
          <w:tcPr>
            <w:tcW w:w="3261" w:type="dxa"/>
            <w:vAlign w:val="center"/>
          </w:tcPr>
          <w:p w14:paraId="1F525362" w14:textId="44471681"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r>
      <w:tr w:rsidR="005E4640" w14:paraId="4D30BD67" w14:textId="77777777" w:rsidTr="005E4640">
        <w:tc>
          <w:tcPr>
            <w:cnfStyle w:val="001000000000" w:firstRow="0" w:lastRow="0" w:firstColumn="1" w:lastColumn="0" w:oddVBand="0" w:evenVBand="0" w:oddHBand="0" w:evenHBand="0" w:firstRowFirstColumn="0" w:firstRowLastColumn="0" w:lastRowFirstColumn="0" w:lastRowLastColumn="0"/>
            <w:tcW w:w="1271" w:type="dxa"/>
            <w:vAlign w:val="center"/>
          </w:tcPr>
          <w:p w14:paraId="502078A1" w14:textId="4EA8EAB0" w:rsidR="005E4640" w:rsidRPr="00CE2B4C" w:rsidRDefault="005E4640" w:rsidP="00CE2B4C">
            <w:pPr>
              <w:jc w:val="center"/>
              <w:rPr>
                <w:i/>
                <w:sz w:val="18"/>
                <w:vertAlign w:val="subscript"/>
              </w:rPr>
            </w:pPr>
            <w:r>
              <w:rPr>
                <w:i/>
                <w:sz w:val="18"/>
              </w:rPr>
              <w:t>R</w:t>
            </w:r>
            <w:r>
              <w:rPr>
                <w:i/>
                <w:sz w:val="18"/>
                <w:vertAlign w:val="subscript"/>
              </w:rPr>
              <w:t>85</w:t>
            </w:r>
          </w:p>
        </w:tc>
        <w:tc>
          <w:tcPr>
            <w:tcW w:w="2303" w:type="dxa"/>
            <w:gridSpan w:val="2"/>
            <w:vAlign w:val="center"/>
          </w:tcPr>
          <w:p w14:paraId="08C08764" w14:textId="32B1E222" w:rsidR="005E4640" w:rsidRPr="00E52C65"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2303" w:type="dxa"/>
            <w:gridSpan w:val="3"/>
            <w:vAlign w:val="center"/>
          </w:tcPr>
          <w:p w14:paraId="5D16C511" w14:textId="456C54CE"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1489" w:type="dxa"/>
            <w:gridSpan w:val="2"/>
          </w:tcPr>
          <w:p w14:paraId="4D9310CA" w14:textId="1DE01717" w:rsidR="005E4640" w:rsidRPr="00443814" w:rsidRDefault="00556790" w:rsidP="00CE2B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3261" w:type="dxa"/>
            <w:vAlign w:val="center"/>
          </w:tcPr>
          <w:p w14:paraId="1DF7F9A4" w14:textId="203A7797" w:rsidR="005E4640" w:rsidRPr="008A1D7F" w:rsidRDefault="005E4640" w:rsidP="00CE2B4C">
            <w:pPr>
              <w:jc w:val="center"/>
              <w:cnfStyle w:val="000000000000" w:firstRow="0" w:lastRow="0" w:firstColumn="0" w:lastColumn="0" w:oddVBand="0" w:evenVBand="0" w:oddHBand="0" w:evenHBand="0" w:firstRowFirstColumn="0" w:firstRowLastColumn="0" w:lastRowFirstColumn="0" w:lastRowLastColumn="0"/>
              <w:rPr>
                <w:b/>
                <w:sz w:val="18"/>
              </w:rPr>
            </w:pPr>
            <m:oMathPara>
              <m:oMath>
                <m:r>
                  <w:rPr>
                    <w:rFonts w:ascii="Cambria Math" w:hAnsi="Cambria Math"/>
                    <w:sz w:val="18"/>
                  </w:rPr>
                  <m:t>↗</m:t>
                </m:r>
              </m:oMath>
            </m:oMathPara>
          </w:p>
        </w:tc>
      </w:tr>
      <w:tr w:rsidR="005E4640" w14:paraId="3A645A40"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CA5F23C" w14:textId="43787190" w:rsidR="005E4640" w:rsidRPr="00CE2B4C" w:rsidRDefault="005E4640" w:rsidP="00CE2B4C">
            <w:pPr>
              <w:jc w:val="center"/>
              <w:rPr>
                <w:i/>
                <w:sz w:val="18"/>
                <w:vertAlign w:val="subscript"/>
              </w:rPr>
            </w:pPr>
            <w:r>
              <w:rPr>
                <w:i/>
                <w:sz w:val="18"/>
              </w:rPr>
              <w:t>D</w:t>
            </w:r>
            <w:r>
              <w:rPr>
                <w:i/>
                <w:sz w:val="18"/>
                <w:vertAlign w:val="subscript"/>
              </w:rPr>
              <w:t>surface</w:t>
            </w:r>
          </w:p>
        </w:tc>
        <w:tc>
          <w:tcPr>
            <w:tcW w:w="2303" w:type="dxa"/>
            <w:gridSpan w:val="2"/>
            <w:vAlign w:val="center"/>
          </w:tcPr>
          <w:p w14:paraId="554AADA1" w14:textId="0343CDF9" w:rsidR="005E4640" w:rsidRPr="00E52C65"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2303" w:type="dxa"/>
            <w:gridSpan w:val="3"/>
            <w:vAlign w:val="center"/>
          </w:tcPr>
          <w:p w14:paraId="2CF3DE6B" w14:textId="7E66AA1B"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1489" w:type="dxa"/>
            <w:gridSpan w:val="2"/>
          </w:tcPr>
          <w:p w14:paraId="22A87C0D" w14:textId="170B5286"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3261" w:type="dxa"/>
            <w:vAlign w:val="center"/>
          </w:tcPr>
          <w:p w14:paraId="34ABB5A5" w14:textId="3A6BD350" w:rsidR="005E4640" w:rsidRPr="008A1D7F"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m:oMathPara>
              <m:oMath>
                <m:r>
                  <w:rPr>
                    <w:rFonts w:ascii="Cambria Math" w:hAnsi="Cambria Math"/>
                    <w:sz w:val="18"/>
                  </w:rPr>
                  <m:t>↗</m:t>
                </m:r>
              </m:oMath>
            </m:oMathPara>
          </w:p>
        </w:tc>
      </w:tr>
      <w:tr w:rsidR="00556790" w:rsidRPr="00443814" w14:paraId="2DA574CC" w14:textId="77777777" w:rsidTr="008248A7">
        <w:trPr>
          <w:trHeight w:val="192"/>
        </w:trPr>
        <w:tc>
          <w:tcPr>
            <w:cnfStyle w:val="001000000000" w:firstRow="0" w:lastRow="0" w:firstColumn="1" w:lastColumn="0" w:oddVBand="0" w:evenVBand="0" w:oddHBand="0" w:evenHBand="0" w:firstRowFirstColumn="0" w:firstRowLastColumn="0" w:lastRowFirstColumn="0" w:lastRowLastColumn="0"/>
            <w:tcW w:w="10627" w:type="dxa"/>
            <w:gridSpan w:val="9"/>
          </w:tcPr>
          <w:p w14:paraId="3E0A5681" w14:textId="77777777" w:rsidR="00556790" w:rsidRPr="00443814" w:rsidRDefault="00556790" w:rsidP="008248A7">
            <w:pPr>
              <w:jc w:val="center"/>
              <w:rPr>
                <w:sz w:val="18"/>
              </w:rPr>
            </w:pPr>
            <w:r w:rsidRPr="00443814">
              <w:rPr>
                <w:sz w:val="18"/>
              </w:rPr>
              <w:t>Profil</w:t>
            </w:r>
          </w:p>
        </w:tc>
      </w:tr>
      <w:tr w:rsidR="00556790" w:rsidRPr="00443814" w14:paraId="7DAA97DD" w14:textId="77777777" w:rsidTr="008248A7">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F7E7918" w14:textId="77777777" w:rsidR="00556790" w:rsidRPr="00443814" w:rsidRDefault="00556790" w:rsidP="008248A7">
            <w:pPr>
              <w:jc w:val="center"/>
              <w:rPr>
                <w:b w:val="0"/>
                <w:bCs w:val="0"/>
                <w:sz w:val="18"/>
              </w:rPr>
            </w:pPr>
          </w:p>
        </w:tc>
        <w:tc>
          <w:tcPr>
            <w:tcW w:w="851" w:type="dxa"/>
            <w:vAlign w:val="center"/>
          </w:tcPr>
          <w:p w14:paraId="71F87664" w14:textId="77777777" w:rsidR="00556790"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Energie</w:t>
            </w:r>
          </w:p>
        </w:tc>
        <w:tc>
          <w:tcPr>
            <w:tcW w:w="1559" w:type="dxa"/>
            <w:gridSpan w:val="2"/>
            <w:vAlign w:val="center"/>
          </w:tcPr>
          <w:p w14:paraId="63E2D103"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Taille de champ</w:t>
            </w:r>
          </w:p>
        </w:tc>
        <w:tc>
          <w:tcPr>
            <w:tcW w:w="567" w:type="dxa"/>
            <w:vAlign w:val="center"/>
          </w:tcPr>
          <w:p w14:paraId="0F795581"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DSP</w:t>
            </w:r>
          </w:p>
        </w:tc>
        <w:tc>
          <w:tcPr>
            <w:tcW w:w="2126" w:type="dxa"/>
            <w:gridSpan w:val="2"/>
            <w:vAlign w:val="center"/>
          </w:tcPr>
          <w:p w14:paraId="3CD2018B" w14:textId="77777777" w:rsidR="00556790"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Orientation de balayage</w:t>
            </w:r>
          </w:p>
        </w:tc>
        <w:tc>
          <w:tcPr>
            <w:tcW w:w="4253" w:type="dxa"/>
            <w:gridSpan w:val="2"/>
            <w:vAlign w:val="center"/>
          </w:tcPr>
          <w:p w14:paraId="5F91F681"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Vitesse de déplacement de la Chambre d’ionisation</w:t>
            </w:r>
          </w:p>
        </w:tc>
      </w:tr>
      <w:tr w:rsidR="00556790" w:rsidRPr="008A1D7F" w14:paraId="70DF2CB1" w14:textId="77777777" w:rsidTr="008248A7">
        <w:trPr>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490F3CC" w14:textId="77777777" w:rsidR="00556790" w:rsidRPr="00443814" w:rsidRDefault="00556790" w:rsidP="008248A7">
            <w:pPr>
              <w:jc w:val="center"/>
              <w:rPr>
                <w:bCs w:val="0"/>
                <w:sz w:val="18"/>
              </w:rPr>
            </w:pPr>
            <w:r w:rsidRPr="00443814">
              <w:rPr>
                <w:bCs w:val="0"/>
                <w:sz w:val="18"/>
              </w:rPr>
              <w:t>Symétrie</w:t>
            </w:r>
            <w:r>
              <w:rPr>
                <w:rStyle w:val="Appelnotedebasdep"/>
                <w:bCs w:val="0"/>
                <w:sz w:val="18"/>
              </w:rPr>
              <w:footnoteReference w:id="3"/>
            </w:r>
          </w:p>
        </w:tc>
        <w:tc>
          <w:tcPr>
            <w:tcW w:w="851" w:type="dxa"/>
            <w:vAlign w:val="center"/>
          </w:tcPr>
          <w:p w14:paraId="17E58BF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1559" w:type="dxa"/>
            <w:gridSpan w:val="2"/>
            <w:vAlign w:val="center"/>
          </w:tcPr>
          <w:p w14:paraId="5C382932"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567" w:type="dxa"/>
            <w:vAlign w:val="center"/>
          </w:tcPr>
          <w:p w14:paraId="71915D85" w14:textId="206711E3" w:rsidR="00556790" w:rsidRPr="008A1D7F" w:rsidRDefault="007F28E6"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2126" w:type="dxa"/>
            <w:gridSpan w:val="2"/>
            <w:vAlign w:val="center"/>
          </w:tcPr>
          <w:p w14:paraId="70BDA8E8"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Pr>
                <w:rFonts w:cs="Times New Roman"/>
                <w:b/>
                <w:sz w:val="18"/>
                <w:szCs w:val="18"/>
              </w:rPr>
              <w:t>=</w:t>
            </w:r>
          </w:p>
        </w:tc>
        <w:tc>
          <w:tcPr>
            <w:tcW w:w="4253" w:type="dxa"/>
            <w:gridSpan w:val="2"/>
            <w:vAlign w:val="center"/>
          </w:tcPr>
          <w:p w14:paraId="3705B435"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m:oMathPara>
              <m:oMath>
                <m:r>
                  <w:rPr>
                    <w:rFonts w:ascii="Cambria Math" w:hAnsi="Cambria Math"/>
                    <w:sz w:val="18"/>
                  </w:rPr>
                  <m:t>↘</m:t>
                </m:r>
              </m:oMath>
            </m:oMathPara>
          </w:p>
        </w:tc>
      </w:tr>
      <w:tr w:rsidR="00556790" w:rsidRPr="008A1D7F" w14:paraId="7CE4C489" w14:textId="77777777" w:rsidTr="008248A7">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CC28188" w14:textId="77777777" w:rsidR="00556790" w:rsidRPr="00443814" w:rsidRDefault="00556790" w:rsidP="008248A7">
            <w:pPr>
              <w:jc w:val="center"/>
              <w:rPr>
                <w:bCs w:val="0"/>
                <w:sz w:val="18"/>
              </w:rPr>
            </w:pPr>
            <w:r w:rsidRPr="00443814">
              <w:rPr>
                <w:bCs w:val="0"/>
                <w:sz w:val="18"/>
              </w:rPr>
              <w:t>Homogénéité</w:t>
            </w:r>
          </w:p>
        </w:tc>
        <w:tc>
          <w:tcPr>
            <w:tcW w:w="851" w:type="dxa"/>
            <w:vAlign w:val="center"/>
          </w:tcPr>
          <w:p w14:paraId="0CF0025F"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1559" w:type="dxa"/>
            <w:gridSpan w:val="2"/>
            <w:vAlign w:val="center"/>
          </w:tcPr>
          <w:p w14:paraId="6E97A052"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567" w:type="dxa"/>
            <w:vAlign w:val="center"/>
          </w:tcPr>
          <w:p w14:paraId="49EE5144"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2126" w:type="dxa"/>
            <w:gridSpan w:val="2"/>
            <w:vAlign w:val="center"/>
          </w:tcPr>
          <w:p w14:paraId="56B071B2"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w:t>
            </w:r>
          </w:p>
        </w:tc>
        <w:tc>
          <w:tcPr>
            <w:tcW w:w="4253" w:type="dxa"/>
            <w:gridSpan w:val="2"/>
            <w:vAlign w:val="center"/>
          </w:tcPr>
          <w:p w14:paraId="4A06AB41"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m:oMathPara>
              <m:oMath>
                <m:r>
                  <w:rPr>
                    <w:rFonts w:ascii="Cambria Math" w:hAnsi="Cambria Math"/>
                    <w:sz w:val="18"/>
                  </w:rPr>
                  <m:t>↘</m:t>
                </m:r>
              </m:oMath>
            </m:oMathPara>
          </w:p>
        </w:tc>
      </w:tr>
      <w:tr w:rsidR="00556790" w:rsidRPr="008A1D7F" w14:paraId="31F14BA6" w14:textId="77777777" w:rsidTr="008248A7">
        <w:trPr>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F54B97F" w14:textId="77777777" w:rsidR="00556790" w:rsidRPr="00443814" w:rsidRDefault="00556790" w:rsidP="008248A7">
            <w:pPr>
              <w:jc w:val="center"/>
              <w:rPr>
                <w:bCs w:val="0"/>
                <w:sz w:val="18"/>
              </w:rPr>
            </w:pPr>
            <w:r w:rsidRPr="00443814">
              <w:rPr>
                <w:bCs w:val="0"/>
                <w:sz w:val="18"/>
              </w:rPr>
              <w:t>Pénombre</w:t>
            </w:r>
          </w:p>
        </w:tc>
        <w:tc>
          <w:tcPr>
            <w:tcW w:w="851" w:type="dxa"/>
            <w:vAlign w:val="center"/>
          </w:tcPr>
          <w:p w14:paraId="205D358C"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color w:val="202124"/>
                <w:sz w:val="18"/>
                <w:szCs w:val="18"/>
                <w:shd w:val="clear" w:color="auto" w:fill="FFFFFF"/>
              </w:rPr>
            </w:pPr>
            <m:oMathPara>
              <m:oMath>
                <m:r>
                  <w:rPr>
                    <w:rFonts w:ascii="Cambria Math" w:hAnsi="Cambria Math"/>
                    <w:sz w:val="18"/>
                  </w:rPr>
                  <m:t>↗</m:t>
                </m:r>
              </m:oMath>
            </m:oMathPara>
          </w:p>
        </w:tc>
        <w:tc>
          <w:tcPr>
            <w:tcW w:w="1559" w:type="dxa"/>
            <w:gridSpan w:val="2"/>
            <w:vAlign w:val="center"/>
          </w:tcPr>
          <w:p w14:paraId="32DC11CE"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567" w:type="dxa"/>
            <w:vAlign w:val="center"/>
          </w:tcPr>
          <w:p w14:paraId="3FA3CC6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2126" w:type="dxa"/>
            <w:gridSpan w:val="2"/>
            <w:vAlign w:val="center"/>
          </w:tcPr>
          <w:p w14:paraId="09E63B1B"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w:t>
            </w:r>
          </w:p>
        </w:tc>
        <w:tc>
          <w:tcPr>
            <w:tcW w:w="4253" w:type="dxa"/>
            <w:gridSpan w:val="2"/>
            <w:vAlign w:val="center"/>
          </w:tcPr>
          <w:p w14:paraId="6076358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Pr>
                <w:rFonts w:cs="Times New Roman"/>
                <w:b/>
                <w:sz w:val="18"/>
                <w:szCs w:val="18"/>
              </w:rPr>
              <w:t>=</w:t>
            </w:r>
          </w:p>
        </w:tc>
      </w:tr>
    </w:tbl>
    <w:p w14:paraId="47E7AFA4" w14:textId="45DF3678" w:rsidR="005E4640" w:rsidRDefault="005E4640" w:rsidP="00CE2B4C">
      <w:pPr>
        <w:spacing w:before="240"/>
        <w:jc w:val="both"/>
      </w:pPr>
      <w:r>
        <w:tab/>
        <w:t xml:space="preserve">Concernant la position de la chambre de référence, </w:t>
      </w:r>
      <w:r w:rsidR="00DA2FC5">
        <w:t xml:space="preserve">l’homogénéité et la symétrie sont très impactées. Ces deux métriques sont dégradées lorsque la chambre est placée centrée, hors du champ ou n’est pas activée. La pénombre est en revanche très peu impactée. A propos du choix du détecteur, nous observons qu’une chambre ROOS n’est pas adaptée pour la mesure du profil puisque la pénombre et l’homogénéité sont </w:t>
      </w:r>
      <w:r w:rsidR="007F28E6">
        <w:t>surestimées</w:t>
      </w:r>
      <w:r w:rsidR="00DA2FC5">
        <w:t>. La chambre PinPoint permet un meilleur résultat quant à la mesure de la symétrie par rapport à la chambre ROOS et CC13.</w:t>
      </w:r>
    </w:p>
    <w:p w14:paraId="3B78FB5F" w14:textId="68379BD5" w:rsidR="00CE2B4C" w:rsidRDefault="00BD457D" w:rsidP="00CE2B4C">
      <w:r>
        <w:tab/>
        <w:t>Ce travail a permis de mettre en exergue de nombreux facteurs influençant la mesure de la dose relative et absolue avec des faisceaux d’électrons.</w:t>
      </w:r>
      <w:r w:rsidR="001A359C">
        <w:t xml:space="preserve"> Il a permis de prendre connaissance des conditions à mettre en œuvre pour les différents types de mesures et d’acquérir un sens plus critique quant aux résultats obtenus.</w:t>
      </w:r>
    </w:p>
    <w:p w14:paraId="083973F0" w14:textId="77777777" w:rsidR="00925303" w:rsidRDefault="00925303">
      <w:pPr>
        <w:rPr>
          <w:rFonts w:eastAsiaTheme="majorEastAsia" w:cstheme="majorBidi"/>
          <w:sz w:val="32"/>
          <w:szCs w:val="32"/>
        </w:rPr>
      </w:pPr>
      <w:r>
        <w:br w:type="page"/>
      </w:r>
    </w:p>
    <w:p w14:paraId="332366A1" w14:textId="3D4B2E3B" w:rsidR="00CE2B4C" w:rsidRPr="00CE2B4C" w:rsidRDefault="00CE2B4C" w:rsidP="00CE2B4C">
      <w:pPr>
        <w:pStyle w:val="Titre1"/>
      </w:pPr>
      <w:bookmarkStart w:id="88" w:name="_Toc115954004"/>
      <w:r>
        <w:t>ANNEXES</w:t>
      </w:r>
      <w:bookmarkEnd w:id="88"/>
    </w:p>
    <w:p w14:paraId="1FFE827A" w14:textId="1B07D152" w:rsidR="005D5A6A" w:rsidRPr="00EE494C" w:rsidRDefault="005D5A6A" w:rsidP="00EE494C">
      <w:pPr>
        <w:jc w:val="both"/>
        <w:rPr>
          <w:i/>
          <w:sz w:val="28"/>
        </w:rPr>
      </w:pPr>
      <w:r w:rsidRPr="005D5A6A">
        <w:rPr>
          <w:i/>
          <w:sz w:val="28"/>
          <w:u w:val="single"/>
        </w:rPr>
        <w:t>Annexe 1 :</w:t>
      </w:r>
      <w:r w:rsidRPr="005D5A6A">
        <w:rPr>
          <w:i/>
          <w:sz w:val="28"/>
        </w:rPr>
        <w:t xml:space="preserve"> Caractéristiques des chambres d’ionisation</w:t>
      </w:r>
    </w:p>
    <w:tbl>
      <w:tblPr>
        <w:tblStyle w:val="Tableausimple11"/>
        <w:tblW w:w="10474" w:type="dxa"/>
        <w:tblLook w:val="04A0" w:firstRow="1" w:lastRow="0" w:firstColumn="1" w:lastColumn="0" w:noHBand="0" w:noVBand="1"/>
      </w:tblPr>
      <w:tblGrid>
        <w:gridCol w:w="4106"/>
        <w:gridCol w:w="1559"/>
        <w:gridCol w:w="1701"/>
        <w:gridCol w:w="1701"/>
        <w:gridCol w:w="1407"/>
      </w:tblGrid>
      <w:tr w:rsidR="005D5A6A" w14:paraId="4F5C17E1" w14:textId="77777777" w:rsidTr="00EE4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05E63CE" w14:textId="13A27C1E" w:rsidR="005D5A6A" w:rsidRPr="005D5A6A" w:rsidRDefault="005D5A6A" w:rsidP="00EE494C">
            <w:pPr>
              <w:spacing w:before="240"/>
              <w:jc w:val="center"/>
            </w:pPr>
            <w:r w:rsidRPr="005D5A6A">
              <w:t>Nom de la CI</w:t>
            </w:r>
          </w:p>
        </w:tc>
        <w:tc>
          <w:tcPr>
            <w:tcW w:w="1559" w:type="dxa"/>
            <w:vAlign w:val="center"/>
          </w:tcPr>
          <w:p w14:paraId="60279A8B" w14:textId="6F41BF10"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IBA CC13</w:t>
            </w:r>
          </w:p>
        </w:tc>
        <w:tc>
          <w:tcPr>
            <w:tcW w:w="1701" w:type="dxa"/>
            <w:vAlign w:val="center"/>
          </w:tcPr>
          <w:p w14:paraId="6A60B5FD" w14:textId="44B1B338"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IBA FC-65P</w:t>
            </w:r>
          </w:p>
        </w:tc>
        <w:tc>
          <w:tcPr>
            <w:tcW w:w="1701" w:type="dxa"/>
            <w:vAlign w:val="center"/>
          </w:tcPr>
          <w:p w14:paraId="1B328F8B" w14:textId="2638F30C"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PT</w:t>
            </w:r>
            <w:r w:rsidR="00EE494C">
              <w:t>W</w:t>
            </w:r>
            <w:r w:rsidRPr="005D5A6A">
              <w:t xml:space="preserve"> PinPoint</w:t>
            </w:r>
          </w:p>
        </w:tc>
        <w:tc>
          <w:tcPr>
            <w:tcW w:w="1407" w:type="dxa"/>
            <w:vAlign w:val="center"/>
          </w:tcPr>
          <w:p w14:paraId="7DB978CC" w14:textId="10B4A86B"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PTW ROOS</w:t>
            </w:r>
          </w:p>
        </w:tc>
      </w:tr>
      <w:tr w:rsidR="005D5A6A" w14:paraId="0FFCD187"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2C3307E" w14:textId="20D067B7" w:rsidR="005D5A6A" w:rsidRPr="005D5A6A" w:rsidRDefault="005D5A6A" w:rsidP="00EE494C">
            <w:pPr>
              <w:jc w:val="center"/>
            </w:pPr>
            <w:r w:rsidRPr="005D5A6A">
              <w:t>Volume de la cavité (cm</w:t>
            </w:r>
            <w:r w:rsidRPr="005D5A6A">
              <w:rPr>
                <w:vertAlign w:val="superscript"/>
              </w:rPr>
              <w:t>3</w:t>
            </w:r>
            <w:r w:rsidRPr="005D5A6A">
              <w:t>)</w:t>
            </w:r>
          </w:p>
        </w:tc>
        <w:tc>
          <w:tcPr>
            <w:tcW w:w="1559" w:type="dxa"/>
            <w:vAlign w:val="center"/>
          </w:tcPr>
          <w:p w14:paraId="1527F571" w14:textId="2DB8ED8E"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0,13</w:t>
            </w:r>
          </w:p>
        </w:tc>
        <w:tc>
          <w:tcPr>
            <w:tcW w:w="1701" w:type="dxa"/>
            <w:vAlign w:val="center"/>
          </w:tcPr>
          <w:p w14:paraId="38FFB536" w14:textId="2F19DB8A"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0,65</w:t>
            </w:r>
          </w:p>
        </w:tc>
        <w:tc>
          <w:tcPr>
            <w:tcW w:w="1701" w:type="dxa"/>
            <w:vAlign w:val="center"/>
          </w:tcPr>
          <w:p w14:paraId="44D7BC32" w14:textId="63CAC284"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0,016</w:t>
            </w:r>
          </w:p>
        </w:tc>
        <w:tc>
          <w:tcPr>
            <w:tcW w:w="1407" w:type="dxa"/>
            <w:vAlign w:val="center"/>
          </w:tcPr>
          <w:p w14:paraId="235BB35E" w14:textId="681CE8A6"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0,35</w:t>
            </w:r>
          </w:p>
        </w:tc>
      </w:tr>
      <w:tr w:rsidR="005D5A6A" w14:paraId="3EB123D1"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70FEDA3E" w14:textId="74EC7EC7" w:rsidR="005D5A6A" w:rsidRPr="005D5A6A" w:rsidRDefault="005D5A6A" w:rsidP="00EE494C">
            <w:pPr>
              <w:jc w:val="center"/>
              <w:rPr>
                <w:b w:val="0"/>
              </w:rPr>
            </w:pPr>
            <w:r>
              <w:rPr>
                <w:rFonts w:cs="Times New Roman"/>
              </w:rPr>
              <w:t>Longueur de la cavité sur l’axe du faisceau (mm)</w:t>
            </w:r>
          </w:p>
        </w:tc>
        <w:tc>
          <w:tcPr>
            <w:tcW w:w="1559" w:type="dxa"/>
            <w:vAlign w:val="center"/>
          </w:tcPr>
          <w:p w14:paraId="7C07712F" w14:textId="54266A3F"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3,0</w:t>
            </w:r>
          </w:p>
        </w:tc>
        <w:tc>
          <w:tcPr>
            <w:tcW w:w="1701" w:type="dxa"/>
            <w:vAlign w:val="center"/>
          </w:tcPr>
          <w:p w14:paraId="448E113C" w14:textId="21731DAE"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3,1</w:t>
            </w:r>
          </w:p>
        </w:tc>
        <w:tc>
          <w:tcPr>
            <w:tcW w:w="1701" w:type="dxa"/>
            <w:vAlign w:val="center"/>
          </w:tcPr>
          <w:p w14:paraId="1937F9B3" w14:textId="1FEF64E3"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1,45</w:t>
            </w:r>
          </w:p>
        </w:tc>
        <w:tc>
          <w:tcPr>
            <w:tcW w:w="1407" w:type="dxa"/>
            <w:vAlign w:val="center"/>
          </w:tcPr>
          <w:p w14:paraId="137305C5" w14:textId="375E6EA8"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2</w:t>
            </w:r>
          </w:p>
        </w:tc>
      </w:tr>
      <w:tr w:rsidR="005D5A6A" w14:paraId="02DF2875"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CB7ED2E" w14:textId="2FC87B93" w:rsidR="005D5A6A" w:rsidRPr="005D5A6A" w:rsidRDefault="005D5A6A" w:rsidP="00EE494C">
            <w:pPr>
              <w:jc w:val="center"/>
              <w:rPr>
                <w:b w:val="0"/>
              </w:rPr>
            </w:pPr>
            <w:r>
              <w:rPr>
                <w:rFonts w:cs="Times New Roman"/>
              </w:rPr>
              <w:t>Longueur/rayon de la cavité dans le plan perpendiculaire au faisceau (mm)</w:t>
            </w:r>
          </w:p>
        </w:tc>
        <w:tc>
          <w:tcPr>
            <w:tcW w:w="1559" w:type="dxa"/>
            <w:vAlign w:val="center"/>
          </w:tcPr>
          <w:p w14:paraId="2712D8E7" w14:textId="0C9428E8"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5,8</w:t>
            </w:r>
          </w:p>
        </w:tc>
        <w:tc>
          <w:tcPr>
            <w:tcW w:w="1701" w:type="dxa"/>
            <w:vAlign w:val="center"/>
          </w:tcPr>
          <w:p w14:paraId="1917CB92" w14:textId="4AB9F748"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23,1</w:t>
            </w:r>
          </w:p>
        </w:tc>
        <w:tc>
          <w:tcPr>
            <w:tcW w:w="1701" w:type="dxa"/>
            <w:vAlign w:val="center"/>
          </w:tcPr>
          <w:p w14:paraId="40E9559D" w14:textId="2663C69F" w:rsidR="005D5A6A"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t>2,9</w:t>
            </w:r>
          </w:p>
        </w:tc>
        <w:tc>
          <w:tcPr>
            <w:tcW w:w="1407" w:type="dxa"/>
            <w:vAlign w:val="center"/>
          </w:tcPr>
          <w:p w14:paraId="52863D01" w14:textId="0B538623" w:rsidR="005D5A6A"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t>7,8</w:t>
            </w:r>
          </w:p>
        </w:tc>
      </w:tr>
      <w:tr w:rsidR="00EE494C" w14:paraId="42D10688"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461FC2DB" w14:textId="393983CE" w:rsidR="00EE494C" w:rsidRPr="005D5A6A" w:rsidRDefault="00EE494C" w:rsidP="00EE494C">
            <w:pPr>
              <w:jc w:val="center"/>
              <w:rPr>
                <w:b w:val="0"/>
              </w:rPr>
            </w:pPr>
            <w:r>
              <w:rPr>
                <w:rFonts w:cs="Times New Roman"/>
              </w:rPr>
              <w:t>Matériau de la paroi</w:t>
            </w:r>
          </w:p>
        </w:tc>
        <w:tc>
          <w:tcPr>
            <w:tcW w:w="1559" w:type="dxa"/>
            <w:vAlign w:val="center"/>
          </w:tcPr>
          <w:p w14:paraId="4B8327CC" w14:textId="51C5520C"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C552</w:t>
            </w:r>
            <w:r>
              <w:rPr>
                <w:rStyle w:val="Appelnotedebasdep"/>
                <w:rFonts w:cs="Times New Roman"/>
              </w:rPr>
              <w:footnoteReference w:id="4"/>
            </w:r>
          </w:p>
        </w:tc>
        <w:tc>
          <w:tcPr>
            <w:tcW w:w="1701" w:type="dxa"/>
            <w:vAlign w:val="center"/>
          </w:tcPr>
          <w:p w14:paraId="019A9E98" w14:textId="2EB28179"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POM</w:t>
            </w:r>
            <w:r>
              <w:rPr>
                <w:rStyle w:val="Appelnotedebasdep"/>
                <w:rFonts w:cs="Times New Roman"/>
              </w:rPr>
              <w:footnoteReference w:id="5"/>
            </w:r>
          </w:p>
        </w:tc>
        <w:tc>
          <w:tcPr>
            <w:tcW w:w="1701" w:type="dxa"/>
            <w:vAlign w:val="center"/>
          </w:tcPr>
          <w:p w14:paraId="23C2ECC3" w14:textId="3E163E2F"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PMMA, graphite</w:t>
            </w:r>
          </w:p>
        </w:tc>
        <w:tc>
          <w:tcPr>
            <w:tcW w:w="1407" w:type="dxa"/>
            <w:vAlign w:val="center"/>
          </w:tcPr>
          <w:p w14:paraId="0801A985" w14:textId="765C5A20"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PMMA, graphite</w:t>
            </w:r>
          </w:p>
        </w:tc>
      </w:tr>
      <w:tr w:rsidR="00EE494C" w14:paraId="27C06D37"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7F45BDE" w14:textId="6E8241A9" w:rsidR="00EE494C" w:rsidRPr="005D5A6A" w:rsidRDefault="00EE494C" w:rsidP="00EE494C">
            <w:pPr>
              <w:jc w:val="center"/>
              <w:rPr>
                <w:b w:val="0"/>
              </w:rPr>
            </w:pPr>
            <w:r>
              <w:rPr>
                <w:rFonts w:cs="Times New Roman"/>
              </w:rPr>
              <w:t>Epaisseur de la paroi (g/cm²)</w:t>
            </w:r>
          </w:p>
        </w:tc>
        <w:tc>
          <w:tcPr>
            <w:tcW w:w="1559" w:type="dxa"/>
            <w:vAlign w:val="center"/>
          </w:tcPr>
          <w:p w14:paraId="24754EAF" w14:textId="31127BEE"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0,070</w:t>
            </w:r>
          </w:p>
        </w:tc>
        <w:tc>
          <w:tcPr>
            <w:tcW w:w="1701" w:type="dxa"/>
            <w:vAlign w:val="center"/>
          </w:tcPr>
          <w:p w14:paraId="43584CCA" w14:textId="2D292F08"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0,057</w:t>
            </w:r>
          </w:p>
        </w:tc>
        <w:tc>
          <w:tcPr>
            <w:tcW w:w="1701" w:type="dxa"/>
            <w:vAlign w:val="center"/>
          </w:tcPr>
          <w:p w14:paraId="2D86CA95" w14:textId="1FFE17A8"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0,085</w:t>
            </w:r>
          </w:p>
        </w:tc>
        <w:tc>
          <w:tcPr>
            <w:tcW w:w="1407" w:type="dxa"/>
            <w:tcBorders>
              <w:bottom w:val="single" w:sz="4" w:space="0" w:color="BFBFBF" w:themeColor="background1" w:themeShade="BF"/>
            </w:tcBorders>
            <w:vAlign w:val="center"/>
          </w:tcPr>
          <w:p w14:paraId="271690DE" w14:textId="71DE4206"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0,132</w:t>
            </w:r>
          </w:p>
        </w:tc>
      </w:tr>
      <w:tr w:rsidR="00EE494C" w14:paraId="3DF39FD4"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1C2AA548" w14:textId="161DE9B5" w:rsidR="00EE494C" w:rsidRPr="005D5A6A" w:rsidRDefault="00EE494C" w:rsidP="00EE494C">
            <w:pPr>
              <w:jc w:val="center"/>
              <w:rPr>
                <w:b w:val="0"/>
              </w:rPr>
            </w:pPr>
            <w:r>
              <w:rPr>
                <w:rFonts w:cs="Times New Roman"/>
              </w:rPr>
              <w:t>Matériau de l’électrode</w:t>
            </w:r>
          </w:p>
        </w:tc>
        <w:tc>
          <w:tcPr>
            <w:tcW w:w="1559" w:type="dxa"/>
            <w:tcBorders>
              <w:bottom w:val="single" w:sz="4" w:space="0" w:color="BFBFBF" w:themeColor="background1" w:themeShade="BF"/>
            </w:tcBorders>
            <w:vAlign w:val="center"/>
          </w:tcPr>
          <w:p w14:paraId="2B138DE1" w14:textId="7697D0A5"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C552</w:t>
            </w:r>
          </w:p>
        </w:tc>
        <w:tc>
          <w:tcPr>
            <w:tcW w:w="1701" w:type="dxa"/>
            <w:vAlign w:val="center"/>
          </w:tcPr>
          <w:p w14:paraId="2836B899" w14:textId="392C3C82"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Aluminium</w:t>
            </w:r>
          </w:p>
        </w:tc>
        <w:tc>
          <w:tcPr>
            <w:tcW w:w="1701" w:type="dxa"/>
            <w:tcBorders>
              <w:bottom w:val="single" w:sz="4" w:space="0" w:color="BFBFBF" w:themeColor="background1" w:themeShade="BF"/>
            </w:tcBorders>
            <w:vAlign w:val="center"/>
          </w:tcPr>
          <w:p w14:paraId="5654807A" w14:textId="711A16B9"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Aluminium</w:t>
            </w:r>
          </w:p>
        </w:tc>
        <w:tc>
          <w:tcPr>
            <w:tcW w:w="1407" w:type="dxa"/>
            <w:tcBorders>
              <w:tr2bl w:val="single" w:sz="4" w:space="0" w:color="auto"/>
            </w:tcBorders>
            <w:vAlign w:val="center"/>
          </w:tcPr>
          <w:p w14:paraId="02D19952" w14:textId="77777777"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p>
        </w:tc>
      </w:tr>
      <w:tr w:rsidR="00EE494C" w14:paraId="45589312"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64754F8" w14:textId="149B7B3B" w:rsidR="00EE494C" w:rsidRPr="005D5A6A" w:rsidRDefault="00EE494C" w:rsidP="00EE494C">
            <w:pPr>
              <w:jc w:val="center"/>
              <w:rPr>
                <w:b w:val="0"/>
              </w:rPr>
            </w:pPr>
            <w:r>
              <w:rPr>
                <w:rFonts w:cs="Times New Roman"/>
              </w:rPr>
              <w:t xml:space="preserve">Coefficient d’étalonnage </w:t>
            </w:r>
            <m:oMath>
              <m:sSub>
                <m:sSubPr>
                  <m:ctrlPr>
                    <w:rPr>
                      <w:rFonts w:ascii="Cambria Math" w:hAnsi="Cambria Math" w:cs="Times New Roman"/>
                      <w:i/>
                    </w:rPr>
                  </m:ctrlPr>
                </m:sSubPr>
                <m:e>
                  <m:r>
                    <m:rPr>
                      <m:sty m:val="bi"/>
                    </m:rPr>
                    <w:rPr>
                      <w:rFonts w:ascii="Cambria Math" w:hAnsi="Cambria Math" w:cs="Times New Roman"/>
                    </w:rPr>
                    <m:t>N</m:t>
                  </m:r>
                </m:e>
                <m:sub>
                  <m:sSub>
                    <m:sSubPr>
                      <m:ctrlPr>
                        <w:rPr>
                          <w:rFonts w:ascii="Cambria Math" w:hAnsi="Cambria Math" w:cs="Times New Roman"/>
                          <w:i/>
                        </w:rPr>
                      </m:ctrlPr>
                    </m:sSubPr>
                    <m:e>
                      <m:r>
                        <m:rPr>
                          <m:sty m:val="bi"/>
                        </m:rPr>
                        <w:rPr>
                          <w:rFonts w:ascii="Cambria Math" w:hAnsi="Cambria Math" w:cs="Times New Roman"/>
                        </w:rPr>
                        <m:t>D</m:t>
                      </m:r>
                    </m:e>
                    <m:sub>
                      <m:r>
                        <m:rPr>
                          <m:sty m:val="bi"/>
                        </m:rPr>
                        <w:rPr>
                          <w:rFonts w:ascii="Cambria Math" w:hAnsi="Cambria Math" w:cs="Times New Roman"/>
                        </w:rPr>
                        <m:t>eau</m:t>
                      </m:r>
                    </m:sub>
                  </m:sSub>
                </m:sub>
              </m:sSub>
            </m:oMath>
            <w:r>
              <w:rPr>
                <w:rFonts w:eastAsiaTheme="minorEastAsia" w:cs="Times New Roman"/>
              </w:rPr>
              <w:t xml:space="preserve"> (Gy.nC</w:t>
            </w:r>
            <w:r>
              <w:rPr>
                <w:rFonts w:eastAsiaTheme="minorEastAsia" w:cs="Times New Roman"/>
                <w:vertAlign w:val="superscript"/>
              </w:rPr>
              <w:t>-1</w:t>
            </w:r>
            <w:r>
              <w:rPr>
                <w:rFonts w:eastAsiaTheme="minorEastAsia" w:cs="Times New Roman"/>
              </w:rPr>
              <w:t>)</w:t>
            </w:r>
          </w:p>
        </w:tc>
        <w:tc>
          <w:tcPr>
            <w:tcW w:w="1559" w:type="dxa"/>
            <w:tcBorders>
              <w:tr2bl w:val="single" w:sz="4" w:space="0" w:color="auto"/>
            </w:tcBorders>
            <w:vAlign w:val="center"/>
          </w:tcPr>
          <w:p w14:paraId="39938D7A" w14:textId="6C3E75EF"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6CA763EC" w14:textId="713BF7BB" w:rsidR="00EE494C" w:rsidRPr="00EE494C" w:rsidRDefault="00EE494C" w:rsidP="00EE494C">
            <w:pPr>
              <w:jc w:val="center"/>
              <w:cnfStyle w:val="000000100000" w:firstRow="0" w:lastRow="0" w:firstColumn="0" w:lastColumn="0" w:oddVBand="0" w:evenVBand="0" w:oddHBand="1" w:evenHBand="0" w:firstRowFirstColumn="0" w:firstRowLastColumn="0" w:lastRowFirstColumn="0" w:lastRowLastColumn="0"/>
            </w:pPr>
            <w:r>
              <w:t>5,356.10</w:t>
            </w:r>
            <w:r>
              <w:rPr>
                <w:vertAlign w:val="superscript"/>
              </w:rPr>
              <w:t>-2</w:t>
            </w:r>
          </w:p>
        </w:tc>
        <w:tc>
          <w:tcPr>
            <w:tcW w:w="1701" w:type="dxa"/>
            <w:tcBorders>
              <w:tr2bl w:val="single" w:sz="4" w:space="0" w:color="auto"/>
            </w:tcBorders>
            <w:vAlign w:val="center"/>
          </w:tcPr>
          <w:p w14:paraId="6CB1566F" w14:textId="56DFFF5F"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p>
        </w:tc>
        <w:tc>
          <w:tcPr>
            <w:tcW w:w="1407" w:type="dxa"/>
            <w:vAlign w:val="center"/>
          </w:tcPr>
          <w:p w14:paraId="6A4DCA58" w14:textId="153CEB6F" w:rsidR="00EE494C" w:rsidRPr="00EE494C" w:rsidRDefault="00EE494C" w:rsidP="00EE494C">
            <w:pPr>
              <w:jc w:val="center"/>
              <w:cnfStyle w:val="000000100000" w:firstRow="0" w:lastRow="0" w:firstColumn="0" w:lastColumn="0" w:oddVBand="0" w:evenVBand="0" w:oddHBand="1" w:evenHBand="0" w:firstRowFirstColumn="0" w:firstRowLastColumn="0" w:lastRowFirstColumn="0" w:lastRowLastColumn="0"/>
            </w:pPr>
            <w:r>
              <w:t>7,32.10</w:t>
            </w:r>
            <w:r>
              <w:rPr>
                <w:vertAlign w:val="superscript"/>
              </w:rPr>
              <w:t>-2</w:t>
            </w:r>
          </w:p>
        </w:tc>
      </w:tr>
      <w:tr w:rsidR="00EE494C" w14:paraId="315E609A" w14:textId="77777777" w:rsidTr="00EE494C">
        <w:trPr>
          <w:trHeight w:val="29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720EF21A" w14:textId="2BD33BEF" w:rsidR="00EE494C" w:rsidRPr="005D5A6A" w:rsidRDefault="00EE494C" w:rsidP="00EE494C">
            <w:pPr>
              <w:jc w:val="center"/>
              <w:rPr>
                <w:b w:val="0"/>
              </w:rPr>
            </w:pPr>
            <w:r>
              <w:rPr>
                <w:rFonts w:cs="Times New Roman"/>
              </w:rPr>
              <w:t>Tension d’utilisation (V)</w:t>
            </w:r>
          </w:p>
        </w:tc>
        <w:tc>
          <w:tcPr>
            <w:tcW w:w="1559" w:type="dxa"/>
            <w:vAlign w:val="center"/>
          </w:tcPr>
          <w:p w14:paraId="426AC41C" w14:textId="2F9D1643"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+300</w:t>
            </w:r>
          </w:p>
        </w:tc>
        <w:tc>
          <w:tcPr>
            <w:tcW w:w="1701" w:type="dxa"/>
            <w:vAlign w:val="center"/>
          </w:tcPr>
          <w:p w14:paraId="14F238F8" w14:textId="147218F1"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+400</w:t>
            </w:r>
          </w:p>
        </w:tc>
        <w:tc>
          <w:tcPr>
            <w:tcW w:w="1701" w:type="dxa"/>
            <w:vAlign w:val="center"/>
          </w:tcPr>
          <w:p w14:paraId="2B8050EB" w14:textId="377268CF"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+400</w:t>
            </w:r>
          </w:p>
        </w:tc>
        <w:tc>
          <w:tcPr>
            <w:tcW w:w="1407" w:type="dxa"/>
            <w:vAlign w:val="center"/>
          </w:tcPr>
          <w:p w14:paraId="74AD2481" w14:textId="5908905E"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+200</w:t>
            </w:r>
          </w:p>
        </w:tc>
      </w:tr>
    </w:tbl>
    <w:p w14:paraId="5A1629CA" w14:textId="4CD4EFC0" w:rsidR="005D5A6A" w:rsidRPr="005D5A6A" w:rsidRDefault="005D5A6A" w:rsidP="005D5A6A">
      <w:pPr>
        <w:spacing w:before="240"/>
        <w:jc w:val="both"/>
        <w:rPr>
          <w:i/>
          <w:sz w:val="28"/>
        </w:rPr>
      </w:pPr>
      <w:r w:rsidRPr="005D5A6A">
        <w:rPr>
          <w:i/>
          <w:sz w:val="28"/>
          <w:u w:val="single"/>
        </w:rPr>
        <w:t>Annexe 2 :</w:t>
      </w:r>
      <w:r w:rsidRPr="005D5A6A">
        <w:rPr>
          <w:i/>
          <w:sz w:val="28"/>
        </w:rPr>
        <w:t xml:space="preserve"> Conditions de mesure et incertitudes associées au calcul du coefficient d’étalonnage croisé de la ROOS</w:t>
      </w:r>
    </w:p>
    <w:tbl>
      <w:tblPr>
        <w:tblStyle w:val="Tableausimple11"/>
        <w:tblW w:w="0" w:type="auto"/>
        <w:tblLook w:val="04A0" w:firstRow="1" w:lastRow="0" w:firstColumn="1" w:lastColumn="0" w:noHBand="0" w:noVBand="1"/>
      </w:tblPr>
      <w:tblGrid>
        <w:gridCol w:w="1980"/>
        <w:gridCol w:w="420"/>
        <w:gridCol w:w="801"/>
        <w:gridCol w:w="1451"/>
        <w:gridCol w:w="42"/>
        <w:gridCol w:w="1409"/>
        <w:gridCol w:w="885"/>
        <w:gridCol w:w="566"/>
        <w:gridCol w:w="1168"/>
        <w:gridCol w:w="283"/>
        <w:gridCol w:w="1451"/>
      </w:tblGrid>
      <w:tr w:rsidR="00BF570A" w14:paraId="37F4F0E4" w14:textId="77777777" w:rsidTr="00CE2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11"/>
          </w:tcPr>
          <w:p w14:paraId="443B7499" w14:textId="77777777" w:rsidR="00BF570A" w:rsidRPr="00BF570A" w:rsidRDefault="00BF570A" w:rsidP="00CE2B4C">
            <w:pPr>
              <w:jc w:val="center"/>
              <w:rPr>
                <w:sz w:val="24"/>
              </w:rPr>
            </w:pPr>
            <w:r w:rsidRPr="00BF570A">
              <w:rPr>
                <w:sz w:val="24"/>
              </w:rPr>
              <w:t>Conditions de mesure</w:t>
            </w:r>
          </w:p>
        </w:tc>
      </w:tr>
      <w:tr w:rsidR="00BF570A" w14:paraId="50A9138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CA3677" w14:textId="77777777" w:rsidR="00BF570A" w:rsidRDefault="00BF570A" w:rsidP="00CE2B4C">
            <w:r>
              <w:t>Profondeur de mesure (cm)</w:t>
            </w:r>
          </w:p>
        </w:tc>
        <w:tc>
          <w:tcPr>
            <w:tcW w:w="8476" w:type="dxa"/>
            <w:gridSpan w:val="10"/>
            <w:vAlign w:val="center"/>
          </w:tcPr>
          <w:p w14:paraId="4A9852B0" w14:textId="77777777" w:rsidR="00BF570A" w:rsidRPr="00277EFE" w:rsidRDefault="00BF570A" w:rsidP="00CE2B4C">
            <w:pPr>
              <w:jc w:val="center"/>
              <w:cnfStyle w:val="000000100000" w:firstRow="0" w:lastRow="0" w:firstColumn="0" w:lastColumn="0" w:oddVBand="0" w:evenVBand="0" w:oddHBand="1" w:evenHBand="0" w:firstRowFirstColumn="0" w:firstRowLastColumn="0" w:lastRowFirstColumn="0" w:lastRowLastColumn="0"/>
            </w:pPr>
            <w:r>
              <w:t>4,28</w:t>
            </w:r>
          </w:p>
        </w:tc>
      </w:tr>
      <w:tr w:rsidR="00BF570A" w14:paraId="1A0C9112"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015E5FCF" w14:textId="77777777" w:rsidR="00BF570A" w:rsidRDefault="00BF570A" w:rsidP="00CE2B4C">
            <w:r>
              <w:t>Température (°C)</w:t>
            </w:r>
          </w:p>
        </w:tc>
        <w:tc>
          <w:tcPr>
            <w:tcW w:w="8476" w:type="dxa"/>
            <w:gridSpan w:val="10"/>
            <w:vAlign w:val="center"/>
          </w:tcPr>
          <w:p w14:paraId="1C8E4C29" w14:textId="77777777" w:rsidR="00BF570A" w:rsidRPr="00277EFE" w:rsidRDefault="00BF570A" w:rsidP="00CE2B4C">
            <w:pPr>
              <w:jc w:val="center"/>
              <w:cnfStyle w:val="000000000000" w:firstRow="0" w:lastRow="0" w:firstColumn="0" w:lastColumn="0" w:oddVBand="0" w:evenVBand="0" w:oddHBand="0" w:evenHBand="0" w:firstRowFirstColumn="0" w:firstRowLastColumn="0" w:lastRowFirstColumn="0" w:lastRowLastColumn="0"/>
            </w:pPr>
            <w:r w:rsidRPr="00277EFE">
              <w:t>20,4</w:t>
            </w:r>
          </w:p>
        </w:tc>
      </w:tr>
      <w:tr w:rsidR="00BF570A" w14:paraId="00073560"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262C27" w14:textId="77777777" w:rsidR="00BF570A" w:rsidRDefault="00BF570A" w:rsidP="00CE2B4C">
            <w:r>
              <w:t>Pression (hPa)</w:t>
            </w:r>
          </w:p>
        </w:tc>
        <w:tc>
          <w:tcPr>
            <w:tcW w:w="8476" w:type="dxa"/>
            <w:gridSpan w:val="10"/>
            <w:vAlign w:val="center"/>
          </w:tcPr>
          <w:p w14:paraId="2678B6BD"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rsidRPr="003937B0">
              <w:t>2012,5</w:t>
            </w:r>
          </w:p>
        </w:tc>
      </w:tr>
      <w:tr w:rsidR="00BF570A" w14:paraId="4DF5648E"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2F9746A5" w14:textId="77777777" w:rsidR="00BF570A" w:rsidRPr="00B61D07" w:rsidRDefault="00BF570A" w:rsidP="00CE2B4C">
            <w:pPr>
              <w:rPr>
                <w:vertAlign w:val="subscript"/>
              </w:rPr>
            </w:pPr>
            <w:r>
              <w:t>K</w:t>
            </w:r>
            <w:r>
              <w:rPr>
                <w:vertAlign w:val="subscript"/>
              </w:rPr>
              <w:t>T,P</w:t>
            </w:r>
          </w:p>
        </w:tc>
        <w:tc>
          <w:tcPr>
            <w:tcW w:w="8476" w:type="dxa"/>
            <w:gridSpan w:val="10"/>
            <w:vAlign w:val="center"/>
          </w:tcPr>
          <w:p w14:paraId="597DE635"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1,002</w:t>
            </w:r>
          </w:p>
        </w:tc>
      </w:tr>
      <w:tr w:rsidR="00BF570A" w14:paraId="619B6ABF"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1F8B9A" w14:textId="77777777" w:rsidR="00BF570A" w:rsidRDefault="00BF570A" w:rsidP="00CE2B4C">
            <w:r>
              <w:t>Chambre</w:t>
            </w:r>
          </w:p>
        </w:tc>
        <w:tc>
          <w:tcPr>
            <w:tcW w:w="4123" w:type="dxa"/>
            <w:gridSpan w:val="5"/>
            <w:vAlign w:val="center"/>
          </w:tcPr>
          <w:p w14:paraId="073B81FE"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rPr>
                <w:b/>
              </w:rPr>
            </w:pPr>
            <w:r>
              <w:rPr>
                <w:b/>
              </w:rPr>
              <w:t>FC-65P de référence</w:t>
            </w:r>
          </w:p>
        </w:tc>
        <w:tc>
          <w:tcPr>
            <w:tcW w:w="4353" w:type="dxa"/>
            <w:gridSpan w:val="5"/>
            <w:vAlign w:val="center"/>
          </w:tcPr>
          <w:p w14:paraId="10F6A818"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rPr>
                <w:b/>
              </w:rPr>
            </w:pPr>
            <w:r>
              <w:rPr>
                <w:b/>
              </w:rPr>
              <w:t>ROOS</w:t>
            </w:r>
          </w:p>
        </w:tc>
      </w:tr>
      <w:tr w:rsidR="00BF570A" w14:paraId="58611904"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225B0CE9" w14:textId="77777777" w:rsidR="00BF570A" w:rsidRDefault="00BF570A" w:rsidP="00CE2B4C">
            <w:r>
              <w:t>Tension (V)</w:t>
            </w:r>
          </w:p>
        </w:tc>
        <w:tc>
          <w:tcPr>
            <w:tcW w:w="1221" w:type="dxa"/>
            <w:gridSpan w:val="2"/>
            <w:vAlign w:val="center"/>
          </w:tcPr>
          <w:p w14:paraId="1A0B1339"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+300</w:t>
            </w:r>
          </w:p>
        </w:tc>
        <w:tc>
          <w:tcPr>
            <w:tcW w:w="1451" w:type="dxa"/>
            <w:vAlign w:val="center"/>
          </w:tcPr>
          <w:p w14:paraId="35ED3D9C"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+100</w:t>
            </w:r>
          </w:p>
        </w:tc>
        <w:tc>
          <w:tcPr>
            <w:tcW w:w="1451" w:type="dxa"/>
            <w:gridSpan w:val="2"/>
            <w:vAlign w:val="center"/>
          </w:tcPr>
          <w:p w14:paraId="69616395"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-300</w:t>
            </w:r>
          </w:p>
        </w:tc>
        <w:tc>
          <w:tcPr>
            <w:tcW w:w="1451" w:type="dxa"/>
            <w:gridSpan w:val="2"/>
            <w:vAlign w:val="center"/>
          </w:tcPr>
          <w:p w14:paraId="58364A22"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+200</w:t>
            </w:r>
          </w:p>
        </w:tc>
        <w:tc>
          <w:tcPr>
            <w:tcW w:w="1451" w:type="dxa"/>
            <w:gridSpan w:val="2"/>
            <w:vAlign w:val="center"/>
          </w:tcPr>
          <w:p w14:paraId="35C6CF9F"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+50</w:t>
            </w:r>
          </w:p>
        </w:tc>
        <w:tc>
          <w:tcPr>
            <w:tcW w:w="1451" w:type="dxa"/>
            <w:vAlign w:val="center"/>
          </w:tcPr>
          <w:p w14:paraId="2717D55D"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-200</w:t>
            </w:r>
          </w:p>
        </w:tc>
      </w:tr>
      <w:tr w:rsidR="00BF570A" w14:paraId="41BD0A7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098C31" w14:textId="77777777" w:rsidR="00BF570A" w:rsidRDefault="00BF570A" w:rsidP="00CE2B4C">
            <w:r>
              <w:t>Mesure (nC)</w:t>
            </w:r>
          </w:p>
        </w:tc>
        <w:tc>
          <w:tcPr>
            <w:tcW w:w="1221" w:type="dxa"/>
            <w:gridSpan w:val="2"/>
            <w:vAlign w:val="center"/>
          </w:tcPr>
          <w:p w14:paraId="2953F032"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38,23</w:t>
            </w:r>
          </w:p>
        </w:tc>
        <w:tc>
          <w:tcPr>
            <w:tcW w:w="1451" w:type="dxa"/>
            <w:vAlign w:val="center"/>
          </w:tcPr>
          <w:p w14:paraId="14327114"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37,31</w:t>
            </w:r>
          </w:p>
        </w:tc>
        <w:tc>
          <w:tcPr>
            <w:tcW w:w="1451" w:type="dxa"/>
            <w:gridSpan w:val="2"/>
            <w:vAlign w:val="center"/>
          </w:tcPr>
          <w:p w14:paraId="6E28C79B"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38,31</w:t>
            </w:r>
          </w:p>
        </w:tc>
        <w:tc>
          <w:tcPr>
            <w:tcW w:w="1451" w:type="dxa"/>
            <w:gridSpan w:val="2"/>
            <w:vAlign w:val="center"/>
          </w:tcPr>
          <w:p w14:paraId="2D7E801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25,13</w:t>
            </w:r>
          </w:p>
        </w:tc>
        <w:tc>
          <w:tcPr>
            <w:tcW w:w="1451" w:type="dxa"/>
            <w:gridSpan w:val="2"/>
            <w:vAlign w:val="center"/>
          </w:tcPr>
          <w:p w14:paraId="6905CDA5"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24,46</w:t>
            </w:r>
          </w:p>
        </w:tc>
        <w:tc>
          <w:tcPr>
            <w:tcW w:w="1451" w:type="dxa"/>
            <w:vAlign w:val="center"/>
          </w:tcPr>
          <w:p w14:paraId="1EAF2F79"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25,19</w:t>
            </w:r>
          </w:p>
        </w:tc>
      </w:tr>
      <w:tr w:rsidR="00BF570A" w14:paraId="3BB0ABD8"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0C46C149" w14:textId="77777777" w:rsidR="00BF570A" w:rsidRPr="003937B0" w:rsidRDefault="00BF570A" w:rsidP="00CE2B4C">
            <w:r>
              <w:t>K</w:t>
            </w:r>
            <w:r>
              <w:rPr>
                <w:vertAlign w:val="subscript"/>
              </w:rPr>
              <w:t>rec</w:t>
            </w:r>
          </w:p>
        </w:tc>
        <w:tc>
          <w:tcPr>
            <w:tcW w:w="4123" w:type="dxa"/>
            <w:gridSpan w:val="5"/>
            <w:vAlign w:val="center"/>
          </w:tcPr>
          <w:p w14:paraId="1171C964"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1,012</w:t>
            </w:r>
          </w:p>
        </w:tc>
        <w:tc>
          <w:tcPr>
            <w:tcW w:w="4353" w:type="dxa"/>
            <w:gridSpan w:val="5"/>
            <w:vAlign w:val="center"/>
          </w:tcPr>
          <w:p w14:paraId="5547B9D3"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1,009</w:t>
            </w:r>
          </w:p>
        </w:tc>
      </w:tr>
      <w:tr w:rsidR="00BF570A" w14:paraId="1E4D227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BD4F4B" w14:textId="77777777" w:rsidR="00BF570A" w:rsidRPr="003937B0" w:rsidRDefault="00BF570A" w:rsidP="00CE2B4C">
            <w:pPr>
              <w:rPr>
                <w:vertAlign w:val="subscript"/>
              </w:rPr>
            </w:pPr>
            <w:r>
              <w:t>K</w:t>
            </w:r>
            <w:r>
              <w:rPr>
                <w:vertAlign w:val="subscript"/>
              </w:rPr>
              <w:t>pol</w:t>
            </w:r>
          </w:p>
        </w:tc>
        <w:tc>
          <w:tcPr>
            <w:tcW w:w="4123" w:type="dxa"/>
            <w:gridSpan w:val="5"/>
            <w:vAlign w:val="center"/>
          </w:tcPr>
          <w:p w14:paraId="1097B136"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1,001</w:t>
            </w:r>
          </w:p>
        </w:tc>
        <w:tc>
          <w:tcPr>
            <w:tcW w:w="4353" w:type="dxa"/>
            <w:gridSpan w:val="5"/>
            <w:vAlign w:val="center"/>
          </w:tcPr>
          <w:p w14:paraId="26762A9A"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1,001</w:t>
            </w:r>
          </w:p>
        </w:tc>
      </w:tr>
      <w:tr w:rsidR="00BF570A" w14:paraId="03B7D628" w14:textId="77777777" w:rsidTr="00CE2B4C">
        <w:tc>
          <w:tcPr>
            <w:cnfStyle w:val="001000000000" w:firstRow="0" w:lastRow="0" w:firstColumn="1" w:lastColumn="0" w:oddVBand="0" w:evenVBand="0" w:oddHBand="0" w:evenHBand="0" w:firstRowFirstColumn="0" w:firstRowLastColumn="0" w:lastRowFirstColumn="0" w:lastRowLastColumn="0"/>
            <w:tcW w:w="10456" w:type="dxa"/>
            <w:gridSpan w:val="11"/>
            <w:vAlign w:val="center"/>
          </w:tcPr>
          <w:p w14:paraId="102F5AB7" w14:textId="77777777" w:rsidR="00BF570A" w:rsidRPr="00BF570A" w:rsidRDefault="00BF570A" w:rsidP="00CE2B4C">
            <w:pPr>
              <w:jc w:val="center"/>
              <w:rPr>
                <w:sz w:val="24"/>
              </w:rPr>
            </w:pPr>
            <w:r w:rsidRPr="00BF570A">
              <w:rPr>
                <w:sz w:val="24"/>
              </w:rPr>
              <w:t>Incertitudes de mesure</w:t>
            </w:r>
          </w:p>
        </w:tc>
      </w:tr>
      <w:tr w:rsidR="00BF570A" w14:paraId="432F6762"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3E9F6E6F" w14:textId="77777777" w:rsidR="00BF570A" w:rsidRDefault="00BF570A" w:rsidP="00CE2B4C">
            <w:pPr>
              <w:jc w:val="center"/>
            </w:pPr>
          </w:p>
        </w:tc>
        <w:tc>
          <w:tcPr>
            <w:tcW w:w="4588" w:type="dxa"/>
            <w:gridSpan w:val="5"/>
            <w:vAlign w:val="center"/>
          </w:tcPr>
          <w:p w14:paraId="055C711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FC-65P</w:t>
            </w:r>
          </w:p>
        </w:tc>
        <w:tc>
          <w:tcPr>
            <w:tcW w:w="3468" w:type="dxa"/>
            <w:gridSpan w:val="4"/>
            <w:vAlign w:val="center"/>
          </w:tcPr>
          <w:p w14:paraId="466C48BD"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ROOS</w:t>
            </w:r>
          </w:p>
        </w:tc>
      </w:tr>
      <w:tr w:rsidR="00BF570A" w14:paraId="3F076FAB"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C9DE396" w14:textId="77777777" w:rsidR="00BF570A" w:rsidRDefault="00BF570A" w:rsidP="00CE2B4C">
            <w:pPr>
              <w:jc w:val="center"/>
            </w:pPr>
          </w:p>
        </w:tc>
        <w:tc>
          <w:tcPr>
            <w:tcW w:w="2294" w:type="dxa"/>
            <w:gridSpan w:val="3"/>
            <w:vAlign w:val="center"/>
          </w:tcPr>
          <w:p w14:paraId="2030A1D3"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A (%)</w:t>
            </w:r>
          </w:p>
        </w:tc>
        <w:tc>
          <w:tcPr>
            <w:tcW w:w="2294" w:type="dxa"/>
            <w:gridSpan w:val="2"/>
            <w:vAlign w:val="center"/>
          </w:tcPr>
          <w:p w14:paraId="04BCD534"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B (%)</w:t>
            </w:r>
          </w:p>
        </w:tc>
        <w:tc>
          <w:tcPr>
            <w:tcW w:w="1734" w:type="dxa"/>
            <w:gridSpan w:val="2"/>
            <w:vAlign w:val="center"/>
          </w:tcPr>
          <w:p w14:paraId="5B4BCC2F"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A (%)</w:t>
            </w:r>
          </w:p>
        </w:tc>
        <w:tc>
          <w:tcPr>
            <w:tcW w:w="1734" w:type="dxa"/>
            <w:gridSpan w:val="2"/>
            <w:vAlign w:val="center"/>
          </w:tcPr>
          <w:p w14:paraId="05E50BEE"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B (%)</w:t>
            </w:r>
          </w:p>
        </w:tc>
      </w:tr>
      <w:tr w:rsidR="00BF570A" w14:paraId="668E9614"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B53D488" w14:textId="77777777" w:rsidR="00BF570A" w:rsidRDefault="00BF570A" w:rsidP="00CE2B4C">
            <w:pPr>
              <w:jc w:val="center"/>
            </w:pPr>
            <w:r>
              <w:t>Mesures</w:t>
            </w:r>
          </w:p>
        </w:tc>
        <w:tc>
          <w:tcPr>
            <w:tcW w:w="2294" w:type="dxa"/>
            <w:gridSpan w:val="3"/>
            <w:vAlign w:val="center"/>
          </w:tcPr>
          <w:p w14:paraId="7A0D1DF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0,000</w:t>
            </w:r>
          </w:p>
        </w:tc>
        <w:tc>
          <w:tcPr>
            <w:tcW w:w="2294" w:type="dxa"/>
            <w:gridSpan w:val="2"/>
            <w:vAlign w:val="center"/>
          </w:tcPr>
          <w:p w14:paraId="6443DEFA"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1ACE110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0,046</w:t>
            </w:r>
          </w:p>
        </w:tc>
        <w:tc>
          <w:tcPr>
            <w:tcW w:w="1734" w:type="dxa"/>
            <w:gridSpan w:val="2"/>
            <w:vAlign w:val="center"/>
          </w:tcPr>
          <w:p w14:paraId="6E70558B"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r>
      <w:tr w:rsidR="00BF570A" w14:paraId="7FDE0236"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7205C5A" w14:textId="77777777" w:rsidR="00BF570A" w:rsidRPr="005B67F3" w:rsidRDefault="00BF570A" w:rsidP="00CE2B4C">
            <w:pPr>
              <w:jc w:val="center"/>
              <w:rPr>
                <w:vertAlign w:val="subscript"/>
              </w:rPr>
            </w:pPr>
            <w:r>
              <w:t>K</w:t>
            </w:r>
            <w:r>
              <w:rPr>
                <w:vertAlign w:val="subscript"/>
              </w:rPr>
              <w:t>Q,Q0</w:t>
            </w:r>
          </w:p>
        </w:tc>
        <w:tc>
          <w:tcPr>
            <w:tcW w:w="2294" w:type="dxa"/>
            <w:gridSpan w:val="3"/>
            <w:vAlign w:val="center"/>
          </w:tcPr>
          <w:p w14:paraId="7F83AF6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79EDD46B"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1,1</w:t>
            </w:r>
          </w:p>
        </w:tc>
        <w:tc>
          <w:tcPr>
            <w:tcW w:w="1734" w:type="dxa"/>
            <w:gridSpan w:val="2"/>
            <w:vAlign w:val="center"/>
          </w:tcPr>
          <w:p w14:paraId="33FAF566"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3DA50C84"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1,1</w:t>
            </w:r>
          </w:p>
        </w:tc>
      </w:tr>
      <w:tr w:rsidR="00BF570A" w14:paraId="4806DE0F"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307BECB" w14:textId="77777777" w:rsidR="00BF570A" w:rsidRDefault="00BF570A" w:rsidP="00CE2B4C">
            <w:pPr>
              <w:jc w:val="center"/>
            </w:pPr>
            <w:r>
              <w:t>K</w:t>
            </w:r>
            <w:r>
              <w:rPr>
                <w:vertAlign w:val="subscript"/>
              </w:rPr>
              <w:t>rec</w:t>
            </w:r>
          </w:p>
        </w:tc>
        <w:tc>
          <w:tcPr>
            <w:tcW w:w="2294" w:type="dxa"/>
            <w:gridSpan w:val="3"/>
            <w:vAlign w:val="center"/>
          </w:tcPr>
          <w:p w14:paraId="5B2F17E2"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38B4246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0,161</w:t>
            </w:r>
          </w:p>
        </w:tc>
        <w:tc>
          <w:tcPr>
            <w:tcW w:w="1734" w:type="dxa"/>
            <w:gridSpan w:val="2"/>
            <w:vAlign w:val="center"/>
          </w:tcPr>
          <w:p w14:paraId="71E5521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058B31EC"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0,031</w:t>
            </w:r>
          </w:p>
        </w:tc>
      </w:tr>
      <w:tr w:rsidR="00BF570A" w14:paraId="297BEEFE"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4A81CF8C" w14:textId="77777777" w:rsidR="00BF570A" w:rsidRPr="005B67F3" w:rsidRDefault="00BF570A" w:rsidP="00CE2B4C">
            <w:pPr>
              <w:jc w:val="center"/>
              <w:rPr>
                <w:vertAlign w:val="subscript"/>
              </w:rPr>
            </w:pPr>
            <w:r>
              <w:t>K</w:t>
            </w:r>
            <w:r>
              <w:rPr>
                <w:vertAlign w:val="subscript"/>
              </w:rPr>
              <w:t>T,P</w:t>
            </w:r>
          </w:p>
        </w:tc>
        <w:tc>
          <w:tcPr>
            <w:tcW w:w="2294" w:type="dxa"/>
            <w:gridSpan w:val="3"/>
            <w:vAlign w:val="center"/>
          </w:tcPr>
          <w:p w14:paraId="71040F7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43D32240"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0,283</w:t>
            </w:r>
          </w:p>
        </w:tc>
        <w:tc>
          <w:tcPr>
            <w:tcW w:w="1734" w:type="dxa"/>
            <w:gridSpan w:val="2"/>
            <w:vAlign w:val="center"/>
          </w:tcPr>
          <w:p w14:paraId="15D5C433"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44D48EE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0,283</w:t>
            </w:r>
          </w:p>
        </w:tc>
      </w:tr>
      <w:tr w:rsidR="00BF570A" w14:paraId="2F7A305C"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28C5866" w14:textId="77777777" w:rsidR="00BF570A" w:rsidRPr="005B67F3" w:rsidRDefault="00BF570A" w:rsidP="00CE2B4C">
            <w:pPr>
              <w:jc w:val="center"/>
            </w:pPr>
            <w:r w:rsidRPr="005B67F3">
              <w:t>Mesure de la DSP</w:t>
            </w:r>
          </w:p>
        </w:tc>
        <w:tc>
          <w:tcPr>
            <w:tcW w:w="2294" w:type="dxa"/>
            <w:gridSpan w:val="3"/>
            <w:vAlign w:val="center"/>
          </w:tcPr>
          <w:p w14:paraId="2D27F78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714FD1E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0,144</w:t>
            </w:r>
          </w:p>
        </w:tc>
        <w:tc>
          <w:tcPr>
            <w:tcW w:w="1734" w:type="dxa"/>
            <w:gridSpan w:val="2"/>
            <w:vAlign w:val="center"/>
          </w:tcPr>
          <w:p w14:paraId="1E347F4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5F03CA71"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0,144</w:t>
            </w:r>
          </w:p>
        </w:tc>
      </w:tr>
      <w:tr w:rsidR="00BF570A" w14:paraId="2991E432"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7D9E150E" w14:textId="77777777" w:rsidR="00BF570A" w:rsidRDefault="00BF570A" w:rsidP="00CE2B4C">
            <w:pPr>
              <w:jc w:val="center"/>
            </w:pPr>
            <w:r>
              <w:t>Mesure de la profondeur</w:t>
            </w:r>
          </w:p>
        </w:tc>
        <w:tc>
          <w:tcPr>
            <w:tcW w:w="2294" w:type="dxa"/>
            <w:gridSpan w:val="3"/>
            <w:vAlign w:val="center"/>
          </w:tcPr>
          <w:p w14:paraId="349ABFE9"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2FC11102"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0,632</w:t>
            </w:r>
          </w:p>
        </w:tc>
        <w:tc>
          <w:tcPr>
            <w:tcW w:w="1734" w:type="dxa"/>
            <w:gridSpan w:val="2"/>
            <w:vAlign w:val="center"/>
          </w:tcPr>
          <w:p w14:paraId="1CB63885"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15A3020A"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0,632</w:t>
            </w:r>
          </w:p>
        </w:tc>
      </w:tr>
      <w:tr w:rsidR="00BF570A" w14:paraId="14A09D9A"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5CEC0C3B" w14:textId="77777777" w:rsidR="00BF570A" w:rsidRDefault="00BF570A" w:rsidP="00CE2B4C">
            <w:pPr>
              <w:jc w:val="center"/>
            </w:pPr>
            <w:r>
              <w:t>Electromètre</w:t>
            </w:r>
          </w:p>
        </w:tc>
        <w:tc>
          <w:tcPr>
            <w:tcW w:w="2294" w:type="dxa"/>
            <w:gridSpan w:val="3"/>
            <w:vAlign w:val="center"/>
          </w:tcPr>
          <w:p w14:paraId="669E2AD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5CDF7504"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0,058</w:t>
            </w:r>
          </w:p>
        </w:tc>
        <w:tc>
          <w:tcPr>
            <w:tcW w:w="1734" w:type="dxa"/>
            <w:gridSpan w:val="2"/>
            <w:vAlign w:val="center"/>
          </w:tcPr>
          <w:p w14:paraId="039909A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2113EE10"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0,058</w:t>
            </w:r>
          </w:p>
        </w:tc>
      </w:tr>
      <w:tr w:rsidR="00BF570A" w14:paraId="0150BF98"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70CAE2DA" w14:textId="77777777" w:rsidR="00BF570A" w:rsidRDefault="00BF570A" w:rsidP="00CE2B4C">
            <w:pPr>
              <w:jc w:val="center"/>
            </w:pPr>
            <w:r>
              <w:t>Incertitude totale</w:t>
            </w:r>
          </w:p>
        </w:tc>
        <w:tc>
          <w:tcPr>
            <w:tcW w:w="4588" w:type="dxa"/>
            <w:gridSpan w:val="5"/>
            <w:vAlign w:val="center"/>
          </w:tcPr>
          <w:p w14:paraId="326DB118"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1,319</w:t>
            </w:r>
          </w:p>
        </w:tc>
        <w:tc>
          <w:tcPr>
            <w:tcW w:w="3468" w:type="dxa"/>
            <w:gridSpan w:val="4"/>
            <w:vAlign w:val="center"/>
          </w:tcPr>
          <w:p w14:paraId="352FAEC6"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1,310</w:t>
            </w:r>
          </w:p>
        </w:tc>
      </w:tr>
      <w:tr w:rsidR="00BF570A" w14:paraId="55AE0189"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1D2DFA5" w14:textId="77777777" w:rsidR="00BF570A" w:rsidRDefault="00BF570A" w:rsidP="00CE2B4C">
            <w:pPr>
              <w:jc w:val="center"/>
            </w:pPr>
            <w:r>
              <w:t>Incertitude élargie (k=2)</w:t>
            </w:r>
          </w:p>
        </w:tc>
        <w:tc>
          <w:tcPr>
            <w:tcW w:w="4588" w:type="dxa"/>
            <w:gridSpan w:val="5"/>
            <w:vAlign w:val="center"/>
          </w:tcPr>
          <w:p w14:paraId="61DA83F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2,638</w:t>
            </w:r>
          </w:p>
        </w:tc>
        <w:tc>
          <w:tcPr>
            <w:tcW w:w="3468" w:type="dxa"/>
            <w:gridSpan w:val="4"/>
            <w:vAlign w:val="center"/>
          </w:tcPr>
          <w:p w14:paraId="1705D44B"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2,620</w:t>
            </w:r>
          </w:p>
        </w:tc>
      </w:tr>
    </w:tbl>
    <w:p w14:paraId="10577E59" w14:textId="77777777" w:rsidR="002B2597" w:rsidRDefault="002B2597">
      <w:pPr>
        <w:rPr>
          <w:i/>
        </w:rPr>
      </w:pPr>
    </w:p>
    <w:p w14:paraId="01B2CF94" w14:textId="77777777" w:rsidR="001B4DD7" w:rsidRDefault="001B4DD7">
      <w:r>
        <w:br w:type="page"/>
      </w:r>
    </w:p>
    <w:bookmarkStart w:id="89" w:name="_Toc115954005" w:displacedByCustomXml="next"/>
    <w:sdt>
      <w:sdtPr>
        <w:rPr>
          <w:rFonts w:eastAsiaTheme="minorHAnsi" w:cstheme="minorBidi"/>
          <w:sz w:val="22"/>
          <w:szCs w:val="22"/>
        </w:rPr>
        <w:id w:val="373129430"/>
        <w:docPartObj>
          <w:docPartGallery w:val="Bibliographies"/>
          <w:docPartUnique/>
        </w:docPartObj>
      </w:sdtPr>
      <w:sdtEndPr/>
      <w:sdtContent>
        <w:p w14:paraId="60D526B2" w14:textId="01F62518" w:rsidR="00931698" w:rsidRDefault="00931698">
          <w:pPr>
            <w:pStyle w:val="Titre1"/>
          </w:pPr>
          <w:r>
            <w:t>B</w:t>
          </w:r>
          <w:r w:rsidR="007F28E6">
            <w:t>IBLIOGRAPHIE</w:t>
          </w:r>
          <w:bookmarkEnd w:id="89"/>
        </w:p>
        <w:sdt>
          <w:sdtPr>
            <w:id w:val="111145805"/>
            <w:bibliography/>
          </w:sdtPr>
          <w:sdtEndPr/>
          <w:sdtContent>
            <w:p w14:paraId="011701C2" w14:textId="77777777" w:rsidR="00BA1EC5" w:rsidRPr="00932731" w:rsidRDefault="00931698" w:rsidP="00BA1EC5">
              <w:pPr>
                <w:pStyle w:val="Bibliographie"/>
                <w:ind w:left="720" w:hanging="720"/>
                <w:rPr>
                  <w:noProof/>
                  <w:sz w:val="24"/>
                  <w:szCs w:val="24"/>
                  <w:lang w:val="en-US"/>
                </w:rPr>
              </w:pPr>
              <w:r>
                <w:fldChar w:fldCharType="begin"/>
              </w:r>
              <w:r w:rsidRPr="00932731">
                <w:rPr>
                  <w:lang w:val="en-US"/>
                </w:rPr>
                <w:instrText>BIBLIOGRAPHY</w:instrText>
              </w:r>
              <w:r>
                <w:fldChar w:fldCharType="separate"/>
              </w:r>
              <w:r w:rsidR="00BA1EC5" w:rsidRPr="00932731">
                <w:rPr>
                  <w:noProof/>
                  <w:lang w:val="en-US"/>
                </w:rPr>
                <w:t xml:space="preserve">AAPM. (1987). </w:t>
              </w:r>
              <w:r w:rsidR="00BA1EC5" w:rsidRPr="00932731">
                <w:rPr>
                  <w:i/>
                  <w:iCs/>
                  <w:noProof/>
                  <w:lang w:val="en-US"/>
                </w:rPr>
                <w:t>Technical reports series no277 : Absorbed Dose Determination in Photon and Electron Beams - An Internal Code of Practice.</w:t>
              </w:r>
              <w:r w:rsidR="00BA1EC5" w:rsidRPr="00932731">
                <w:rPr>
                  <w:noProof/>
                  <w:lang w:val="en-US"/>
                </w:rPr>
                <w:t xml:space="preserve"> Vienne.</w:t>
              </w:r>
            </w:p>
            <w:p w14:paraId="6AAB1982" w14:textId="77777777" w:rsidR="00BA1EC5" w:rsidRPr="00932731" w:rsidRDefault="00BA1EC5" w:rsidP="00BA1EC5">
              <w:pPr>
                <w:pStyle w:val="Bibliographie"/>
                <w:ind w:left="720" w:hanging="720"/>
                <w:rPr>
                  <w:noProof/>
                  <w:lang w:val="en-US"/>
                </w:rPr>
              </w:pPr>
              <w:r w:rsidRPr="00932731">
                <w:rPr>
                  <w:noProof/>
                  <w:lang w:val="en-US"/>
                </w:rPr>
                <w:t xml:space="preserve">AAPM. (1995). </w:t>
              </w:r>
              <w:r w:rsidRPr="00932731">
                <w:rPr>
                  <w:i/>
                  <w:noProof/>
                  <w:lang w:val="en-US"/>
                </w:rPr>
                <w:t>Technical reports no381 : The use of plane parallel ionization chambers in high-energy electron and photon beams.</w:t>
              </w:r>
              <w:r w:rsidRPr="00932731">
                <w:rPr>
                  <w:noProof/>
                  <w:lang w:val="en-US"/>
                </w:rPr>
                <w:t xml:space="preserve"> Vienne.</w:t>
              </w:r>
            </w:p>
            <w:p w14:paraId="40FE8C9C" w14:textId="77777777" w:rsidR="00BA1EC5" w:rsidRDefault="00BA1EC5" w:rsidP="00BA1EC5">
              <w:pPr>
                <w:pStyle w:val="Bibliographie"/>
                <w:ind w:left="720" w:hanging="720"/>
                <w:rPr>
                  <w:noProof/>
                </w:rPr>
              </w:pPr>
              <w:r w:rsidRPr="00932731">
                <w:rPr>
                  <w:noProof/>
                  <w:lang w:val="en-US"/>
                </w:rPr>
                <w:t xml:space="preserve">AAPM. (2000). </w:t>
              </w:r>
              <w:r w:rsidRPr="00932731">
                <w:rPr>
                  <w:i/>
                  <w:iCs/>
                  <w:noProof/>
                  <w:lang w:val="en-US"/>
                </w:rPr>
                <w:t>Technical reports no398 : Absorbed Dose Determination in External Beam Radiotherapy - An International Code of Practice Based on Standards of Absorbed Dose to Water.</w:t>
              </w:r>
              <w:r w:rsidRPr="00932731">
                <w:rPr>
                  <w:noProof/>
                  <w:lang w:val="en-US"/>
                </w:rPr>
                <w:t xml:space="preserve"> </w:t>
              </w:r>
              <w:r>
                <w:rPr>
                  <w:noProof/>
                </w:rPr>
                <w:t>Vienne.</w:t>
              </w:r>
            </w:p>
            <w:p w14:paraId="00650FB2" w14:textId="77777777" w:rsidR="00BA1EC5" w:rsidRDefault="00BA1EC5" w:rsidP="00BA1EC5">
              <w:pPr>
                <w:pStyle w:val="Bibliographie"/>
                <w:ind w:left="720" w:hanging="720"/>
                <w:rPr>
                  <w:noProof/>
                </w:rPr>
              </w:pPr>
              <w:r>
                <w:rPr>
                  <w:noProof/>
                </w:rPr>
                <w:t xml:space="preserve">Bellec, J. (2019). </w:t>
              </w:r>
              <w:r w:rsidRPr="00932731">
                <w:rPr>
                  <w:i/>
                  <w:noProof/>
                </w:rPr>
                <w:t>Choix et utilisation des systèmes de mesure associés aux contrôles dosimétriques en radiothérapie</w:t>
              </w:r>
              <w:r>
                <w:rPr>
                  <w:noProof/>
                </w:rPr>
                <w:t>. INSTN.</w:t>
              </w:r>
            </w:p>
            <w:p w14:paraId="4017DD08" w14:textId="77777777" w:rsidR="00BA1EC5" w:rsidRDefault="00BA1EC5" w:rsidP="00BA1EC5">
              <w:pPr>
                <w:pStyle w:val="Bibliographie"/>
                <w:ind w:left="720" w:hanging="720"/>
                <w:rPr>
                  <w:noProof/>
                </w:rPr>
              </w:pPr>
              <w:r>
                <w:rPr>
                  <w:noProof/>
                </w:rPr>
                <w:t>Coste, F. (2020).</w:t>
              </w:r>
              <w:r w:rsidRPr="00932731">
                <w:rPr>
                  <w:i/>
                  <w:noProof/>
                </w:rPr>
                <w:t xml:space="preserve"> Faisceaux d'électrons - Qualité et distribution de dose.</w:t>
              </w:r>
              <w:r>
                <w:rPr>
                  <w:noProof/>
                </w:rPr>
                <w:t xml:space="preserve"> IMT Atlantique, Nantes.</w:t>
              </w:r>
            </w:p>
            <w:p w14:paraId="6E874CAE" w14:textId="77777777" w:rsidR="00BA1EC5" w:rsidRDefault="00BA1EC5" w:rsidP="00BA1EC5">
              <w:pPr>
                <w:pStyle w:val="Bibliographie"/>
                <w:ind w:left="720" w:hanging="720"/>
                <w:rPr>
                  <w:noProof/>
                </w:rPr>
              </w:pPr>
              <w:r>
                <w:rPr>
                  <w:noProof/>
                </w:rPr>
                <w:t xml:space="preserve">Llagostera, C. (2020). </w:t>
              </w:r>
              <w:r w:rsidRPr="00932731">
                <w:rPr>
                  <w:i/>
                  <w:noProof/>
                </w:rPr>
                <w:t>Cours de Master 2 - Protocole de dosimétrie. IMT Atlantique,</w:t>
              </w:r>
              <w:r>
                <w:rPr>
                  <w:noProof/>
                </w:rPr>
                <w:t xml:space="preserve"> Nantes.</w:t>
              </w:r>
            </w:p>
            <w:p w14:paraId="57959018" w14:textId="77777777" w:rsidR="00BA1EC5" w:rsidRDefault="00BA1EC5" w:rsidP="00BA1EC5">
              <w:pPr>
                <w:pStyle w:val="Bibliographie"/>
                <w:ind w:left="720" w:hanging="720"/>
                <w:rPr>
                  <w:noProof/>
                </w:rPr>
              </w:pPr>
              <w:r>
                <w:rPr>
                  <w:noProof/>
                </w:rPr>
                <w:t xml:space="preserve">Perdrieux, M. (2017). </w:t>
              </w:r>
              <w:r w:rsidRPr="00932731">
                <w:rPr>
                  <w:i/>
                  <w:noProof/>
                </w:rPr>
                <w:t>Dosimétrie des faisceaux d'électrons.</w:t>
              </w:r>
              <w:r>
                <w:rPr>
                  <w:noProof/>
                </w:rPr>
                <w:t xml:space="preserve"> Université de Rennes I.</w:t>
              </w:r>
            </w:p>
            <w:p w14:paraId="6C3A5A92" w14:textId="14D1BE67" w:rsidR="00931698" w:rsidRDefault="00931698" w:rsidP="00BA1EC5">
              <w:pPr>
                <w:pStyle w:val="Bibliographie"/>
                <w:ind w:left="720" w:hanging="720"/>
                <w:rPr>
                  <w:noProof/>
                </w:rPr>
              </w:pPr>
              <w:r>
                <w:rPr>
                  <w:b/>
                  <w:bCs/>
                </w:rPr>
                <w:fldChar w:fldCharType="end"/>
              </w:r>
            </w:p>
          </w:sdtContent>
        </w:sdt>
      </w:sdtContent>
    </w:sdt>
    <w:p w14:paraId="340A1069" w14:textId="78D87F3A" w:rsidR="007A3908" w:rsidRPr="007A3908" w:rsidRDefault="007A3908" w:rsidP="000B2C65"/>
    <w:sectPr w:rsidR="007A3908" w:rsidRPr="007A3908" w:rsidSect="00EC15E9">
      <w:footerReference w:type="default" r:id="rId22"/>
      <w:footerReference w:type="first" r:id="rId23"/>
      <w:pgSz w:w="11906" w:h="16838"/>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7E7A" w16cex:dateUtc="2022-10-01T0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5B1F65" w16cid:durableId="26E27E7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B9388" w14:textId="77777777" w:rsidR="0000223F" w:rsidRDefault="0000223F" w:rsidP="009170A1">
      <w:pPr>
        <w:spacing w:after="0" w:line="240" w:lineRule="auto"/>
      </w:pPr>
      <w:r>
        <w:separator/>
      </w:r>
    </w:p>
  </w:endnote>
  <w:endnote w:type="continuationSeparator" w:id="0">
    <w:p w14:paraId="2E5195B9" w14:textId="77777777" w:rsidR="0000223F" w:rsidRDefault="0000223F" w:rsidP="009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866687"/>
      <w:docPartObj>
        <w:docPartGallery w:val="Page Numbers (Bottom of Page)"/>
        <w:docPartUnique/>
      </w:docPartObj>
    </w:sdtPr>
    <w:sdtEndPr/>
    <w:sdtContent>
      <w:p w14:paraId="2A348724" w14:textId="5B1A4A57" w:rsidR="0000223F" w:rsidRDefault="0000223F">
        <w:pPr>
          <w:pStyle w:val="Pieddepage"/>
          <w:jc w:val="right"/>
        </w:pPr>
        <w:r>
          <w:fldChar w:fldCharType="begin"/>
        </w:r>
        <w:r>
          <w:instrText>PAGE   \* MERGEFORMAT</w:instrText>
        </w:r>
        <w:r>
          <w:fldChar w:fldCharType="separate"/>
        </w:r>
        <w:r w:rsidR="007E77B6">
          <w:rPr>
            <w:noProof/>
          </w:rPr>
          <w:t>15</w:t>
        </w:r>
        <w:r>
          <w:fldChar w:fldCharType="end"/>
        </w:r>
      </w:p>
    </w:sdtContent>
  </w:sdt>
  <w:p w14:paraId="437B6A0F" w14:textId="77777777" w:rsidR="0000223F" w:rsidRDefault="0000223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CA42A" w14:textId="1D1AE225" w:rsidR="0000223F" w:rsidRDefault="0000223F" w:rsidP="00A20FBC">
    <w:pPr>
      <w:pStyle w:val="Pieddepage"/>
      <w:jc w:val="center"/>
      <w:rPr>
        <w:caps/>
        <w:color w:val="5B9BD5" w:themeColor="accent1"/>
      </w:rPr>
    </w:pPr>
    <w:r>
      <w:rPr>
        <w:caps/>
      </w:rPr>
      <w:t>DQPRM promotion 2021-2023</w:t>
    </w:r>
  </w:p>
  <w:p w14:paraId="055F357D" w14:textId="77777777" w:rsidR="0000223F" w:rsidRDefault="000022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4DA0D" w14:textId="77777777" w:rsidR="0000223F" w:rsidRDefault="0000223F" w:rsidP="009170A1">
      <w:pPr>
        <w:spacing w:after="0" w:line="240" w:lineRule="auto"/>
      </w:pPr>
      <w:r>
        <w:separator/>
      </w:r>
    </w:p>
  </w:footnote>
  <w:footnote w:type="continuationSeparator" w:id="0">
    <w:p w14:paraId="4C596DDA" w14:textId="77777777" w:rsidR="0000223F" w:rsidRDefault="0000223F" w:rsidP="009170A1">
      <w:pPr>
        <w:spacing w:after="0" w:line="240" w:lineRule="auto"/>
      </w:pPr>
      <w:r>
        <w:continuationSeparator/>
      </w:r>
    </w:p>
  </w:footnote>
  <w:footnote w:id="1">
    <w:p w14:paraId="005E38A6" w14:textId="77777777" w:rsidR="0000223F" w:rsidRDefault="0000223F" w:rsidP="004E5BEA">
      <w:pPr>
        <w:pStyle w:val="Notedebasdepage"/>
      </w:pPr>
      <w:r>
        <w:rPr>
          <w:rStyle w:val="Appelnotedebasdep"/>
        </w:rPr>
        <w:footnoteRef/>
      </w:r>
      <w:r>
        <w:t xml:space="preserve"> La distance source-peau correspond à la distance source-surface de l’eau dans notre cas.</w:t>
      </w:r>
    </w:p>
  </w:footnote>
  <w:footnote w:id="2">
    <w:p w14:paraId="194B0949" w14:textId="27F20F80" w:rsidR="0000223F" w:rsidRPr="00264E13" w:rsidRDefault="0000223F">
      <w:pPr>
        <w:pStyle w:val="Notedebasdepage"/>
      </w:pPr>
      <w:r>
        <w:rPr>
          <w:rStyle w:val="Appelnotedebasdep"/>
        </w:rPr>
        <w:footnoteRef/>
      </w:r>
      <w:r>
        <w:t xml:space="preserve"> Q</w:t>
      </w:r>
      <w:r>
        <w:rPr>
          <w:vertAlign w:val="subscript"/>
        </w:rPr>
        <w:t>0</w:t>
      </w:r>
      <w:r>
        <w:t xml:space="preserve"> = </w:t>
      </w:r>
      <w:r>
        <w:rPr>
          <w:vertAlign w:val="superscript"/>
        </w:rPr>
        <w:t>60</w:t>
      </w:r>
      <w:r>
        <w:t>Co</w:t>
      </w:r>
    </w:p>
  </w:footnote>
  <w:footnote w:id="3">
    <w:p w14:paraId="10EFE896" w14:textId="77777777" w:rsidR="0000223F" w:rsidRDefault="0000223F" w:rsidP="00556790">
      <w:pPr>
        <w:pStyle w:val="Notedebasdepage"/>
      </w:pPr>
      <w:r>
        <w:rPr>
          <w:rStyle w:val="Appelnotedebasdep"/>
        </w:rPr>
        <w:footnoteRef/>
      </w:r>
      <w:r>
        <w:t xml:space="preserve"> Pour la symétrie et l’homogénéité, un signe </w:t>
      </w:r>
      <w:r w:rsidRPr="008A1D7F">
        <w:rPr>
          <w:rFonts w:ascii="Cambria Math" w:hAnsi="Cambria Math" w:cs="Cambria Math"/>
          <w:color w:val="202124"/>
          <w:sz w:val="18"/>
          <w:szCs w:val="18"/>
          <w:shd w:val="clear" w:color="auto" w:fill="FFFFFF"/>
        </w:rPr>
        <w:t>↗</w:t>
      </w:r>
      <w:r>
        <w:rPr>
          <w:rFonts w:ascii="Cambria Math" w:hAnsi="Cambria Math" w:cs="Cambria Math"/>
          <w:color w:val="202124"/>
          <w:sz w:val="18"/>
          <w:szCs w:val="18"/>
          <w:shd w:val="clear" w:color="auto" w:fill="FFFFFF"/>
        </w:rPr>
        <w:t xml:space="preserve"> désigne une amélioration et un signe </w:t>
      </w:r>
      <w:r w:rsidRPr="008A1D7F">
        <w:rPr>
          <w:rFonts w:ascii="Cambria Math" w:hAnsi="Cambria Math" w:cs="Cambria Math"/>
          <w:bCs/>
          <w:sz w:val="18"/>
          <w:szCs w:val="18"/>
        </w:rPr>
        <w:t>↘</w:t>
      </w:r>
      <w:r>
        <w:rPr>
          <w:rFonts w:ascii="Cambria Math" w:hAnsi="Cambria Math" w:cs="Cambria Math"/>
          <w:bCs/>
          <w:sz w:val="18"/>
          <w:szCs w:val="18"/>
        </w:rPr>
        <w:t xml:space="preserve"> une dégradation.</w:t>
      </w:r>
    </w:p>
  </w:footnote>
  <w:footnote w:id="4">
    <w:p w14:paraId="19E9857B" w14:textId="77777777" w:rsidR="0000223F" w:rsidRDefault="0000223F" w:rsidP="00B57458">
      <w:pPr>
        <w:pStyle w:val="Notedebasdepage"/>
      </w:pPr>
      <w:r>
        <w:rPr>
          <w:rStyle w:val="Appelnotedebasdep"/>
        </w:rPr>
        <w:footnoteRef/>
      </w:r>
      <w:r>
        <w:t xml:space="preserve"> Le C552 est un métal équivalent air.</w:t>
      </w:r>
    </w:p>
  </w:footnote>
  <w:footnote w:id="5">
    <w:p w14:paraId="111DC4DE" w14:textId="77777777" w:rsidR="0000223F" w:rsidRDefault="0000223F" w:rsidP="00B57458">
      <w:pPr>
        <w:pStyle w:val="Notedebasdepage"/>
      </w:pPr>
      <w:r>
        <w:rPr>
          <w:rStyle w:val="Appelnotedebasdep"/>
        </w:rPr>
        <w:footnoteRef/>
      </w:r>
      <w:r>
        <w:t xml:space="preserve"> Le polyoxyméthylène (POM) est un polymère.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3DB6"/>
    <w:multiLevelType w:val="hybridMultilevel"/>
    <w:tmpl w:val="161EE780"/>
    <w:lvl w:ilvl="0" w:tplc="0E88D63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CF1C80"/>
    <w:multiLevelType w:val="hybridMultilevel"/>
    <w:tmpl w:val="B66A75E4"/>
    <w:lvl w:ilvl="0" w:tplc="C21C4A32">
      <w:start w:val="2"/>
      <w:numFmt w:val="bullet"/>
      <w:lvlText w:val="-"/>
      <w:lvlJc w:val="left"/>
      <w:pPr>
        <w:ind w:left="696" w:hanging="360"/>
      </w:pPr>
      <w:rPr>
        <w:rFonts w:ascii="Times New Roman" w:eastAsiaTheme="minorEastAsia" w:hAnsi="Times New Roman" w:cs="Times New Roman" w:hint="default"/>
      </w:rPr>
    </w:lvl>
    <w:lvl w:ilvl="1" w:tplc="040C0003">
      <w:start w:val="1"/>
      <w:numFmt w:val="bullet"/>
      <w:lvlText w:val="o"/>
      <w:lvlJc w:val="left"/>
      <w:pPr>
        <w:ind w:left="1416" w:hanging="360"/>
      </w:pPr>
      <w:rPr>
        <w:rFonts w:ascii="Courier New" w:hAnsi="Courier New" w:cs="Courier New" w:hint="default"/>
      </w:rPr>
    </w:lvl>
    <w:lvl w:ilvl="2" w:tplc="040C0005" w:tentative="1">
      <w:start w:val="1"/>
      <w:numFmt w:val="bullet"/>
      <w:lvlText w:val=""/>
      <w:lvlJc w:val="left"/>
      <w:pPr>
        <w:ind w:left="2136" w:hanging="360"/>
      </w:pPr>
      <w:rPr>
        <w:rFonts w:ascii="Wingdings" w:hAnsi="Wingdings" w:hint="default"/>
      </w:rPr>
    </w:lvl>
    <w:lvl w:ilvl="3" w:tplc="040C0001" w:tentative="1">
      <w:start w:val="1"/>
      <w:numFmt w:val="bullet"/>
      <w:lvlText w:val=""/>
      <w:lvlJc w:val="left"/>
      <w:pPr>
        <w:ind w:left="2856" w:hanging="360"/>
      </w:pPr>
      <w:rPr>
        <w:rFonts w:ascii="Symbol" w:hAnsi="Symbol" w:hint="default"/>
      </w:rPr>
    </w:lvl>
    <w:lvl w:ilvl="4" w:tplc="040C0003" w:tentative="1">
      <w:start w:val="1"/>
      <w:numFmt w:val="bullet"/>
      <w:lvlText w:val="o"/>
      <w:lvlJc w:val="left"/>
      <w:pPr>
        <w:ind w:left="3576" w:hanging="360"/>
      </w:pPr>
      <w:rPr>
        <w:rFonts w:ascii="Courier New" w:hAnsi="Courier New" w:cs="Courier New" w:hint="default"/>
      </w:rPr>
    </w:lvl>
    <w:lvl w:ilvl="5" w:tplc="040C0005" w:tentative="1">
      <w:start w:val="1"/>
      <w:numFmt w:val="bullet"/>
      <w:lvlText w:val=""/>
      <w:lvlJc w:val="left"/>
      <w:pPr>
        <w:ind w:left="4296" w:hanging="360"/>
      </w:pPr>
      <w:rPr>
        <w:rFonts w:ascii="Wingdings" w:hAnsi="Wingdings" w:hint="default"/>
      </w:rPr>
    </w:lvl>
    <w:lvl w:ilvl="6" w:tplc="040C0001" w:tentative="1">
      <w:start w:val="1"/>
      <w:numFmt w:val="bullet"/>
      <w:lvlText w:val=""/>
      <w:lvlJc w:val="left"/>
      <w:pPr>
        <w:ind w:left="5016" w:hanging="360"/>
      </w:pPr>
      <w:rPr>
        <w:rFonts w:ascii="Symbol" w:hAnsi="Symbol" w:hint="default"/>
      </w:rPr>
    </w:lvl>
    <w:lvl w:ilvl="7" w:tplc="040C0003" w:tentative="1">
      <w:start w:val="1"/>
      <w:numFmt w:val="bullet"/>
      <w:lvlText w:val="o"/>
      <w:lvlJc w:val="left"/>
      <w:pPr>
        <w:ind w:left="5736" w:hanging="360"/>
      </w:pPr>
      <w:rPr>
        <w:rFonts w:ascii="Courier New" w:hAnsi="Courier New" w:cs="Courier New" w:hint="default"/>
      </w:rPr>
    </w:lvl>
    <w:lvl w:ilvl="8" w:tplc="040C0005" w:tentative="1">
      <w:start w:val="1"/>
      <w:numFmt w:val="bullet"/>
      <w:lvlText w:val=""/>
      <w:lvlJc w:val="left"/>
      <w:pPr>
        <w:ind w:left="6456" w:hanging="360"/>
      </w:pPr>
      <w:rPr>
        <w:rFonts w:ascii="Wingdings" w:hAnsi="Wingdings" w:hint="default"/>
      </w:rPr>
    </w:lvl>
  </w:abstractNum>
  <w:abstractNum w:abstractNumId="2" w15:restartNumberingAfterBreak="0">
    <w:nsid w:val="11B02EB3"/>
    <w:multiLevelType w:val="hybridMultilevel"/>
    <w:tmpl w:val="6CDA4F58"/>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3" w15:restartNumberingAfterBreak="0">
    <w:nsid w:val="1A393C4A"/>
    <w:multiLevelType w:val="hybridMultilevel"/>
    <w:tmpl w:val="60A03E9E"/>
    <w:lvl w:ilvl="0" w:tplc="195EAE4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1E6ACA"/>
    <w:multiLevelType w:val="hybridMultilevel"/>
    <w:tmpl w:val="FB4E90A8"/>
    <w:lvl w:ilvl="0" w:tplc="206E892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3E12359"/>
    <w:multiLevelType w:val="hybridMultilevel"/>
    <w:tmpl w:val="B1EC1998"/>
    <w:lvl w:ilvl="0" w:tplc="E7E6ED68">
      <w:start w:val="1"/>
      <w:numFmt w:val="lowerLetter"/>
      <w:lvlText w:val="%1."/>
      <w:lvlJc w:val="left"/>
      <w:pPr>
        <w:ind w:left="369" w:hanging="360"/>
      </w:pPr>
    </w:lvl>
    <w:lvl w:ilvl="1" w:tplc="040C0019" w:tentative="1">
      <w:start w:val="1"/>
      <w:numFmt w:val="lowerLetter"/>
      <w:lvlText w:val="%2."/>
      <w:lvlJc w:val="left"/>
      <w:pPr>
        <w:ind w:left="1089" w:hanging="360"/>
      </w:pPr>
    </w:lvl>
    <w:lvl w:ilvl="2" w:tplc="040C001B" w:tentative="1">
      <w:start w:val="1"/>
      <w:numFmt w:val="lowerRoman"/>
      <w:lvlText w:val="%3."/>
      <w:lvlJc w:val="right"/>
      <w:pPr>
        <w:ind w:left="1809" w:hanging="180"/>
      </w:pPr>
    </w:lvl>
    <w:lvl w:ilvl="3" w:tplc="040C000F" w:tentative="1">
      <w:start w:val="1"/>
      <w:numFmt w:val="decimal"/>
      <w:lvlText w:val="%4."/>
      <w:lvlJc w:val="left"/>
      <w:pPr>
        <w:ind w:left="2529" w:hanging="360"/>
      </w:pPr>
    </w:lvl>
    <w:lvl w:ilvl="4" w:tplc="040C0019" w:tentative="1">
      <w:start w:val="1"/>
      <w:numFmt w:val="lowerLetter"/>
      <w:lvlText w:val="%5."/>
      <w:lvlJc w:val="left"/>
      <w:pPr>
        <w:ind w:left="3249" w:hanging="360"/>
      </w:pPr>
    </w:lvl>
    <w:lvl w:ilvl="5" w:tplc="040C001B" w:tentative="1">
      <w:start w:val="1"/>
      <w:numFmt w:val="lowerRoman"/>
      <w:lvlText w:val="%6."/>
      <w:lvlJc w:val="right"/>
      <w:pPr>
        <w:ind w:left="3969" w:hanging="180"/>
      </w:pPr>
    </w:lvl>
    <w:lvl w:ilvl="6" w:tplc="040C000F" w:tentative="1">
      <w:start w:val="1"/>
      <w:numFmt w:val="decimal"/>
      <w:lvlText w:val="%7."/>
      <w:lvlJc w:val="left"/>
      <w:pPr>
        <w:ind w:left="4689" w:hanging="360"/>
      </w:pPr>
    </w:lvl>
    <w:lvl w:ilvl="7" w:tplc="040C0019" w:tentative="1">
      <w:start w:val="1"/>
      <w:numFmt w:val="lowerLetter"/>
      <w:lvlText w:val="%8."/>
      <w:lvlJc w:val="left"/>
      <w:pPr>
        <w:ind w:left="5409" w:hanging="360"/>
      </w:pPr>
    </w:lvl>
    <w:lvl w:ilvl="8" w:tplc="040C001B" w:tentative="1">
      <w:start w:val="1"/>
      <w:numFmt w:val="lowerRoman"/>
      <w:lvlText w:val="%9."/>
      <w:lvlJc w:val="right"/>
      <w:pPr>
        <w:ind w:left="6129" w:hanging="180"/>
      </w:pPr>
    </w:lvl>
  </w:abstractNum>
  <w:abstractNum w:abstractNumId="6" w15:restartNumberingAfterBreak="0">
    <w:nsid w:val="25393D7D"/>
    <w:multiLevelType w:val="hybridMultilevel"/>
    <w:tmpl w:val="4D007E58"/>
    <w:lvl w:ilvl="0" w:tplc="482882E6">
      <w:start w:val="1"/>
      <w:numFmt w:val="decimal"/>
      <w:pStyle w:val="Titre2"/>
      <w:lvlText w:val="%1)"/>
      <w:lvlJc w:val="left"/>
      <w:pPr>
        <w:ind w:left="720" w:hanging="360"/>
      </w:pPr>
      <w:rPr>
        <w:rFonts w:hint="default"/>
      </w:rPr>
    </w:lvl>
    <w:lvl w:ilvl="1" w:tplc="DFECEFF0">
      <w:start w:val="1"/>
      <w:numFmt w:val="lowerLetter"/>
      <w:pStyle w:val="Titre3"/>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392BCC"/>
    <w:multiLevelType w:val="hybridMultilevel"/>
    <w:tmpl w:val="A9B4FD3C"/>
    <w:lvl w:ilvl="0" w:tplc="B0AC5F3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821FCC"/>
    <w:multiLevelType w:val="hybridMultilevel"/>
    <w:tmpl w:val="9E1C133A"/>
    <w:lvl w:ilvl="0" w:tplc="A9D4CE30">
      <w:start w:val="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A9D4CE30">
      <w:start w:val="4"/>
      <w:numFmt w:val="bullet"/>
      <w:lvlText w:val="-"/>
      <w:lvlJc w:val="left"/>
      <w:pPr>
        <w:ind w:left="2160" w:hanging="360"/>
      </w:pPr>
      <w:rPr>
        <w:rFonts w:ascii="Times New Roman" w:eastAsiaTheme="minorEastAsia"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6E0F89"/>
    <w:multiLevelType w:val="hybridMultilevel"/>
    <w:tmpl w:val="828CA8AA"/>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10" w15:restartNumberingAfterBreak="0">
    <w:nsid w:val="440A6A39"/>
    <w:multiLevelType w:val="hybridMultilevel"/>
    <w:tmpl w:val="C5A27C52"/>
    <w:lvl w:ilvl="0" w:tplc="34C6152C">
      <w:start w:val="1"/>
      <w:numFmt w:val="lowerRoman"/>
      <w:pStyle w:val="Titre4"/>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11" w15:restartNumberingAfterBreak="0">
    <w:nsid w:val="44872338"/>
    <w:multiLevelType w:val="hybridMultilevel"/>
    <w:tmpl w:val="396EA92E"/>
    <w:lvl w:ilvl="0" w:tplc="25A461D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612A1"/>
    <w:multiLevelType w:val="hybridMultilevel"/>
    <w:tmpl w:val="C2108D2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3" w15:restartNumberingAfterBreak="0">
    <w:nsid w:val="45AE6844"/>
    <w:multiLevelType w:val="hybridMultilevel"/>
    <w:tmpl w:val="333CEE34"/>
    <w:lvl w:ilvl="0" w:tplc="05807F54">
      <w:numFmt w:val="bullet"/>
      <w:lvlText w:val=""/>
      <w:lvlJc w:val="left"/>
      <w:pPr>
        <w:ind w:left="4608" w:hanging="360"/>
      </w:pPr>
      <w:rPr>
        <w:rFonts w:ascii="Symbol" w:eastAsiaTheme="minorEastAsia" w:hAnsi="Symbol" w:cstheme="minorBid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14" w15:restartNumberingAfterBreak="0">
    <w:nsid w:val="4CAE0283"/>
    <w:multiLevelType w:val="hybridMultilevel"/>
    <w:tmpl w:val="3BBE52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E12222"/>
    <w:multiLevelType w:val="hybridMultilevel"/>
    <w:tmpl w:val="40D20D5C"/>
    <w:lvl w:ilvl="0" w:tplc="F3548052">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15:restartNumberingAfterBreak="0">
    <w:nsid w:val="55514318"/>
    <w:multiLevelType w:val="hybridMultilevel"/>
    <w:tmpl w:val="A1A2663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0F42990"/>
    <w:multiLevelType w:val="hybridMultilevel"/>
    <w:tmpl w:val="349EEB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B3345C"/>
    <w:multiLevelType w:val="hybridMultilevel"/>
    <w:tmpl w:val="074C720C"/>
    <w:lvl w:ilvl="0" w:tplc="7ED412D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541630"/>
    <w:multiLevelType w:val="hybridMultilevel"/>
    <w:tmpl w:val="BE26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5A6844"/>
    <w:multiLevelType w:val="hybridMultilevel"/>
    <w:tmpl w:val="A018688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21" w15:restartNumberingAfterBreak="0">
    <w:nsid w:val="69D71BB6"/>
    <w:multiLevelType w:val="hybridMultilevel"/>
    <w:tmpl w:val="1F94E89A"/>
    <w:lvl w:ilvl="0" w:tplc="F1ACDD9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450BA4"/>
    <w:multiLevelType w:val="hybridMultilevel"/>
    <w:tmpl w:val="92E02F42"/>
    <w:lvl w:ilvl="0" w:tplc="D58286BE">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E334AE"/>
    <w:multiLevelType w:val="hybridMultilevel"/>
    <w:tmpl w:val="E3EA48AE"/>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D381FE7"/>
    <w:multiLevelType w:val="hybridMultilevel"/>
    <w:tmpl w:val="26FA90EC"/>
    <w:lvl w:ilvl="0" w:tplc="985A3F9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4"/>
  </w:num>
  <w:num w:numId="4">
    <w:abstractNumId w:val="12"/>
  </w:num>
  <w:num w:numId="5">
    <w:abstractNumId w:val="9"/>
  </w:num>
  <w:num w:numId="6">
    <w:abstractNumId w:val="20"/>
  </w:num>
  <w:num w:numId="7">
    <w:abstractNumId w:val="2"/>
  </w:num>
  <w:num w:numId="8">
    <w:abstractNumId w:val="23"/>
  </w:num>
  <w:num w:numId="9">
    <w:abstractNumId w:val="6"/>
  </w:num>
  <w:num w:numId="10">
    <w:abstractNumId w:val="5"/>
  </w:num>
  <w:num w:numId="11">
    <w:abstractNumId w:val="16"/>
  </w:num>
  <w:num w:numId="12">
    <w:abstractNumId w:val="17"/>
  </w:num>
  <w:num w:numId="13">
    <w:abstractNumId w:val="11"/>
  </w:num>
  <w:num w:numId="14">
    <w:abstractNumId w:val="3"/>
  </w:num>
  <w:num w:numId="15">
    <w:abstractNumId w:val="13"/>
  </w:num>
  <w:num w:numId="16">
    <w:abstractNumId w:val="6"/>
  </w:num>
  <w:num w:numId="17">
    <w:abstractNumId w:val="10"/>
  </w:num>
  <w:num w:numId="18">
    <w:abstractNumId w:val="6"/>
    <w:lvlOverride w:ilvl="0">
      <w:startOverride w:val="1"/>
    </w:lvlOverride>
  </w:num>
  <w:num w:numId="19">
    <w:abstractNumId w:val="4"/>
  </w:num>
  <w:num w:numId="20">
    <w:abstractNumId w:val="1"/>
  </w:num>
  <w:num w:numId="21">
    <w:abstractNumId w:val="18"/>
  </w:num>
  <w:num w:numId="22">
    <w:abstractNumId w:val="22"/>
  </w:num>
  <w:num w:numId="23">
    <w:abstractNumId w:val="6"/>
    <w:lvlOverride w:ilvl="0">
      <w:startOverride w:val="1"/>
    </w:lvlOverride>
  </w:num>
  <w:num w:numId="24">
    <w:abstractNumId w:val="15"/>
  </w:num>
  <w:num w:numId="25">
    <w:abstractNumId w:val="0"/>
  </w:num>
  <w:num w:numId="26">
    <w:abstractNumId w:val="8"/>
  </w:num>
  <w:num w:numId="27">
    <w:abstractNumId w:val="24"/>
  </w:num>
  <w:num w:numId="28">
    <w:abstractNumId w:val="6"/>
    <w:lvlOverride w:ilvl="0">
      <w:startOverride w:val="1"/>
    </w:lvlOverride>
  </w:num>
  <w:num w:numId="2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ntier Charlotte">
    <w15:presenceInfo w15:providerId="AD" w15:userId="S-1-5-21-2081497765-1016672200-1859928627-19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FBF"/>
    <w:rsid w:val="0000223F"/>
    <w:rsid w:val="0000340B"/>
    <w:rsid w:val="00021029"/>
    <w:rsid w:val="000331B0"/>
    <w:rsid w:val="00042D4B"/>
    <w:rsid w:val="00062864"/>
    <w:rsid w:val="00067129"/>
    <w:rsid w:val="00074F32"/>
    <w:rsid w:val="00075173"/>
    <w:rsid w:val="0008403D"/>
    <w:rsid w:val="000849F0"/>
    <w:rsid w:val="000870F2"/>
    <w:rsid w:val="00091299"/>
    <w:rsid w:val="000929FD"/>
    <w:rsid w:val="00094176"/>
    <w:rsid w:val="000B1755"/>
    <w:rsid w:val="000B24BE"/>
    <w:rsid w:val="000B2C65"/>
    <w:rsid w:val="000B63AE"/>
    <w:rsid w:val="000B6B49"/>
    <w:rsid w:val="000C0158"/>
    <w:rsid w:val="000C0360"/>
    <w:rsid w:val="000E0BFB"/>
    <w:rsid w:val="000E0EC8"/>
    <w:rsid w:val="000F003F"/>
    <w:rsid w:val="000F1E1E"/>
    <w:rsid w:val="000F1E90"/>
    <w:rsid w:val="000F1EDE"/>
    <w:rsid w:val="000F36B3"/>
    <w:rsid w:val="000F5203"/>
    <w:rsid w:val="00100C5D"/>
    <w:rsid w:val="0010104F"/>
    <w:rsid w:val="001056DE"/>
    <w:rsid w:val="001132DD"/>
    <w:rsid w:val="00124DB7"/>
    <w:rsid w:val="00132DB1"/>
    <w:rsid w:val="00133421"/>
    <w:rsid w:val="00135B71"/>
    <w:rsid w:val="001445B3"/>
    <w:rsid w:val="0016586F"/>
    <w:rsid w:val="00167ABC"/>
    <w:rsid w:val="00180DBF"/>
    <w:rsid w:val="001827B6"/>
    <w:rsid w:val="0018347B"/>
    <w:rsid w:val="001A1DE3"/>
    <w:rsid w:val="001A2F35"/>
    <w:rsid w:val="001A359C"/>
    <w:rsid w:val="001A6DA4"/>
    <w:rsid w:val="001A72A8"/>
    <w:rsid w:val="001B13B7"/>
    <w:rsid w:val="001B14E0"/>
    <w:rsid w:val="001B4DD7"/>
    <w:rsid w:val="001C0016"/>
    <w:rsid w:val="001C1B80"/>
    <w:rsid w:val="001C4466"/>
    <w:rsid w:val="001D3203"/>
    <w:rsid w:val="001D55EF"/>
    <w:rsid w:val="001E06A8"/>
    <w:rsid w:val="001E4546"/>
    <w:rsid w:val="001E5366"/>
    <w:rsid w:val="002069C9"/>
    <w:rsid w:val="00213088"/>
    <w:rsid w:val="00213BFF"/>
    <w:rsid w:val="0021530E"/>
    <w:rsid w:val="002249C2"/>
    <w:rsid w:val="002329EC"/>
    <w:rsid w:val="00234EC0"/>
    <w:rsid w:val="002443FA"/>
    <w:rsid w:val="00247AD7"/>
    <w:rsid w:val="00252FF0"/>
    <w:rsid w:val="00264E13"/>
    <w:rsid w:val="00265AA7"/>
    <w:rsid w:val="0026787B"/>
    <w:rsid w:val="00271E67"/>
    <w:rsid w:val="00277EFE"/>
    <w:rsid w:val="00282B64"/>
    <w:rsid w:val="00283A62"/>
    <w:rsid w:val="00287521"/>
    <w:rsid w:val="00290C9A"/>
    <w:rsid w:val="00292564"/>
    <w:rsid w:val="00294E8F"/>
    <w:rsid w:val="002A40A1"/>
    <w:rsid w:val="002B059E"/>
    <w:rsid w:val="002B2597"/>
    <w:rsid w:val="002B30E1"/>
    <w:rsid w:val="002B3111"/>
    <w:rsid w:val="002B5B18"/>
    <w:rsid w:val="002C3F25"/>
    <w:rsid w:val="002C525E"/>
    <w:rsid w:val="002D0910"/>
    <w:rsid w:val="002E20C6"/>
    <w:rsid w:val="002F0467"/>
    <w:rsid w:val="002F7648"/>
    <w:rsid w:val="003014C0"/>
    <w:rsid w:val="00304560"/>
    <w:rsid w:val="00307512"/>
    <w:rsid w:val="00307626"/>
    <w:rsid w:val="0032632A"/>
    <w:rsid w:val="00326D47"/>
    <w:rsid w:val="00340FED"/>
    <w:rsid w:val="00341048"/>
    <w:rsid w:val="00344774"/>
    <w:rsid w:val="00347AB2"/>
    <w:rsid w:val="00362B80"/>
    <w:rsid w:val="003656E6"/>
    <w:rsid w:val="00370B86"/>
    <w:rsid w:val="003825A8"/>
    <w:rsid w:val="003937B0"/>
    <w:rsid w:val="003949AF"/>
    <w:rsid w:val="003A35BB"/>
    <w:rsid w:val="003C1567"/>
    <w:rsid w:val="003C2CED"/>
    <w:rsid w:val="003C6B1F"/>
    <w:rsid w:val="003D2FB7"/>
    <w:rsid w:val="003D33E3"/>
    <w:rsid w:val="003D3AE7"/>
    <w:rsid w:val="003D6272"/>
    <w:rsid w:val="003F7F31"/>
    <w:rsid w:val="00406014"/>
    <w:rsid w:val="004112FE"/>
    <w:rsid w:val="0041580E"/>
    <w:rsid w:val="00421B9B"/>
    <w:rsid w:val="004227DC"/>
    <w:rsid w:val="00426B60"/>
    <w:rsid w:val="00427D2B"/>
    <w:rsid w:val="004334A3"/>
    <w:rsid w:val="00435BE8"/>
    <w:rsid w:val="00437971"/>
    <w:rsid w:val="00442549"/>
    <w:rsid w:val="00444690"/>
    <w:rsid w:val="004446D0"/>
    <w:rsid w:val="004500F8"/>
    <w:rsid w:val="0045280C"/>
    <w:rsid w:val="00453241"/>
    <w:rsid w:val="0046592C"/>
    <w:rsid w:val="0046609E"/>
    <w:rsid w:val="004679F9"/>
    <w:rsid w:val="00470DE0"/>
    <w:rsid w:val="00482AD7"/>
    <w:rsid w:val="00484291"/>
    <w:rsid w:val="0049740C"/>
    <w:rsid w:val="004B2F6B"/>
    <w:rsid w:val="004B486E"/>
    <w:rsid w:val="004B585D"/>
    <w:rsid w:val="004B5AD3"/>
    <w:rsid w:val="004B63D4"/>
    <w:rsid w:val="004C0B17"/>
    <w:rsid w:val="004C314B"/>
    <w:rsid w:val="004D3398"/>
    <w:rsid w:val="004D62B0"/>
    <w:rsid w:val="004E10B9"/>
    <w:rsid w:val="004E2AFC"/>
    <w:rsid w:val="004E53DB"/>
    <w:rsid w:val="004E5BEA"/>
    <w:rsid w:val="004E68F9"/>
    <w:rsid w:val="004F0B49"/>
    <w:rsid w:val="004F1DA1"/>
    <w:rsid w:val="00500C57"/>
    <w:rsid w:val="00512575"/>
    <w:rsid w:val="00516280"/>
    <w:rsid w:val="00516644"/>
    <w:rsid w:val="00526FB3"/>
    <w:rsid w:val="005402A5"/>
    <w:rsid w:val="00543BE4"/>
    <w:rsid w:val="00543DBE"/>
    <w:rsid w:val="00545DAB"/>
    <w:rsid w:val="005464D8"/>
    <w:rsid w:val="00556790"/>
    <w:rsid w:val="00560ACC"/>
    <w:rsid w:val="0056415A"/>
    <w:rsid w:val="0057134E"/>
    <w:rsid w:val="00572575"/>
    <w:rsid w:val="005757EC"/>
    <w:rsid w:val="0057784D"/>
    <w:rsid w:val="005824B5"/>
    <w:rsid w:val="00591C6B"/>
    <w:rsid w:val="005971C6"/>
    <w:rsid w:val="00597770"/>
    <w:rsid w:val="005A6E4B"/>
    <w:rsid w:val="005A76B1"/>
    <w:rsid w:val="005B67F3"/>
    <w:rsid w:val="005D5A6A"/>
    <w:rsid w:val="005E097B"/>
    <w:rsid w:val="005E4640"/>
    <w:rsid w:val="005E4AE9"/>
    <w:rsid w:val="005F2E27"/>
    <w:rsid w:val="005F34CD"/>
    <w:rsid w:val="0060611C"/>
    <w:rsid w:val="00616DA9"/>
    <w:rsid w:val="0061705D"/>
    <w:rsid w:val="00623B54"/>
    <w:rsid w:val="00623DF4"/>
    <w:rsid w:val="0063411E"/>
    <w:rsid w:val="0063556F"/>
    <w:rsid w:val="006465BA"/>
    <w:rsid w:val="00647DBF"/>
    <w:rsid w:val="00652115"/>
    <w:rsid w:val="00655E45"/>
    <w:rsid w:val="00657D2A"/>
    <w:rsid w:val="00663778"/>
    <w:rsid w:val="00663C4D"/>
    <w:rsid w:val="006734DD"/>
    <w:rsid w:val="00673A4D"/>
    <w:rsid w:val="00681615"/>
    <w:rsid w:val="00685DF4"/>
    <w:rsid w:val="00691FDC"/>
    <w:rsid w:val="006B6569"/>
    <w:rsid w:val="006B6DA4"/>
    <w:rsid w:val="006C65A4"/>
    <w:rsid w:val="006C7939"/>
    <w:rsid w:val="006D26E0"/>
    <w:rsid w:val="006D37D7"/>
    <w:rsid w:val="006D3BE0"/>
    <w:rsid w:val="006E43EC"/>
    <w:rsid w:val="006E550B"/>
    <w:rsid w:val="006F18ED"/>
    <w:rsid w:val="006F537C"/>
    <w:rsid w:val="007009E1"/>
    <w:rsid w:val="00713C6B"/>
    <w:rsid w:val="00734562"/>
    <w:rsid w:val="00750E7F"/>
    <w:rsid w:val="00752CEB"/>
    <w:rsid w:val="00754C9E"/>
    <w:rsid w:val="00766F9C"/>
    <w:rsid w:val="007702AD"/>
    <w:rsid w:val="007705C0"/>
    <w:rsid w:val="00774AF3"/>
    <w:rsid w:val="0078307E"/>
    <w:rsid w:val="00786CCD"/>
    <w:rsid w:val="00794E18"/>
    <w:rsid w:val="00795947"/>
    <w:rsid w:val="007A31B1"/>
    <w:rsid w:val="007A3908"/>
    <w:rsid w:val="007A4459"/>
    <w:rsid w:val="007A5442"/>
    <w:rsid w:val="007B41BF"/>
    <w:rsid w:val="007C0EA2"/>
    <w:rsid w:val="007C2EF9"/>
    <w:rsid w:val="007C3519"/>
    <w:rsid w:val="007D3931"/>
    <w:rsid w:val="007E2D36"/>
    <w:rsid w:val="007E5A2E"/>
    <w:rsid w:val="007E77B6"/>
    <w:rsid w:val="007F28E6"/>
    <w:rsid w:val="007F2D0A"/>
    <w:rsid w:val="00806AB6"/>
    <w:rsid w:val="008163B8"/>
    <w:rsid w:val="0082104D"/>
    <w:rsid w:val="008248A7"/>
    <w:rsid w:val="00827707"/>
    <w:rsid w:val="008279EF"/>
    <w:rsid w:val="008321DD"/>
    <w:rsid w:val="00834881"/>
    <w:rsid w:val="008351E3"/>
    <w:rsid w:val="00847157"/>
    <w:rsid w:val="008505AB"/>
    <w:rsid w:val="00852AC7"/>
    <w:rsid w:val="00855758"/>
    <w:rsid w:val="00873B6F"/>
    <w:rsid w:val="00875F1D"/>
    <w:rsid w:val="008774C0"/>
    <w:rsid w:val="00884CFC"/>
    <w:rsid w:val="0088639D"/>
    <w:rsid w:val="00890850"/>
    <w:rsid w:val="008A5B11"/>
    <w:rsid w:val="008A62EF"/>
    <w:rsid w:val="008B1E20"/>
    <w:rsid w:val="008B562E"/>
    <w:rsid w:val="008B6ECC"/>
    <w:rsid w:val="008C2D6C"/>
    <w:rsid w:val="008C5241"/>
    <w:rsid w:val="008C7BEC"/>
    <w:rsid w:val="008D28E2"/>
    <w:rsid w:val="008D685A"/>
    <w:rsid w:val="008D7A68"/>
    <w:rsid w:val="008E228B"/>
    <w:rsid w:val="008F3EB6"/>
    <w:rsid w:val="008F5FBF"/>
    <w:rsid w:val="00903A7F"/>
    <w:rsid w:val="00913F91"/>
    <w:rsid w:val="009170A1"/>
    <w:rsid w:val="00924DB1"/>
    <w:rsid w:val="00925303"/>
    <w:rsid w:val="009307D1"/>
    <w:rsid w:val="00931698"/>
    <w:rsid w:val="00932731"/>
    <w:rsid w:val="009407CB"/>
    <w:rsid w:val="00943C59"/>
    <w:rsid w:val="00961EEE"/>
    <w:rsid w:val="009701E8"/>
    <w:rsid w:val="0097631D"/>
    <w:rsid w:val="00983943"/>
    <w:rsid w:val="0099122F"/>
    <w:rsid w:val="009B1A45"/>
    <w:rsid w:val="009B21A9"/>
    <w:rsid w:val="009B6868"/>
    <w:rsid w:val="009C22B6"/>
    <w:rsid w:val="009C2871"/>
    <w:rsid w:val="009C428B"/>
    <w:rsid w:val="009C599C"/>
    <w:rsid w:val="009D3161"/>
    <w:rsid w:val="009D6380"/>
    <w:rsid w:val="009D73B4"/>
    <w:rsid w:val="009E3246"/>
    <w:rsid w:val="009E6073"/>
    <w:rsid w:val="009E7312"/>
    <w:rsid w:val="009F0406"/>
    <w:rsid w:val="009F4289"/>
    <w:rsid w:val="009F6ED4"/>
    <w:rsid w:val="00A070EB"/>
    <w:rsid w:val="00A07A48"/>
    <w:rsid w:val="00A1419F"/>
    <w:rsid w:val="00A20FBC"/>
    <w:rsid w:val="00A213F5"/>
    <w:rsid w:val="00A270A2"/>
    <w:rsid w:val="00A42FF5"/>
    <w:rsid w:val="00A571FC"/>
    <w:rsid w:val="00A65D80"/>
    <w:rsid w:val="00A66510"/>
    <w:rsid w:val="00A83348"/>
    <w:rsid w:val="00A931B9"/>
    <w:rsid w:val="00A93CBA"/>
    <w:rsid w:val="00A95C31"/>
    <w:rsid w:val="00AA4199"/>
    <w:rsid w:val="00AB22AD"/>
    <w:rsid w:val="00AC1A2C"/>
    <w:rsid w:val="00AD1116"/>
    <w:rsid w:val="00AD5CF5"/>
    <w:rsid w:val="00AE1671"/>
    <w:rsid w:val="00AE58C1"/>
    <w:rsid w:val="00AF389D"/>
    <w:rsid w:val="00B04669"/>
    <w:rsid w:val="00B10568"/>
    <w:rsid w:val="00B124A9"/>
    <w:rsid w:val="00B30963"/>
    <w:rsid w:val="00B312E8"/>
    <w:rsid w:val="00B334A2"/>
    <w:rsid w:val="00B451AD"/>
    <w:rsid w:val="00B456D7"/>
    <w:rsid w:val="00B57458"/>
    <w:rsid w:val="00B611B8"/>
    <w:rsid w:val="00B61D07"/>
    <w:rsid w:val="00B63E55"/>
    <w:rsid w:val="00B669E3"/>
    <w:rsid w:val="00B70C49"/>
    <w:rsid w:val="00B93BBA"/>
    <w:rsid w:val="00BA1EC5"/>
    <w:rsid w:val="00BA246B"/>
    <w:rsid w:val="00BA2889"/>
    <w:rsid w:val="00BB552B"/>
    <w:rsid w:val="00BB5C7B"/>
    <w:rsid w:val="00BB6BEE"/>
    <w:rsid w:val="00BD457D"/>
    <w:rsid w:val="00BE00F8"/>
    <w:rsid w:val="00BE7463"/>
    <w:rsid w:val="00BF3317"/>
    <w:rsid w:val="00BF35A6"/>
    <w:rsid w:val="00BF4850"/>
    <w:rsid w:val="00BF570A"/>
    <w:rsid w:val="00C14FF9"/>
    <w:rsid w:val="00C4755E"/>
    <w:rsid w:val="00C613DF"/>
    <w:rsid w:val="00C62718"/>
    <w:rsid w:val="00C721FE"/>
    <w:rsid w:val="00C7631D"/>
    <w:rsid w:val="00C83AB2"/>
    <w:rsid w:val="00C87051"/>
    <w:rsid w:val="00C92810"/>
    <w:rsid w:val="00C9305D"/>
    <w:rsid w:val="00C9345F"/>
    <w:rsid w:val="00C95D9D"/>
    <w:rsid w:val="00C96197"/>
    <w:rsid w:val="00CA33DD"/>
    <w:rsid w:val="00CA6B8D"/>
    <w:rsid w:val="00CB27A0"/>
    <w:rsid w:val="00CC3233"/>
    <w:rsid w:val="00CC4321"/>
    <w:rsid w:val="00CC634E"/>
    <w:rsid w:val="00CD0340"/>
    <w:rsid w:val="00CD30B1"/>
    <w:rsid w:val="00CD3D28"/>
    <w:rsid w:val="00CD7886"/>
    <w:rsid w:val="00CE2B4C"/>
    <w:rsid w:val="00CE6093"/>
    <w:rsid w:val="00CE7DF8"/>
    <w:rsid w:val="00CE7E36"/>
    <w:rsid w:val="00CF152D"/>
    <w:rsid w:val="00CF6086"/>
    <w:rsid w:val="00D05054"/>
    <w:rsid w:val="00D069D1"/>
    <w:rsid w:val="00D07C3B"/>
    <w:rsid w:val="00D248CF"/>
    <w:rsid w:val="00D25E23"/>
    <w:rsid w:val="00D348AD"/>
    <w:rsid w:val="00D41BA0"/>
    <w:rsid w:val="00D41BA1"/>
    <w:rsid w:val="00D51513"/>
    <w:rsid w:val="00D5379D"/>
    <w:rsid w:val="00D55A93"/>
    <w:rsid w:val="00D63BE4"/>
    <w:rsid w:val="00D663B6"/>
    <w:rsid w:val="00D663DF"/>
    <w:rsid w:val="00D7152F"/>
    <w:rsid w:val="00D72F9E"/>
    <w:rsid w:val="00D822D7"/>
    <w:rsid w:val="00D91054"/>
    <w:rsid w:val="00DA199E"/>
    <w:rsid w:val="00DA2FC5"/>
    <w:rsid w:val="00DA4BD8"/>
    <w:rsid w:val="00DA505A"/>
    <w:rsid w:val="00DB4E27"/>
    <w:rsid w:val="00DB579D"/>
    <w:rsid w:val="00DC5DA1"/>
    <w:rsid w:val="00DC6599"/>
    <w:rsid w:val="00DD5192"/>
    <w:rsid w:val="00DE101A"/>
    <w:rsid w:val="00DE12E3"/>
    <w:rsid w:val="00DF0A2B"/>
    <w:rsid w:val="00DF2927"/>
    <w:rsid w:val="00E1188E"/>
    <w:rsid w:val="00E12BE5"/>
    <w:rsid w:val="00E1352A"/>
    <w:rsid w:val="00E13582"/>
    <w:rsid w:val="00E20B1D"/>
    <w:rsid w:val="00E2786F"/>
    <w:rsid w:val="00E322B5"/>
    <w:rsid w:val="00E43537"/>
    <w:rsid w:val="00E43F87"/>
    <w:rsid w:val="00E448BF"/>
    <w:rsid w:val="00E66C50"/>
    <w:rsid w:val="00E838BC"/>
    <w:rsid w:val="00E8405B"/>
    <w:rsid w:val="00E842E1"/>
    <w:rsid w:val="00E8555B"/>
    <w:rsid w:val="00EA5911"/>
    <w:rsid w:val="00EA7604"/>
    <w:rsid w:val="00EB1704"/>
    <w:rsid w:val="00EB505B"/>
    <w:rsid w:val="00EC15E9"/>
    <w:rsid w:val="00EC5651"/>
    <w:rsid w:val="00ED1531"/>
    <w:rsid w:val="00ED554A"/>
    <w:rsid w:val="00ED6EA3"/>
    <w:rsid w:val="00EE117C"/>
    <w:rsid w:val="00EE21D0"/>
    <w:rsid w:val="00EE494C"/>
    <w:rsid w:val="00EF0C2E"/>
    <w:rsid w:val="00F04559"/>
    <w:rsid w:val="00F128DE"/>
    <w:rsid w:val="00F1408E"/>
    <w:rsid w:val="00F14CA8"/>
    <w:rsid w:val="00F159C0"/>
    <w:rsid w:val="00F208BD"/>
    <w:rsid w:val="00F24352"/>
    <w:rsid w:val="00F244B8"/>
    <w:rsid w:val="00F313EB"/>
    <w:rsid w:val="00F317B5"/>
    <w:rsid w:val="00F40BF4"/>
    <w:rsid w:val="00F46501"/>
    <w:rsid w:val="00F47F75"/>
    <w:rsid w:val="00F65C89"/>
    <w:rsid w:val="00F702AF"/>
    <w:rsid w:val="00F7225E"/>
    <w:rsid w:val="00F767D5"/>
    <w:rsid w:val="00F821CA"/>
    <w:rsid w:val="00F86F3B"/>
    <w:rsid w:val="00F96527"/>
    <w:rsid w:val="00FB7436"/>
    <w:rsid w:val="00FC36DE"/>
    <w:rsid w:val="00FC4BF7"/>
    <w:rsid w:val="00FD427C"/>
    <w:rsid w:val="00FD4E1E"/>
    <w:rsid w:val="00FE3FF4"/>
    <w:rsid w:val="00FE7AE7"/>
    <w:rsid w:val="00FF6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3E1F26"/>
  <w15:docId w15:val="{439A5035-81E2-4903-B348-85186DF0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BD8"/>
    <w:rPr>
      <w:rFonts w:ascii="Times New Roman" w:hAnsi="Times New Roman"/>
    </w:rPr>
  </w:style>
  <w:style w:type="paragraph" w:styleId="Titre1">
    <w:name w:val="heading 1"/>
    <w:basedOn w:val="Normal"/>
    <w:next w:val="Normal"/>
    <w:link w:val="Titre1Car"/>
    <w:autoRedefine/>
    <w:uiPriority w:val="9"/>
    <w:qFormat/>
    <w:rsid w:val="00DF0A2B"/>
    <w:pPr>
      <w:keepNext/>
      <w:keepLines/>
      <w:numPr>
        <w:numId w:val="8"/>
      </w:numPr>
      <w:spacing w:before="240" w:after="240"/>
      <w:ind w:left="714" w:hanging="357"/>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3C6B1F"/>
    <w:pPr>
      <w:keepNext/>
      <w:keepLines/>
      <w:numPr>
        <w:numId w:val="9"/>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234EC0"/>
    <w:pPr>
      <w:keepNext/>
      <w:keepLines/>
      <w:numPr>
        <w:ilvl w:val="1"/>
        <w:numId w:val="9"/>
      </w:numPr>
      <w:spacing w:before="120" w:after="120"/>
      <w:jc w:val="both"/>
      <w:outlineLvl w:val="2"/>
    </w:pPr>
    <w:rPr>
      <w:rFonts w:eastAsiaTheme="majorEastAsia" w:cs="Times New Roman"/>
      <w:noProof/>
      <w:color w:val="000000" w:themeColor="text1"/>
      <w:szCs w:val="24"/>
    </w:rPr>
  </w:style>
  <w:style w:type="paragraph" w:styleId="Titre4">
    <w:name w:val="heading 4"/>
    <w:basedOn w:val="Normal"/>
    <w:next w:val="Normal"/>
    <w:link w:val="Titre4Car"/>
    <w:autoRedefine/>
    <w:uiPriority w:val="9"/>
    <w:unhideWhenUsed/>
    <w:qFormat/>
    <w:rsid w:val="00A571FC"/>
    <w:pPr>
      <w:keepNext/>
      <w:keepLines/>
      <w:numPr>
        <w:numId w:val="17"/>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0A2B"/>
    <w:rPr>
      <w:rFonts w:ascii="Times New Roman" w:eastAsiaTheme="majorEastAsia" w:hAnsi="Times New Roman" w:cstheme="majorBidi"/>
      <w:sz w:val="32"/>
      <w:szCs w:val="32"/>
    </w:rPr>
  </w:style>
  <w:style w:type="paragraph" w:styleId="En-ttedetabledesmatires">
    <w:name w:val="TOC Heading"/>
    <w:basedOn w:val="Titre1"/>
    <w:next w:val="Normal"/>
    <w:uiPriority w:val="39"/>
    <w:unhideWhenUsed/>
    <w:qFormat/>
    <w:rsid w:val="00E8405B"/>
    <w:pPr>
      <w:outlineLvl w:val="9"/>
    </w:pPr>
    <w:rPr>
      <w:lang w:eastAsia="fr-FR"/>
    </w:rPr>
  </w:style>
  <w:style w:type="paragraph" w:styleId="TM2">
    <w:name w:val="toc 2"/>
    <w:basedOn w:val="Normal"/>
    <w:next w:val="Normal"/>
    <w:autoRedefine/>
    <w:uiPriority w:val="39"/>
    <w:unhideWhenUsed/>
    <w:rsid w:val="00647DBF"/>
    <w:pPr>
      <w:spacing w:before="120" w:after="0"/>
      <w:ind w:left="220"/>
    </w:pPr>
    <w:rPr>
      <w:rFonts w:asciiTheme="minorHAnsi" w:hAnsiTheme="minorHAnsi" w:cstheme="minorHAnsi"/>
      <w:b/>
      <w:bCs/>
    </w:rPr>
  </w:style>
  <w:style w:type="paragraph" w:styleId="TM1">
    <w:name w:val="toc 1"/>
    <w:basedOn w:val="Normal"/>
    <w:next w:val="Normal"/>
    <w:autoRedefine/>
    <w:uiPriority w:val="39"/>
    <w:unhideWhenUsed/>
    <w:rsid w:val="00DA505A"/>
    <w:pPr>
      <w:spacing w:before="120" w:after="0"/>
    </w:pPr>
    <w:rPr>
      <w:rFonts w:asciiTheme="minorHAnsi" w:hAnsiTheme="minorHAnsi" w:cstheme="minorHAnsi"/>
      <w:b/>
      <w:bCs/>
      <w:i/>
      <w:iCs/>
      <w:sz w:val="24"/>
      <w:szCs w:val="24"/>
    </w:rPr>
  </w:style>
  <w:style w:type="paragraph" w:styleId="TM3">
    <w:name w:val="toc 3"/>
    <w:basedOn w:val="Normal"/>
    <w:next w:val="Normal"/>
    <w:autoRedefine/>
    <w:uiPriority w:val="39"/>
    <w:unhideWhenUsed/>
    <w:rsid w:val="00647DBF"/>
    <w:pPr>
      <w:spacing w:after="0"/>
      <w:ind w:left="440"/>
    </w:pPr>
    <w:rPr>
      <w:rFonts w:asciiTheme="minorHAnsi" w:hAnsiTheme="minorHAnsi" w:cstheme="minorHAnsi"/>
      <w:sz w:val="20"/>
      <w:szCs w:val="20"/>
    </w:rPr>
  </w:style>
  <w:style w:type="paragraph" w:styleId="Paragraphedeliste">
    <w:name w:val="List Paragraph"/>
    <w:basedOn w:val="Normal"/>
    <w:uiPriority w:val="34"/>
    <w:qFormat/>
    <w:rsid w:val="00E8405B"/>
    <w:pPr>
      <w:ind w:left="720"/>
      <w:contextualSpacing/>
    </w:pPr>
  </w:style>
  <w:style w:type="character" w:customStyle="1" w:styleId="Titre2Car">
    <w:name w:val="Titre 2 Car"/>
    <w:basedOn w:val="Policepardfaut"/>
    <w:link w:val="Titre2"/>
    <w:uiPriority w:val="9"/>
    <w:rsid w:val="003C6B1F"/>
    <w:rPr>
      <w:rFonts w:ascii="Times New Roman" w:eastAsiaTheme="majorEastAsia" w:hAnsi="Times New Roman" w:cstheme="majorBidi"/>
      <w:color w:val="0D0D0D" w:themeColor="text1" w:themeTint="F2"/>
      <w:sz w:val="26"/>
      <w:szCs w:val="26"/>
      <w:u w:val="single"/>
    </w:rPr>
  </w:style>
  <w:style w:type="character" w:customStyle="1" w:styleId="Titre3Car">
    <w:name w:val="Titre 3 Car"/>
    <w:basedOn w:val="Policepardfaut"/>
    <w:link w:val="Titre3"/>
    <w:uiPriority w:val="9"/>
    <w:rsid w:val="00234EC0"/>
    <w:rPr>
      <w:rFonts w:ascii="Times New Roman" w:eastAsiaTheme="majorEastAsia" w:hAnsi="Times New Roman" w:cs="Times New Roman"/>
      <w:noProof/>
      <w:color w:val="000000" w:themeColor="text1"/>
      <w:szCs w:val="24"/>
    </w:rPr>
  </w:style>
  <w:style w:type="character" w:styleId="Lienhypertexte">
    <w:name w:val="Hyperlink"/>
    <w:basedOn w:val="Policepardfaut"/>
    <w:uiPriority w:val="99"/>
    <w:unhideWhenUsed/>
    <w:rsid w:val="002329EC"/>
    <w:rPr>
      <w:color w:val="0563C1" w:themeColor="hyperlink"/>
      <w:u w:val="single"/>
    </w:rPr>
  </w:style>
  <w:style w:type="paragraph" w:styleId="Notedebasdepage">
    <w:name w:val="footnote text"/>
    <w:basedOn w:val="Normal"/>
    <w:link w:val="NotedebasdepageCar"/>
    <w:uiPriority w:val="99"/>
    <w:semiHidden/>
    <w:unhideWhenUsed/>
    <w:rsid w:val="009170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70A1"/>
    <w:rPr>
      <w:sz w:val="20"/>
      <w:szCs w:val="20"/>
    </w:rPr>
  </w:style>
  <w:style w:type="character" w:styleId="Appelnotedebasdep">
    <w:name w:val="footnote reference"/>
    <w:basedOn w:val="Policepardfaut"/>
    <w:uiPriority w:val="99"/>
    <w:semiHidden/>
    <w:unhideWhenUsed/>
    <w:rsid w:val="009170A1"/>
    <w:rPr>
      <w:vertAlign w:val="superscript"/>
    </w:rPr>
  </w:style>
  <w:style w:type="character" w:styleId="Textedelespacerserv">
    <w:name w:val="Placeholder Text"/>
    <w:basedOn w:val="Policepardfaut"/>
    <w:uiPriority w:val="99"/>
    <w:semiHidden/>
    <w:rsid w:val="00DD5192"/>
    <w:rPr>
      <w:color w:val="808080"/>
    </w:rPr>
  </w:style>
  <w:style w:type="character" w:customStyle="1" w:styleId="Titre4Car">
    <w:name w:val="Titre 4 Car"/>
    <w:basedOn w:val="Policepardfaut"/>
    <w:link w:val="Titre4"/>
    <w:uiPriority w:val="9"/>
    <w:rsid w:val="00A571FC"/>
    <w:rPr>
      <w:rFonts w:ascii="Times New Roman" w:eastAsiaTheme="majorEastAsia" w:hAnsi="Times New Roman" w:cstheme="majorBidi"/>
      <w:i/>
      <w:iCs/>
    </w:rPr>
  </w:style>
  <w:style w:type="table" w:styleId="Grilledutableau">
    <w:name w:val="Table Grid"/>
    <w:basedOn w:val="TableauNormal"/>
    <w:uiPriority w:val="39"/>
    <w:rsid w:val="0083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
    <w:name w:val="Tableau simple 11"/>
    <w:basedOn w:val="TableauNormal"/>
    <w:uiPriority w:val="41"/>
    <w:rsid w:val="00834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234EC0"/>
    <w:pPr>
      <w:spacing w:after="0"/>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234EC0"/>
    <w:pPr>
      <w:spacing w:after="0"/>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234EC0"/>
    <w:pPr>
      <w:spacing w:after="0"/>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234EC0"/>
    <w:pPr>
      <w:spacing w:after="0"/>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234EC0"/>
    <w:pPr>
      <w:spacing w:after="0"/>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234EC0"/>
    <w:pPr>
      <w:spacing w:after="0"/>
      <w:ind w:left="1760"/>
    </w:pPr>
    <w:rPr>
      <w:rFonts w:asciiTheme="minorHAnsi" w:hAnsiTheme="minorHAnsi" w:cstheme="minorHAnsi"/>
      <w:sz w:val="20"/>
      <w:szCs w:val="20"/>
    </w:rPr>
  </w:style>
  <w:style w:type="paragraph" w:styleId="Sansinterligne">
    <w:name w:val="No Spacing"/>
    <w:link w:val="SansinterligneCar"/>
    <w:uiPriority w:val="1"/>
    <w:qFormat/>
    <w:rsid w:val="00EC15E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15E9"/>
    <w:rPr>
      <w:rFonts w:eastAsiaTheme="minorEastAsia"/>
      <w:lang w:eastAsia="fr-FR"/>
    </w:rPr>
  </w:style>
  <w:style w:type="paragraph" w:styleId="En-tte">
    <w:name w:val="header"/>
    <w:basedOn w:val="Normal"/>
    <w:link w:val="En-tteCar"/>
    <w:uiPriority w:val="99"/>
    <w:unhideWhenUsed/>
    <w:rsid w:val="00EC15E9"/>
    <w:pPr>
      <w:tabs>
        <w:tab w:val="center" w:pos="4536"/>
        <w:tab w:val="right" w:pos="9072"/>
      </w:tabs>
      <w:spacing w:after="0" w:line="240" w:lineRule="auto"/>
    </w:pPr>
  </w:style>
  <w:style w:type="character" w:customStyle="1" w:styleId="En-tteCar">
    <w:name w:val="En-tête Car"/>
    <w:basedOn w:val="Policepardfaut"/>
    <w:link w:val="En-tte"/>
    <w:uiPriority w:val="99"/>
    <w:rsid w:val="00EC15E9"/>
    <w:rPr>
      <w:rFonts w:ascii="Times New Roman" w:hAnsi="Times New Roman"/>
    </w:rPr>
  </w:style>
  <w:style w:type="paragraph" w:styleId="Pieddepage">
    <w:name w:val="footer"/>
    <w:basedOn w:val="Normal"/>
    <w:link w:val="PieddepageCar"/>
    <w:uiPriority w:val="99"/>
    <w:unhideWhenUsed/>
    <w:rsid w:val="00EC15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15E9"/>
    <w:rPr>
      <w:rFonts w:ascii="Times New Roman" w:hAnsi="Times New Roman"/>
    </w:rPr>
  </w:style>
  <w:style w:type="table" w:customStyle="1" w:styleId="Tableausimple21">
    <w:name w:val="Tableau simple 21"/>
    <w:basedOn w:val="TableauNormal"/>
    <w:uiPriority w:val="42"/>
    <w:rsid w:val="008C7B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gende">
    <w:name w:val="caption"/>
    <w:basedOn w:val="Normal"/>
    <w:next w:val="Normal"/>
    <w:uiPriority w:val="35"/>
    <w:unhideWhenUsed/>
    <w:qFormat/>
    <w:rsid w:val="00CA33DD"/>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931698"/>
  </w:style>
  <w:style w:type="character" w:styleId="Marquedecommentaire">
    <w:name w:val="annotation reference"/>
    <w:basedOn w:val="Policepardfaut"/>
    <w:uiPriority w:val="99"/>
    <w:semiHidden/>
    <w:unhideWhenUsed/>
    <w:rsid w:val="007705C0"/>
    <w:rPr>
      <w:sz w:val="16"/>
      <w:szCs w:val="16"/>
    </w:rPr>
  </w:style>
  <w:style w:type="paragraph" w:styleId="Commentaire">
    <w:name w:val="annotation text"/>
    <w:basedOn w:val="Normal"/>
    <w:link w:val="CommentaireCar"/>
    <w:uiPriority w:val="99"/>
    <w:semiHidden/>
    <w:unhideWhenUsed/>
    <w:rsid w:val="007705C0"/>
    <w:pPr>
      <w:spacing w:line="240" w:lineRule="auto"/>
    </w:pPr>
    <w:rPr>
      <w:sz w:val="20"/>
      <w:szCs w:val="20"/>
    </w:rPr>
  </w:style>
  <w:style w:type="character" w:customStyle="1" w:styleId="CommentaireCar">
    <w:name w:val="Commentaire Car"/>
    <w:basedOn w:val="Policepardfaut"/>
    <w:link w:val="Commentaire"/>
    <w:uiPriority w:val="99"/>
    <w:semiHidden/>
    <w:rsid w:val="007705C0"/>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705C0"/>
    <w:rPr>
      <w:b/>
      <w:bCs/>
    </w:rPr>
  </w:style>
  <w:style w:type="character" w:customStyle="1" w:styleId="ObjetducommentaireCar">
    <w:name w:val="Objet du commentaire Car"/>
    <w:basedOn w:val="CommentaireCar"/>
    <w:link w:val="Objetducommentaire"/>
    <w:uiPriority w:val="99"/>
    <w:semiHidden/>
    <w:rsid w:val="007705C0"/>
    <w:rPr>
      <w:rFonts w:ascii="Times New Roman" w:hAnsi="Times New Roman"/>
      <w:b/>
      <w:bCs/>
      <w:sz w:val="20"/>
      <w:szCs w:val="20"/>
    </w:rPr>
  </w:style>
  <w:style w:type="paragraph" w:styleId="Textedebulles">
    <w:name w:val="Balloon Text"/>
    <w:basedOn w:val="Normal"/>
    <w:link w:val="TextedebullesCar"/>
    <w:uiPriority w:val="99"/>
    <w:semiHidden/>
    <w:unhideWhenUsed/>
    <w:rsid w:val="002F046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F0467"/>
    <w:rPr>
      <w:rFonts w:ascii="Segoe UI" w:hAnsi="Segoe UI" w:cs="Segoe UI"/>
      <w:sz w:val="18"/>
      <w:szCs w:val="18"/>
    </w:rPr>
  </w:style>
  <w:style w:type="paragraph" w:styleId="Rvision">
    <w:name w:val="Revision"/>
    <w:hidden/>
    <w:uiPriority w:val="99"/>
    <w:semiHidden/>
    <w:rsid w:val="00B312E8"/>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446">
      <w:bodyDiv w:val="1"/>
      <w:marLeft w:val="0"/>
      <w:marRight w:val="0"/>
      <w:marTop w:val="0"/>
      <w:marBottom w:val="0"/>
      <w:divBdr>
        <w:top w:val="none" w:sz="0" w:space="0" w:color="auto"/>
        <w:left w:val="none" w:sz="0" w:space="0" w:color="auto"/>
        <w:bottom w:val="none" w:sz="0" w:space="0" w:color="auto"/>
        <w:right w:val="none" w:sz="0" w:space="0" w:color="auto"/>
      </w:divBdr>
    </w:div>
    <w:div w:id="33314207">
      <w:bodyDiv w:val="1"/>
      <w:marLeft w:val="0"/>
      <w:marRight w:val="0"/>
      <w:marTop w:val="0"/>
      <w:marBottom w:val="0"/>
      <w:divBdr>
        <w:top w:val="none" w:sz="0" w:space="0" w:color="auto"/>
        <w:left w:val="none" w:sz="0" w:space="0" w:color="auto"/>
        <w:bottom w:val="none" w:sz="0" w:space="0" w:color="auto"/>
        <w:right w:val="none" w:sz="0" w:space="0" w:color="auto"/>
      </w:divBdr>
    </w:div>
    <w:div w:id="50156252">
      <w:bodyDiv w:val="1"/>
      <w:marLeft w:val="0"/>
      <w:marRight w:val="0"/>
      <w:marTop w:val="0"/>
      <w:marBottom w:val="0"/>
      <w:divBdr>
        <w:top w:val="none" w:sz="0" w:space="0" w:color="auto"/>
        <w:left w:val="none" w:sz="0" w:space="0" w:color="auto"/>
        <w:bottom w:val="none" w:sz="0" w:space="0" w:color="auto"/>
        <w:right w:val="none" w:sz="0" w:space="0" w:color="auto"/>
      </w:divBdr>
    </w:div>
    <w:div w:id="71238128">
      <w:bodyDiv w:val="1"/>
      <w:marLeft w:val="0"/>
      <w:marRight w:val="0"/>
      <w:marTop w:val="0"/>
      <w:marBottom w:val="0"/>
      <w:divBdr>
        <w:top w:val="none" w:sz="0" w:space="0" w:color="auto"/>
        <w:left w:val="none" w:sz="0" w:space="0" w:color="auto"/>
        <w:bottom w:val="none" w:sz="0" w:space="0" w:color="auto"/>
        <w:right w:val="none" w:sz="0" w:space="0" w:color="auto"/>
      </w:divBdr>
    </w:div>
    <w:div w:id="128786241">
      <w:bodyDiv w:val="1"/>
      <w:marLeft w:val="0"/>
      <w:marRight w:val="0"/>
      <w:marTop w:val="0"/>
      <w:marBottom w:val="0"/>
      <w:divBdr>
        <w:top w:val="none" w:sz="0" w:space="0" w:color="auto"/>
        <w:left w:val="none" w:sz="0" w:space="0" w:color="auto"/>
        <w:bottom w:val="none" w:sz="0" w:space="0" w:color="auto"/>
        <w:right w:val="none" w:sz="0" w:space="0" w:color="auto"/>
      </w:divBdr>
    </w:div>
    <w:div w:id="154495506">
      <w:bodyDiv w:val="1"/>
      <w:marLeft w:val="0"/>
      <w:marRight w:val="0"/>
      <w:marTop w:val="0"/>
      <w:marBottom w:val="0"/>
      <w:divBdr>
        <w:top w:val="none" w:sz="0" w:space="0" w:color="auto"/>
        <w:left w:val="none" w:sz="0" w:space="0" w:color="auto"/>
        <w:bottom w:val="none" w:sz="0" w:space="0" w:color="auto"/>
        <w:right w:val="none" w:sz="0" w:space="0" w:color="auto"/>
      </w:divBdr>
    </w:div>
    <w:div w:id="181358116">
      <w:bodyDiv w:val="1"/>
      <w:marLeft w:val="0"/>
      <w:marRight w:val="0"/>
      <w:marTop w:val="0"/>
      <w:marBottom w:val="0"/>
      <w:divBdr>
        <w:top w:val="none" w:sz="0" w:space="0" w:color="auto"/>
        <w:left w:val="none" w:sz="0" w:space="0" w:color="auto"/>
        <w:bottom w:val="none" w:sz="0" w:space="0" w:color="auto"/>
        <w:right w:val="none" w:sz="0" w:space="0" w:color="auto"/>
      </w:divBdr>
    </w:div>
    <w:div w:id="193931210">
      <w:bodyDiv w:val="1"/>
      <w:marLeft w:val="0"/>
      <w:marRight w:val="0"/>
      <w:marTop w:val="0"/>
      <w:marBottom w:val="0"/>
      <w:divBdr>
        <w:top w:val="none" w:sz="0" w:space="0" w:color="auto"/>
        <w:left w:val="none" w:sz="0" w:space="0" w:color="auto"/>
        <w:bottom w:val="none" w:sz="0" w:space="0" w:color="auto"/>
        <w:right w:val="none" w:sz="0" w:space="0" w:color="auto"/>
      </w:divBdr>
    </w:div>
    <w:div w:id="196740415">
      <w:bodyDiv w:val="1"/>
      <w:marLeft w:val="0"/>
      <w:marRight w:val="0"/>
      <w:marTop w:val="0"/>
      <w:marBottom w:val="0"/>
      <w:divBdr>
        <w:top w:val="none" w:sz="0" w:space="0" w:color="auto"/>
        <w:left w:val="none" w:sz="0" w:space="0" w:color="auto"/>
        <w:bottom w:val="none" w:sz="0" w:space="0" w:color="auto"/>
        <w:right w:val="none" w:sz="0" w:space="0" w:color="auto"/>
      </w:divBdr>
    </w:div>
    <w:div w:id="211305816">
      <w:bodyDiv w:val="1"/>
      <w:marLeft w:val="0"/>
      <w:marRight w:val="0"/>
      <w:marTop w:val="0"/>
      <w:marBottom w:val="0"/>
      <w:divBdr>
        <w:top w:val="none" w:sz="0" w:space="0" w:color="auto"/>
        <w:left w:val="none" w:sz="0" w:space="0" w:color="auto"/>
        <w:bottom w:val="none" w:sz="0" w:space="0" w:color="auto"/>
        <w:right w:val="none" w:sz="0" w:space="0" w:color="auto"/>
      </w:divBdr>
    </w:div>
    <w:div w:id="215553260">
      <w:bodyDiv w:val="1"/>
      <w:marLeft w:val="0"/>
      <w:marRight w:val="0"/>
      <w:marTop w:val="0"/>
      <w:marBottom w:val="0"/>
      <w:divBdr>
        <w:top w:val="none" w:sz="0" w:space="0" w:color="auto"/>
        <w:left w:val="none" w:sz="0" w:space="0" w:color="auto"/>
        <w:bottom w:val="none" w:sz="0" w:space="0" w:color="auto"/>
        <w:right w:val="none" w:sz="0" w:space="0" w:color="auto"/>
      </w:divBdr>
    </w:div>
    <w:div w:id="280690882">
      <w:bodyDiv w:val="1"/>
      <w:marLeft w:val="0"/>
      <w:marRight w:val="0"/>
      <w:marTop w:val="0"/>
      <w:marBottom w:val="0"/>
      <w:divBdr>
        <w:top w:val="none" w:sz="0" w:space="0" w:color="auto"/>
        <w:left w:val="none" w:sz="0" w:space="0" w:color="auto"/>
        <w:bottom w:val="none" w:sz="0" w:space="0" w:color="auto"/>
        <w:right w:val="none" w:sz="0" w:space="0" w:color="auto"/>
      </w:divBdr>
    </w:div>
    <w:div w:id="324166639">
      <w:bodyDiv w:val="1"/>
      <w:marLeft w:val="0"/>
      <w:marRight w:val="0"/>
      <w:marTop w:val="0"/>
      <w:marBottom w:val="0"/>
      <w:divBdr>
        <w:top w:val="none" w:sz="0" w:space="0" w:color="auto"/>
        <w:left w:val="none" w:sz="0" w:space="0" w:color="auto"/>
        <w:bottom w:val="none" w:sz="0" w:space="0" w:color="auto"/>
        <w:right w:val="none" w:sz="0" w:space="0" w:color="auto"/>
      </w:divBdr>
    </w:div>
    <w:div w:id="346443419">
      <w:bodyDiv w:val="1"/>
      <w:marLeft w:val="0"/>
      <w:marRight w:val="0"/>
      <w:marTop w:val="0"/>
      <w:marBottom w:val="0"/>
      <w:divBdr>
        <w:top w:val="none" w:sz="0" w:space="0" w:color="auto"/>
        <w:left w:val="none" w:sz="0" w:space="0" w:color="auto"/>
        <w:bottom w:val="none" w:sz="0" w:space="0" w:color="auto"/>
        <w:right w:val="none" w:sz="0" w:space="0" w:color="auto"/>
      </w:divBdr>
    </w:div>
    <w:div w:id="353502067">
      <w:bodyDiv w:val="1"/>
      <w:marLeft w:val="0"/>
      <w:marRight w:val="0"/>
      <w:marTop w:val="0"/>
      <w:marBottom w:val="0"/>
      <w:divBdr>
        <w:top w:val="none" w:sz="0" w:space="0" w:color="auto"/>
        <w:left w:val="none" w:sz="0" w:space="0" w:color="auto"/>
        <w:bottom w:val="none" w:sz="0" w:space="0" w:color="auto"/>
        <w:right w:val="none" w:sz="0" w:space="0" w:color="auto"/>
      </w:divBdr>
    </w:div>
    <w:div w:id="363943306">
      <w:bodyDiv w:val="1"/>
      <w:marLeft w:val="0"/>
      <w:marRight w:val="0"/>
      <w:marTop w:val="0"/>
      <w:marBottom w:val="0"/>
      <w:divBdr>
        <w:top w:val="none" w:sz="0" w:space="0" w:color="auto"/>
        <w:left w:val="none" w:sz="0" w:space="0" w:color="auto"/>
        <w:bottom w:val="none" w:sz="0" w:space="0" w:color="auto"/>
        <w:right w:val="none" w:sz="0" w:space="0" w:color="auto"/>
      </w:divBdr>
    </w:div>
    <w:div w:id="389839776">
      <w:bodyDiv w:val="1"/>
      <w:marLeft w:val="0"/>
      <w:marRight w:val="0"/>
      <w:marTop w:val="0"/>
      <w:marBottom w:val="0"/>
      <w:divBdr>
        <w:top w:val="none" w:sz="0" w:space="0" w:color="auto"/>
        <w:left w:val="none" w:sz="0" w:space="0" w:color="auto"/>
        <w:bottom w:val="none" w:sz="0" w:space="0" w:color="auto"/>
        <w:right w:val="none" w:sz="0" w:space="0" w:color="auto"/>
      </w:divBdr>
    </w:div>
    <w:div w:id="446046233">
      <w:bodyDiv w:val="1"/>
      <w:marLeft w:val="0"/>
      <w:marRight w:val="0"/>
      <w:marTop w:val="0"/>
      <w:marBottom w:val="0"/>
      <w:divBdr>
        <w:top w:val="none" w:sz="0" w:space="0" w:color="auto"/>
        <w:left w:val="none" w:sz="0" w:space="0" w:color="auto"/>
        <w:bottom w:val="none" w:sz="0" w:space="0" w:color="auto"/>
        <w:right w:val="none" w:sz="0" w:space="0" w:color="auto"/>
      </w:divBdr>
    </w:div>
    <w:div w:id="449281822">
      <w:bodyDiv w:val="1"/>
      <w:marLeft w:val="0"/>
      <w:marRight w:val="0"/>
      <w:marTop w:val="0"/>
      <w:marBottom w:val="0"/>
      <w:divBdr>
        <w:top w:val="none" w:sz="0" w:space="0" w:color="auto"/>
        <w:left w:val="none" w:sz="0" w:space="0" w:color="auto"/>
        <w:bottom w:val="none" w:sz="0" w:space="0" w:color="auto"/>
        <w:right w:val="none" w:sz="0" w:space="0" w:color="auto"/>
      </w:divBdr>
    </w:div>
    <w:div w:id="478811044">
      <w:bodyDiv w:val="1"/>
      <w:marLeft w:val="0"/>
      <w:marRight w:val="0"/>
      <w:marTop w:val="0"/>
      <w:marBottom w:val="0"/>
      <w:divBdr>
        <w:top w:val="none" w:sz="0" w:space="0" w:color="auto"/>
        <w:left w:val="none" w:sz="0" w:space="0" w:color="auto"/>
        <w:bottom w:val="none" w:sz="0" w:space="0" w:color="auto"/>
        <w:right w:val="none" w:sz="0" w:space="0" w:color="auto"/>
      </w:divBdr>
    </w:div>
    <w:div w:id="496651185">
      <w:bodyDiv w:val="1"/>
      <w:marLeft w:val="0"/>
      <w:marRight w:val="0"/>
      <w:marTop w:val="0"/>
      <w:marBottom w:val="0"/>
      <w:divBdr>
        <w:top w:val="none" w:sz="0" w:space="0" w:color="auto"/>
        <w:left w:val="none" w:sz="0" w:space="0" w:color="auto"/>
        <w:bottom w:val="none" w:sz="0" w:space="0" w:color="auto"/>
        <w:right w:val="none" w:sz="0" w:space="0" w:color="auto"/>
      </w:divBdr>
    </w:div>
    <w:div w:id="527451237">
      <w:bodyDiv w:val="1"/>
      <w:marLeft w:val="0"/>
      <w:marRight w:val="0"/>
      <w:marTop w:val="0"/>
      <w:marBottom w:val="0"/>
      <w:divBdr>
        <w:top w:val="none" w:sz="0" w:space="0" w:color="auto"/>
        <w:left w:val="none" w:sz="0" w:space="0" w:color="auto"/>
        <w:bottom w:val="none" w:sz="0" w:space="0" w:color="auto"/>
        <w:right w:val="none" w:sz="0" w:space="0" w:color="auto"/>
      </w:divBdr>
    </w:div>
    <w:div w:id="528907356">
      <w:bodyDiv w:val="1"/>
      <w:marLeft w:val="0"/>
      <w:marRight w:val="0"/>
      <w:marTop w:val="0"/>
      <w:marBottom w:val="0"/>
      <w:divBdr>
        <w:top w:val="none" w:sz="0" w:space="0" w:color="auto"/>
        <w:left w:val="none" w:sz="0" w:space="0" w:color="auto"/>
        <w:bottom w:val="none" w:sz="0" w:space="0" w:color="auto"/>
        <w:right w:val="none" w:sz="0" w:space="0" w:color="auto"/>
      </w:divBdr>
    </w:div>
    <w:div w:id="544561723">
      <w:bodyDiv w:val="1"/>
      <w:marLeft w:val="0"/>
      <w:marRight w:val="0"/>
      <w:marTop w:val="0"/>
      <w:marBottom w:val="0"/>
      <w:divBdr>
        <w:top w:val="none" w:sz="0" w:space="0" w:color="auto"/>
        <w:left w:val="none" w:sz="0" w:space="0" w:color="auto"/>
        <w:bottom w:val="none" w:sz="0" w:space="0" w:color="auto"/>
        <w:right w:val="none" w:sz="0" w:space="0" w:color="auto"/>
      </w:divBdr>
    </w:div>
    <w:div w:id="585769244">
      <w:bodyDiv w:val="1"/>
      <w:marLeft w:val="0"/>
      <w:marRight w:val="0"/>
      <w:marTop w:val="0"/>
      <w:marBottom w:val="0"/>
      <w:divBdr>
        <w:top w:val="none" w:sz="0" w:space="0" w:color="auto"/>
        <w:left w:val="none" w:sz="0" w:space="0" w:color="auto"/>
        <w:bottom w:val="none" w:sz="0" w:space="0" w:color="auto"/>
        <w:right w:val="none" w:sz="0" w:space="0" w:color="auto"/>
      </w:divBdr>
    </w:div>
    <w:div w:id="594097388">
      <w:bodyDiv w:val="1"/>
      <w:marLeft w:val="0"/>
      <w:marRight w:val="0"/>
      <w:marTop w:val="0"/>
      <w:marBottom w:val="0"/>
      <w:divBdr>
        <w:top w:val="none" w:sz="0" w:space="0" w:color="auto"/>
        <w:left w:val="none" w:sz="0" w:space="0" w:color="auto"/>
        <w:bottom w:val="none" w:sz="0" w:space="0" w:color="auto"/>
        <w:right w:val="none" w:sz="0" w:space="0" w:color="auto"/>
      </w:divBdr>
    </w:div>
    <w:div w:id="603464652">
      <w:bodyDiv w:val="1"/>
      <w:marLeft w:val="0"/>
      <w:marRight w:val="0"/>
      <w:marTop w:val="0"/>
      <w:marBottom w:val="0"/>
      <w:divBdr>
        <w:top w:val="none" w:sz="0" w:space="0" w:color="auto"/>
        <w:left w:val="none" w:sz="0" w:space="0" w:color="auto"/>
        <w:bottom w:val="none" w:sz="0" w:space="0" w:color="auto"/>
        <w:right w:val="none" w:sz="0" w:space="0" w:color="auto"/>
      </w:divBdr>
    </w:div>
    <w:div w:id="604768152">
      <w:bodyDiv w:val="1"/>
      <w:marLeft w:val="0"/>
      <w:marRight w:val="0"/>
      <w:marTop w:val="0"/>
      <w:marBottom w:val="0"/>
      <w:divBdr>
        <w:top w:val="none" w:sz="0" w:space="0" w:color="auto"/>
        <w:left w:val="none" w:sz="0" w:space="0" w:color="auto"/>
        <w:bottom w:val="none" w:sz="0" w:space="0" w:color="auto"/>
        <w:right w:val="none" w:sz="0" w:space="0" w:color="auto"/>
      </w:divBdr>
    </w:div>
    <w:div w:id="757288257">
      <w:bodyDiv w:val="1"/>
      <w:marLeft w:val="0"/>
      <w:marRight w:val="0"/>
      <w:marTop w:val="0"/>
      <w:marBottom w:val="0"/>
      <w:divBdr>
        <w:top w:val="none" w:sz="0" w:space="0" w:color="auto"/>
        <w:left w:val="none" w:sz="0" w:space="0" w:color="auto"/>
        <w:bottom w:val="none" w:sz="0" w:space="0" w:color="auto"/>
        <w:right w:val="none" w:sz="0" w:space="0" w:color="auto"/>
      </w:divBdr>
    </w:div>
    <w:div w:id="764424295">
      <w:bodyDiv w:val="1"/>
      <w:marLeft w:val="0"/>
      <w:marRight w:val="0"/>
      <w:marTop w:val="0"/>
      <w:marBottom w:val="0"/>
      <w:divBdr>
        <w:top w:val="none" w:sz="0" w:space="0" w:color="auto"/>
        <w:left w:val="none" w:sz="0" w:space="0" w:color="auto"/>
        <w:bottom w:val="none" w:sz="0" w:space="0" w:color="auto"/>
        <w:right w:val="none" w:sz="0" w:space="0" w:color="auto"/>
      </w:divBdr>
    </w:div>
    <w:div w:id="767237625">
      <w:bodyDiv w:val="1"/>
      <w:marLeft w:val="0"/>
      <w:marRight w:val="0"/>
      <w:marTop w:val="0"/>
      <w:marBottom w:val="0"/>
      <w:divBdr>
        <w:top w:val="none" w:sz="0" w:space="0" w:color="auto"/>
        <w:left w:val="none" w:sz="0" w:space="0" w:color="auto"/>
        <w:bottom w:val="none" w:sz="0" w:space="0" w:color="auto"/>
        <w:right w:val="none" w:sz="0" w:space="0" w:color="auto"/>
      </w:divBdr>
    </w:div>
    <w:div w:id="787890546">
      <w:bodyDiv w:val="1"/>
      <w:marLeft w:val="0"/>
      <w:marRight w:val="0"/>
      <w:marTop w:val="0"/>
      <w:marBottom w:val="0"/>
      <w:divBdr>
        <w:top w:val="none" w:sz="0" w:space="0" w:color="auto"/>
        <w:left w:val="none" w:sz="0" w:space="0" w:color="auto"/>
        <w:bottom w:val="none" w:sz="0" w:space="0" w:color="auto"/>
        <w:right w:val="none" w:sz="0" w:space="0" w:color="auto"/>
      </w:divBdr>
    </w:div>
    <w:div w:id="828248624">
      <w:bodyDiv w:val="1"/>
      <w:marLeft w:val="0"/>
      <w:marRight w:val="0"/>
      <w:marTop w:val="0"/>
      <w:marBottom w:val="0"/>
      <w:divBdr>
        <w:top w:val="none" w:sz="0" w:space="0" w:color="auto"/>
        <w:left w:val="none" w:sz="0" w:space="0" w:color="auto"/>
        <w:bottom w:val="none" w:sz="0" w:space="0" w:color="auto"/>
        <w:right w:val="none" w:sz="0" w:space="0" w:color="auto"/>
      </w:divBdr>
    </w:div>
    <w:div w:id="849173694">
      <w:bodyDiv w:val="1"/>
      <w:marLeft w:val="0"/>
      <w:marRight w:val="0"/>
      <w:marTop w:val="0"/>
      <w:marBottom w:val="0"/>
      <w:divBdr>
        <w:top w:val="none" w:sz="0" w:space="0" w:color="auto"/>
        <w:left w:val="none" w:sz="0" w:space="0" w:color="auto"/>
        <w:bottom w:val="none" w:sz="0" w:space="0" w:color="auto"/>
        <w:right w:val="none" w:sz="0" w:space="0" w:color="auto"/>
      </w:divBdr>
    </w:div>
    <w:div w:id="893810331">
      <w:bodyDiv w:val="1"/>
      <w:marLeft w:val="0"/>
      <w:marRight w:val="0"/>
      <w:marTop w:val="0"/>
      <w:marBottom w:val="0"/>
      <w:divBdr>
        <w:top w:val="none" w:sz="0" w:space="0" w:color="auto"/>
        <w:left w:val="none" w:sz="0" w:space="0" w:color="auto"/>
        <w:bottom w:val="none" w:sz="0" w:space="0" w:color="auto"/>
        <w:right w:val="none" w:sz="0" w:space="0" w:color="auto"/>
      </w:divBdr>
    </w:div>
    <w:div w:id="921062005">
      <w:bodyDiv w:val="1"/>
      <w:marLeft w:val="0"/>
      <w:marRight w:val="0"/>
      <w:marTop w:val="0"/>
      <w:marBottom w:val="0"/>
      <w:divBdr>
        <w:top w:val="none" w:sz="0" w:space="0" w:color="auto"/>
        <w:left w:val="none" w:sz="0" w:space="0" w:color="auto"/>
        <w:bottom w:val="none" w:sz="0" w:space="0" w:color="auto"/>
        <w:right w:val="none" w:sz="0" w:space="0" w:color="auto"/>
      </w:divBdr>
    </w:div>
    <w:div w:id="933780528">
      <w:bodyDiv w:val="1"/>
      <w:marLeft w:val="0"/>
      <w:marRight w:val="0"/>
      <w:marTop w:val="0"/>
      <w:marBottom w:val="0"/>
      <w:divBdr>
        <w:top w:val="none" w:sz="0" w:space="0" w:color="auto"/>
        <w:left w:val="none" w:sz="0" w:space="0" w:color="auto"/>
        <w:bottom w:val="none" w:sz="0" w:space="0" w:color="auto"/>
        <w:right w:val="none" w:sz="0" w:space="0" w:color="auto"/>
      </w:divBdr>
    </w:div>
    <w:div w:id="957033485">
      <w:bodyDiv w:val="1"/>
      <w:marLeft w:val="0"/>
      <w:marRight w:val="0"/>
      <w:marTop w:val="0"/>
      <w:marBottom w:val="0"/>
      <w:divBdr>
        <w:top w:val="none" w:sz="0" w:space="0" w:color="auto"/>
        <w:left w:val="none" w:sz="0" w:space="0" w:color="auto"/>
        <w:bottom w:val="none" w:sz="0" w:space="0" w:color="auto"/>
        <w:right w:val="none" w:sz="0" w:space="0" w:color="auto"/>
      </w:divBdr>
    </w:div>
    <w:div w:id="989292572">
      <w:bodyDiv w:val="1"/>
      <w:marLeft w:val="0"/>
      <w:marRight w:val="0"/>
      <w:marTop w:val="0"/>
      <w:marBottom w:val="0"/>
      <w:divBdr>
        <w:top w:val="none" w:sz="0" w:space="0" w:color="auto"/>
        <w:left w:val="none" w:sz="0" w:space="0" w:color="auto"/>
        <w:bottom w:val="none" w:sz="0" w:space="0" w:color="auto"/>
        <w:right w:val="none" w:sz="0" w:space="0" w:color="auto"/>
      </w:divBdr>
    </w:div>
    <w:div w:id="996108816">
      <w:bodyDiv w:val="1"/>
      <w:marLeft w:val="0"/>
      <w:marRight w:val="0"/>
      <w:marTop w:val="0"/>
      <w:marBottom w:val="0"/>
      <w:divBdr>
        <w:top w:val="none" w:sz="0" w:space="0" w:color="auto"/>
        <w:left w:val="none" w:sz="0" w:space="0" w:color="auto"/>
        <w:bottom w:val="none" w:sz="0" w:space="0" w:color="auto"/>
        <w:right w:val="none" w:sz="0" w:space="0" w:color="auto"/>
      </w:divBdr>
    </w:div>
    <w:div w:id="1003780044">
      <w:bodyDiv w:val="1"/>
      <w:marLeft w:val="0"/>
      <w:marRight w:val="0"/>
      <w:marTop w:val="0"/>
      <w:marBottom w:val="0"/>
      <w:divBdr>
        <w:top w:val="none" w:sz="0" w:space="0" w:color="auto"/>
        <w:left w:val="none" w:sz="0" w:space="0" w:color="auto"/>
        <w:bottom w:val="none" w:sz="0" w:space="0" w:color="auto"/>
        <w:right w:val="none" w:sz="0" w:space="0" w:color="auto"/>
      </w:divBdr>
    </w:div>
    <w:div w:id="1006254203">
      <w:bodyDiv w:val="1"/>
      <w:marLeft w:val="0"/>
      <w:marRight w:val="0"/>
      <w:marTop w:val="0"/>
      <w:marBottom w:val="0"/>
      <w:divBdr>
        <w:top w:val="none" w:sz="0" w:space="0" w:color="auto"/>
        <w:left w:val="none" w:sz="0" w:space="0" w:color="auto"/>
        <w:bottom w:val="none" w:sz="0" w:space="0" w:color="auto"/>
        <w:right w:val="none" w:sz="0" w:space="0" w:color="auto"/>
      </w:divBdr>
    </w:div>
    <w:div w:id="1047412602">
      <w:bodyDiv w:val="1"/>
      <w:marLeft w:val="0"/>
      <w:marRight w:val="0"/>
      <w:marTop w:val="0"/>
      <w:marBottom w:val="0"/>
      <w:divBdr>
        <w:top w:val="none" w:sz="0" w:space="0" w:color="auto"/>
        <w:left w:val="none" w:sz="0" w:space="0" w:color="auto"/>
        <w:bottom w:val="none" w:sz="0" w:space="0" w:color="auto"/>
        <w:right w:val="none" w:sz="0" w:space="0" w:color="auto"/>
      </w:divBdr>
    </w:div>
    <w:div w:id="1050809569">
      <w:bodyDiv w:val="1"/>
      <w:marLeft w:val="0"/>
      <w:marRight w:val="0"/>
      <w:marTop w:val="0"/>
      <w:marBottom w:val="0"/>
      <w:divBdr>
        <w:top w:val="none" w:sz="0" w:space="0" w:color="auto"/>
        <w:left w:val="none" w:sz="0" w:space="0" w:color="auto"/>
        <w:bottom w:val="none" w:sz="0" w:space="0" w:color="auto"/>
        <w:right w:val="none" w:sz="0" w:space="0" w:color="auto"/>
      </w:divBdr>
    </w:div>
    <w:div w:id="1061631598">
      <w:bodyDiv w:val="1"/>
      <w:marLeft w:val="0"/>
      <w:marRight w:val="0"/>
      <w:marTop w:val="0"/>
      <w:marBottom w:val="0"/>
      <w:divBdr>
        <w:top w:val="none" w:sz="0" w:space="0" w:color="auto"/>
        <w:left w:val="none" w:sz="0" w:space="0" w:color="auto"/>
        <w:bottom w:val="none" w:sz="0" w:space="0" w:color="auto"/>
        <w:right w:val="none" w:sz="0" w:space="0" w:color="auto"/>
      </w:divBdr>
    </w:div>
    <w:div w:id="1061751055">
      <w:bodyDiv w:val="1"/>
      <w:marLeft w:val="0"/>
      <w:marRight w:val="0"/>
      <w:marTop w:val="0"/>
      <w:marBottom w:val="0"/>
      <w:divBdr>
        <w:top w:val="none" w:sz="0" w:space="0" w:color="auto"/>
        <w:left w:val="none" w:sz="0" w:space="0" w:color="auto"/>
        <w:bottom w:val="none" w:sz="0" w:space="0" w:color="auto"/>
        <w:right w:val="none" w:sz="0" w:space="0" w:color="auto"/>
      </w:divBdr>
    </w:div>
    <w:div w:id="1074398602">
      <w:bodyDiv w:val="1"/>
      <w:marLeft w:val="0"/>
      <w:marRight w:val="0"/>
      <w:marTop w:val="0"/>
      <w:marBottom w:val="0"/>
      <w:divBdr>
        <w:top w:val="none" w:sz="0" w:space="0" w:color="auto"/>
        <w:left w:val="none" w:sz="0" w:space="0" w:color="auto"/>
        <w:bottom w:val="none" w:sz="0" w:space="0" w:color="auto"/>
        <w:right w:val="none" w:sz="0" w:space="0" w:color="auto"/>
      </w:divBdr>
    </w:div>
    <w:div w:id="1077702276">
      <w:bodyDiv w:val="1"/>
      <w:marLeft w:val="0"/>
      <w:marRight w:val="0"/>
      <w:marTop w:val="0"/>
      <w:marBottom w:val="0"/>
      <w:divBdr>
        <w:top w:val="none" w:sz="0" w:space="0" w:color="auto"/>
        <w:left w:val="none" w:sz="0" w:space="0" w:color="auto"/>
        <w:bottom w:val="none" w:sz="0" w:space="0" w:color="auto"/>
        <w:right w:val="none" w:sz="0" w:space="0" w:color="auto"/>
      </w:divBdr>
    </w:div>
    <w:div w:id="1085028896">
      <w:bodyDiv w:val="1"/>
      <w:marLeft w:val="0"/>
      <w:marRight w:val="0"/>
      <w:marTop w:val="0"/>
      <w:marBottom w:val="0"/>
      <w:divBdr>
        <w:top w:val="none" w:sz="0" w:space="0" w:color="auto"/>
        <w:left w:val="none" w:sz="0" w:space="0" w:color="auto"/>
        <w:bottom w:val="none" w:sz="0" w:space="0" w:color="auto"/>
        <w:right w:val="none" w:sz="0" w:space="0" w:color="auto"/>
      </w:divBdr>
    </w:div>
    <w:div w:id="1114054446">
      <w:bodyDiv w:val="1"/>
      <w:marLeft w:val="0"/>
      <w:marRight w:val="0"/>
      <w:marTop w:val="0"/>
      <w:marBottom w:val="0"/>
      <w:divBdr>
        <w:top w:val="none" w:sz="0" w:space="0" w:color="auto"/>
        <w:left w:val="none" w:sz="0" w:space="0" w:color="auto"/>
        <w:bottom w:val="none" w:sz="0" w:space="0" w:color="auto"/>
        <w:right w:val="none" w:sz="0" w:space="0" w:color="auto"/>
      </w:divBdr>
    </w:div>
    <w:div w:id="1127625843">
      <w:bodyDiv w:val="1"/>
      <w:marLeft w:val="0"/>
      <w:marRight w:val="0"/>
      <w:marTop w:val="0"/>
      <w:marBottom w:val="0"/>
      <w:divBdr>
        <w:top w:val="none" w:sz="0" w:space="0" w:color="auto"/>
        <w:left w:val="none" w:sz="0" w:space="0" w:color="auto"/>
        <w:bottom w:val="none" w:sz="0" w:space="0" w:color="auto"/>
        <w:right w:val="none" w:sz="0" w:space="0" w:color="auto"/>
      </w:divBdr>
    </w:div>
    <w:div w:id="1163012212">
      <w:bodyDiv w:val="1"/>
      <w:marLeft w:val="0"/>
      <w:marRight w:val="0"/>
      <w:marTop w:val="0"/>
      <w:marBottom w:val="0"/>
      <w:divBdr>
        <w:top w:val="none" w:sz="0" w:space="0" w:color="auto"/>
        <w:left w:val="none" w:sz="0" w:space="0" w:color="auto"/>
        <w:bottom w:val="none" w:sz="0" w:space="0" w:color="auto"/>
        <w:right w:val="none" w:sz="0" w:space="0" w:color="auto"/>
      </w:divBdr>
    </w:div>
    <w:div w:id="1168206316">
      <w:bodyDiv w:val="1"/>
      <w:marLeft w:val="0"/>
      <w:marRight w:val="0"/>
      <w:marTop w:val="0"/>
      <w:marBottom w:val="0"/>
      <w:divBdr>
        <w:top w:val="none" w:sz="0" w:space="0" w:color="auto"/>
        <w:left w:val="none" w:sz="0" w:space="0" w:color="auto"/>
        <w:bottom w:val="none" w:sz="0" w:space="0" w:color="auto"/>
        <w:right w:val="none" w:sz="0" w:space="0" w:color="auto"/>
      </w:divBdr>
    </w:div>
    <w:div w:id="1178271771">
      <w:bodyDiv w:val="1"/>
      <w:marLeft w:val="0"/>
      <w:marRight w:val="0"/>
      <w:marTop w:val="0"/>
      <w:marBottom w:val="0"/>
      <w:divBdr>
        <w:top w:val="none" w:sz="0" w:space="0" w:color="auto"/>
        <w:left w:val="none" w:sz="0" w:space="0" w:color="auto"/>
        <w:bottom w:val="none" w:sz="0" w:space="0" w:color="auto"/>
        <w:right w:val="none" w:sz="0" w:space="0" w:color="auto"/>
      </w:divBdr>
    </w:div>
    <w:div w:id="1241328570">
      <w:bodyDiv w:val="1"/>
      <w:marLeft w:val="0"/>
      <w:marRight w:val="0"/>
      <w:marTop w:val="0"/>
      <w:marBottom w:val="0"/>
      <w:divBdr>
        <w:top w:val="none" w:sz="0" w:space="0" w:color="auto"/>
        <w:left w:val="none" w:sz="0" w:space="0" w:color="auto"/>
        <w:bottom w:val="none" w:sz="0" w:space="0" w:color="auto"/>
        <w:right w:val="none" w:sz="0" w:space="0" w:color="auto"/>
      </w:divBdr>
    </w:div>
    <w:div w:id="1277904415">
      <w:bodyDiv w:val="1"/>
      <w:marLeft w:val="0"/>
      <w:marRight w:val="0"/>
      <w:marTop w:val="0"/>
      <w:marBottom w:val="0"/>
      <w:divBdr>
        <w:top w:val="none" w:sz="0" w:space="0" w:color="auto"/>
        <w:left w:val="none" w:sz="0" w:space="0" w:color="auto"/>
        <w:bottom w:val="none" w:sz="0" w:space="0" w:color="auto"/>
        <w:right w:val="none" w:sz="0" w:space="0" w:color="auto"/>
      </w:divBdr>
    </w:div>
    <w:div w:id="1292173477">
      <w:bodyDiv w:val="1"/>
      <w:marLeft w:val="0"/>
      <w:marRight w:val="0"/>
      <w:marTop w:val="0"/>
      <w:marBottom w:val="0"/>
      <w:divBdr>
        <w:top w:val="none" w:sz="0" w:space="0" w:color="auto"/>
        <w:left w:val="none" w:sz="0" w:space="0" w:color="auto"/>
        <w:bottom w:val="none" w:sz="0" w:space="0" w:color="auto"/>
        <w:right w:val="none" w:sz="0" w:space="0" w:color="auto"/>
      </w:divBdr>
    </w:div>
    <w:div w:id="1311247766">
      <w:bodyDiv w:val="1"/>
      <w:marLeft w:val="0"/>
      <w:marRight w:val="0"/>
      <w:marTop w:val="0"/>
      <w:marBottom w:val="0"/>
      <w:divBdr>
        <w:top w:val="none" w:sz="0" w:space="0" w:color="auto"/>
        <w:left w:val="none" w:sz="0" w:space="0" w:color="auto"/>
        <w:bottom w:val="none" w:sz="0" w:space="0" w:color="auto"/>
        <w:right w:val="none" w:sz="0" w:space="0" w:color="auto"/>
      </w:divBdr>
    </w:div>
    <w:div w:id="1329555144">
      <w:bodyDiv w:val="1"/>
      <w:marLeft w:val="0"/>
      <w:marRight w:val="0"/>
      <w:marTop w:val="0"/>
      <w:marBottom w:val="0"/>
      <w:divBdr>
        <w:top w:val="none" w:sz="0" w:space="0" w:color="auto"/>
        <w:left w:val="none" w:sz="0" w:space="0" w:color="auto"/>
        <w:bottom w:val="none" w:sz="0" w:space="0" w:color="auto"/>
        <w:right w:val="none" w:sz="0" w:space="0" w:color="auto"/>
      </w:divBdr>
    </w:div>
    <w:div w:id="1357847633">
      <w:bodyDiv w:val="1"/>
      <w:marLeft w:val="0"/>
      <w:marRight w:val="0"/>
      <w:marTop w:val="0"/>
      <w:marBottom w:val="0"/>
      <w:divBdr>
        <w:top w:val="none" w:sz="0" w:space="0" w:color="auto"/>
        <w:left w:val="none" w:sz="0" w:space="0" w:color="auto"/>
        <w:bottom w:val="none" w:sz="0" w:space="0" w:color="auto"/>
        <w:right w:val="none" w:sz="0" w:space="0" w:color="auto"/>
      </w:divBdr>
    </w:div>
    <w:div w:id="1382635483">
      <w:bodyDiv w:val="1"/>
      <w:marLeft w:val="0"/>
      <w:marRight w:val="0"/>
      <w:marTop w:val="0"/>
      <w:marBottom w:val="0"/>
      <w:divBdr>
        <w:top w:val="none" w:sz="0" w:space="0" w:color="auto"/>
        <w:left w:val="none" w:sz="0" w:space="0" w:color="auto"/>
        <w:bottom w:val="none" w:sz="0" w:space="0" w:color="auto"/>
        <w:right w:val="none" w:sz="0" w:space="0" w:color="auto"/>
      </w:divBdr>
    </w:div>
    <w:div w:id="1422215820">
      <w:bodyDiv w:val="1"/>
      <w:marLeft w:val="0"/>
      <w:marRight w:val="0"/>
      <w:marTop w:val="0"/>
      <w:marBottom w:val="0"/>
      <w:divBdr>
        <w:top w:val="none" w:sz="0" w:space="0" w:color="auto"/>
        <w:left w:val="none" w:sz="0" w:space="0" w:color="auto"/>
        <w:bottom w:val="none" w:sz="0" w:space="0" w:color="auto"/>
        <w:right w:val="none" w:sz="0" w:space="0" w:color="auto"/>
      </w:divBdr>
    </w:div>
    <w:div w:id="1501042992">
      <w:bodyDiv w:val="1"/>
      <w:marLeft w:val="0"/>
      <w:marRight w:val="0"/>
      <w:marTop w:val="0"/>
      <w:marBottom w:val="0"/>
      <w:divBdr>
        <w:top w:val="none" w:sz="0" w:space="0" w:color="auto"/>
        <w:left w:val="none" w:sz="0" w:space="0" w:color="auto"/>
        <w:bottom w:val="none" w:sz="0" w:space="0" w:color="auto"/>
        <w:right w:val="none" w:sz="0" w:space="0" w:color="auto"/>
      </w:divBdr>
    </w:div>
    <w:div w:id="1533573357">
      <w:bodyDiv w:val="1"/>
      <w:marLeft w:val="0"/>
      <w:marRight w:val="0"/>
      <w:marTop w:val="0"/>
      <w:marBottom w:val="0"/>
      <w:divBdr>
        <w:top w:val="none" w:sz="0" w:space="0" w:color="auto"/>
        <w:left w:val="none" w:sz="0" w:space="0" w:color="auto"/>
        <w:bottom w:val="none" w:sz="0" w:space="0" w:color="auto"/>
        <w:right w:val="none" w:sz="0" w:space="0" w:color="auto"/>
      </w:divBdr>
    </w:div>
    <w:div w:id="1606226438">
      <w:bodyDiv w:val="1"/>
      <w:marLeft w:val="0"/>
      <w:marRight w:val="0"/>
      <w:marTop w:val="0"/>
      <w:marBottom w:val="0"/>
      <w:divBdr>
        <w:top w:val="none" w:sz="0" w:space="0" w:color="auto"/>
        <w:left w:val="none" w:sz="0" w:space="0" w:color="auto"/>
        <w:bottom w:val="none" w:sz="0" w:space="0" w:color="auto"/>
        <w:right w:val="none" w:sz="0" w:space="0" w:color="auto"/>
      </w:divBdr>
    </w:div>
    <w:div w:id="1606617933">
      <w:bodyDiv w:val="1"/>
      <w:marLeft w:val="0"/>
      <w:marRight w:val="0"/>
      <w:marTop w:val="0"/>
      <w:marBottom w:val="0"/>
      <w:divBdr>
        <w:top w:val="none" w:sz="0" w:space="0" w:color="auto"/>
        <w:left w:val="none" w:sz="0" w:space="0" w:color="auto"/>
        <w:bottom w:val="none" w:sz="0" w:space="0" w:color="auto"/>
        <w:right w:val="none" w:sz="0" w:space="0" w:color="auto"/>
      </w:divBdr>
    </w:div>
    <w:div w:id="1609703705">
      <w:bodyDiv w:val="1"/>
      <w:marLeft w:val="0"/>
      <w:marRight w:val="0"/>
      <w:marTop w:val="0"/>
      <w:marBottom w:val="0"/>
      <w:divBdr>
        <w:top w:val="none" w:sz="0" w:space="0" w:color="auto"/>
        <w:left w:val="none" w:sz="0" w:space="0" w:color="auto"/>
        <w:bottom w:val="none" w:sz="0" w:space="0" w:color="auto"/>
        <w:right w:val="none" w:sz="0" w:space="0" w:color="auto"/>
      </w:divBdr>
    </w:div>
    <w:div w:id="1666593585">
      <w:bodyDiv w:val="1"/>
      <w:marLeft w:val="0"/>
      <w:marRight w:val="0"/>
      <w:marTop w:val="0"/>
      <w:marBottom w:val="0"/>
      <w:divBdr>
        <w:top w:val="none" w:sz="0" w:space="0" w:color="auto"/>
        <w:left w:val="none" w:sz="0" w:space="0" w:color="auto"/>
        <w:bottom w:val="none" w:sz="0" w:space="0" w:color="auto"/>
        <w:right w:val="none" w:sz="0" w:space="0" w:color="auto"/>
      </w:divBdr>
    </w:div>
    <w:div w:id="1686596081">
      <w:bodyDiv w:val="1"/>
      <w:marLeft w:val="0"/>
      <w:marRight w:val="0"/>
      <w:marTop w:val="0"/>
      <w:marBottom w:val="0"/>
      <w:divBdr>
        <w:top w:val="none" w:sz="0" w:space="0" w:color="auto"/>
        <w:left w:val="none" w:sz="0" w:space="0" w:color="auto"/>
        <w:bottom w:val="none" w:sz="0" w:space="0" w:color="auto"/>
        <w:right w:val="none" w:sz="0" w:space="0" w:color="auto"/>
      </w:divBdr>
    </w:div>
    <w:div w:id="1687445110">
      <w:bodyDiv w:val="1"/>
      <w:marLeft w:val="0"/>
      <w:marRight w:val="0"/>
      <w:marTop w:val="0"/>
      <w:marBottom w:val="0"/>
      <w:divBdr>
        <w:top w:val="none" w:sz="0" w:space="0" w:color="auto"/>
        <w:left w:val="none" w:sz="0" w:space="0" w:color="auto"/>
        <w:bottom w:val="none" w:sz="0" w:space="0" w:color="auto"/>
        <w:right w:val="none" w:sz="0" w:space="0" w:color="auto"/>
      </w:divBdr>
    </w:div>
    <w:div w:id="1699234630">
      <w:bodyDiv w:val="1"/>
      <w:marLeft w:val="0"/>
      <w:marRight w:val="0"/>
      <w:marTop w:val="0"/>
      <w:marBottom w:val="0"/>
      <w:divBdr>
        <w:top w:val="none" w:sz="0" w:space="0" w:color="auto"/>
        <w:left w:val="none" w:sz="0" w:space="0" w:color="auto"/>
        <w:bottom w:val="none" w:sz="0" w:space="0" w:color="auto"/>
        <w:right w:val="none" w:sz="0" w:space="0" w:color="auto"/>
      </w:divBdr>
    </w:div>
    <w:div w:id="1704360438">
      <w:bodyDiv w:val="1"/>
      <w:marLeft w:val="0"/>
      <w:marRight w:val="0"/>
      <w:marTop w:val="0"/>
      <w:marBottom w:val="0"/>
      <w:divBdr>
        <w:top w:val="none" w:sz="0" w:space="0" w:color="auto"/>
        <w:left w:val="none" w:sz="0" w:space="0" w:color="auto"/>
        <w:bottom w:val="none" w:sz="0" w:space="0" w:color="auto"/>
        <w:right w:val="none" w:sz="0" w:space="0" w:color="auto"/>
      </w:divBdr>
    </w:div>
    <w:div w:id="1744789670">
      <w:bodyDiv w:val="1"/>
      <w:marLeft w:val="0"/>
      <w:marRight w:val="0"/>
      <w:marTop w:val="0"/>
      <w:marBottom w:val="0"/>
      <w:divBdr>
        <w:top w:val="none" w:sz="0" w:space="0" w:color="auto"/>
        <w:left w:val="none" w:sz="0" w:space="0" w:color="auto"/>
        <w:bottom w:val="none" w:sz="0" w:space="0" w:color="auto"/>
        <w:right w:val="none" w:sz="0" w:space="0" w:color="auto"/>
      </w:divBdr>
    </w:div>
    <w:div w:id="1748959327">
      <w:bodyDiv w:val="1"/>
      <w:marLeft w:val="0"/>
      <w:marRight w:val="0"/>
      <w:marTop w:val="0"/>
      <w:marBottom w:val="0"/>
      <w:divBdr>
        <w:top w:val="none" w:sz="0" w:space="0" w:color="auto"/>
        <w:left w:val="none" w:sz="0" w:space="0" w:color="auto"/>
        <w:bottom w:val="none" w:sz="0" w:space="0" w:color="auto"/>
        <w:right w:val="none" w:sz="0" w:space="0" w:color="auto"/>
      </w:divBdr>
    </w:div>
    <w:div w:id="1751151729">
      <w:bodyDiv w:val="1"/>
      <w:marLeft w:val="0"/>
      <w:marRight w:val="0"/>
      <w:marTop w:val="0"/>
      <w:marBottom w:val="0"/>
      <w:divBdr>
        <w:top w:val="none" w:sz="0" w:space="0" w:color="auto"/>
        <w:left w:val="none" w:sz="0" w:space="0" w:color="auto"/>
        <w:bottom w:val="none" w:sz="0" w:space="0" w:color="auto"/>
        <w:right w:val="none" w:sz="0" w:space="0" w:color="auto"/>
      </w:divBdr>
    </w:div>
    <w:div w:id="1775858907">
      <w:bodyDiv w:val="1"/>
      <w:marLeft w:val="0"/>
      <w:marRight w:val="0"/>
      <w:marTop w:val="0"/>
      <w:marBottom w:val="0"/>
      <w:divBdr>
        <w:top w:val="none" w:sz="0" w:space="0" w:color="auto"/>
        <w:left w:val="none" w:sz="0" w:space="0" w:color="auto"/>
        <w:bottom w:val="none" w:sz="0" w:space="0" w:color="auto"/>
        <w:right w:val="none" w:sz="0" w:space="0" w:color="auto"/>
      </w:divBdr>
    </w:div>
    <w:div w:id="1788042141">
      <w:bodyDiv w:val="1"/>
      <w:marLeft w:val="0"/>
      <w:marRight w:val="0"/>
      <w:marTop w:val="0"/>
      <w:marBottom w:val="0"/>
      <w:divBdr>
        <w:top w:val="none" w:sz="0" w:space="0" w:color="auto"/>
        <w:left w:val="none" w:sz="0" w:space="0" w:color="auto"/>
        <w:bottom w:val="none" w:sz="0" w:space="0" w:color="auto"/>
        <w:right w:val="none" w:sz="0" w:space="0" w:color="auto"/>
      </w:divBdr>
    </w:div>
    <w:div w:id="1841041870">
      <w:bodyDiv w:val="1"/>
      <w:marLeft w:val="0"/>
      <w:marRight w:val="0"/>
      <w:marTop w:val="0"/>
      <w:marBottom w:val="0"/>
      <w:divBdr>
        <w:top w:val="none" w:sz="0" w:space="0" w:color="auto"/>
        <w:left w:val="none" w:sz="0" w:space="0" w:color="auto"/>
        <w:bottom w:val="none" w:sz="0" w:space="0" w:color="auto"/>
        <w:right w:val="none" w:sz="0" w:space="0" w:color="auto"/>
      </w:divBdr>
    </w:div>
    <w:div w:id="1852333309">
      <w:bodyDiv w:val="1"/>
      <w:marLeft w:val="0"/>
      <w:marRight w:val="0"/>
      <w:marTop w:val="0"/>
      <w:marBottom w:val="0"/>
      <w:divBdr>
        <w:top w:val="none" w:sz="0" w:space="0" w:color="auto"/>
        <w:left w:val="none" w:sz="0" w:space="0" w:color="auto"/>
        <w:bottom w:val="none" w:sz="0" w:space="0" w:color="auto"/>
        <w:right w:val="none" w:sz="0" w:space="0" w:color="auto"/>
      </w:divBdr>
    </w:div>
    <w:div w:id="1855606589">
      <w:bodyDiv w:val="1"/>
      <w:marLeft w:val="0"/>
      <w:marRight w:val="0"/>
      <w:marTop w:val="0"/>
      <w:marBottom w:val="0"/>
      <w:divBdr>
        <w:top w:val="none" w:sz="0" w:space="0" w:color="auto"/>
        <w:left w:val="none" w:sz="0" w:space="0" w:color="auto"/>
        <w:bottom w:val="none" w:sz="0" w:space="0" w:color="auto"/>
        <w:right w:val="none" w:sz="0" w:space="0" w:color="auto"/>
      </w:divBdr>
    </w:div>
    <w:div w:id="1859806446">
      <w:bodyDiv w:val="1"/>
      <w:marLeft w:val="0"/>
      <w:marRight w:val="0"/>
      <w:marTop w:val="0"/>
      <w:marBottom w:val="0"/>
      <w:divBdr>
        <w:top w:val="none" w:sz="0" w:space="0" w:color="auto"/>
        <w:left w:val="none" w:sz="0" w:space="0" w:color="auto"/>
        <w:bottom w:val="none" w:sz="0" w:space="0" w:color="auto"/>
        <w:right w:val="none" w:sz="0" w:space="0" w:color="auto"/>
      </w:divBdr>
    </w:div>
    <w:div w:id="1877809491">
      <w:bodyDiv w:val="1"/>
      <w:marLeft w:val="0"/>
      <w:marRight w:val="0"/>
      <w:marTop w:val="0"/>
      <w:marBottom w:val="0"/>
      <w:divBdr>
        <w:top w:val="none" w:sz="0" w:space="0" w:color="auto"/>
        <w:left w:val="none" w:sz="0" w:space="0" w:color="auto"/>
        <w:bottom w:val="none" w:sz="0" w:space="0" w:color="auto"/>
        <w:right w:val="none" w:sz="0" w:space="0" w:color="auto"/>
      </w:divBdr>
    </w:div>
    <w:div w:id="1881475508">
      <w:bodyDiv w:val="1"/>
      <w:marLeft w:val="0"/>
      <w:marRight w:val="0"/>
      <w:marTop w:val="0"/>
      <w:marBottom w:val="0"/>
      <w:divBdr>
        <w:top w:val="none" w:sz="0" w:space="0" w:color="auto"/>
        <w:left w:val="none" w:sz="0" w:space="0" w:color="auto"/>
        <w:bottom w:val="none" w:sz="0" w:space="0" w:color="auto"/>
        <w:right w:val="none" w:sz="0" w:space="0" w:color="auto"/>
      </w:divBdr>
    </w:div>
    <w:div w:id="1891578216">
      <w:bodyDiv w:val="1"/>
      <w:marLeft w:val="0"/>
      <w:marRight w:val="0"/>
      <w:marTop w:val="0"/>
      <w:marBottom w:val="0"/>
      <w:divBdr>
        <w:top w:val="none" w:sz="0" w:space="0" w:color="auto"/>
        <w:left w:val="none" w:sz="0" w:space="0" w:color="auto"/>
        <w:bottom w:val="none" w:sz="0" w:space="0" w:color="auto"/>
        <w:right w:val="none" w:sz="0" w:space="0" w:color="auto"/>
      </w:divBdr>
    </w:div>
    <w:div w:id="1895777193">
      <w:bodyDiv w:val="1"/>
      <w:marLeft w:val="0"/>
      <w:marRight w:val="0"/>
      <w:marTop w:val="0"/>
      <w:marBottom w:val="0"/>
      <w:divBdr>
        <w:top w:val="none" w:sz="0" w:space="0" w:color="auto"/>
        <w:left w:val="none" w:sz="0" w:space="0" w:color="auto"/>
        <w:bottom w:val="none" w:sz="0" w:space="0" w:color="auto"/>
        <w:right w:val="none" w:sz="0" w:space="0" w:color="auto"/>
      </w:divBdr>
    </w:div>
    <w:div w:id="1942831261">
      <w:bodyDiv w:val="1"/>
      <w:marLeft w:val="0"/>
      <w:marRight w:val="0"/>
      <w:marTop w:val="0"/>
      <w:marBottom w:val="0"/>
      <w:divBdr>
        <w:top w:val="none" w:sz="0" w:space="0" w:color="auto"/>
        <w:left w:val="none" w:sz="0" w:space="0" w:color="auto"/>
        <w:bottom w:val="none" w:sz="0" w:space="0" w:color="auto"/>
        <w:right w:val="none" w:sz="0" w:space="0" w:color="auto"/>
      </w:divBdr>
    </w:div>
    <w:div w:id="1947300292">
      <w:bodyDiv w:val="1"/>
      <w:marLeft w:val="0"/>
      <w:marRight w:val="0"/>
      <w:marTop w:val="0"/>
      <w:marBottom w:val="0"/>
      <w:divBdr>
        <w:top w:val="none" w:sz="0" w:space="0" w:color="auto"/>
        <w:left w:val="none" w:sz="0" w:space="0" w:color="auto"/>
        <w:bottom w:val="none" w:sz="0" w:space="0" w:color="auto"/>
        <w:right w:val="none" w:sz="0" w:space="0" w:color="auto"/>
      </w:divBdr>
    </w:div>
    <w:div w:id="1973515506">
      <w:bodyDiv w:val="1"/>
      <w:marLeft w:val="0"/>
      <w:marRight w:val="0"/>
      <w:marTop w:val="0"/>
      <w:marBottom w:val="0"/>
      <w:divBdr>
        <w:top w:val="none" w:sz="0" w:space="0" w:color="auto"/>
        <w:left w:val="none" w:sz="0" w:space="0" w:color="auto"/>
        <w:bottom w:val="none" w:sz="0" w:space="0" w:color="auto"/>
        <w:right w:val="none" w:sz="0" w:space="0" w:color="auto"/>
      </w:divBdr>
    </w:div>
    <w:div w:id="2000571595">
      <w:bodyDiv w:val="1"/>
      <w:marLeft w:val="0"/>
      <w:marRight w:val="0"/>
      <w:marTop w:val="0"/>
      <w:marBottom w:val="0"/>
      <w:divBdr>
        <w:top w:val="none" w:sz="0" w:space="0" w:color="auto"/>
        <w:left w:val="none" w:sz="0" w:space="0" w:color="auto"/>
        <w:bottom w:val="none" w:sz="0" w:space="0" w:color="auto"/>
        <w:right w:val="none" w:sz="0" w:space="0" w:color="auto"/>
      </w:divBdr>
    </w:div>
    <w:div w:id="2067949024">
      <w:bodyDiv w:val="1"/>
      <w:marLeft w:val="0"/>
      <w:marRight w:val="0"/>
      <w:marTop w:val="0"/>
      <w:marBottom w:val="0"/>
      <w:divBdr>
        <w:top w:val="none" w:sz="0" w:space="0" w:color="auto"/>
        <w:left w:val="none" w:sz="0" w:space="0" w:color="auto"/>
        <w:bottom w:val="none" w:sz="0" w:space="0" w:color="auto"/>
        <w:right w:val="none" w:sz="0" w:space="0" w:color="auto"/>
      </w:divBdr>
    </w:div>
    <w:div w:id="2070375103">
      <w:bodyDiv w:val="1"/>
      <w:marLeft w:val="0"/>
      <w:marRight w:val="0"/>
      <w:marTop w:val="0"/>
      <w:marBottom w:val="0"/>
      <w:divBdr>
        <w:top w:val="none" w:sz="0" w:space="0" w:color="auto"/>
        <w:left w:val="none" w:sz="0" w:space="0" w:color="auto"/>
        <w:bottom w:val="none" w:sz="0" w:space="0" w:color="auto"/>
        <w:right w:val="none" w:sz="0" w:space="0" w:color="auto"/>
      </w:divBdr>
    </w:div>
    <w:div w:id="2082672291">
      <w:bodyDiv w:val="1"/>
      <w:marLeft w:val="0"/>
      <w:marRight w:val="0"/>
      <w:marTop w:val="0"/>
      <w:marBottom w:val="0"/>
      <w:divBdr>
        <w:top w:val="none" w:sz="0" w:space="0" w:color="auto"/>
        <w:left w:val="none" w:sz="0" w:space="0" w:color="auto"/>
        <w:bottom w:val="none" w:sz="0" w:space="0" w:color="auto"/>
        <w:right w:val="none" w:sz="0" w:space="0" w:color="auto"/>
      </w:divBdr>
    </w:div>
    <w:div w:id="2087262077">
      <w:bodyDiv w:val="1"/>
      <w:marLeft w:val="0"/>
      <w:marRight w:val="0"/>
      <w:marTop w:val="0"/>
      <w:marBottom w:val="0"/>
      <w:divBdr>
        <w:top w:val="none" w:sz="0" w:space="0" w:color="auto"/>
        <w:left w:val="none" w:sz="0" w:space="0" w:color="auto"/>
        <w:bottom w:val="none" w:sz="0" w:space="0" w:color="auto"/>
        <w:right w:val="none" w:sz="0" w:space="0" w:color="auto"/>
      </w:divBdr>
    </w:div>
    <w:div w:id="2101441588">
      <w:bodyDiv w:val="1"/>
      <w:marLeft w:val="0"/>
      <w:marRight w:val="0"/>
      <w:marTop w:val="0"/>
      <w:marBottom w:val="0"/>
      <w:divBdr>
        <w:top w:val="none" w:sz="0" w:space="0" w:color="auto"/>
        <w:left w:val="none" w:sz="0" w:space="0" w:color="auto"/>
        <w:bottom w:val="none" w:sz="0" w:space="0" w:color="auto"/>
        <w:right w:val="none" w:sz="0" w:space="0" w:color="auto"/>
      </w:divBdr>
    </w:div>
    <w:div w:id="2103135977">
      <w:bodyDiv w:val="1"/>
      <w:marLeft w:val="0"/>
      <w:marRight w:val="0"/>
      <w:marTop w:val="0"/>
      <w:marBottom w:val="0"/>
      <w:divBdr>
        <w:top w:val="none" w:sz="0" w:space="0" w:color="auto"/>
        <w:left w:val="none" w:sz="0" w:space="0" w:color="auto"/>
        <w:bottom w:val="none" w:sz="0" w:space="0" w:color="auto"/>
        <w:right w:val="none" w:sz="0" w:space="0" w:color="auto"/>
      </w:divBdr>
    </w:div>
    <w:div w:id="2107191510">
      <w:bodyDiv w:val="1"/>
      <w:marLeft w:val="0"/>
      <w:marRight w:val="0"/>
      <w:marTop w:val="0"/>
      <w:marBottom w:val="0"/>
      <w:divBdr>
        <w:top w:val="none" w:sz="0" w:space="0" w:color="auto"/>
        <w:left w:val="none" w:sz="0" w:space="0" w:color="auto"/>
        <w:bottom w:val="none" w:sz="0" w:space="0" w:color="auto"/>
        <w:right w:val="none" w:sz="0" w:space="0" w:color="auto"/>
      </w:divBdr>
    </w:div>
    <w:div w:id="2108576985">
      <w:bodyDiv w:val="1"/>
      <w:marLeft w:val="0"/>
      <w:marRight w:val="0"/>
      <w:marTop w:val="0"/>
      <w:marBottom w:val="0"/>
      <w:divBdr>
        <w:top w:val="none" w:sz="0" w:space="0" w:color="auto"/>
        <w:left w:val="none" w:sz="0" w:space="0" w:color="auto"/>
        <w:bottom w:val="none" w:sz="0" w:space="0" w:color="auto"/>
        <w:right w:val="none" w:sz="0" w:space="0" w:color="auto"/>
      </w:divBdr>
    </w:div>
    <w:div w:id="2116555266">
      <w:bodyDiv w:val="1"/>
      <w:marLeft w:val="0"/>
      <w:marRight w:val="0"/>
      <w:marTop w:val="0"/>
      <w:marBottom w:val="0"/>
      <w:divBdr>
        <w:top w:val="none" w:sz="0" w:space="0" w:color="auto"/>
        <w:left w:val="none" w:sz="0" w:space="0" w:color="auto"/>
        <w:bottom w:val="none" w:sz="0" w:space="0" w:color="auto"/>
        <w:right w:val="none" w:sz="0" w:space="0" w:color="auto"/>
      </w:divBdr>
    </w:div>
    <w:div w:id="2117214910">
      <w:bodyDiv w:val="1"/>
      <w:marLeft w:val="0"/>
      <w:marRight w:val="0"/>
      <w:marTop w:val="0"/>
      <w:marBottom w:val="0"/>
      <w:divBdr>
        <w:top w:val="none" w:sz="0" w:space="0" w:color="auto"/>
        <w:left w:val="none" w:sz="0" w:space="0" w:color="auto"/>
        <w:bottom w:val="none" w:sz="0" w:space="0" w:color="auto"/>
        <w:right w:val="none" w:sz="0" w:space="0" w:color="auto"/>
      </w:divBdr>
    </w:div>
    <w:div w:id="212160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chart" Target="charts/chart10.xml"/><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oter" Target="footer1.xml"/><Relationship Id="rId30"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F:\Travail\Fiche_RT_4\graphs%20en%20dose\rendements%20&#233;nergie%20ro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7092022\1_Profils%20chambre%20de%20ref.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d&#233;tecteur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keskonrix\Radiophysique\PERSONNEL\DQPRM\DQPRM_2021_2023\2%20Mesures\Mesures%20&#233;lectrons%20F4\Fiche%204%20Mesures%2002082022.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F:\Travail\Fiche_RT_4\graphs%20en%20dose\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en%20dose\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Profil%20rendement%2012%20Me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s%20&#233;nergie%20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taille%20de%20champ%2012%20MeV%20o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s%20orientation%2012%20MeV%20o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20vitesse%2012%20MeV%20o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DS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6 MeV</c:v>
          </c:tx>
          <c:spPr>
            <a:ln w="9525" cap="rnd">
              <a:solidFill>
                <a:schemeClr val="accent1"/>
              </a:solidFill>
              <a:round/>
            </a:ln>
            <a:effectLst/>
          </c:spPr>
          <c:marker>
            <c:symbol val="none"/>
          </c:marker>
          <c:xVal>
            <c:numRef>
              <c:f>'rendements énergie roos'!$C$61:$C$186</c:f>
              <c:numCache>
                <c:formatCode>General</c:formatCode>
                <c:ptCount val="126"/>
                <c:pt idx="0">
                  <c:v>149.9</c:v>
                </c:pt>
                <c:pt idx="1">
                  <c:v>148.69999999999999</c:v>
                </c:pt>
                <c:pt idx="2">
                  <c:v>147.5</c:v>
                </c:pt>
                <c:pt idx="3">
                  <c:v>146.19999999999999</c:v>
                </c:pt>
                <c:pt idx="4">
                  <c:v>145.1</c:v>
                </c:pt>
                <c:pt idx="5">
                  <c:v>143.9</c:v>
                </c:pt>
                <c:pt idx="6">
                  <c:v>142.69999999999999</c:v>
                </c:pt>
                <c:pt idx="7">
                  <c:v>141.5</c:v>
                </c:pt>
                <c:pt idx="8">
                  <c:v>140.30000000000001</c:v>
                </c:pt>
                <c:pt idx="9">
                  <c:v>139</c:v>
                </c:pt>
                <c:pt idx="10">
                  <c:v>137.80000000000001</c:v>
                </c:pt>
                <c:pt idx="11">
                  <c:v>136.6</c:v>
                </c:pt>
                <c:pt idx="12">
                  <c:v>135.4</c:v>
                </c:pt>
                <c:pt idx="13">
                  <c:v>134.19999999999999</c:v>
                </c:pt>
                <c:pt idx="14">
                  <c:v>133</c:v>
                </c:pt>
                <c:pt idx="15">
                  <c:v>131.80000000000001</c:v>
                </c:pt>
                <c:pt idx="16">
                  <c:v>130.6</c:v>
                </c:pt>
                <c:pt idx="17">
                  <c:v>129.4</c:v>
                </c:pt>
                <c:pt idx="18">
                  <c:v>128.19999999999999</c:v>
                </c:pt>
                <c:pt idx="19">
                  <c:v>127</c:v>
                </c:pt>
                <c:pt idx="20">
                  <c:v>125.8</c:v>
                </c:pt>
                <c:pt idx="21">
                  <c:v>124.6</c:v>
                </c:pt>
                <c:pt idx="22">
                  <c:v>123.4</c:v>
                </c:pt>
                <c:pt idx="23">
                  <c:v>122.2</c:v>
                </c:pt>
                <c:pt idx="24">
                  <c:v>121</c:v>
                </c:pt>
                <c:pt idx="25">
                  <c:v>119.8</c:v>
                </c:pt>
                <c:pt idx="26">
                  <c:v>118.6</c:v>
                </c:pt>
                <c:pt idx="27">
                  <c:v>117.4</c:v>
                </c:pt>
                <c:pt idx="28">
                  <c:v>116.2</c:v>
                </c:pt>
                <c:pt idx="29">
                  <c:v>115</c:v>
                </c:pt>
                <c:pt idx="30">
                  <c:v>113.8</c:v>
                </c:pt>
                <c:pt idx="31">
                  <c:v>112.6</c:v>
                </c:pt>
                <c:pt idx="32">
                  <c:v>111.4</c:v>
                </c:pt>
                <c:pt idx="33">
                  <c:v>110.2</c:v>
                </c:pt>
                <c:pt idx="34">
                  <c:v>109</c:v>
                </c:pt>
                <c:pt idx="35">
                  <c:v>107.8</c:v>
                </c:pt>
                <c:pt idx="36">
                  <c:v>106.6</c:v>
                </c:pt>
                <c:pt idx="37">
                  <c:v>105.4</c:v>
                </c:pt>
                <c:pt idx="38">
                  <c:v>104.2</c:v>
                </c:pt>
                <c:pt idx="39">
                  <c:v>103</c:v>
                </c:pt>
                <c:pt idx="40">
                  <c:v>101.8</c:v>
                </c:pt>
                <c:pt idx="41">
                  <c:v>100.6</c:v>
                </c:pt>
                <c:pt idx="42">
                  <c:v>99.4</c:v>
                </c:pt>
                <c:pt idx="43">
                  <c:v>98.2</c:v>
                </c:pt>
                <c:pt idx="44">
                  <c:v>97</c:v>
                </c:pt>
                <c:pt idx="45">
                  <c:v>95.8</c:v>
                </c:pt>
                <c:pt idx="46">
                  <c:v>94.6</c:v>
                </c:pt>
                <c:pt idx="47">
                  <c:v>93.4</c:v>
                </c:pt>
                <c:pt idx="48">
                  <c:v>92.1</c:v>
                </c:pt>
                <c:pt idx="49">
                  <c:v>91</c:v>
                </c:pt>
                <c:pt idx="50">
                  <c:v>89.7</c:v>
                </c:pt>
                <c:pt idx="51">
                  <c:v>88.6</c:v>
                </c:pt>
                <c:pt idx="52">
                  <c:v>87.3</c:v>
                </c:pt>
                <c:pt idx="53">
                  <c:v>86.1</c:v>
                </c:pt>
                <c:pt idx="54">
                  <c:v>84.9</c:v>
                </c:pt>
                <c:pt idx="55">
                  <c:v>83.7</c:v>
                </c:pt>
                <c:pt idx="56">
                  <c:v>82.5</c:v>
                </c:pt>
                <c:pt idx="57">
                  <c:v>81.3</c:v>
                </c:pt>
                <c:pt idx="58">
                  <c:v>80.099999999999994</c:v>
                </c:pt>
                <c:pt idx="59">
                  <c:v>78.900000000000006</c:v>
                </c:pt>
                <c:pt idx="60">
                  <c:v>77.7</c:v>
                </c:pt>
                <c:pt idx="61">
                  <c:v>76.5</c:v>
                </c:pt>
                <c:pt idx="62">
                  <c:v>75.3</c:v>
                </c:pt>
                <c:pt idx="63">
                  <c:v>74.099999999999994</c:v>
                </c:pt>
                <c:pt idx="64">
                  <c:v>72.900000000000006</c:v>
                </c:pt>
                <c:pt idx="65">
                  <c:v>71.7</c:v>
                </c:pt>
                <c:pt idx="66">
                  <c:v>70.5</c:v>
                </c:pt>
                <c:pt idx="67">
                  <c:v>69.2</c:v>
                </c:pt>
                <c:pt idx="68">
                  <c:v>68</c:v>
                </c:pt>
                <c:pt idx="69">
                  <c:v>66.8</c:v>
                </c:pt>
                <c:pt idx="70">
                  <c:v>65.599999999999994</c:v>
                </c:pt>
                <c:pt idx="71">
                  <c:v>64.400000000000006</c:v>
                </c:pt>
                <c:pt idx="72">
                  <c:v>63.2</c:v>
                </c:pt>
                <c:pt idx="73">
                  <c:v>62</c:v>
                </c:pt>
                <c:pt idx="74">
                  <c:v>60.8</c:v>
                </c:pt>
                <c:pt idx="75">
                  <c:v>59.6</c:v>
                </c:pt>
                <c:pt idx="76">
                  <c:v>58.4</c:v>
                </c:pt>
                <c:pt idx="77">
                  <c:v>57.2</c:v>
                </c:pt>
                <c:pt idx="78">
                  <c:v>56</c:v>
                </c:pt>
                <c:pt idx="79">
                  <c:v>54.8</c:v>
                </c:pt>
                <c:pt idx="80">
                  <c:v>53.6</c:v>
                </c:pt>
                <c:pt idx="81">
                  <c:v>52.4</c:v>
                </c:pt>
                <c:pt idx="82">
                  <c:v>51.2</c:v>
                </c:pt>
                <c:pt idx="83">
                  <c:v>50</c:v>
                </c:pt>
                <c:pt idx="84">
                  <c:v>48.8</c:v>
                </c:pt>
                <c:pt idx="85">
                  <c:v>47.6</c:v>
                </c:pt>
                <c:pt idx="86">
                  <c:v>46.4</c:v>
                </c:pt>
                <c:pt idx="87">
                  <c:v>45.2</c:v>
                </c:pt>
                <c:pt idx="88">
                  <c:v>44</c:v>
                </c:pt>
                <c:pt idx="89">
                  <c:v>42.7</c:v>
                </c:pt>
                <c:pt idx="90">
                  <c:v>41.5</c:v>
                </c:pt>
                <c:pt idx="91">
                  <c:v>40.299999999999997</c:v>
                </c:pt>
                <c:pt idx="92">
                  <c:v>39.1</c:v>
                </c:pt>
                <c:pt idx="93">
                  <c:v>37.9</c:v>
                </c:pt>
                <c:pt idx="94">
                  <c:v>36.700000000000003</c:v>
                </c:pt>
                <c:pt idx="95">
                  <c:v>35.5</c:v>
                </c:pt>
                <c:pt idx="96">
                  <c:v>34.299999999999997</c:v>
                </c:pt>
                <c:pt idx="97">
                  <c:v>33.1</c:v>
                </c:pt>
                <c:pt idx="98">
                  <c:v>31.9</c:v>
                </c:pt>
                <c:pt idx="99">
                  <c:v>30.7</c:v>
                </c:pt>
                <c:pt idx="100">
                  <c:v>29.5</c:v>
                </c:pt>
                <c:pt idx="101">
                  <c:v>28.3</c:v>
                </c:pt>
                <c:pt idx="102">
                  <c:v>27.1</c:v>
                </c:pt>
                <c:pt idx="103">
                  <c:v>25.9</c:v>
                </c:pt>
                <c:pt idx="104">
                  <c:v>24.7</c:v>
                </c:pt>
                <c:pt idx="105">
                  <c:v>23.5</c:v>
                </c:pt>
                <c:pt idx="106">
                  <c:v>22.3</c:v>
                </c:pt>
                <c:pt idx="107">
                  <c:v>21.1</c:v>
                </c:pt>
                <c:pt idx="108">
                  <c:v>19.899999999999999</c:v>
                </c:pt>
                <c:pt idx="109">
                  <c:v>18.600000000000001</c:v>
                </c:pt>
                <c:pt idx="110">
                  <c:v>17.399999999999999</c:v>
                </c:pt>
                <c:pt idx="111">
                  <c:v>16.2</c:v>
                </c:pt>
                <c:pt idx="112">
                  <c:v>15</c:v>
                </c:pt>
                <c:pt idx="113">
                  <c:v>13.8</c:v>
                </c:pt>
                <c:pt idx="114">
                  <c:v>12.6</c:v>
                </c:pt>
                <c:pt idx="115">
                  <c:v>11.4</c:v>
                </c:pt>
                <c:pt idx="116">
                  <c:v>10.199999999999999</c:v>
                </c:pt>
                <c:pt idx="117">
                  <c:v>9</c:v>
                </c:pt>
                <c:pt idx="118">
                  <c:v>7.8</c:v>
                </c:pt>
                <c:pt idx="119">
                  <c:v>6.6</c:v>
                </c:pt>
                <c:pt idx="120">
                  <c:v>5.4</c:v>
                </c:pt>
                <c:pt idx="121">
                  <c:v>4.2</c:v>
                </c:pt>
                <c:pt idx="122">
                  <c:v>3</c:v>
                </c:pt>
                <c:pt idx="123">
                  <c:v>1.8</c:v>
                </c:pt>
                <c:pt idx="124">
                  <c:v>0.6</c:v>
                </c:pt>
                <c:pt idx="125">
                  <c:v>-0.5</c:v>
                </c:pt>
              </c:numCache>
            </c:numRef>
          </c:xVal>
          <c:yVal>
            <c:numRef>
              <c:f>'rendements énergie roos'!$F$61:$F$186</c:f>
              <c:numCache>
                <c:formatCode>General</c:formatCode>
                <c:ptCount val="126"/>
                <c:pt idx="0">
                  <c:v>0.25</c:v>
                </c:pt>
                <c:pt idx="1">
                  <c:v>0.27</c:v>
                </c:pt>
                <c:pt idx="2">
                  <c:v>0.24</c:v>
                </c:pt>
                <c:pt idx="3">
                  <c:v>0.27</c:v>
                </c:pt>
                <c:pt idx="4">
                  <c:v>0.27</c:v>
                </c:pt>
                <c:pt idx="5">
                  <c:v>0.25</c:v>
                </c:pt>
                <c:pt idx="6">
                  <c:v>0.26</c:v>
                </c:pt>
                <c:pt idx="7">
                  <c:v>0.27</c:v>
                </c:pt>
                <c:pt idx="8">
                  <c:v>0.28000000000000003</c:v>
                </c:pt>
                <c:pt idx="9">
                  <c:v>0.27</c:v>
                </c:pt>
                <c:pt idx="10">
                  <c:v>0.25</c:v>
                </c:pt>
                <c:pt idx="11">
                  <c:v>0.26</c:v>
                </c:pt>
                <c:pt idx="12">
                  <c:v>0.27</c:v>
                </c:pt>
                <c:pt idx="13">
                  <c:v>0.28000000000000003</c:v>
                </c:pt>
                <c:pt idx="14">
                  <c:v>0.26</c:v>
                </c:pt>
                <c:pt idx="15">
                  <c:v>0.28000000000000003</c:v>
                </c:pt>
                <c:pt idx="16">
                  <c:v>0.28999999999999998</c:v>
                </c:pt>
                <c:pt idx="17">
                  <c:v>0.28999999999999998</c:v>
                </c:pt>
                <c:pt idx="18">
                  <c:v>0.28999999999999998</c:v>
                </c:pt>
                <c:pt idx="19">
                  <c:v>0.31</c:v>
                </c:pt>
                <c:pt idx="20">
                  <c:v>0.3</c:v>
                </c:pt>
                <c:pt idx="21">
                  <c:v>0.3</c:v>
                </c:pt>
                <c:pt idx="22">
                  <c:v>0.28999999999999998</c:v>
                </c:pt>
                <c:pt idx="23">
                  <c:v>0.32</c:v>
                </c:pt>
                <c:pt idx="24">
                  <c:v>0.3</c:v>
                </c:pt>
                <c:pt idx="25">
                  <c:v>0.31</c:v>
                </c:pt>
                <c:pt idx="26">
                  <c:v>0.31</c:v>
                </c:pt>
                <c:pt idx="27">
                  <c:v>0.32</c:v>
                </c:pt>
                <c:pt idx="28">
                  <c:v>0.32</c:v>
                </c:pt>
                <c:pt idx="29">
                  <c:v>0.33</c:v>
                </c:pt>
                <c:pt idx="30">
                  <c:v>0.32</c:v>
                </c:pt>
                <c:pt idx="31">
                  <c:v>0.32</c:v>
                </c:pt>
                <c:pt idx="32">
                  <c:v>0.34</c:v>
                </c:pt>
                <c:pt idx="33">
                  <c:v>0.33</c:v>
                </c:pt>
                <c:pt idx="34">
                  <c:v>0.35</c:v>
                </c:pt>
                <c:pt idx="35">
                  <c:v>0.34</c:v>
                </c:pt>
                <c:pt idx="36">
                  <c:v>0.35</c:v>
                </c:pt>
                <c:pt idx="37">
                  <c:v>0.35</c:v>
                </c:pt>
                <c:pt idx="38">
                  <c:v>0.35</c:v>
                </c:pt>
                <c:pt idx="39">
                  <c:v>0.36</c:v>
                </c:pt>
                <c:pt idx="40">
                  <c:v>0.36</c:v>
                </c:pt>
                <c:pt idx="41">
                  <c:v>0.37</c:v>
                </c:pt>
                <c:pt idx="42">
                  <c:v>0.36</c:v>
                </c:pt>
                <c:pt idx="43">
                  <c:v>0.38</c:v>
                </c:pt>
                <c:pt idx="44">
                  <c:v>0.38</c:v>
                </c:pt>
                <c:pt idx="45">
                  <c:v>0.39</c:v>
                </c:pt>
                <c:pt idx="46">
                  <c:v>0.37</c:v>
                </c:pt>
                <c:pt idx="47">
                  <c:v>0.39</c:v>
                </c:pt>
                <c:pt idx="48">
                  <c:v>0.39</c:v>
                </c:pt>
                <c:pt idx="49">
                  <c:v>0.41</c:v>
                </c:pt>
                <c:pt idx="50">
                  <c:v>0.42</c:v>
                </c:pt>
                <c:pt idx="51">
                  <c:v>0.4</c:v>
                </c:pt>
                <c:pt idx="52">
                  <c:v>0.42</c:v>
                </c:pt>
                <c:pt idx="53">
                  <c:v>0.41</c:v>
                </c:pt>
                <c:pt idx="54">
                  <c:v>0.42</c:v>
                </c:pt>
                <c:pt idx="55">
                  <c:v>0.41</c:v>
                </c:pt>
                <c:pt idx="56">
                  <c:v>0.42</c:v>
                </c:pt>
                <c:pt idx="57">
                  <c:v>0.43</c:v>
                </c:pt>
                <c:pt idx="58">
                  <c:v>0.44</c:v>
                </c:pt>
                <c:pt idx="59">
                  <c:v>0.44</c:v>
                </c:pt>
                <c:pt idx="60">
                  <c:v>0.44</c:v>
                </c:pt>
                <c:pt idx="61">
                  <c:v>0.45</c:v>
                </c:pt>
                <c:pt idx="62">
                  <c:v>0.45</c:v>
                </c:pt>
                <c:pt idx="63">
                  <c:v>0.46</c:v>
                </c:pt>
                <c:pt idx="64">
                  <c:v>0.47</c:v>
                </c:pt>
                <c:pt idx="65">
                  <c:v>0.47</c:v>
                </c:pt>
                <c:pt idx="66">
                  <c:v>0.47</c:v>
                </c:pt>
                <c:pt idx="67">
                  <c:v>0.46</c:v>
                </c:pt>
                <c:pt idx="68">
                  <c:v>0.49</c:v>
                </c:pt>
                <c:pt idx="69">
                  <c:v>0.48</c:v>
                </c:pt>
                <c:pt idx="70">
                  <c:v>0.49</c:v>
                </c:pt>
                <c:pt idx="71">
                  <c:v>0.48</c:v>
                </c:pt>
                <c:pt idx="72">
                  <c:v>0.47</c:v>
                </c:pt>
                <c:pt idx="73">
                  <c:v>0.5</c:v>
                </c:pt>
                <c:pt idx="74">
                  <c:v>0.5</c:v>
                </c:pt>
                <c:pt idx="75">
                  <c:v>0.53</c:v>
                </c:pt>
                <c:pt idx="76">
                  <c:v>0.52</c:v>
                </c:pt>
                <c:pt idx="77">
                  <c:v>0.51</c:v>
                </c:pt>
                <c:pt idx="78">
                  <c:v>0.53</c:v>
                </c:pt>
                <c:pt idx="79">
                  <c:v>0.52</c:v>
                </c:pt>
                <c:pt idx="80">
                  <c:v>0.54</c:v>
                </c:pt>
                <c:pt idx="81">
                  <c:v>0.54</c:v>
                </c:pt>
                <c:pt idx="82">
                  <c:v>0.55000000000000004</c:v>
                </c:pt>
                <c:pt idx="83">
                  <c:v>0.55000000000000004</c:v>
                </c:pt>
                <c:pt idx="84">
                  <c:v>0.55000000000000004</c:v>
                </c:pt>
                <c:pt idx="85">
                  <c:v>0.56999999999999995</c:v>
                </c:pt>
                <c:pt idx="86">
                  <c:v>0.57999999999999996</c:v>
                </c:pt>
                <c:pt idx="87">
                  <c:v>0.56999999999999995</c:v>
                </c:pt>
                <c:pt idx="88">
                  <c:v>0.56999999999999995</c:v>
                </c:pt>
                <c:pt idx="89">
                  <c:v>0.57999999999999996</c:v>
                </c:pt>
                <c:pt idx="90">
                  <c:v>0.6</c:v>
                </c:pt>
                <c:pt idx="91">
                  <c:v>0.6</c:v>
                </c:pt>
                <c:pt idx="92">
                  <c:v>0.61</c:v>
                </c:pt>
                <c:pt idx="93">
                  <c:v>0.62</c:v>
                </c:pt>
                <c:pt idx="94">
                  <c:v>0.61</c:v>
                </c:pt>
                <c:pt idx="95">
                  <c:v>0.65</c:v>
                </c:pt>
                <c:pt idx="96">
                  <c:v>0.76</c:v>
                </c:pt>
                <c:pt idx="97">
                  <c:v>1.0900000000000001</c:v>
                </c:pt>
                <c:pt idx="98">
                  <c:v>2.04</c:v>
                </c:pt>
                <c:pt idx="99">
                  <c:v>4.18</c:v>
                </c:pt>
                <c:pt idx="100">
                  <c:v>7.59</c:v>
                </c:pt>
                <c:pt idx="101">
                  <c:v>13.15</c:v>
                </c:pt>
                <c:pt idx="102">
                  <c:v>20.58</c:v>
                </c:pt>
                <c:pt idx="103">
                  <c:v>29.27</c:v>
                </c:pt>
                <c:pt idx="104">
                  <c:v>40.200000000000003</c:v>
                </c:pt>
                <c:pt idx="105">
                  <c:v>50.07</c:v>
                </c:pt>
                <c:pt idx="106">
                  <c:v>60.21</c:v>
                </c:pt>
                <c:pt idx="107">
                  <c:v>70.38</c:v>
                </c:pt>
                <c:pt idx="108">
                  <c:v>78.599999999999994</c:v>
                </c:pt>
                <c:pt idx="109">
                  <c:v>86.19</c:v>
                </c:pt>
                <c:pt idx="110">
                  <c:v>91.76</c:v>
                </c:pt>
                <c:pt idx="111">
                  <c:v>96.21</c:v>
                </c:pt>
                <c:pt idx="112">
                  <c:v>98.92</c:v>
                </c:pt>
                <c:pt idx="113">
                  <c:v>100</c:v>
                </c:pt>
                <c:pt idx="114">
                  <c:v>100</c:v>
                </c:pt>
                <c:pt idx="115">
                  <c:v>98.86</c:v>
                </c:pt>
                <c:pt idx="116">
                  <c:v>97.26</c:v>
                </c:pt>
                <c:pt idx="117">
                  <c:v>94.97</c:v>
                </c:pt>
                <c:pt idx="118">
                  <c:v>92.48</c:v>
                </c:pt>
                <c:pt idx="119">
                  <c:v>89.98</c:v>
                </c:pt>
                <c:pt idx="120">
                  <c:v>87.37</c:v>
                </c:pt>
                <c:pt idx="121">
                  <c:v>84.95</c:v>
                </c:pt>
                <c:pt idx="122">
                  <c:v>82.57</c:v>
                </c:pt>
                <c:pt idx="123">
                  <c:v>80.91</c:v>
                </c:pt>
                <c:pt idx="124">
                  <c:v>80.2</c:v>
                </c:pt>
                <c:pt idx="125">
                  <c:v>80.36</c:v>
                </c:pt>
              </c:numCache>
            </c:numRef>
          </c:yVal>
          <c:smooth val="1"/>
          <c:extLst>
            <c:ext xmlns:c16="http://schemas.microsoft.com/office/drawing/2014/chart" uri="{C3380CC4-5D6E-409C-BE32-E72D297353CC}">
              <c16:uniqueId val="{00000000-9734-485E-95FE-7B31C514857E}"/>
            </c:ext>
          </c:extLst>
        </c:ser>
        <c:ser>
          <c:idx val="1"/>
          <c:order val="1"/>
          <c:tx>
            <c:v>9 MeV</c:v>
          </c:tx>
          <c:spPr>
            <a:ln w="9525" cap="rnd">
              <a:solidFill>
                <a:schemeClr val="accent2"/>
              </a:solidFill>
              <a:round/>
            </a:ln>
            <a:effectLst/>
          </c:spPr>
          <c:marker>
            <c:symbol val="none"/>
          </c:marker>
          <c:xVal>
            <c:numRef>
              <c:f>'rendements énergie roos'!$C$207:$C$332</c:f>
              <c:numCache>
                <c:formatCode>General</c:formatCode>
                <c:ptCount val="126"/>
                <c:pt idx="0">
                  <c:v>150</c:v>
                </c:pt>
                <c:pt idx="1">
                  <c:v>149.30000000000001</c:v>
                </c:pt>
                <c:pt idx="2">
                  <c:v>148</c:v>
                </c:pt>
                <c:pt idx="3">
                  <c:v>146.69999999999999</c:v>
                </c:pt>
                <c:pt idx="4">
                  <c:v>145.6</c:v>
                </c:pt>
                <c:pt idx="5">
                  <c:v>144.4</c:v>
                </c:pt>
                <c:pt idx="6">
                  <c:v>143.19999999999999</c:v>
                </c:pt>
                <c:pt idx="7">
                  <c:v>141.9</c:v>
                </c:pt>
                <c:pt idx="8">
                  <c:v>140.69999999999999</c:v>
                </c:pt>
                <c:pt idx="9">
                  <c:v>139.5</c:v>
                </c:pt>
                <c:pt idx="10">
                  <c:v>138.30000000000001</c:v>
                </c:pt>
                <c:pt idx="11">
                  <c:v>137.19999999999999</c:v>
                </c:pt>
                <c:pt idx="12">
                  <c:v>136</c:v>
                </c:pt>
                <c:pt idx="13">
                  <c:v>134.69999999999999</c:v>
                </c:pt>
                <c:pt idx="14">
                  <c:v>133.5</c:v>
                </c:pt>
                <c:pt idx="15">
                  <c:v>132.30000000000001</c:v>
                </c:pt>
                <c:pt idx="16">
                  <c:v>131.1</c:v>
                </c:pt>
                <c:pt idx="17">
                  <c:v>129.9</c:v>
                </c:pt>
                <c:pt idx="18">
                  <c:v>128.80000000000001</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4.5999999999999996</c:v>
                </c:pt>
                <c:pt idx="122">
                  <c:v>3.5</c:v>
                </c:pt>
                <c:pt idx="123">
                  <c:v>2.2999999999999998</c:v>
                </c:pt>
                <c:pt idx="124">
                  <c:v>1</c:v>
                </c:pt>
                <c:pt idx="125">
                  <c:v>-0.5</c:v>
                </c:pt>
              </c:numCache>
            </c:numRef>
          </c:xVal>
          <c:yVal>
            <c:numRef>
              <c:f>'rendements énergie roos'!$F$207:$F$332</c:f>
              <c:numCache>
                <c:formatCode>General</c:formatCode>
                <c:ptCount val="126"/>
                <c:pt idx="0">
                  <c:v>0.6</c:v>
                </c:pt>
                <c:pt idx="1">
                  <c:v>0.55000000000000004</c:v>
                </c:pt>
                <c:pt idx="2">
                  <c:v>0.56000000000000005</c:v>
                </c:pt>
                <c:pt idx="3">
                  <c:v>0.56000000000000005</c:v>
                </c:pt>
                <c:pt idx="4">
                  <c:v>0.56000000000000005</c:v>
                </c:pt>
                <c:pt idx="5">
                  <c:v>0.57999999999999996</c:v>
                </c:pt>
                <c:pt idx="6">
                  <c:v>0.56999999999999995</c:v>
                </c:pt>
                <c:pt idx="7">
                  <c:v>0.56999999999999995</c:v>
                </c:pt>
                <c:pt idx="8">
                  <c:v>0.56000000000000005</c:v>
                </c:pt>
                <c:pt idx="9">
                  <c:v>0.57999999999999996</c:v>
                </c:pt>
                <c:pt idx="10">
                  <c:v>0.59</c:v>
                </c:pt>
                <c:pt idx="11">
                  <c:v>0.61</c:v>
                </c:pt>
                <c:pt idx="12">
                  <c:v>0.6</c:v>
                </c:pt>
                <c:pt idx="13">
                  <c:v>0.6</c:v>
                </c:pt>
                <c:pt idx="14">
                  <c:v>0.6</c:v>
                </c:pt>
                <c:pt idx="15">
                  <c:v>0.62</c:v>
                </c:pt>
                <c:pt idx="16">
                  <c:v>0.62</c:v>
                </c:pt>
                <c:pt idx="17">
                  <c:v>0.62</c:v>
                </c:pt>
                <c:pt idx="18">
                  <c:v>0.62</c:v>
                </c:pt>
                <c:pt idx="19">
                  <c:v>0.63</c:v>
                </c:pt>
                <c:pt idx="20">
                  <c:v>0.64</c:v>
                </c:pt>
                <c:pt idx="21">
                  <c:v>0.63</c:v>
                </c:pt>
                <c:pt idx="22">
                  <c:v>0.65</c:v>
                </c:pt>
                <c:pt idx="23">
                  <c:v>0.64</c:v>
                </c:pt>
                <c:pt idx="24">
                  <c:v>0.65</c:v>
                </c:pt>
                <c:pt idx="25">
                  <c:v>0.67</c:v>
                </c:pt>
                <c:pt idx="26">
                  <c:v>0.68</c:v>
                </c:pt>
                <c:pt idx="27">
                  <c:v>0.69</c:v>
                </c:pt>
                <c:pt idx="28">
                  <c:v>0.67</c:v>
                </c:pt>
                <c:pt idx="29">
                  <c:v>0.68</c:v>
                </c:pt>
                <c:pt idx="30">
                  <c:v>0.7</c:v>
                </c:pt>
                <c:pt idx="31">
                  <c:v>0.7</c:v>
                </c:pt>
                <c:pt idx="32">
                  <c:v>0.71</c:v>
                </c:pt>
                <c:pt idx="33">
                  <c:v>0.71</c:v>
                </c:pt>
                <c:pt idx="34">
                  <c:v>0.72</c:v>
                </c:pt>
                <c:pt idx="35">
                  <c:v>0.73</c:v>
                </c:pt>
                <c:pt idx="36">
                  <c:v>0.73</c:v>
                </c:pt>
                <c:pt idx="37">
                  <c:v>0.75</c:v>
                </c:pt>
                <c:pt idx="38">
                  <c:v>0.75</c:v>
                </c:pt>
                <c:pt idx="39">
                  <c:v>0.76</c:v>
                </c:pt>
                <c:pt idx="40">
                  <c:v>0.78</c:v>
                </c:pt>
                <c:pt idx="41">
                  <c:v>0.77</c:v>
                </c:pt>
                <c:pt idx="42">
                  <c:v>0.77</c:v>
                </c:pt>
                <c:pt idx="43">
                  <c:v>0.79</c:v>
                </c:pt>
                <c:pt idx="44">
                  <c:v>0.78</c:v>
                </c:pt>
                <c:pt idx="45">
                  <c:v>0.79</c:v>
                </c:pt>
                <c:pt idx="46">
                  <c:v>0.8</c:v>
                </c:pt>
                <c:pt idx="47">
                  <c:v>0.81</c:v>
                </c:pt>
                <c:pt idx="48">
                  <c:v>0.82</c:v>
                </c:pt>
                <c:pt idx="49">
                  <c:v>0.82</c:v>
                </c:pt>
                <c:pt idx="50">
                  <c:v>0.83</c:v>
                </c:pt>
                <c:pt idx="51">
                  <c:v>0.83</c:v>
                </c:pt>
                <c:pt idx="52">
                  <c:v>0.84</c:v>
                </c:pt>
                <c:pt idx="53">
                  <c:v>0.84</c:v>
                </c:pt>
                <c:pt idx="54">
                  <c:v>0.86</c:v>
                </c:pt>
                <c:pt idx="55">
                  <c:v>0.87</c:v>
                </c:pt>
                <c:pt idx="56">
                  <c:v>0.88</c:v>
                </c:pt>
                <c:pt idx="57">
                  <c:v>0.89</c:v>
                </c:pt>
                <c:pt idx="58">
                  <c:v>0.88</c:v>
                </c:pt>
                <c:pt idx="59">
                  <c:v>0.89</c:v>
                </c:pt>
                <c:pt idx="60">
                  <c:v>0.91</c:v>
                </c:pt>
                <c:pt idx="61">
                  <c:v>0.9</c:v>
                </c:pt>
                <c:pt idx="62">
                  <c:v>0.93</c:v>
                </c:pt>
                <c:pt idx="63">
                  <c:v>0.93</c:v>
                </c:pt>
                <c:pt idx="64">
                  <c:v>0.95</c:v>
                </c:pt>
                <c:pt idx="65">
                  <c:v>0.94</c:v>
                </c:pt>
                <c:pt idx="66">
                  <c:v>0.96</c:v>
                </c:pt>
                <c:pt idx="67">
                  <c:v>0.97</c:v>
                </c:pt>
                <c:pt idx="68">
                  <c:v>0.98</c:v>
                </c:pt>
                <c:pt idx="69">
                  <c:v>1</c:v>
                </c:pt>
                <c:pt idx="70">
                  <c:v>0.99</c:v>
                </c:pt>
                <c:pt idx="71">
                  <c:v>1.02</c:v>
                </c:pt>
                <c:pt idx="72">
                  <c:v>1.03</c:v>
                </c:pt>
                <c:pt idx="73">
                  <c:v>1.02</c:v>
                </c:pt>
                <c:pt idx="74">
                  <c:v>1.02</c:v>
                </c:pt>
                <c:pt idx="75">
                  <c:v>1.05</c:v>
                </c:pt>
                <c:pt idx="76">
                  <c:v>1.07</c:v>
                </c:pt>
                <c:pt idx="77">
                  <c:v>1.07</c:v>
                </c:pt>
                <c:pt idx="78">
                  <c:v>1.07</c:v>
                </c:pt>
                <c:pt idx="79">
                  <c:v>1.0900000000000001</c:v>
                </c:pt>
                <c:pt idx="80">
                  <c:v>1.1100000000000001</c:v>
                </c:pt>
                <c:pt idx="81">
                  <c:v>1.1100000000000001</c:v>
                </c:pt>
                <c:pt idx="82">
                  <c:v>1.1499999999999999</c:v>
                </c:pt>
                <c:pt idx="83">
                  <c:v>1.25</c:v>
                </c:pt>
                <c:pt idx="84">
                  <c:v>1.5</c:v>
                </c:pt>
                <c:pt idx="85">
                  <c:v>2.02</c:v>
                </c:pt>
                <c:pt idx="86">
                  <c:v>2.93</c:v>
                </c:pt>
                <c:pt idx="87">
                  <c:v>4.5199999999999996</c:v>
                </c:pt>
                <c:pt idx="88">
                  <c:v>7.15</c:v>
                </c:pt>
                <c:pt idx="89">
                  <c:v>10.42</c:v>
                </c:pt>
                <c:pt idx="90">
                  <c:v>15.2</c:v>
                </c:pt>
                <c:pt idx="91">
                  <c:v>21.07</c:v>
                </c:pt>
                <c:pt idx="92">
                  <c:v>26.84</c:v>
                </c:pt>
                <c:pt idx="93">
                  <c:v>34.340000000000003</c:v>
                </c:pt>
                <c:pt idx="94">
                  <c:v>41.74</c:v>
                </c:pt>
                <c:pt idx="95">
                  <c:v>48.94</c:v>
                </c:pt>
                <c:pt idx="96">
                  <c:v>56.8</c:v>
                </c:pt>
                <c:pt idx="97">
                  <c:v>63.8</c:v>
                </c:pt>
                <c:pt idx="98">
                  <c:v>70.55</c:v>
                </c:pt>
                <c:pt idx="99">
                  <c:v>76.790000000000006</c:v>
                </c:pt>
                <c:pt idx="100">
                  <c:v>81.86</c:v>
                </c:pt>
                <c:pt idx="101">
                  <c:v>86.87</c:v>
                </c:pt>
                <c:pt idx="102">
                  <c:v>90.59</c:v>
                </c:pt>
                <c:pt idx="103">
                  <c:v>93.72</c:v>
                </c:pt>
                <c:pt idx="104">
                  <c:v>96.38</c:v>
                </c:pt>
                <c:pt idx="105">
                  <c:v>98</c:v>
                </c:pt>
                <c:pt idx="106">
                  <c:v>99.42</c:v>
                </c:pt>
                <c:pt idx="107">
                  <c:v>100</c:v>
                </c:pt>
                <c:pt idx="108">
                  <c:v>99.99</c:v>
                </c:pt>
                <c:pt idx="109">
                  <c:v>99.73</c:v>
                </c:pt>
                <c:pt idx="110">
                  <c:v>99.16</c:v>
                </c:pt>
                <c:pt idx="111">
                  <c:v>98.22</c:v>
                </c:pt>
                <c:pt idx="112">
                  <c:v>97.23</c:v>
                </c:pt>
                <c:pt idx="113">
                  <c:v>96.16</c:v>
                </c:pt>
                <c:pt idx="114">
                  <c:v>94.93</c:v>
                </c:pt>
                <c:pt idx="115">
                  <c:v>93.65</c:v>
                </c:pt>
                <c:pt idx="116">
                  <c:v>92.57</c:v>
                </c:pt>
                <c:pt idx="117">
                  <c:v>91.29</c:v>
                </c:pt>
                <c:pt idx="118">
                  <c:v>90.1</c:v>
                </c:pt>
                <c:pt idx="119">
                  <c:v>89.18</c:v>
                </c:pt>
                <c:pt idx="120">
                  <c:v>88.02</c:v>
                </c:pt>
                <c:pt idx="121">
                  <c:v>86.92</c:v>
                </c:pt>
                <c:pt idx="122">
                  <c:v>85.63</c:v>
                </c:pt>
                <c:pt idx="123">
                  <c:v>84.57</c:v>
                </c:pt>
                <c:pt idx="124">
                  <c:v>83.79</c:v>
                </c:pt>
                <c:pt idx="125">
                  <c:v>83.94</c:v>
                </c:pt>
              </c:numCache>
            </c:numRef>
          </c:yVal>
          <c:smooth val="1"/>
          <c:extLst>
            <c:ext xmlns:c16="http://schemas.microsoft.com/office/drawing/2014/chart" uri="{C3380CC4-5D6E-409C-BE32-E72D297353CC}">
              <c16:uniqueId val="{00000001-9734-485E-95FE-7B31C514857E}"/>
            </c:ext>
          </c:extLst>
        </c:ser>
        <c:ser>
          <c:idx val="2"/>
          <c:order val="2"/>
          <c:tx>
            <c:v>15 MeV</c:v>
          </c:tx>
          <c:spPr>
            <a:ln w="9525" cap="rnd">
              <a:solidFill>
                <a:schemeClr val="accent3"/>
              </a:solidFill>
              <a:round/>
            </a:ln>
            <a:effectLst/>
          </c:spPr>
          <c:marker>
            <c:symbol val="none"/>
          </c:marker>
          <c:xVal>
            <c:numRef>
              <c:f>'rendements énergie roos'!$C$353:$C$478</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énergie roos'!$F$353:$F$478</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1"/>
          <c:extLst>
            <c:ext xmlns:c16="http://schemas.microsoft.com/office/drawing/2014/chart" uri="{C3380CC4-5D6E-409C-BE32-E72D297353CC}">
              <c16:uniqueId val="{00000002-9734-485E-95FE-7B31C514857E}"/>
            </c:ext>
          </c:extLst>
        </c:ser>
        <c:ser>
          <c:idx val="3"/>
          <c:order val="3"/>
          <c:tx>
            <c:v>18 MeV</c:v>
          </c:tx>
          <c:spPr>
            <a:ln w="9525" cap="rnd">
              <a:solidFill>
                <a:schemeClr val="accent4"/>
              </a:solidFill>
              <a:round/>
            </a:ln>
            <a:effectLst/>
          </c:spPr>
          <c:marker>
            <c:symbol val="none"/>
          </c:marker>
          <c:xVal>
            <c:numRef>
              <c:f>'rendements énergie roos'!$C$499:$C$624</c:f>
              <c:numCache>
                <c:formatCode>General</c:formatCode>
                <c:ptCount val="126"/>
                <c:pt idx="0">
                  <c:v>150</c:v>
                </c:pt>
                <c:pt idx="1">
                  <c:v>149.1</c:v>
                </c:pt>
                <c:pt idx="2">
                  <c:v>147.6</c:v>
                </c:pt>
                <c:pt idx="3">
                  <c:v>146.6</c:v>
                </c:pt>
                <c:pt idx="4">
                  <c:v>145.4</c:v>
                </c:pt>
                <c:pt idx="5">
                  <c:v>144.1</c:v>
                </c:pt>
                <c:pt idx="6">
                  <c:v>143</c:v>
                </c:pt>
                <c:pt idx="7">
                  <c:v>141.69999999999999</c:v>
                </c:pt>
                <c:pt idx="8">
                  <c:v>140.6</c:v>
                </c:pt>
                <c:pt idx="9">
                  <c:v>139.30000000000001</c:v>
                </c:pt>
                <c:pt idx="10">
                  <c:v>138.1</c:v>
                </c:pt>
                <c:pt idx="11">
                  <c:v>137</c:v>
                </c:pt>
                <c:pt idx="12">
                  <c:v>135.69999999999999</c:v>
                </c:pt>
                <c:pt idx="13">
                  <c:v>134.5</c:v>
                </c:pt>
                <c:pt idx="14">
                  <c:v>133.30000000000001</c:v>
                </c:pt>
                <c:pt idx="15">
                  <c:v>132.1</c:v>
                </c:pt>
                <c:pt idx="16">
                  <c:v>130.9</c:v>
                </c:pt>
                <c:pt idx="17">
                  <c:v>129.69999999999999</c:v>
                </c:pt>
                <c:pt idx="18">
                  <c:v>128.5</c:v>
                </c:pt>
                <c:pt idx="19">
                  <c:v>127.3</c:v>
                </c:pt>
                <c:pt idx="20">
                  <c:v>126.1</c:v>
                </c:pt>
                <c:pt idx="21">
                  <c:v>124.9</c:v>
                </c:pt>
                <c:pt idx="22">
                  <c:v>123.7</c:v>
                </c:pt>
                <c:pt idx="23">
                  <c:v>122.5</c:v>
                </c:pt>
                <c:pt idx="24">
                  <c:v>121.3</c:v>
                </c:pt>
                <c:pt idx="25">
                  <c:v>120.1</c:v>
                </c:pt>
                <c:pt idx="26">
                  <c:v>118.9</c:v>
                </c:pt>
                <c:pt idx="27">
                  <c:v>117.7</c:v>
                </c:pt>
                <c:pt idx="28">
                  <c:v>116.5</c:v>
                </c:pt>
                <c:pt idx="29">
                  <c:v>115.3</c:v>
                </c:pt>
                <c:pt idx="30">
                  <c:v>114.1</c:v>
                </c:pt>
                <c:pt idx="31">
                  <c:v>112.9</c:v>
                </c:pt>
                <c:pt idx="32">
                  <c:v>111.7</c:v>
                </c:pt>
                <c:pt idx="33">
                  <c:v>110.5</c:v>
                </c:pt>
                <c:pt idx="34">
                  <c:v>109.2</c:v>
                </c:pt>
                <c:pt idx="35">
                  <c:v>108.1</c:v>
                </c:pt>
                <c:pt idx="36">
                  <c:v>106.9</c:v>
                </c:pt>
                <c:pt idx="37">
                  <c:v>105.6</c:v>
                </c:pt>
                <c:pt idx="38">
                  <c:v>104.5</c:v>
                </c:pt>
                <c:pt idx="39">
                  <c:v>103.3</c:v>
                </c:pt>
                <c:pt idx="40">
                  <c:v>102.1</c:v>
                </c:pt>
                <c:pt idx="41">
                  <c:v>100.9</c:v>
                </c:pt>
                <c:pt idx="42">
                  <c:v>99.6</c:v>
                </c:pt>
                <c:pt idx="43">
                  <c:v>98.5</c:v>
                </c:pt>
                <c:pt idx="44">
                  <c:v>97.3</c:v>
                </c:pt>
                <c:pt idx="45">
                  <c:v>96</c:v>
                </c:pt>
                <c:pt idx="46">
                  <c:v>94.8</c:v>
                </c:pt>
                <c:pt idx="47">
                  <c:v>93.6</c:v>
                </c:pt>
                <c:pt idx="48">
                  <c:v>92.4</c:v>
                </c:pt>
                <c:pt idx="49">
                  <c:v>91.2</c:v>
                </c:pt>
                <c:pt idx="50">
                  <c:v>90</c:v>
                </c:pt>
                <c:pt idx="51">
                  <c:v>88.8</c:v>
                </c:pt>
                <c:pt idx="52">
                  <c:v>87.6</c:v>
                </c:pt>
                <c:pt idx="53">
                  <c:v>86.4</c:v>
                </c:pt>
                <c:pt idx="54">
                  <c:v>85.2</c:v>
                </c:pt>
                <c:pt idx="55">
                  <c:v>84</c:v>
                </c:pt>
                <c:pt idx="56">
                  <c:v>82.8</c:v>
                </c:pt>
                <c:pt idx="57">
                  <c:v>81.599999999999994</c:v>
                </c:pt>
                <c:pt idx="58">
                  <c:v>80.400000000000006</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63.4</c:v>
                </c:pt>
                <c:pt idx="73">
                  <c:v>62.3</c:v>
                </c:pt>
                <c:pt idx="74">
                  <c:v>61.1</c:v>
                </c:pt>
                <c:pt idx="75">
                  <c:v>59.9</c:v>
                </c:pt>
                <c:pt idx="76">
                  <c:v>58.7</c:v>
                </c:pt>
                <c:pt idx="77">
                  <c:v>57.4</c:v>
                </c:pt>
                <c:pt idx="78">
                  <c:v>56.2</c:v>
                </c:pt>
                <c:pt idx="79">
                  <c:v>55</c:v>
                </c:pt>
                <c:pt idx="80">
                  <c:v>53.8</c:v>
                </c:pt>
                <c:pt idx="81">
                  <c:v>52.6</c:v>
                </c:pt>
                <c:pt idx="82">
                  <c:v>51.4</c:v>
                </c:pt>
                <c:pt idx="83">
                  <c:v>50.2</c:v>
                </c:pt>
                <c:pt idx="84">
                  <c:v>49</c:v>
                </c:pt>
                <c:pt idx="85">
                  <c:v>47.8</c:v>
                </c:pt>
                <c:pt idx="86">
                  <c:v>46.6</c:v>
                </c:pt>
                <c:pt idx="87">
                  <c:v>45.4</c:v>
                </c:pt>
                <c:pt idx="88">
                  <c:v>44.2</c:v>
                </c:pt>
                <c:pt idx="89">
                  <c:v>42.9</c:v>
                </c:pt>
                <c:pt idx="90">
                  <c:v>41.8</c:v>
                </c:pt>
                <c:pt idx="91">
                  <c:v>40.6</c:v>
                </c:pt>
                <c:pt idx="92">
                  <c:v>39.299999999999997</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16.399999999999999</c:v>
                </c:pt>
                <c:pt idx="112">
                  <c:v>15.2</c:v>
                </c:pt>
                <c:pt idx="113">
                  <c:v>14</c:v>
                </c:pt>
                <c:pt idx="114">
                  <c:v>12.8</c:v>
                </c:pt>
                <c:pt idx="115">
                  <c:v>11.6</c:v>
                </c:pt>
                <c:pt idx="116">
                  <c:v>10.4</c:v>
                </c:pt>
                <c:pt idx="117">
                  <c:v>9.1999999999999993</c:v>
                </c:pt>
                <c:pt idx="118">
                  <c:v>8</c:v>
                </c:pt>
                <c:pt idx="119">
                  <c:v>6.8</c:v>
                </c:pt>
                <c:pt idx="120">
                  <c:v>5.6</c:v>
                </c:pt>
                <c:pt idx="121">
                  <c:v>4.4000000000000004</c:v>
                </c:pt>
                <c:pt idx="122">
                  <c:v>3.2</c:v>
                </c:pt>
                <c:pt idx="123">
                  <c:v>2</c:v>
                </c:pt>
                <c:pt idx="124">
                  <c:v>0.8</c:v>
                </c:pt>
                <c:pt idx="125">
                  <c:v>-0.5</c:v>
                </c:pt>
              </c:numCache>
            </c:numRef>
          </c:xVal>
          <c:yVal>
            <c:numRef>
              <c:f>'rendements énergie roos'!$F$499:$F$624</c:f>
              <c:numCache>
                <c:formatCode>General</c:formatCode>
                <c:ptCount val="126"/>
                <c:pt idx="0">
                  <c:v>3.14</c:v>
                </c:pt>
                <c:pt idx="1">
                  <c:v>3.2</c:v>
                </c:pt>
                <c:pt idx="2">
                  <c:v>3.24</c:v>
                </c:pt>
                <c:pt idx="3">
                  <c:v>3.27</c:v>
                </c:pt>
                <c:pt idx="4">
                  <c:v>3.28</c:v>
                </c:pt>
                <c:pt idx="5">
                  <c:v>3.29</c:v>
                </c:pt>
                <c:pt idx="6">
                  <c:v>3.32</c:v>
                </c:pt>
                <c:pt idx="7">
                  <c:v>3.32</c:v>
                </c:pt>
                <c:pt idx="8">
                  <c:v>3.37</c:v>
                </c:pt>
                <c:pt idx="9">
                  <c:v>3.38</c:v>
                </c:pt>
                <c:pt idx="10">
                  <c:v>3.43</c:v>
                </c:pt>
                <c:pt idx="11">
                  <c:v>3.43</c:v>
                </c:pt>
                <c:pt idx="12">
                  <c:v>3.46</c:v>
                </c:pt>
                <c:pt idx="13">
                  <c:v>3.49</c:v>
                </c:pt>
                <c:pt idx="14">
                  <c:v>3.51</c:v>
                </c:pt>
                <c:pt idx="15">
                  <c:v>3.52</c:v>
                </c:pt>
                <c:pt idx="16">
                  <c:v>3.55</c:v>
                </c:pt>
                <c:pt idx="17">
                  <c:v>3.57</c:v>
                </c:pt>
                <c:pt idx="18">
                  <c:v>3.58</c:v>
                </c:pt>
                <c:pt idx="19">
                  <c:v>3.6</c:v>
                </c:pt>
                <c:pt idx="20">
                  <c:v>3.63</c:v>
                </c:pt>
                <c:pt idx="21">
                  <c:v>3.64</c:v>
                </c:pt>
                <c:pt idx="22">
                  <c:v>3.66</c:v>
                </c:pt>
                <c:pt idx="23">
                  <c:v>3.71</c:v>
                </c:pt>
                <c:pt idx="24">
                  <c:v>3.73</c:v>
                </c:pt>
                <c:pt idx="25">
                  <c:v>3.76</c:v>
                </c:pt>
                <c:pt idx="26">
                  <c:v>3.78</c:v>
                </c:pt>
                <c:pt idx="27">
                  <c:v>3.78</c:v>
                </c:pt>
                <c:pt idx="28">
                  <c:v>3.84</c:v>
                </c:pt>
                <c:pt idx="29">
                  <c:v>3.85</c:v>
                </c:pt>
                <c:pt idx="30">
                  <c:v>3.88</c:v>
                </c:pt>
                <c:pt idx="31">
                  <c:v>3.92</c:v>
                </c:pt>
                <c:pt idx="32">
                  <c:v>3.95</c:v>
                </c:pt>
                <c:pt idx="33">
                  <c:v>3.98</c:v>
                </c:pt>
                <c:pt idx="34">
                  <c:v>4.01</c:v>
                </c:pt>
                <c:pt idx="35">
                  <c:v>4.04</c:v>
                </c:pt>
                <c:pt idx="36">
                  <c:v>4.07</c:v>
                </c:pt>
                <c:pt idx="37">
                  <c:v>4.13</c:v>
                </c:pt>
                <c:pt idx="38">
                  <c:v>4.1500000000000004</c:v>
                </c:pt>
                <c:pt idx="39">
                  <c:v>4.21</c:v>
                </c:pt>
                <c:pt idx="40">
                  <c:v>4.29</c:v>
                </c:pt>
                <c:pt idx="41">
                  <c:v>4.3899999999999997</c:v>
                </c:pt>
                <c:pt idx="42">
                  <c:v>4.54</c:v>
                </c:pt>
                <c:pt idx="43">
                  <c:v>4.8</c:v>
                </c:pt>
                <c:pt idx="44">
                  <c:v>5.16</c:v>
                </c:pt>
                <c:pt idx="45">
                  <c:v>5.59</c:v>
                </c:pt>
                <c:pt idx="46">
                  <c:v>6.2</c:v>
                </c:pt>
                <c:pt idx="47">
                  <c:v>7.02</c:v>
                </c:pt>
                <c:pt idx="48">
                  <c:v>8.1</c:v>
                </c:pt>
                <c:pt idx="49">
                  <c:v>9.5399999999999991</c:v>
                </c:pt>
                <c:pt idx="50">
                  <c:v>10.82</c:v>
                </c:pt>
                <c:pt idx="51">
                  <c:v>12.88</c:v>
                </c:pt>
                <c:pt idx="52">
                  <c:v>14.78</c:v>
                </c:pt>
                <c:pt idx="53">
                  <c:v>16.940000000000001</c:v>
                </c:pt>
                <c:pt idx="54">
                  <c:v>20.11</c:v>
                </c:pt>
                <c:pt idx="55">
                  <c:v>22.45</c:v>
                </c:pt>
                <c:pt idx="56">
                  <c:v>25.8</c:v>
                </c:pt>
                <c:pt idx="57">
                  <c:v>29.18</c:v>
                </c:pt>
                <c:pt idx="58">
                  <c:v>31.94</c:v>
                </c:pt>
                <c:pt idx="59">
                  <c:v>36.229999999999997</c:v>
                </c:pt>
                <c:pt idx="60">
                  <c:v>39.340000000000003</c:v>
                </c:pt>
                <c:pt idx="61">
                  <c:v>42.74</c:v>
                </c:pt>
                <c:pt idx="62">
                  <c:v>46.78</c:v>
                </c:pt>
                <c:pt idx="63">
                  <c:v>49.53</c:v>
                </c:pt>
                <c:pt idx="64">
                  <c:v>53.84</c:v>
                </c:pt>
                <c:pt idx="65">
                  <c:v>56.93</c:v>
                </c:pt>
                <c:pt idx="66">
                  <c:v>59.84</c:v>
                </c:pt>
                <c:pt idx="67">
                  <c:v>63.7</c:v>
                </c:pt>
                <c:pt idx="68">
                  <c:v>66.010000000000005</c:v>
                </c:pt>
                <c:pt idx="69">
                  <c:v>69.34</c:v>
                </c:pt>
                <c:pt idx="70">
                  <c:v>71.97</c:v>
                </c:pt>
                <c:pt idx="71">
                  <c:v>74.319999999999993</c:v>
                </c:pt>
                <c:pt idx="72">
                  <c:v>76.989999999999995</c:v>
                </c:pt>
                <c:pt idx="73">
                  <c:v>79.17</c:v>
                </c:pt>
                <c:pt idx="74">
                  <c:v>81.099999999999994</c:v>
                </c:pt>
                <c:pt idx="75">
                  <c:v>83.29</c:v>
                </c:pt>
                <c:pt idx="76">
                  <c:v>84.87</c:v>
                </c:pt>
                <c:pt idx="77">
                  <c:v>86.47</c:v>
                </c:pt>
                <c:pt idx="78">
                  <c:v>88.04</c:v>
                </c:pt>
                <c:pt idx="79">
                  <c:v>89.19</c:v>
                </c:pt>
                <c:pt idx="80">
                  <c:v>90.74</c:v>
                </c:pt>
                <c:pt idx="81">
                  <c:v>91.51</c:v>
                </c:pt>
                <c:pt idx="82">
                  <c:v>92.53</c:v>
                </c:pt>
                <c:pt idx="83">
                  <c:v>93.45</c:v>
                </c:pt>
                <c:pt idx="84">
                  <c:v>94.38</c:v>
                </c:pt>
                <c:pt idx="85">
                  <c:v>94.95</c:v>
                </c:pt>
                <c:pt idx="86">
                  <c:v>95.58</c:v>
                </c:pt>
                <c:pt idx="87">
                  <c:v>96.1</c:v>
                </c:pt>
                <c:pt idx="88">
                  <c:v>96.6</c:v>
                </c:pt>
                <c:pt idx="89">
                  <c:v>97.04</c:v>
                </c:pt>
                <c:pt idx="90">
                  <c:v>97.55</c:v>
                </c:pt>
                <c:pt idx="91">
                  <c:v>97.52</c:v>
                </c:pt>
                <c:pt idx="92">
                  <c:v>98.1</c:v>
                </c:pt>
                <c:pt idx="93">
                  <c:v>98.35</c:v>
                </c:pt>
                <c:pt idx="94">
                  <c:v>98.67</c:v>
                </c:pt>
                <c:pt idx="95">
                  <c:v>98.85</c:v>
                </c:pt>
                <c:pt idx="96">
                  <c:v>98.97</c:v>
                </c:pt>
                <c:pt idx="97">
                  <c:v>99.04</c:v>
                </c:pt>
                <c:pt idx="98">
                  <c:v>99.19</c:v>
                </c:pt>
                <c:pt idx="99">
                  <c:v>99.47</c:v>
                </c:pt>
                <c:pt idx="100">
                  <c:v>99.55</c:v>
                </c:pt>
                <c:pt idx="101">
                  <c:v>99.63</c:v>
                </c:pt>
                <c:pt idx="102">
                  <c:v>99.72</c:v>
                </c:pt>
                <c:pt idx="103">
                  <c:v>99.73</c:v>
                </c:pt>
                <c:pt idx="104">
                  <c:v>99.69</c:v>
                </c:pt>
                <c:pt idx="105">
                  <c:v>99.92</c:v>
                </c:pt>
                <c:pt idx="106">
                  <c:v>99.92</c:v>
                </c:pt>
                <c:pt idx="107">
                  <c:v>100</c:v>
                </c:pt>
                <c:pt idx="108">
                  <c:v>99.93</c:v>
                </c:pt>
                <c:pt idx="109">
                  <c:v>99.79</c:v>
                </c:pt>
                <c:pt idx="110">
                  <c:v>100</c:v>
                </c:pt>
                <c:pt idx="111">
                  <c:v>99.94</c:v>
                </c:pt>
                <c:pt idx="112">
                  <c:v>99.64</c:v>
                </c:pt>
                <c:pt idx="113">
                  <c:v>99.65</c:v>
                </c:pt>
                <c:pt idx="114">
                  <c:v>99.5</c:v>
                </c:pt>
                <c:pt idx="115">
                  <c:v>99.14</c:v>
                </c:pt>
                <c:pt idx="116">
                  <c:v>99.2</c:v>
                </c:pt>
                <c:pt idx="117">
                  <c:v>99.1</c:v>
                </c:pt>
                <c:pt idx="118">
                  <c:v>98.6</c:v>
                </c:pt>
                <c:pt idx="119">
                  <c:v>98.36</c:v>
                </c:pt>
                <c:pt idx="120">
                  <c:v>97.75</c:v>
                </c:pt>
                <c:pt idx="121">
                  <c:v>97.14</c:v>
                </c:pt>
                <c:pt idx="122">
                  <c:v>96.5</c:v>
                </c:pt>
                <c:pt idx="123">
                  <c:v>95.34</c:v>
                </c:pt>
                <c:pt idx="124">
                  <c:v>95.3</c:v>
                </c:pt>
                <c:pt idx="125">
                  <c:v>95.66</c:v>
                </c:pt>
              </c:numCache>
            </c:numRef>
          </c:yVal>
          <c:smooth val="1"/>
          <c:extLst>
            <c:ext xmlns:c16="http://schemas.microsoft.com/office/drawing/2014/chart" uri="{C3380CC4-5D6E-409C-BE32-E72D297353CC}">
              <c16:uniqueId val="{00000003-9734-485E-95FE-7B31C514857E}"/>
            </c:ext>
          </c:extLst>
        </c:ser>
        <c:ser>
          <c:idx val="4"/>
          <c:order val="4"/>
          <c:tx>
            <c:v>12 MeV</c:v>
          </c:tx>
          <c:spPr>
            <a:ln w="9525" cap="rnd">
              <a:solidFill>
                <a:schemeClr val="accent5"/>
              </a:solidFill>
              <a:round/>
            </a:ln>
            <a:effectLst/>
          </c:spPr>
          <c:marker>
            <c:symbol val="none"/>
          </c:marker>
          <c:xVal>
            <c:numRef>
              <c:f>'rendements énergie roos'!$S$19:$S$144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énergie roos'!$V$19:$V$144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4-9734-485E-95FE-7B31C514857E}"/>
            </c:ext>
          </c:extLst>
        </c:ser>
        <c:dLbls>
          <c:showLegendKey val="0"/>
          <c:showVal val="0"/>
          <c:showCatName val="0"/>
          <c:showSerName val="0"/>
          <c:showPercent val="0"/>
          <c:showBubbleSize val="0"/>
        </c:dLbls>
        <c:axId val="77605888"/>
        <c:axId val="77624448"/>
      </c:scatterChart>
      <c:valAx>
        <c:axId val="7760588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Profondeur</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7624448"/>
        <c:crosses val="autoZero"/>
        <c:crossBetween val="midCat"/>
      </c:valAx>
      <c:valAx>
        <c:axId val="776244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a:t>
                </a:r>
                <a:r>
                  <a:rPr lang="fr-FR" baseline="0">
                    <a:latin typeface="Times New Roman" panose="02020603050405020304" pitchFamily="18" charset="0"/>
                    <a:cs typeface="Times New Roman" panose="02020603050405020304" pitchFamily="18" charset="0"/>
                  </a:rPr>
                  <a:t> (%)</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760588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Chambre dans le coin</c:v>
          </c:tx>
          <c:spPr>
            <a:ln w="9525" cap="rnd">
              <a:solidFill>
                <a:schemeClr val="accent1"/>
              </a:solidFill>
              <a:round/>
            </a:ln>
            <a:effectLst/>
          </c:spPr>
          <c:marker>
            <c:symbol val="none"/>
          </c:marker>
          <c:xVal>
            <c:numRef>
              <c:f>'1_Profils chambre de ref'!$A$19:$A$352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'1_Profils chambre de ref'!$F$19:$F$352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0-EFC4-43E5-AB08-EF9BF734CBC8}"/>
            </c:ext>
          </c:extLst>
        </c:ser>
        <c:ser>
          <c:idx val="1"/>
          <c:order val="1"/>
          <c:tx>
            <c:v>Chambre centrée</c:v>
          </c:tx>
          <c:spPr>
            <a:ln w="9525" cap="rnd">
              <a:solidFill>
                <a:schemeClr val="accent2"/>
              </a:solidFill>
              <a:round/>
            </a:ln>
            <a:effectLst/>
          </c:spPr>
          <c:marker>
            <c:symbol val="none"/>
          </c:marker>
          <c:xVal>
            <c:numRef>
              <c:f>'1_Profils chambre de ref'!$A$727:$A$1058</c:f>
              <c:numCache>
                <c:formatCode>General</c:formatCode>
                <c:ptCount val="332"/>
                <c:pt idx="0">
                  <c:v>-199.1</c:v>
                </c:pt>
                <c:pt idx="1">
                  <c:v>-197.3</c:v>
                </c:pt>
                <c:pt idx="2">
                  <c:v>-196.1</c:v>
                </c:pt>
                <c:pt idx="3">
                  <c:v>-194.9</c:v>
                </c:pt>
                <c:pt idx="4">
                  <c:v>-193.7</c:v>
                </c:pt>
                <c:pt idx="5">
                  <c:v>-192.5</c:v>
                </c:pt>
                <c:pt idx="6">
                  <c:v>-191.3</c:v>
                </c:pt>
                <c:pt idx="7">
                  <c:v>-190.1</c:v>
                </c:pt>
                <c:pt idx="8">
                  <c:v>-188.9</c:v>
                </c:pt>
                <c:pt idx="9">
                  <c:v>-187.7</c:v>
                </c:pt>
                <c:pt idx="10">
                  <c:v>-186.5</c:v>
                </c:pt>
                <c:pt idx="11">
                  <c:v>-185.3</c:v>
                </c:pt>
                <c:pt idx="12">
                  <c:v>-184.1</c:v>
                </c:pt>
                <c:pt idx="13">
                  <c:v>-182.8</c:v>
                </c:pt>
                <c:pt idx="14">
                  <c:v>-181.6</c:v>
                </c:pt>
                <c:pt idx="15">
                  <c:v>-180.5</c:v>
                </c:pt>
                <c:pt idx="16">
                  <c:v>-179.2</c:v>
                </c:pt>
                <c:pt idx="17">
                  <c:v>-178.1</c:v>
                </c:pt>
                <c:pt idx="18">
                  <c:v>-176.9</c:v>
                </c:pt>
                <c:pt idx="19">
                  <c:v>-175.7</c:v>
                </c:pt>
                <c:pt idx="20">
                  <c:v>-174.4</c:v>
                </c:pt>
                <c:pt idx="21">
                  <c:v>-173.3</c:v>
                </c:pt>
                <c:pt idx="22">
                  <c:v>-172</c:v>
                </c:pt>
                <c:pt idx="23">
                  <c:v>-170.9</c:v>
                </c:pt>
                <c:pt idx="24">
                  <c:v>-169.6</c:v>
                </c:pt>
                <c:pt idx="25">
                  <c:v>-168.4</c:v>
                </c:pt>
                <c:pt idx="26">
                  <c:v>-167.2</c:v>
                </c:pt>
                <c:pt idx="27">
                  <c:v>-166</c:v>
                </c:pt>
                <c:pt idx="28">
                  <c:v>-164.8</c:v>
                </c:pt>
                <c:pt idx="29">
                  <c:v>-163.6</c:v>
                </c:pt>
                <c:pt idx="30">
                  <c:v>-162.4</c:v>
                </c:pt>
                <c:pt idx="31">
                  <c:v>-161.19999999999999</c:v>
                </c:pt>
                <c:pt idx="32">
                  <c:v>-160</c:v>
                </c:pt>
                <c:pt idx="33">
                  <c:v>-158.80000000000001</c:v>
                </c:pt>
                <c:pt idx="34">
                  <c:v>-157.6</c:v>
                </c:pt>
                <c:pt idx="35">
                  <c:v>-156.4</c:v>
                </c:pt>
                <c:pt idx="36">
                  <c:v>-155.19999999999999</c:v>
                </c:pt>
                <c:pt idx="37">
                  <c:v>-154</c:v>
                </c:pt>
                <c:pt idx="38">
                  <c:v>-152.80000000000001</c:v>
                </c:pt>
                <c:pt idx="39">
                  <c:v>-151.6</c:v>
                </c:pt>
                <c:pt idx="40">
                  <c:v>-150.4</c:v>
                </c:pt>
                <c:pt idx="41">
                  <c:v>-149.19999999999999</c:v>
                </c:pt>
                <c:pt idx="42">
                  <c:v>-148</c:v>
                </c:pt>
                <c:pt idx="43">
                  <c:v>-146.80000000000001</c:v>
                </c:pt>
                <c:pt idx="44">
                  <c:v>-145.6</c:v>
                </c:pt>
                <c:pt idx="45">
                  <c:v>-144.4</c:v>
                </c:pt>
                <c:pt idx="46">
                  <c:v>-143.19999999999999</c:v>
                </c:pt>
                <c:pt idx="47">
                  <c:v>-142</c:v>
                </c:pt>
                <c:pt idx="48">
                  <c:v>-140.80000000000001</c:v>
                </c:pt>
                <c:pt idx="49">
                  <c:v>-139.6</c:v>
                </c:pt>
                <c:pt idx="50">
                  <c:v>-138.4</c:v>
                </c:pt>
                <c:pt idx="51">
                  <c:v>-137.19999999999999</c:v>
                </c:pt>
                <c:pt idx="52">
                  <c:v>-136</c:v>
                </c:pt>
                <c:pt idx="53">
                  <c:v>-134.80000000000001</c:v>
                </c:pt>
                <c:pt idx="54">
                  <c:v>-133.6</c:v>
                </c:pt>
                <c:pt idx="55">
                  <c:v>-132.4</c:v>
                </c:pt>
                <c:pt idx="56">
                  <c:v>-131.19999999999999</c:v>
                </c:pt>
                <c:pt idx="57">
                  <c:v>-130</c:v>
                </c:pt>
                <c:pt idx="58">
                  <c:v>-128.80000000000001</c:v>
                </c:pt>
                <c:pt idx="59">
                  <c:v>-127.6</c:v>
                </c:pt>
                <c:pt idx="60">
                  <c:v>-126.4</c:v>
                </c:pt>
                <c:pt idx="61">
                  <c:v>-125.2</c:v>
                </c:pt>
                <c:pt idx="62">
                  <c:v>-124</c:v>
                </c:pt>
                <c:pt idx="63">
                  <c:v>-122.8</c:v>
                </c:pt>
                <c:pt idx="64">
                  <c:v>-121.6</c:v>
                </c:pt>
                <c:pt idx="65">
                  <c:v>-120.3</c:v>
                </c:pt>
                <c:pt idx="66">
                  <c:v>-119.2</c:v>
                </c:pt>
                <c:pt idx="67">
                  <c:v>-118</c:v>
                </c:pt>
                <c:pt idx="68">
                  <c:v>-116.7</c:v>
                </c:pt>
                <c:pt idx="69">
                  <c:v>-115.6</c:v>
                </c:pt>
                <c:pt idx="70">
                  <c:v>-114.3</c:v>
                </c:pt>
                <c:pt idx="71">
                  <c:v>-113.2</c:v>
                </c:pt>
                <c:pt idx="72">
                  <c:v>-112</c:v>
                </c:pt>
                <c:pt idx="73">
                  <c:v>-110.8</c:v>
                </c:pt>
                <c:pt idx="74">
                  <c:v>-109.5</c:v>
                </c:pt>
                <c:pt idx="75">
                  <c:v>-108.3</c:v>
                </c:pt>
                <c:pt idx="76">
                  <c:v>-107.1</c:v>
                </c:pt>
                <c:pt idx="77">
                  <c:v>-105.9</c:v>
                </c:pt>
                <c:pt idx="78">
                  <c:v>-104.7</c:v>
                </c:pt>
                <c:pt idx="79">
                  <c:v>-103.5</c:v>
                </c:pt>
                <c:pt idx="80">
                  <c:v>-102.3</c:v>
                </c:pt>
                <c:pt idx="81">
                  <c:v>-101.1</c:v>
                </c:pt>
                <c:pt idx="82">
                  <c:v>-99.9</c:v>
                </c:pt>
                <c:pt idx="83">
                  <c:v>-98.7</c:v>
                </c:pt>
                <c:pt idx="84">
                  <c:v>-97.5</c:v>
                </c:pt>
                <c:pt idx="85">
                  <c:v>-96.3</c:v>
                </c:pt>
                <c:pt idx="86">
                  <c:v>-95.1</c:v>
                </c:pt>
                <c:pt idx="87">
                  <c:v>-93.9</c:v>
                </c:pt>
                <c:pt idx="88">
                  <c:v>-92.7</c:v>
                </c:pt>
                <c:pt idx="89">
                  <c:v>-91.5</c:v>
                </c:pt>
                <c:pt idx="90">
                  <c:v>-90.3</c:v>
                </c:pt>
                <c:pt idx="91">
                  <c:v>-89.1</c:v>
                </c:pt>
                <c:pt idx="92">
                  <c:v>-87.9</c:v>
                </c:pt>
                <c:pt idx="93">
                  <c:v>-86.7</c:v>
                </c:pt>
                <c:pt idx="94">
                  <c:v>-85.5</c:v>
                </c:pt>
                <c:pt idx="95">
                  <c:v>-84.3</c:v>
                </c:pt>
                <c:pt idx="96">
                  <c:v>-83.1</c:v>
                </c:pt>
                <c:pt idx="97">
                  <c:v>-81.900000000000006</c:v>
                </c:pt>
                <c:pt idx="98">
                  <c:v>-80.7</c:v>
                </c:pt>
                <c:pt idx="99">
                  <c:v>-79.5</c:v>
                </c:pt>
                <c:pt idx="100">
                  <c:v>-78.3</c:v>
                </c:pt>
                <c:pt idx="101">
                  <c:v>-77.099999999999994</c:v>
                </c:pt>
                <c:pt idx="102">
                  <c:v>-75.900000000000006</c:v>
                </c:pt>
                <c:pt idx="103">
                  <c:v>-74.7</c:v>
                </c:pt>
                <c:pt idx="104">
                  <c:v>-73.5</c:v>
                </c:pt>
                <c:pt idx="105">
                  <c:v>-72.3</c:v>
                </c:pt>
                <c:pt idx="106">
                  <c:v>-71.099999999999994</c:v>
                </c:pt>
                <c:pt idx="107">
                  <c:v>-69.8</c:v>
                </c:pt>
                <c:pt idx="108">
                  <c:v>-68.7</c:v>
                </c:pt>
                <c:pt idx="109">
                  <c:v>-67.400000000000006</c:v>
                </c:pt>
                <c:pt idx="110">
                  <c:v>-66.2</c:v>
                </c:pt>
                <c:pt idx="111">
                  <c:v>-65</c:v>
                </c:pt>
                <c:pt idx="112">
                  <c:v>-63.8</c:v>
                </c:pt>
                <c:pt idx="113">
                  <c:v>-62.6</c:v>
                </c:pt>
                <c:pt idx="114">
                  <c:v>-61.4</c:v>
                </c:pt>
                <c:pt idx="115">
                  <c:v>-60.2</c:v>
                </c:pt>
                <c:pt idx="116">
                  <c:v>-59</c:v>
                </c:pt>
                <c:pt idx="117">
                  <c:v>-57.8</c:v>
                </c:pt>
                <c:pt idx="118">
                  <c:v>-56.6</c:v>
                </c:pt>
                <c:pt idx="119">
                  <c:v>-55.4</c:v>
                </c:pt>
                <c:pt idx="120">
                  <c:v>-54.2</c:v>
                </c:pt>
                <c:pt idx="121">
                  <c:v>-53</c:v>
                </c:pt>
                <c:pt idx="122">
                  <c:v>-51.8</c:v>
                </c:pt>
                <c:pt idx="123">
                  <c:v>-50.6</c:v>
                </c:pt>
                <c:pt idx="124">
                  <c:v>-49.4</c:v>
                </c:pt>
                <c:pt idx="125">
                  <c:v>-48.2</c:v>
                </c:pt>
                <c:pt idx="126">
                  <c:v>-47</c:v>
                </c:pt>
                <c:pt idx="127">
                  <c:v>-45.8</c:v>
                </c:pt>
                <c:pt idx="128">
                  <c:v>-44.6</c:v>
                </c:pt>
                <c:pt idx="129">
                  <c:v>-43.4</c:v>
                </c:pt>
                <c:pt idx="130">
                  <c:v>-42.2</c:v>
                </c:pt>
                <c:pt idx="131">
                  <c:v>-41</c:v>
                </c:pt>
                <c:pt idx="132">
                  <c:v>-39.799999999999997</c:v>
                </c:pt>
                <c:pt idx="133">
                  <c:v>-38.6</c:v>
                </c:pt>
                <c:pt idx="134">
                  <c:v>-37.4</c:v>
                </c:pt>
                <c:pt idx="135">
                  <c:v>-36.200000000000003</c:v>
                </c:pt>
                <c:pt idx="136">
                  <c:v>-35</c:v>
                </c:pt>
                <c:pt idx="137">
                  <c:v>-33.799999999999997</c:v>
                </c:pt>
                <c:pt idx="138">
                  <c:v>-32.6</c:v>
                </c:pt>
                <c:pt idx="139">
                  <c:v>-31.4</c:v>
                </c:pt>
                <c:pt idx="140">
                  <c:v>-30.2</c:v>
                </c:pt>
                <c:pt idx="141">
                  <c:v>-29</c:v>
                </c:pt>
                <c:pt idx="142">
                  <c:v>-27.8</c:v>
                </c:pt>
                <c:pt idx="143">
                  <c:v>-26.6</c:v>
                </c:pt>
                <c:pt idx="144">
                  <c:v>-25.4</c:v>
                </c:pt>
                <c:pt idx="145">
                  <c:v>-24.2</c:v>
                </c:pt>
                <c:pt idx="146">
                  <c:v>-23</c:v>
                </c:pt>
                <c:pt idx="147">
                  <c:v>-21.8</c:v>
                </c:pt>
                <c:pt idx="148">
                  <c:v>-20.6</c:v>
                </c:pt>
                <c:pt idx="149">
                  <c:v>-19.3</c:v>
                </c:pt>
                <c:pt idx="150">
                  <c:v>-18.2</c:v>
                </c:pt>
                <c:pt idx="151">
                  <c:v>-17</c:v>
                </c:pt>
                <c:pt idx="152">
                  <c:v>-15.7</c:v>
                </c:pt>
                <c:pt idx="153">
                  <c:v>-14.6</c:v>
                </c:pt>
                <c:pt idx="154">
                  <c:v>-13.3</c:v>
                </c:pt>
                <c:pt idx="155">
                  <c:v>-12.2</c:v>
                </c:pt>
                <c:pt idx="156">
                  <c:v>-10.9</c:v>
                </c:pt>
                <c:pt idx="157">
                  <c:v>-9.6999999999999993</c:v>
                </c:pt>
                <c:pt idx="158">
                  <c:v>-8.5</c:v>
                </c:pt>
                <c:pt idx="159">
                  <c:v>-7.3</c:v>
                </c:pt>
                <c:pt idx="160">
                  <c:v>-6.1</c:v>
                </c:pt>
                <c:pt idx="161">
                  <c:v>-4.9000000000000004</c:v>
                </c:pt>
                <c:pt idx="162">
                  <c:v>-3.7</c:v>
                </c:pt>
                <c:pt idx="163">
                  <c:v>-2.5</c:v>
                </c:pt>
                <c:pt idx="164">
                  <c:v>-1.3</c:v>
                </c:pt>
                <c:pt idx="165">
                  <c:v>-0.1</c:v>
                </c:pt>
                <c:pt idx="166">
                  <c:v>1.1000000000000001</c:v>
                </c:pt>
                <c:pt idx="167">
                  <c:v>2.2999999999999998</c:v>
                </c:pt>
                <c:pt idx="168">
                  <c:v>3.5</c:v>
                </c:pt>
                <c:pt idx="169">
                  <c:v>4.7</c:v>
                </c:pt>
                <c:pt idx="170">
                  <c:v>5.9</c:v>
                </c:pt>
                <c:pt idx="171">
                  <c:v>7.1</c:v>
                </c:pt>
                <c:pt idx="172">
                  <c:v>8.3000000000000007</c:v>
                </c:pt>
                <c:pt idx="173">
                  <c:v>9.5</c:v>
                </c:pt>
                <c:pt idx="174">
                  <c:v>10.7</c:v>
                </c:pt>
                <c:pt idx="175">
                  <c:v>11.9</c:v>
                </c:pt>
                <c:pt idx="176">
                  <c:v>13.1</c:v>
                </c:pt>
                <c:pt idx="177">
                  <c:v>14.3</c:v>
                </c:pt>
                <c:pt idx="178">
                  <c:v>15.5</c:v>
                </c:pt>
                <c:pt idx="179">
                  <c:v>16.7</c:v>
                </c:pt>
                <c:pt idx="180">
                  <c:v>17.899999999999999</c:v>
                </c:pt>
                <c:pt idx="181">
                  <c:v>19.100000000000001</c:v>
                </c:pt>
                <c:pt idx="182">
                  <c:v>20.3</c:v>
                </c:pt>
                <c:pt idx="183">
                  <c:v>21.5</c:v>
                </c:pt>
                <c:pt idx="184">
                  <c:v>22.7</c:v>
                </c:pt>
                <c:pt idx="185">
                  <c:v>23.9</c:v>
                </c:pt>
                <c:pt idx="186">
                  <c:v>25.1</c:v>
                </c:pt>
                <c:pt idx="187">
                  <c:v>26.3</c:v>
                </c:pt>
                <c:pt idx="188">
                  <c:v>27.5</c:v>
                </c:pt>
                <c:pt idx="189">
                  <c:v>28.7</c:v>
                </c:pt>
                <c:pt idx="190">
                  <c:v>29.9</c:v>
                </c:pt>
                <c:pt idx="191">
                  <c:v>31.1</c:v>
                </c:pt>
                <c:pt idx="192">
                  <c:v>32.299999999999997</c:v>
                </c:pt>
                <c:pt idx="193">
                  <c:v>33.5</c:v>
                </c:pt>
                <c:pt idx="194">
                  <c:v>34.700000000000003</c:v>
                </c:pt>
                <c:pt idx="195">
                  <c:v>35.9</c:v>
                </c:pt>
                <c:pt idx="196">
                  <c:v>37.1</c:v>
                </c:pt>
                <c:pt idx="197">
                  <c:v>38.299999999999997</c:v>
                </c:pt>
                <c:pt idx="198">
                  <c:v>39.6</c:v>
                </c:pt>
                <c:pt idx="199">
                  <c:v>40.799999999999997</c:v>
                </c:pt>
                <c:pt idx="200">
                  <c:v>42</c:v>
                </c:pt>
                <c:pt idx="201">
                  <c:v>43.2</c:v>
                </c:pt>
                <c:pt idx="202">
                  <c:v>44.4</c:v>
                </c:pt>
                <c:pt idx="203">
                  <c:v>45.6</c:v>
                </c:pt>
                <c:pt idx="204">
                  <c:v>46.8</c:v>
                </c:pt>
                <c:pt idx="205">
                  <c:v>48</c:v>
                </c:pt>
                <c:pt idx="206">
                  <c:v>49.2</c:v>
                </c:pt>
                <c:pt idx="207">
                  <c:v>50.4</c:v>
                </c:pt>
                <c:pt idx="208">
                  <c:v>51.6</c:v>
                </c:pt>
                <c:pt idx="209">
                  <c:v>52.8</c:v>
                </c:pt>
                <c:pt idx="210">
                  <c:v>54</c:v>
                </c:pt>
                <c:pt idx="211">
                  <c:v>55.2</c:v>
                </c:pt>
                <c:pt idx="212">
                  <c:v>56.4</c:v>
                </c:pt>
                <c:pt idx="213">
                  <c:v>57.6</c:v>
                </c:pt>
                <c:pt idx="214">
                  <c:v>58.8</c:v>
                </c:pt>
                <c:pt idx="215">
                  <c:v>60</c:v>
                </c:pt>
                <c:pt idx="216">
                  <c:v>61.2</c:v>
                </c:pt>
                <c:pt idx="217">
                  <c:v>62.4</c:v>
                </c:pt>
                <c:pt idx="218">
                  <c:v>63.6</c:v>
                </c:pt>
                <c:pt idx="219">
                  <c:v>64.8</c:v>
                </c:pt>
                <c:pt idx="220">
                  <c:v>66</c:v>
                </c:pt>
                <c:pt idx="221">
                  <c:v>67.2</c:v>
                </c:pt>
                <c:pt idx="222">
                  <c:v>68.400000000000006</c:v>
                </c:pt>
                <c:pt idx="223">
                  <c:v>69.599999999999994</c:v>
                </c:pt>
                <c:pt idx="224">
                  <c:v>70.8</c:v>
                </c:pt>
                <c:pt idx="225">
                  <c:v>72</c:v>
                </c:pt>
                <c:pt idx="226">
                  <c:v>73.2</c:v>
                </c:pt>
                <c:pt idx="227">
                  <c:v>74.5</c:v>
                </c:pt>
                <c:pt idx="228">
                  <c:v>75.599999999999994</c:v>
                </c:pt>
                <c:pt idx="229">
                  <c:v>76.8</c:v>
                </c:pt>
                <c:pt idx="230">
                  <c:v>78</c:v>
                </c:pt>
                <c:pt idx="231">
                  <c:v>79.2</c:v>
                </c:pt>
                <c:pt idx="232">
                  <c:v>80.5</c:v>
                </c:pt>
                <c:pt idx="233">
                  <c:v>81.599999999999994</c:v>
                </c:pt>
                <c:pt idx="234">
                  <c:v>82.9</c:v>
                </c:pt>
                <c:pt idx="235">
                  <c:v>84</c:v>
                </c:pt>
                <c:pt idx="236">
                  <c:v>85.2</c:v>
                </c:pt>
                <c:pt idx="237">
                  <c:v>86.4</c:v>
                </c:pt>
                <c:pt idx="238">
                  <c:v>87.7</c:v>
                </c:pt>
                <c:pt idx="239">
                  <c:v>88.9</c:v>
                </c:pt>
                <c:pt idx="240">
                  <c:v>90.1</c:v>
                </c:pt>
                <c:pt idx="241">
                  <c:v>91.3</c:v>
                </c:pt>
                <c:pt idx="242">
                  <c:v>92.5</c:v>
                </c:pt>
                <c:pt idx="243">
                  <c:v>93.7</c:v>
                </c:pt>
                <c:pt idx="244">
                  <c:v>94.9</c:v>
                </c:pt>
                <c:pt idx="245">
                  <c:v>96.1</c:v>
                </c:pt>
                <c:pt idx="246">
                  <c:v>97.3</c:v>
                </c:pt>
                <c:pt idx="247">
                  <c:v>98.5</c:v>
                </c:pt>
                <c:pt idx="248">
                  <c:v>99.7</c:v>
                </c:pt>
                <c:pt idx="249">
                  <c:v>100.9</c:v>
                </c:pt>
                <c:pt idx="250">
                  <c:v>102.1</c:v>
                </c:pt>
                <c:pt idx="251">
                  <c:v>103.3</c:v>
                </c:pt>
                <c:pt idx="252">
                  <c:v>104.5</c:v>
                </c:pt>
                <c:pt idx="253">
                  <c:v>105.7</c:v>
                </c:pt>
                <c:pt idx="254">
                  <c:v>106.9</c:v>
                </c:pt>
                <c:pt idx="255">
                  <c:v>108.1</c:v>
                </c:pt>
                <c:pt idx="256">
                  <c:v>109.3</c:v>
                </c:pt>
                <c:pt idx="257">
                  <c:v>110.5</c:v>
                </c:pt>
                <c:pt idx="258">
                  <c:v>111.7</c:v>
                </c:pt>
                <c:pt idx="259">
                  <c:v>112.9</c:v>
                </c:pt>
                <c:pt idx="260">
                  <c:v>114.1</c:v>
                </c:pt>
                <c:pt idx="261">
                  <c:v>115.3</c:v>
                </c:pt>
                <c:pt idx="262">
                  <c:v>116.5</c:v>
                </c:pt>
                <c:pt idx="263">
                  <c:v>117.7</c:v>
                </c:pt>
                <c:pt idx="264">
                  <c:v>118.9</c:v>
                </c:pt>
                <c:pt idx="265">
                  <c:v>120.1</c:v>
                </c:pt>
                <c:pt idx="266">
                  <c:v>121.3</c:v>
                </c:pt>
                <c:pt idx="267">
                  <c:v>122.5</c:v>
                </c:pt>
                <c:pt idx="268">
                  <c:v>123.7</c:v>
                </c:pt>
                <c:pt idx="269">
                  <c:v>124.9</c:v>
                </c:pt>
                <c:pt idx="270">
                  <c:v>126.1</c:v>
                </c:pt>
                <c:pt idx="271">
                  <c:v>127.3</c:v>
                </c:pt>
                <c:pt idx="272">
                  <c:v>128.5</c:v>
                </c:pt>
                <c:pt idx="273">
                  <c:v>129.69999999999999</c:v>
                </c:pt>
                <c:pt idx="274">
                  <c:v>130.9</c:v>
                </c:pt>
                <c:pt idx="275">
                  <c:v>132.1</c:v>
                </c:pt>
                <c:pt idx="276">
                  <c:v>133.4</c:v>
                </c:pt>
                <c:pt idx="277">
                  <c:v>134.6</c:v>
                </c:pt>
                <c:pt idx="278">
                  <c:v>135.69999999999999</c:v>
                </c:pt>
                <c:pt idx="279">
                  <c:v>137</c:v>
                </c:pt>
                <c:pt idx="280">
                  <c:v>138.19999999999999</c:v>
                </c:pt>
                <c:pt idx="281">
                  <c:v>139.4</c:v>
                </c:pt>
                <c:pt idx="282">
                  <c:v>140.6</c:v>
                </c:pt>
                <c:pt idx="283">
                  <c:v>141.80000000000001</c:v>
                </c:pt>
                <c:pt idx="284">
                  <c:v>143</c:v>
                </c:pt>
                <c:pt idx="285">
                  <c:v>144.19999999999999</c:v>
                </c:pt>
                <c:pt idx="286">
                  <c:v>145.4</c:v>
                </c:pt>
                <c:pt idx="287">
                  <c:v>146.6</c:v>
                </c:pt>
                <c:pt idx="288">
                  <c:v>147.80000000000001</c:v>
                </c:pt>
                <c:pt idx="289">
                  <c:v>149</c:v>
                </c:pt>
                <c:pt idx="290">
                  <c:v>150.19999999999999</c:v>
                </c:pt>
                <c:pt idx="291">
                  <c:v>151.4</c:v>
                </c:pt>
                <c:pt idx="292">
                  <c:v>152.6</c:v>
                </c:pt>
                <c:pt idx="293">
                  <c:v>153.80000000000001</c:v>
                </c:pt>
                <c:pt idx="294">
                  <c:v>155</c:v>
                </c:pt>
                <c:pt idx="295">
                  <c:v>156.19999999999999</c:v>
                </c:pt>
                <c:pt idx="296">
                  <c:v>157.4</c:v>
                </c:pt>
                <c:pt idx="297">
                  <c:v>158.6</c:v>
                </c:pt>
                <c:pt idx="298">
                  <c:v>159.80000000000001</c:v>
                </c:pt>
                <c:pt idx="299">
                  <c:v>161</c:v>
                </c:pt>
                <c:pt idx="300">
                  <c:v>162.19999999999999</c:v>
                </c:pt>
                <c:pt idx="301">
                  <c:v>163.4</c:v>
                </c:pt>
                <c:pt idx="302">
                  <c:v>164.6</c:v>
                </c:pt>
                <c:pt idx="303">
                  <c:v>165.8</c:v>
                </c:pt>
                <c:pt idx="304">
                  <c:v>167</c:v>
                </c:pt>
                <c:pt idx="305">
                  <c:v>168.2</c:v>
                </c:pt>
                <c:pt idx="306">
                  <c:v>169.4</c:v>
                </c:pt>
                <c:pt idx="307">
                  <c:v>170.6</c:v>
                </c:pt>
                <c:pt idx="308">
                  <c:v>171.8</c:v>
                </c:pt>
                <c:pt idx="309">
                  <c:v>173</c:v>
                </c:pt>
                <c:pt idx="310">
                  <c:v>174.2</c:v>
                </c:pt>
                <c:pt idx="311">
                  <c:v>175.4</c:v>
                </c:pt>
                <c:pt idx="312">
                  <c:v>176.6</c:v>
                </c:pt>
                <c:pt idx="313">
                  <c:v>177.8</c:v>
                </c:pt>
                <c:pt idx="314">
                  <c:v>179</c:v>
                </c:pt>
                <c:pt idx="315">
                  <c:v>180.2</c:v>
                </c:pt>
                <c:pt idx="316">
                  <c:v>181.4</c:v>
                </c:pt>
                <c:pt idx="317">
                  <c:v>182.7</c:v>
                </c:pt>
                <c:pt idx="318">
                  <c:v>183.8</c:v>
                </c:pt>
                <c:pt idx="319">
                  <c:v>185.1</c:v>
                </c:pt>
                <c:pt idx="320">
                  <c:v>186.3</c:v>
                </c:pt>
                <c:pt idx="321">
                  <c:v>187.5</c:v>
                </c:pt>
                <c:pt idx="322">
                  <c:v>188.7</c:v>
                </c:pt>
                <c:pt idx="323">
                  <c:v>189.9</c:v>
                </c:pt>
                <c:pt idx="324">
                  <c:v>191.1</c:v>
                </c:pt>
                <c:pt idx="325">
                  <c:v>192.3</c:v>
                </c:pt>
                <c:pt idx="326">
                  <c:v>193.5</c:v>
                </c:pt>
                <c:pt idx="327">
                  <c:v>194.7</c:v>
                </c:pt>
                <c:pt idx="328">
                  <c:v>195.9</c:v>
                </c:pt>
                <c:pt idx="329">
                  <c:v>197.1</c:v>
                </c:pt>
                <c:pt idx="330">
                  <c:v>198.3</c:v>
                </c:pt>
                <c:pt idx="331">
                  <c:v>200</c:v>
                </c:pt>
              </c:numCache>
            </c:numRef>
          </c:xVal>
          <c:yVal>
            <c:numRef>
              <c:f>'1_Profils chambre de ref'!$F$727:$F$1058</c:f>
              <c:numCache>
                <c:formatCode>General</c:formatCode>
                <c:ptCount val="332"/>
                <c:pt idx="0">
                  <c:v>0.14000000000000001</c:v>
                </c:pt>
                <c:pt idx="1">
                  <c:v>0.14000000000000001</c:v>
                </c:pt>
                <c:pt idx="2">
                  <c:v>0.15</c:v>
                </c:pt>
                <c:pt idx="3">
                  <c:v>0.16</c:v>
                </c:pt>
                <c:pt idx="4">
                  <c:v>0.19</c:v>
                </c:pt>
                <c:pt idx="5">
                  <c:v>0.16</c:v>
                </c:pt>
                <c:pt idx="6">
                  <c:v>0.18</c:v>
                </c:pt>
                <c:pt idx="7">
                  <c:v>0.16</c:v>
                </c:pt>
                <c:pt idx="8">
                  <c:v>0.15</c:v>
                </c:pt>
                <c:pt idx="9">
                  <c:v>0.2</c:v>
                </c:pt>
                <c:pt idx="10">
                  <c:v>0.2</c:v>
                </c:pt>
                <c:pt idx="11">
                  <c:v>0.17</c:v>
                </c:pt>
                <c:pt idx="12">
                  <c:v>0.17</c:v>
                </c:pt>
                <c:pt idx="13">
                  <c:v>0.19</c:v>
                </c:pt>
                <c:pt idx="14">
                  <c:v>0.16</c:v>
                </c:pt>
                <c:pt idx="15">
                  <c:v>0.24</c:v>
                </c:pt>
                <c:pt idx="16">
                  <c:v>0.21</c:v>
                </c:pt>
                <c:pt idx="17">
                  <c:v>0.24</c:v>
                </c:pt>
                <c:pt idx="18">
                  <c:v>0.23</c:v>
                </c:pt>
                <c:pt idx="19">
                  <c:v>0.27</c:v>
                </c:pt>
                <c:pt idx="20">
                  <c:v>0.21</c:v>
                </c:pt>
                <c:pt idx="21">
                  <c:v>0.26</c:v>
                </c:pt>
                <c:pt idx="22">
                  <c:v>0.2</c:v>
                </c:pt>
                <c:pt idx="23">
                  <c:v>0.2</c:v>
                </c:pt>
                <c:pt idx="24">
                  <c:v>0.23</c:v>
                </c:pt>
                <c:pt idx="25">
                  <c:v>0.24</c:v>
                </c:pt>
                <c:pt idx="26">
                  <c:v>0.24</c:v>
                </c:pt>
                <c:pt idx="27">
                  <c:v>0.21</c:v>
                </c:pt>
                <c:pt idx="28">
                  <c:v>0.22</c:v>
                </c:pt>
                <c:pt idx="29">
                  <c:v>0.2</c:v>
                </c:pt>
                <c:pt idx="30">
                  <c:v>0.24</c:v>
                </c:pt>
                <c:pt idx="31">
                  <c:v>0.23</c:v>
                </c:pt>
                <c:pt idx="32">
                  <c:v>0.22</c:v>
                </c:pt>
                <c:pt idx="33">
                  <c:v>0.25</c:v>
                </c:pt>
                <c:pt idx="34">
                  <c:v>0.22</c:v>
                </c:pt>
                <c:pt idx="35">
                  <c:v>0.23</c:v>
                </c:pt>
                <c:pt idx="36">
                  <c:v>0.24</c:v>
                </c:pt>
                <c:pt idx="37">
                  <c:v>0.21</c:v>
                </c:pt>
                <c:pt idx="38">
                  <c:v>0.24</c:v>
                </c:pt>
                <c:pt idx="39">
                  <c:v>0.23</c:v>
                </c:pt>
                <c:pt idx="40">
                  <c:v>0.23</c:v>
                </c:pt>
                <c:pt idx="41">
                  <c:v>0.24</c:v>
                </c:pt>
                <c:pt idx="42">
                  <c:v>0.24</c:v>
                </c:pt>
                <c:pt idx="43">
                  <c:v>0.22</c:v>
                </c:pt>
                <c:pt idx="44">
                  <c:v>0.23</c:v>
                </c:pt>
                <c:pt idx="45">
                  <c:v>0.25</c:v>
                </c:pt>
                <c:pt idx="46">
                  <c:v>0.23</c:v>
                </c:pt>
                <c:pt idx="47">
                  <c:v>0.27</c:v>
                </c:pt>
                <c:pt idx="48">
                  <c:v>0.28000000000000003</c:v>
                </c:pt>
                <c:pt idx="49">
                  <c:v>0.28000000000000003</c:v>
                </c:pt>
                <c:pt idx="50">
                  <c:v>0.26</c:v>
                </c:pt>
                <c:pt idx="51">
                  <c:v>0.28000000000000003</c:v>
                </c:pt>
                <c:pt idx="52">
                  <c:v>0.28000000000000003</c:v>
                </c:pt>
                <c:pt idx="53">
                  <c:v>0.3</c:v>
                </c:pt>
                <c:pt idx="54">
                  <c:v>0.33</c:v>
                </c:pt>
                <c:pt idx="55">
                  <c:v>0.34</c:v>
                </c:pt>
                <c:pt idx="56">
                  <c:v>0.36</c:v>
                </c:pt>
                <c:pt idx="57">
                  <c:v>0.35</c:v>
                </c:pt>
                <c:pt idx="58">
                  <c:v>0.37</c:v>
                </c:pt>
                <c:pt idx="59">
                  <c:v>0.38</c:v>
                </c:pt>
                <c:pt idx="60">
                  <c:v>0.4</c:v>
                </c:pt>
                <c:pt idx="61">
                  <c:v>0.39</c:v>
                </c:pt>
                <c:pt idx="62">
                  <c:v>0.41</c:v>
                </c:pt>
                <c:pt idx="63">
                  <c:v>0.45</c:v>
                </c:pt>
                <c:pt idx="64">
                  <c:v>0.41</c:v>
                </c:pt>
                <c:pt idx="65">
                  <c:v>0.44</c:v>
                </c:pt>
                <c:pt idx="66">
                  <c:v>0.51</c:v>
                </c:pt>
                <c:pt idx="67">
                  <c:v>0.5</c:v>
                </c:pt>
                <c:pt idx="68">
                  <c:v>0.54</c:v>
                </c:pt>
                <c:pt idx="69">
                  <c:v>0.57999999999999996</c:v>
                </c:pt>
                <c:pt idx="70">
                  <c:v>0.65</c:v>
                </c:pt>
                <c:pt idx="71">
                  <c:v>0.75</c:v>
                </c:pt>
                <c:pt idx="72">
                  <c:v>0.77</c:v>
                </c:pt>
                <c:pt idx="73">
                  <c:v>0.8</c:v>
                </c:pt>
                <c:pt idx="74">
                  <c:v>1.01</c:v>
                </c:pt>
                <c:pt idx="75">
                  <c:v>1.08</c:v>
                </c:pt>
                <c:pt idx="76">
                  <c:v>1.27</c:v>
                </c:pt>
                <c:pt idx="77">
                  <c:v>1.47</c:v>
                </c:pt>
                <c:pt idx="78">
                  <c:v>1.68</c:v>
                </c:pt>
                <c:pt idx="79">
                  <c:v>1.9</c:v>
                </c:pt>
                <c:pt idx="80">
                  <c:v>2.13</c:v>
                </c:pt>
                <c:pt idx="81">
                  <c:v>2.48</c:v>
                </c:pt>
                <c:pt idx="82">
                  <c:v>2.87</c:v>
                </c:pt>
                <c:pt idx="83">
                  <c:v>3.32</c:v>
                </c:pt>
                <c:pt idx="84">
                  <c:v>3.86</c:v>
                </c:pt>
                <c:pt idx="85">
                  <c:v>4.49</c:v>
                </c:pt>
                <c:pt idx="86">
                  <c:v>5.25</c:v>
                </c:pt>
                <c:pt idx="87">
                  <c:v>6.11</c:v>
                </c:pt>
                <c:pt idx="88">
                  <c:v>7.16</c:v>
                </c:pt>
                <c:pt idx="89">
                  <c:v>8.3800000000000008</c:v>
                </c:pt>
                <c:pt idx="90">
                  <c:v>9.84</c:v>
                </c:pt>
                <c:pt idx="91">
                  <c:v>11.72</c:v>
                </c:pt>
                <c:pt idx="92">
                  <c:v>13.86</c:v>
                </c:pt>
                <c:pt idx="93">
                  <c:v>16.52</c:v>
                </c:pt>
                <c:pt idx="94">
                  <c:v>19.72</c:v>
                </c:pt>
                <c:pt idx="95">
                  <c:v>23.48</c:v>
                </c:pt>
                <c:pt idx="96">
                  <c:v>27.88</c:v>
                </c:pt>
                <c:pt idx="97">
                  <c:v>32.89</c:v>
                </c:pt>
                <c:pt idx="98">
                  <c:v>38.51</c:v>
                </c:pt>
                <c:pt idx="99">
                  <c:v>44.34</c:v>
                </c:pt>
                <c:pt idx="100">
                  <c:v>50.52</c:v>
                </c:pt>
                <c:pt idx="101">
                  <c:v>56.46</c:v>
                </c:pt>
                <c:pt idx="102">
                  <c:v>62.27</c:v>
                </c:pt>
                <c:pt idx="103">
                  <c:v>67.61</c:v>
                </c:pt>
                <c:pt idx="104">
                  <c:v>72.28</c:v>
                </c:pt>
                <c:pt idx="105">
                  <c:v>76.39</c:v>
                </c:pt>
                <c:pt idx="106">
                  <c:v>79.94</c:v>
                </c:pt>
                <c:pt idx="107">
                  <c:v>82.61</c:v>
                </c:pt>
                <c:pt idx="108">
                  <c:v>84.97</c:v>
                </c:pt>
                <c:pt idx="109">
                  <c:v>86.91</c:v>
                </c:pt>
                <c:pt idx="110">
                  <c:v>88.38</c:v>
                </c:pt>
                <c:pt idx="111">
                  <c:v>89.49</c:v>
                </c:pt>
                <c:pt idx="112">
                  <c:v>90.5</c:v>
                </c:pt>
                <c:pt idx="113">
                  <c:v>91.37</c:v>
                </c:pt>
                <c:pt idx="114">
                  <c:v>91.91</c:v>
                </c:pt>
                <c:pt idx="115">
                  <c:v>92.73</c:v>
                </c:pt>
                <c:pt idx="116">
                  <c:v>93.13</c:v>
                </c:pt>
                <c:pt idx="117">
                  <c:v>93.52</c:v>
                </c:pt>
                <c:pt idx="118">
                  <c:v>93.83</c:v>
                </c:pt>
                <c:pt idx="119">
                  <c:v>94.34</c:v>
                </c:pt>
                <c:pt idx="120">
                  <c:v>94.7</c:v>
                </c:pt>
                <c:pt idx="121">
                  <c:v>94.89</c:v>
                </c:pt>
                <c:pt idx="122">
                  <c:v>95.19</c:v>
                </c:pt>
                <c:pt idx="123">
                  <c:v>95.37</c:v>
                </c:pt>
                <c:pt idx="124">
                  <c:v>95.7</c:v>
                </c:pt>
                <c:pt idx="125">
                  <c:v>95.95</c:v>
                </c:pt>
                <c:pt idx="126">
                  <c:v>96.04</c:v>
                </c:pt>
                <c:pt idx="127">
                  <c:v>96.25</c:v>
                </c:pt>
                <c:pt idx="128">
                  <c:v>96.31</c:v>
                </c:pt>
                <c:pt idx="129">
                  <c:v>96.4</c:v>
                </c:pt>
                <c:pt idx="130">
                  <c:v>96.6</c:v>
                </c:pt>
                <c:pt idx="131">
                  <c:v>96.84</c:v>
                </c:pt>
                <c:pt idx="132">
                  <c:v>96.9</c:v>
                </c:pt>
                <c:pt idx="133">
                  <c:v>96.91</c:v>
                </c:pt>
                <c:pt idx="134">
                  <c:v>97.09</c:v>
                </c:pt>
                <c:pt idx="135">
                  <c:v>97.1</c:v>
                </c:pt>
                <c:pt idx="136">
                  <c:v>97.14</c:v>
                </c:pt>
                <c:pt idx="137">
                  <c:v>97.29</c:v>
                </c:pt>
                <c:pt idx="138">
                  <c:v>97.54</c:v>
                </c:pt>
                <c:pt idx="139">
                  <c:v>97.34</c:v>
                </c:pt>
                <c:pt idx="140">
                  <c:v>97.49</c:v>
                </c:pt>
                <c:pt idx="141">
                  <c:v>97.73</c:v>
                </c:pt>
                <c:pt idx="142">
                  <c:v>97.49</c:v>
                </c:pt>
                <c:pt idx="143">
                  <c:v>97.86</c:v>
                </c:pt>
                <c:pt idx="144">
                  <c:v>97.96</c:v>
                </c:pt>
                <c:pt idx="145">
                  <c:v>97.95</c:v>
                </c:pt>
                <c:pt idx="146">
                  <c:v>98.08</c:v>
                </c:pt>
                <c:pt idx="147">
                  <c:v>98.21</c:v>
                </c:pt>
                <c:pt idx="148">
                  <c:v>98.16</c:v>
                </c:pt>
                <c:pt idx="149">
                  <c:v>98.18</c:v>
                </c:pt>
                <c:pt idx="150">
                  <c:v>98.25</c:v>
                </c:pt>
                <c:pt idx="151">
                  <c:v>98.31</c:v>
                </c:pt>
                <c:pt idx="152">
                  <c:v>98.34</c:v>
                </c:pt>
                <c:pt idx="153">
                  <c:v>98.52</c:v>
                </c:pt>
                <c:pt idx="154">
                  <c:v>98.59</c:v>
                </c:pt>
                <c:pt idx="155">
                  <c:v>98.42</c:v>
                </c:pt>
                <c:pt idx="156">
                  <c:v>98.77</c:v>
                </c:pt>
                <c:pt idx="157">
                  <c:v>98.78</c:v>
                </c:pt>
                <c:pt idx="158">
                  <c:v>98.73</c:v>
                </c:pt>
                <c:pt idx="159">
                  <c:v>98.86</c:v>
                </c:pt>
                <c:pt idx="160">
                  <c:v>98.78</c:v>
                </c:pt>
                <c:pt idx="161">
                  <c:v>98.86</c:v>
                </c:pt>
                <c:pt idx="162">
                  <c:v>99.12</c:v>
                </c:pt>
                <c:pt idx="163">
                  <c:v>98.82</c:v>
                </c:pt>
                <c:pt idx="164">
                  <c:v>99.3</c:v>
                </c:pt>
                <c:pt idx="165">
                  <c:v>99.38</c:v>
                </c:pt>
                <c:pt idx="166">
                  <c:v>99.08</c:v>
                </c:pt>
                <c:pt idx="167">
                  <c:v>99.55</c:v>
                </c:pt>
                <c:pt idx="168">
                  <c:v>99.42</c:v>
                </c:pt>
                <c:pt idx="169">
                  <c:v>99.53</c:v>
                </c:pt>
                <c:pt idx="170">
                  <c:v>99.65</c:v>
                </c:pt>
                <c:pt idx="171">
                  <c:v>99.72</c:v>
                </c:pt>
                <c:pt idx="172">
                  <c:v>99.63</c:v>
                </c:pt>
                <c:pt idx="173">
                  <c:v>99.8</c:v>
                </c:pt>
                <c:pt idx="174">
                  <c:v>99.82</c:v>
                </c:pt>
                <c:pt idx="175">
                  <c:v>99.66</c:v>
                </c:pt>
                <c:pt idx="176">
                  <c:v>99.87</c:v>
                </c:pt>
                <c:pt idx="177">
                  <c:v>99.82</c:v>
                </c:pt>
                <c:pt idx="178">
                  <c:v>99.87</c:v>
                </c:pt>
                <c:pt idx="179">
                  <c:v>100</c:v>
                </c:pt>
                <c:pt idx="180">
                  <c:v>99.83</c:v>
                </c:pt>
                <c:pt idx="181">
                  <c:v>99.98</c:v>
                </c:pt>
                <c:pt idx="182">
                  <c:v>99.81</c:v>
                </c:pt>
                <c:pt idx="183">
                  <c:v>99.89</c:v>
                </c:pt>
                <c:pt idx="184">
                  <c:v>99.75</c:v>
                </c:pt>
                <c:pt idx="185">
                  <c:v>99.73</c:v>
                </c:pt>
                <c:pt idx="186">
                  <c:v>99.76</c:v>
                </c:pt>
                <c:pt idx="187">
                  <c:v>99.8</c:v>
                </c:pt>
                <c:pt idx="188">
                  <c:v>99.92</c:v>
                </c:pt>
                <c:pt idx="189">
                  <c:v>99.75</c:v>
                </c:pt>
                <c:pt idx="190">
                  <c:v>99.78</c:v>
                </c:pt>
                <c:pt idx="191">
                  <c:v>99.85</c:v>
                </c:pt>
                <c:pt idx="192">
                  <c:v>99.92</c:v>
                </c:pt>
                <c:pt idx="193">
                  <c:v>99.76</c:v>
                </c:pt>
                <c:pt idx="194">
                  <c:v>99.62</c:v>
                </c:pt>
                <c:pt idx="195">
                  <c:v>99.62</c:v>
                </c:pt>
                <c:pt idx="196">
                  <c:v>99.64</c:v>
                </c:pt>
                <c:pt idx="197">
                  <c:v>99.35</c:v>
                </c:pt>
                <c:pt idx="198">
                  <c:v>99.43</c:v>
                </c:pt>
                <c:pt idx="199">
                  <c:v>99.27</c:v>
                </c:pt>
                <c:pt idx="200">
                  <c:v>99.08</c:v>
                </c:pt>
                <c:pt idx="201">
                  <c:v>98.99</c:v>
                </c:pt>
                <c:pt idx="202">
                  <c:v>99</c:v>
                </c:pt>
                <c:pt idx="203">
                  <c:v>98.54</c:v>
                </c:pt>
                <c:pt idx="204">
                  <c:v>98.61</c:v>
                </c:pt>
                <c:pt idx="205">
                  <c:v>98.36</c:v>
                </c:pt>
                <c:pt idx="206">
                  <c:v>98.09</c:v>
                </c:pt>
                <c:pt idx="207">
                  <c:v>97.91</c:v>
                </c:pt>
                <c:pt idx="208">
                  <c:v>97.38</c:v>
                </c:pt>
                <c:pt idx="209">
                  <c:v>97.09</c:v>
                </c:pt>
                <c:pt idx="210">
                  <c:v>96.68</c:v>
                </c:pt>
                <c:pt idx="211">
                  <c:v>96.21</c:v>
                </c:pt>
                <c:pt idx="212">
                  <c:v>95.99</c:v>
                </c:pt>
                <c:pt idx="213">
                  <c:v>95.55</c:v>
                </c:pt>
                <c:pt idx="214">
                  <c:v>94.67</c:v>
                </c:pt>
                <c:pt idx="215">
                  <c:v>94.12</c:v>
                </c:pt>
                <c:pt idx="216">
                  <c:v>93.32</c:v>
                </c:pt>
                <c:pt idx="217">
                  <c:v>92.27</c:v>
                </c:pt>
                <c:pt idx="218">
                  <c:v>91.32</c:v>
                </c:pt>
                <c:pt idx="219">
                  <c:v>89.84</c:v>
                </c:pt>
                <c:pt idx="220">
                  <c:v>88.15</c:v>
                </c:pt>
                <c:pt idx="221">
                  <c:v>86.16</c:v>
                </c:pt>
                <c:pt idx="222">
                  <c:v>83.9</c:v>
                </c:pt>
                <c:pt idx="223">
                  <c:v>81.040000000000006</c:v>
                </c:pt>
                <c:pt idx="224">
                  <c:v>77.31</c:v>
                </c:pt>
                <c:pt idx="225">
                  <c:v>73.2</c:v>
                </c:pt>
                <c:pt idx="226">
                  <c:v>68.489999999999995</c:v>
                </c:pt>
                <c:pt idx="227">
                  <c:v>62.9</c:v>
                </c:pt>
                <c:pt idx="228">
                  <c:v>57.37</c:v>
                </c:pt>
                <c:pt idx="229">
                  <c:v>51.18</c:v>
                </c:pt>
                <c:pt idx="230">
                  <c:v>45.04</c:v>
                </c:pt>
                <c:pt idx="231">
                  <c:v>39.1</c:v>
                </c:pt>
                <c:pt idx="232">
                  <c:v>33.57</c:v>
                </c:pt>
                <c:pt idx="233">
                  <c:v>28.52</c:v>
                </c:pt>
                <c:pt idx="234">
                  <c:v>24.08</c:v>
                </c:pt>
                <c:pt idx="235">
                  <c:v>20.23</c:v>
                </c:pt>
                <c:pt idx="236">
                  <c:v>17</c:v>
                </c:pt>
                <c:pt idx="237">
                  <c:v>14.33</c:v>
                </c:pt>
                <c:pt idx="238">
                  <c:v>12.13</c:v>
                </c:pt>
                <c:pt idx="239">
                  <c:v>10.27</c:v>
                </c:pt>
                <c:pt idx="240">
                  <c:v>8.7100000000000009</c:v>
                </c:pt>
                <c:pt idx="241">
                  <c:v>7.47</c:v>
                </c:pt>
                <c:pt idx="242">
                  <c:v>6.4</c:v>
                </c:pt>
                <c:pt idx="243">
                  <c:v>5.5</c:v>
                </c:pt>
                <c:pt idx="244">
                  <c:v>4.76</c:v>
                </c:pt>
                <c:pt idx="245">
                  <c:v>4.12</c:v>
                </c:pt>
                <c:pt idx="246">
                  <c:v>3.61</c:v>
                </c:pt>
                <c:pt idx="247">
                  <c:v>3.16</c:v>
                </c:pt>
                <c:pt idx="248">
                  <c:v>2.75</c:v>
                </c:pt>
                <c:pt idx="249">
                  <c:v>2.41</c:v>
                </c:pt>
                <c:pt idx="250">
                  <c:v>2.12</c:v>
                </c:pt>
                <c:pt idx="251">
                  <c:v>1.83</c:v>
                </c:pt>
                <c:pt idx="252">
                  <c:v>1.6</c:v>
                </c:pt>
                <c:pt idx="253">
                  <c:v>1.4</c:v>
                </c:pt>
                <c:pt idx="254">
                  <c:v>1.24</c:v>
                </c:pt>
                <c:pt idx="255">
                  <c:v>1.1000000000000001</c:v>
                </c:pt>
                <c:pt idx="256">
                  <c:v>0.94</c:v>
                </c:pt>
                <c:pt idx="257">
                  <c:v>0.81</c:v>
                </c:pt>
                <c:pt idx="258">
                  <c:v>0.71</c:v>
                </c:pt>
                <c:pt idx="259">
                  <c:v>0.63</c:v>
                </c:pt>
                <c:pt idx="260">
                  <c:v>0.52</c:v>
                </c:pt>
                <c:pt idx="261">
                  <c:v>0.48</c:v>
                </c:pt>
                <c:pt idx="262">
                  <c:v>0.4</c:v>
                </c:pt>
                <c:pt idx="263">
                  <c:v>0.37</c:v>
                </c:pt>
                <c:pt idx="264">
                  <c:v>0.35</c:v>
                </c:pt>
                <c:pt idx="265">
                  <c:v>0.31</c:v>
                </c:pt>
                <c:pt idx="266">
                  <c:v>0.28000000000000003</c:v>
                </c:pt>
                <c:pt idx="267">
                  <c:v>0.26</c:v>
                </c:pt>
                <c:pt idx="268">
                  <c:v>0.25</c:v>
                </c:pt>
                <c:pt idx="269">
                  <c:v>0.19</c:v>
                </c:pt>
                <c:pt idx="270">
                  <c:v>0.19</c:v>
                </c:pt>
                <c:pt idx="271">
                  <c:v>0.23</c:v>
                </c:pt>
                <c:pt idx="272">
                  <c:v>0.19</c:v>
                </c:pt>
                <c:pt idx="273">
                  <c:v>0.17</c:v>
                </c:pt>
                <c:pt idx="274">
                  <c:v>0.18</c:v>
                </c:pt>
                <c:pt idx="275">
                  <c:v>0.16</c:v>
                </c:pt>
                <c:pt idx="276">
                  <c:v>0.17</c:v>
                </c:pt>
                <c:pt idx="277">
                  <c:v>0.14000000000000001</c:v>
                </c:pt>
                <c:pt idx="278">
                  <c:v>0.09</c:v>
                </c:pt>
                <c:pt idx="279">
                  <c:v>0.11</c:v>
                </c:pt>
                <c:pt idx="280">
                  <c:v>0.11</c:v>
                </c:pt>
                <c:pt idx="281">
                  <c:v>0.08</c:v>
                </c:pt>
                <c:pt idx="282">
                  <c:v>0.1</c:v>
                </c:pt>
                <c:pt idx="283">
                  <c:v>0.09</c:v>
                </c:pt>
                <c:pt idx="284">
                  <c:v>0.13</c:v>
                </c:pt>
                <c:pt idx="285">
                  <c:v>0.1</c:v>
                </c:pt>
                <c:pt idx="286">
                  <c:v>0.1</c:v>
                </c:pt>
                <c:pt idx="287">
                  <c:v>0.09</c:v>
                </c:pt>
                <c:pt idx="288">
                  <c:v>0.09</c:v>
                </c:pt>
                <c:pt idx="289">
                  <c:v>0.1</c:v>
                </c:pt>
                <c:pt idx="290">
                  <c:v>0.09</c:v>
                </c:pt>
                <c:pt idx="291">
                  <c:v>0.11</c:v>
                </c:pt>
                <c:pt idx="292">
                  <c:v>0.08</c:v>
                </c:pt>
                <c:pt idx="293">
                  <c:v>7.0000000000000007E-2</c:v>
                </c:pt>
                <c:pt idx="294">
                  <c:v>0.11</c:v>
                </c:pt>
                <c:pt idx="295">
                  <c:v>0.05</c:v>
                </c:pt>
                <c:pt idx="296">
                  <c:v>0.03</c:v>
                </c:pt>
                <c:pt idx="297">
                  <c:v>0.03</c:v>
                </c:pt>
                <c:pt idx="298">
                  <c:v>0.02</c:v>
                </c:pt>
                <c:pt idx="299">
                  <c:v>7.0000000000000007E-2</c:v>
                </c:pt>
                <c:pt idx="300">
                  <c:v>0.05</c:v>
                </c:pt>
                <c:pt idx="301">
                  <c:v>0.01</c:v>
                </c:pt>
                <c:pt idx="302">
                  <c:v>0.04</c:v>
                </c:pt>
                <c:pt idx="303">
                  <c:v>0.04</c:v>
                </c:pt>
                <c:pt idx="304">
                  <c:v>0.04</c:v>
                </c:pt>
                <c:pt idx="305">
                  <c:v>0.05</c:v>
                </c:pt>
                <c:pt idx="306">
                  <c:v>0.03</c:v>
                </c:pt>
                <c:pt idx="307">
                  <c:v>0.03</c:v>
                </c:pt>
                <c:pt idx="308">
                  <c:v>7.0000000000000007E-2</c:v>
                </c:pt>
                <c:pt idx="309">
                  <c:v>0.04</c:v>
                </c:pt>
                <c:pt idx="310">
                  <c:v>0.02</c:v>
                </c:pt>
                <c:pt idx="311">
                  <c:v>0.02</c:v>
                </c:pt>
                <c:pt idx="312">
                  <c:v>0.04</c:v>
                </c:pt>
                <c:pt idx="313">
                  <c:v>7.0000000000000007E-2</c:v>
                </c:pt>
                <c:pt idx="314">
                  <c:v>0.03</c:v>
                </c:pt>
                <c:pt idx="315">
                  <c:v>0.02</c:v>
                </c:pt>
                <c:pt idx="316">
                  <c:v>0.01</c:v>
                </c:pt>
                <c:pt idx="317">
                  <c:v>0.03</c:v>
                </c:pt>
                <c:pt idx="318">
                  <c:v>0.03</c:v>
                </c:pt>
                <c:pt idx="319">
                  <c:v>0</c:v>
                </c:pt>
                <c:pt idx="320">
                  <c:v>0.03</c:v>
                </c:pt>
                <c:pt idx="321">
                  <c:v>0.04</c:v>
                </c:pt>
                <c:pt idx="322">
                  <c:v>0.05</c:v>
                </c:pt>
                <c:pt idx="323">
                  <c:v>7.0000000000000007E-2</c:v>
                </c:pt>
                <c:pt idx="324">
                  <c:v>0.04</c:v>
                </c:pt>
                <c:pt idx="325">
                  <c:v>0.03</c:v>
                </c:pt>
                <c:pt idx="326">
                  <c:v>0.02</c:v>
                </c:pt>
                <c:pt idx="327">
                  <c:v>0</c:v>
                </c:pt>
                <c:pt idx="328">
                  <c:v>0.01</c:v>
                </c:pt>
                <c:pt idx="329">
                  <c:v>0.01</c:v>
                </c:pt>
                <c:pt idx="330">
                  <c:v>0.01</c:v>
                </c:pt>
                <c:pt idx="331">
                  <c:v>0.01</c:v>
                </c:pt>
              </c:numCache>
            </c:numRef>
          </c:yVal>
          <c:smooth val="1"/>
          <c:extLst>
            <c:ext xmlns:c16="http://schemas.microsoft.com/office/drawing/2014/chart" uri="{C3380CC4-5D6E-409C-BE32-E72D297353CC}">
              <c16:uniqueId val="{00000001-EFC4-43E5-AB08-EF9BF734CBC8}"/>
            </c:ext>
          </c:extLst>
        </c:ser>
        <c:ser>
          <c:idx val="2"/>
          <c:order val="2"/>
          <c:tx>
            <c:v>Chambre désactivée</c:v>
          </c:tx>
          <c:spPr>
            <a:ln w="9525" cap="rnd">
              <a:solidFill>
                <a:schemeClr val="accent3"/>
              </a:solidFill>
              <a:round/>
            </a:ln>
            <a:effectLst/>
          </c:spPr>
          <c:marker>
            <c:symbol val="none"/>
          </c:marker>
          <c:xVal>
            <c:numRef>
              <c:f>'1_Profils chambre de ref'!$A$1433:$A$1766</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-153.4</c:v>
                </c:pt>
                <c:pt idx="40">
                  <c:v>-152.30000000000001</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-104.1</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-53.6</c:v>
                </c:pt>
                <c:pt idx="123">
                  <c:v>-52.4</c:v>
                </c:pt>
                <c:pt idx="124">
                  <c:v>-51.2</c:v>
                </c:pt>
                <c:pt idx="125">
                  <c:v>-50.1</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-5.6</c:v>
                </c:pt>
                <c:pt idx="163">
                  <c:v>-4.4000000000000004</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65.400000000000006</c:v>
                </c:pt>
                <c:pt idx="222">
                  <c:v>66.599999999999994</c:v>
                </c:pt>
                <c:pt idx="223">
                  <c:v>67.8</c:v>
                </c:pt>
                <c:pt idx="224">
                  <c:v>69</c:v>
                </c:pt>
                <c:pt idx="225">
                  <c:v>70.2</c:v>
                </c:pt>
                <c:pt idx="226">
                  <c:v>71.400000000000006</c:v>
                </c:pt>
                <c:pt idx="227">
                  <c:v>72.599999999999994</c:v>
                </c:pt>
                <c:pt idx="228">
                  <c:v>73.8</c:v>
                </c:pt>
                <c:pt idx="229">
                  <c:v>75</c:v>
                </c:pt>
                <c:pt idx="230">
                  <c:v>76.2</c:v>
                </c:pt>
                <c:pt idx="231">
                  <c:v>77.400000000000006</c:v>
                </c:pt>
                <c:pt idx="232">
                  <c:v>78.599999999999994</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109.9</c:v>
                </c:pt>
                <c:pt idx="259">
                  <c:v>111.1</c:v>
                </c:pt>
                <c:pt idx="260">
                  <c:v>112.3</c:v>
                </c:pt>
                <c:pt idx="261">
                  <c:v>113.5</c:v>
                </c:pt>
                <c:pt idx="262">
                  <c:v>114.7</c:v>
                </c:pt>
                <c:pt idx="263">
                  <c:v>115.9</c:v>
                </c:pt>
                <c:pt idx="264">
                  <c:v>117.1</c:v>
                </c:pt>
                <c:pt idx="265">
                  <c:v>118.3</c:v>
                </c:pt>
                <c:pt idx="266">
                  <c:v>119.5</c:v>
                </c:pt>
                <c:pt idx="267">
                  <c:v>120.7</c:v>
                </c:pt>
                <c:pt idx="268">
                  <c:v>121.9</c:v>
                </c:pt>
                <c:pt idx="269">
                  <c:v>123.1</c:v>
                </c:pt>
                <c:pt idx="270">
                  <c:v>124.3</c:v>
                </c:pt>
                <c:pt idx="271">
                  <c:v>125.5</c:v>
                </c:pt>
                <c:pt idx="272">
                  <c:v>126.7</c:v>
                </c:pt>
                <c:pt idx="273">
                  <c:v>127.9</c:v>
                </c:pt>
                <c:pt idx="274">
                  <c:v>129.1</c:v>
                </c:pt>
                <c:pt idx="275">
                  <c:v>130.30000000000001</c:v>
                </c:pt>
                <c:pt idx="276">
                  <c:v>131.5</c:v>
                </c:pt>
                <c:pt idx="277">
                  <c:v>132.69999999999999</c:v>
                </c:pt>
                <c:pt idx="278">
                  <c:v>133.9</c:v>
                </c:pt>
                <c:pt idx="279">
                  <c:v>135.1</c:v>
                </c:pt>
                <c:pt idx="280">
                  <c:v>136.30000000000001</c:v>
                </c:pt>
                <c:pt idx="281">
                  <c:v>137.5</c:v>
                </c:pt>
                <c:pt idx="282">
                  <c:v>138.69999999999999</c:v>
                </c:pt>
                <c:pt idx="283">
                  <c:v>139.9</c:v>
                </c:pt>
                <c:pt idx="284">
                  <c:v>141.1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158</c:v>
                </c:pt>
                <c:pt idx="299">
                  <c:v>159.1</c:v>
                </c:pt>
                <c:pt idx="300">
                  <c:v>160.30000000000001</c:v>
                </c:pt>
                <c:pt idx="301">
                  <c:v>161.6</c:v>
                </c:pt>
                <c:pt idx="302">
                  <c:v>162.69999999999999</c:v>
                </c:pt>
                <c:pt idx="303">
                  <c:v>164</c:v>
                </c:pt>
                <c:pt idx="304">
                  <c:v>165.1</c:v>
                </c:pt>
                <c:pt idx="305">
                  <c:v>166.3</c:v>
                </c:pt>
                <c:pt idx="306">
                  <c:v>167.6</c:v>
                </c:pt>
                <c:pt idx="307">
                  <c:v>168.7</c:v>
                </c:pt>
                <c:pt idx="308">
                  <c:v>169.9</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184.4</c:v>
                </c:pt>
                <c:pt idx="321">
                  <c:v>185.6</c:v>
                </c:pt>
                <c:pt idx="322">
                  <c:v>186.8</c:v>
                </c:pt>
                <c:pt idx="323">
                  <c:v>188</c:v>
                </c:pt>
                <c:pt idx="324">
                  <c:v>189.2</c:v>
                </c:pt>
                <c:pt idx="325">
                  <c:v>190.4</c:v>
                </c:pt>
                <c:pt idx="326">
                  <c:v>191.6</c:v>
                </c:pt>
                <c:pt idx="327">
                  <c:v>192.8</c:v>
                </c:pt>
                <c:pt idx="328">
                  <c:v>194</c:v>
                </c:pt>
                <c:pt idx="329">
                  <c:v>195.2</c:v>
                </c:pt>
                <c:pt idx="330">
                  <c:v>196.4</c:v>
                </c:pt>
                <c:pt idx="331">
                  <c:v>197.6</c:v>
                </c:pt>
                <c:pt idx="332">
                  <c:v>198.8</c:v>
                </c:pt>
                <c:pt idx="333">
                  <c:v>200</c:v>
                </c:pt>
              </c:numCache>
            </c:numRef>
          </c:xVal>
          <c:yVal>
            <c:numRef>
              <c:f>'1_Profils chambre de ref'!$D$1433:$D$1766</c:f>
              <c:numCache>
                <c:formatCode>General</c:formatCode>
                <c:ptCount val="334"/>
                <c:pt idx="0">
                  <c:v>0.14000000000000001</c:v>
                </c:pt>
                <c:pt idx="1">
                  <c:v>0.06</c:v>
                </c:pt>
                <c:pt idx="2">
                  <c:v>7.0000000000000007E-2</c:v>
                </c:pt>
                <c:pt idx="3">
                  <c:v>0.06</c:v>
                </c:pt>
                <c:pt idx="4">
                  <c:v>0.03</c:v>
                </c:pt>
                <c:pt idx="5">
                  <c:v>0.09</c:v>
                </c:pt>
                <c:pt idx="6">
                  <c:v>0.1</c:v>
                </c:pt>
                <c:pt idx="7">
                  <c:v>0.09</c:v>
                </c:pt>
                <c:pt idx="8">
                  <c:v>7.0000000000000007E-2</c:v>
                </c:pt>
                <c:pt idx="9">
                  <c:v>0.1</c:v>
                </c:pt>
                <c:pt idx="10">
                  <c:v>0.09</c:v>
                </c:pt>
                <c:pt idx="11">
                  <c:v>7.0000000000000007E-2</c:v>
                </c:pt>
                <c:pt idx="12">
                  <c:v>0.09</c:v>
                </c:pt>
                <c:pt idx="13">
                  <c:v>0.14000000000000001</c:v>
                </c:pt>
                <c:pt idx="14">
                  <c:v>0.11</c:v>
                </c:pt>
                <c:pt idx="15">
                  <c:v>0.1</c:v>
                </c:pt>
                <c:pt idx="16">
                  <c:v>0.08</c:v>
                </c:pt>
                <c:pt idx="17">
                  <c:v>0.11</c:v>
                </c:pt>
                <c:pt idx="18">
                  <c:v>0.11</c:v>
                </c:pt>
                <c:pt idx="19">
                  <c:v>0.15</c:v>
                </c:pt>
                <c:pt idx="20">
                  <c:v>0.11</c:v>
                </c:pt>
                <c:pt idx="21">
                  <c:v>0.11</c:v>
                </c:pt>
                <c:pt idx="22">
                  <c:v>0.09</c:v>
                </c:pt>
                <c:pt idx="23">
                  <c:v>0.06</c:v>
                </c:pt>
                <c:pt idx="24">
                  <c:v>0.12</c:v>
                </c:pt>
                <c:pt idx="25">
                  <c:v>0.14000000000000001</c:v>
                </c:pt>
                <c:pt idx="26">
                  <c:v>7.0000000000000007E-2</c:v>
                </c:pt>
                <c:pt idx="27">
                  <c:v>0.12</c:v>
                </c:pt>
                <c:pt idx="28">
                  <c:v>0.12</c:v>
                </c:pt>
                <c:pt idx="29">
                  <c:v>0.08</c:v>
                </c:pt>
                <c:pt idx="30">
                  <c:v>0.12</c:v>
                </c:pt>
                <c:pt idx="31">
                  <c:v>0.13</c:v>
                </c:pt>
                <c:pt idx="32">
                  <c:v>0.13</c:v>
                </c:pt>
                <c:pt idx="33">
                  <c:v>0.13</c:v>
                </c:pt>
                <c:pt idx="34">
                  <c:v>0.17</c:v>
                </c:pt>
                <c:pt idx="35">
                  <c:v>0.13</c:v>
                </c:pt>
                <c:pt idx="36">
                  <c:v>0.16</c:v>
                </c:pt>
                <c:pt idx="37">
                  <c:v>0.14000000000000001</c:v>
                </c:pt>
                <c:pt idx="38">
                  <c:v>0.14000000000000001</c:v>
                </c:pt>
                <c:pt idx="39">
                  <c:v>0.13</c:v>
                </c:pt>
                <c:pt idx="40">
                  <c:v>0.15</c:v>
                </c:pt>
                <c:pt idx="41">
                  <c:v>0.12</c:v>
                </c:pt>
                <c:pt idx="42">
                  <c:v>0.14000000000000001</c:v>
                </c:pt>
                <c:pt idx="43">
                  <c:v>0.14000000000000001</c:v>
                </c:pt>
                <c:pt idx="44">
                  <c:v>0.15</c:v>
                </c:pt>
                <c:pt idx="45">
                  <c:v>0.17</c:v>
                </c:pt>
                <c:pt idx="46">
                  <c:v>0.15</c:v>
                </c:pt>
                <c:pt idx="47">
                  <c:v>0.12</c:v>
                </c:pt>
                <c:pt idx="48">
                  <c:v>0.14000000000000001</c:v>
                </c:pt>
                <c:pt idx="49">
                  <c:v>0.18</c:v>
                </c:pt>
                <c:pt idx="50">
                  <c:v>0.14000000000000001</c:v>
                </c:pt>
                <c:pt idx="51">
                  <c:v>0.15</c:v>
                </c:pt>
                <c:pt idx="52">
                  <c:v>0.19</c:v>
                </c:pt>
                <c:pt idx="53">
                  <c:v>0.15</c:v>
                </c:pt>
                <c:pt idx="54">
                  <c:v>0.17</c:v>
                </c:pt>
                <c:pt idx="55">
                  <c:v>0.22</c:v>
                </c:pt>
                <c:pt idx="56">
                  <c:v>0.17</c:v>
                </c:pt>
                <c:pt idx="57">
                  <c:v>0.19</c:v>
                </c:pt>
                <c:pt idx="58">
                  <c:v>0.22</c:v>
                </c:pt>
                <c:pt idx="59">
                  <c:v>0.17</c:v>
                </c:pt>
                <c:pt idx="60">
                  <c:v>0.24</c:v>
                </c:pt>
                <c:pt idx="61">
                  <c:v>0.24</c:v>
                </c:pt>
                <c:pt idx="62">
                  <c:v>0.25</c:v>
                </c:pt>
                <c:pt idx="63">
                  <c:v>0.28000000000000003</c:v>
                </c:pt>
                <c:pt idx="64">
                  <c:v>0.28000000000000003</c:v>
                </c:pt>
                <c:pt idx="65">
                  <c:v>0.3</c:v>
                </c:pt>
                <c:pt idx="66">
                  <c:v>0.32</c:v>
                </c:pt>
                <c:pt idx="67">
                  <c:v>0.37</c:v>
                </c:pt>
                <c:pt idx="68">
                  <c:v>0.38</c:v>
                </c:pt>
                <c:pt idx="69">
                  <c:v>0.41</c:v>
                </c:pt>
                <c:pt idx="70">
                  <c:v>0.44</c:v>
                </c:pt>
                <c:pt idx="71">
                  <c:v>0.47</c:v>
                </c:pt>
                <c:pt idx="72">
                  <c:v>0.56999999999999995</c:v>
                </c:pt>
                <c:pt idx="73">
                  <c:v>0.64</c:v>
                </c:pt>
                <c:pt idx="74">
                  <c:v>0.64</c:v>
                </c:pt>
                <c:pt idx="75">
                  <c:v>0.8</c:v>
                </c:pt>
                <c:pt idx="76">
                  <c:v>0.96</c:v>
                </c:pt>
                <c:pt idx="77">
                  <c:v>0.99</c:v>
                </c:pt>
                <c:pt idx="78">
                  <c:v>1.2</c:v>
                </c:pt>
                <c:pt idx="79">
                  <c:v>1.46</c:v>
                </c:pt>
                <c:pt idx="80">
                  <c:v>1.55</c:v>
                </c:pt>
                <c:pt idx="81">
                  <c:v>1.87</c:v>
                </c:pt>
                <c:pt idx="82">
                  <c:v>2.23</c:v>
                </c:pt>
                <c:pt idx="83">
                  <c:v>2.41</c:v>
                </c:pt>
                <c:pt idx="84">
                  <c:v>2.95</c:v>
                </c:pt>
                <c:pt idx="85">
                  <c:v>3.55</c:v>
                </c:pt>
                <c:pt idx="86">
                  <c:v>4</c:v>
                </c:pt>
                <c:pt idx="87">
                  <c:v>4.76</c:v>
                </c:pt>
                <c:pt idx="88">
                  <c:v>5.7</c:v>
                </c:pt>
                <c:pt idx="89">
                  <c:v>6.42</c:v>
                </c:pt>
                <c:pt idx="90">
                  <c:v>7.71</c:v>
                </c:pt>
                <c:pt idx="91">
                  <c:v>8.8000000000000007</c:v>
                </c:pt>
                <c:pt idx="92">
                  <c:v>10.64</c:v>
                </c:pt>
                <c:pt idx="93">
                  <c:v>12.82</c:v>
                </c:pt>
                <c:pt idx="94">
                  <c:v>15.54</c:v>
                </c:pt>
                <c:pt idx="95">
                  <c:v>17.28</c:v>
                </c:pt>
                <c:pt idx="96">
                  <c:v>21.28</c:v>
                </c:pt>
                <c:pt idx="97">
                  <c:v>26.35</c:v>
                </c:pt>
                <c:pt idx="98">
                  <c:v>30.29</c:v>
                </c:pt>
                <c:pt idx="99">
                  <c:v>35.86</c:v>
                </c:pt>
                <c:pt idx="100">
                  <c:v>42.34</c:v>
                </c:pt>
                <c:pt idx="101">
                  <c:v>47.35</c:v>
                </c:pt>
                <c:pt idx="102">
                  <c:v>54.55</c:v>
                </c:pt>
                <c:pt idx="103">
                  <c:v>57.87</c:v>
                </c:pt>
                <c:pt idx="104">
                  <c:v>64.900000000000006</c:v>
                </c:pt>
                <c:pt idx="105">
                  <c:v>70.959999999999994</c:v>
                </c:pt>
                <c:pt idx="106">
                  <c:v>76.44</c:v>
                </c:pt>
                <c:pt idx="107">
                  <c:v>77.819999999999993</c:v>
                </c:pt>
                <c:pt idx="108">
                  <c:v>82.09</c:v>
                </c:pt>
                <c:pt idx="109">
                  <c:v>85.73</c:v>
                </c:pt>
                <c:pt idx="110">
                  <c:v>85.17</c:v>
                </c:pt>
                <c:pt idx="111">
                  <c:v>86.62</c:v>
                </c:pt>
                <c:pt idx="112">
                  <c:v>88.55</c:v>
                </c:pt>
                <c:pt idx="113">
                  <c:v>89.32</c:v>
                </c:pt>
                <c:pt idx="114">
                  <c:v>90.23</c:v>
                </c:pt>
                <c:pt idx="115">
                  <c:v>92.25</c:v>
                </c:pt>
                <c:pt idx="116">
                  <c:v>91.85</c:v>
                </c:pt>
                <c:pt idx="117">
                  <c:v>93.71</c:v>
                </c:pt>
                <c:pt idx="118">
                  <c:v>94.64</c:v>
                </c:pt>
                <c:pt idx="119">
                  <c:v>93.47</c:v>
                </c:pt>
                <c:pt idx="120">
                  <c:v>95.53</c:v>
                </c:pt>
                <c:pt idx="121">
                  <c:v>95.94</c:v>
                </c:pt>
                <c:pt idx="122">
                  <c:v>95.05</c:v>
                </c:pt>
                <c:pt idx="123">
                  <c:v>96.35</c:v>
                </c:pt>
                <c:pt idx="124">
                  <c:v>96.8</c:v>
                </c:pt>
                <c:pt idx="125">
                  <c:v>95.16</c:v>
                </c:pt>
                <c:pt idx="126">
                  <c:v>97.28</c:v>
                </c:pt>
                <c:pt idx="127">
                  <c:v>97.42</c:v>
                </c:pt>
                <c:pt idx="128">
                  <c:v>96.93</c:v>
                </c:pt>
                <c:pt idx="129">
                  <c:v>97.88</c:v>
                </c:pt>
                <c:pt idx="130">
                  <c:v>97.26</c:v>
                </c:pt>
                <c:pt idx="131">
                  <c:v>98.14</c:v>
                </c:pt>
                <c:pt idx="132">
                  <c:v>97.8</c:v>
                </c:pt>
                <c:pt idx="133">
                  <c:v>92.88</c:v>
                </c:pt>
                <c:pt idx="134">
                  <c:v>97.77</c:v>
                </c:pt>
                <c:pt idx="135">
                  <c:v>96.6</c:v>
                </c:pt>
                <c:pt idx="136">
                  <c:v>98.53</c:v>
                </c:pt>
                <c:pt idx="137">
                  <c:v>95.72</c:v>
                </c:pt>
                <c:pt idx="138">
                  <c:v>96.97</c:v>
                </c:pt>
                <c:pt idx="139">
                  <c:v>97.02</c:v>
                </c:pt>
                <c:pt idx="140">
                  <c:v>96.8</c:v>
                </c:pt>
                <c:pt idx="141">
                  <c:v>96.55</c:v>
                </c:pt>
                <c:pt idx="142">
                  <c:v>96.46</c:v>
                </c:pt>
                <c:pt idx="143">
                  <c:v>97.37</c:v>
                </c:pt>
                <c:pt idx="144">
                  <c:v>97.85</c:v>
                </c:pt>
                <c:pt idx="145">
                  <c:v>98.06</c:v>
                </c:pt>
                <c:pt idx="146">
                  <c:v>98.13</c:v>
                </c:pt>
                <c:pt idx="147">
                  <c:v>97.31</c:v>
                </c:pt>
                <c:pt idx="148">
                  <c:v>100</c:v>
                </c:pt>
                <c:pt idx="149">
                  <c:v>97.09</c:v>
                </c:pt>
                <c:pt idx="150">
                  <c:v>99.87</c:v>
                </c:pt>
                <c:pt idx="151">
                  <c:v>94.29</c:v>
                </c:pt>
                <c:pt idx="152">
                  <c:v>98.08</c:v>
                </c:pt>
                <c:pt idx="153">
                  <c:v>98.71</c:v>
                </c:pt>
                <c:pt idx="154">
                  <c:v>94.29</c:v>
                </c:pt>
                <c:pt idx="155">
                  <c:v>97.05</c:v>
                </c:pt>
                <c:pt idx="156">
                  <c:v>99.16</c:v>
                </c:pt>
                <c:pt idx="157">
                  <c:v>98.04</c:v>
                </c:pt>
                <c:pt idx="158">
                  <c:v>98.13</c:v>
                </c:pt>
                <c:pt idx="159">
                  <c:v>97.6</c:v>
                </c:pt>
                <c:pt idx="160">
                  <c:v>97.47</c:v>
                </c:pt>
                <c:pt idx="161">
                  <c:v>98.05</c:v>
                </c:pt>
                <c:pt idx="162">
                  <c:v>96.49</c:v>
                </c:pt>
                <c:pt idx="163">
                  <c:v>97.55</c:v>
                </c:pt>
                <c:pt idx="164">
                  <c:v>97.1</c:v>
                </c:pt>
                <c:pt idx="165">
                  <c:v>97.06</c:v>
                </c:pt>
                <c:pt idx="166">
                  <c:v>97.18</c:v>
                </c:pt>
                <c:pt idx="167">
                  <c:v>97.26</c:v>
                </c:pt>
                <c:pt idx="168">
                  <c:v>98.17</c:v>
                </c:pt>
                <c:pt idx="169">
                  <c:v>97.84</c:v>
                </c:pt>
                <c:pt idx="170">
                  <c:v>98.01</c:v>
                </c:pt>
                <c:pt idx="171">
                  <c:v>98.09</c:v>
                </c:pt>
                <c:pt idx="172">
                  <c:v>97.62</c:v>
                </c:pt>
                <c:pt idx="173">
                  <c:v>97.75</c:v>
                </c:pt>
                <c:pt idx="174">
                  <c:v>98.22</c:v>
                </c:pt>
                <c:pt idx="175">
                  <c:v>93.84</c:v>
                </c:pt>
                <c:pt idx="176">
                  <c:v>98.36</c:v>
                </c:pt>
                <c:pt idx="177">
                  <c:v>98.65</c:v>
                </c:pt>
                <c:pt idx="178">
                  <c:v>99.16</c:v>
                </c:pt>
                <c:pt idx="179">
                  <c:v>97.78</c:v>
                </c:pt>
                <c:pt idx="180">
                  <c:v>93.84</c:v>
                </c:pt>
                <c:pt idx="181">
                  <c:v>98.37</c:v>
                </c:pt>
                <c:pt idx="182">
                  <c:v>98.4</c:v>
                </c:pt>
                <c:pt idx="183">
                  <c:v>98.11</c:v>
                </c:pt>
                <c:pt idx="184">
                  <c:v>98.52</c:v>
                </c:pt>
                <c:pt idx="185">
                  <c:v>98.25</c:v>
                </c:pt>
                <c:pt idx="186">
                  <c:v>98.41</c:v>
                </c:pt>
                <c:pt idx="187">
                  <c:v>98.46</c:v>
                </c:pt>
                <c:pt idx="188">
                  <c:v>97.56</c:v>
                </c:pt>
                <c:pt idx="189">
                  <c:v>98.11</c:v>
                </c:pt>
                <c:pt idx="190">
                  <c:v>97.79</c:v>
                </c:pt>
                <c:pt idx="191">
                  <c:v>97.54</c:v>
                </c:pt>
                <c:pt idx="192">
                  <c:v>97.28</c:v>
                </c:pt>
                <c:pt idx="193">
                  <c:v>97.41</c:v>
                </c:pt>
                <c:pt idx="194">
                  <c:v>97.04</c:v>
                </c:pt>
                <c:pt idx="195">
                  <c:v>96.33</c:v>
                </c:pt>
                <c:pt idx="196">
                  <c:v>96.27</c:v>
                </c:pt>
                <c:pt idx="197">
                  <c:v>99.48</c:v>
                </c:pt>
                <c:pt idx="198">
                  <c:v>95.11</c:v>
                </c:pt>
                <c:pt idx="199">
                  <c:v>91.3</c:v>
                </c:pt>
                <c:pt idx="200">
                  <c:v>99.98</c:v>
                </c:pt>
                <c:pt idx="201">
                  <c:v>95.08</c:v>
                </c:pt>
                <c:pt idx="202">
                  <c:v>91.4</c:v>
                </c:pt>
                <c:pt idx="203">
                  <c:v>99.74</c:v>
                </c:pt>
                <c:pt idx="204">
                  <c:v>91.33</c:v>
                </c:pt>
                <c:pt idx="205">
                  <c:v>96.09</c:v>
                </c:pt>
                <c:pt idx="206">
                  <c:v>95.72</c:v>
                </c:pt>
                <c:pt idx="207">
                  <c:v>95.47</c:v>
                </c:pt>
                <c:pt idx="208">
                  <c:v>94.82</c:v>
                </c:pt>
                <c:pt idx="209">
                  <c:v>94.82</c:v>
                </c:pt>
                <c:pt idx="210">
                  <c:v>95.27</c:v>
                </c:pt>
                <c:pt idx="211">
                  <c:v>95.12</c:v>
                </c:pt>
                <c:pt idx="212">
                  <c:v>94.41</c:v>
                </c:pt>
                <c:pt idx="213">
                  <c:v>94.66</c:v>
                </c:pt>
                <c:pt idx="214">
                  <c:v>93.78</c:v>
                </c:pt>
                <c:pt idx="215">
                  <c:v>93.21</c:v>
                </c:pt>
                <c:pt idx="216">
                  <c:v>92.87</c:v>
                </c:pt>
                <c:pt idx="217">
                  <c:v>92.64</c:v>
                </c:pt>
                <c:pt idx="218">
                  <c:v>91.72</c:v>
                </c:pt>
                <c:pt idx="219">
                  <c:v>89.7</c:v>
                </c:pt>
                <c:pt idx="220">
                  <c:v>90.06</c:v>
                </c:pt>
                <c:pt idx="221">
                  <c:v>87.38</c:v>
                </c:pt>
                <c:pt idx="222">
                  <c:v>86.88</c:v>
                </c:pt>
                <c:pt idx="223">
                  <c:v>83.92</c:v>
                </c:pt>
                <c:pt idx="224">
                  <c:v>81.09</c:v>
                </c:pt>
                <c:pt idx="225">
                  <c:v>78.680000000000007</c:v>
                </c:pt>
                <c:pt idx="226">
                  <c:v>74.25</c:v>
                </c:pt>
                <c:pt idx="227">
                  <c:v>70.319999999999993</c:v>
                </c:pt>
                <c:pt idx="228">
                  <c:v>64.91</c:v>
                </c:pt>
                <c:pt idx="229">
                  <c:v>59.15</c:v>
                </c:pt>
                <c:pt idx="230">
                  <c:v>52.91</c:v>
                </c:pt>
                <c:pt idx="231">
                  <c:v>46.71</c:v>
                </c:pt>
                <c:pt idx="232">
                  <c:v>40.549999999999997</c:v>
                </c:pt>
                <c:pt idx="233">
                  <c:v>34.58</c:v>
                </c:pt>
                <c:pt idx="234">
                  <c:v>29.2</c:v>
                </c:pt>
                <c:pt idx="235">
                  <c:v>24.66</c:v>
                </c:pt>
                <c:pt idx="236">
                  <c:v>20.329999999999998</c:v>
                </c:pt>
                <c:pt idx="237">
                  <c:v>17.09</c:v>
                </c:pt>
                <c:pt idx="238">
                  <c:v>14.16</c:v>
                </c:pt>
                <c:pt idx="239">
                  <c:v>11.82</c:v>
                </c:pt>
                <c:pt idx="240">
                  <c:v>9.83</c:v>
                </c:pt>
                <c:pt idx="241">
                  <c:v>8.24</c:v>
                </c:pt>
                <c:pt idx="242">
                  <c:v>7.07</c:v>
                </c:pt>
                <c:pt idx="243">
                  <c:v>5.88</c:v>
                </c:pt>
                <c:pt idx="244">
                  <c:v>5.09</c:v>
                </c:pt>
                <c:pt idx="245">
                  <c:v>4.26</c:v>
                </c:pt>
                <c:pt idx="246">
                  <c:v>3.71</c:v>
                </c:pt>
                <c:pt idx="247">
                  <c:v>3.23</c:v>
                </c:pt>
                <c:pt idx="248">
                  <c:v>2.77</c:v>
                </c:pt>
                <c:pt idx="249">
                  <c:v>2.42</c:v>
                </c:pt>
                <c:pt idx="250">
                  <c:v>2.16</c:v>
                </c:pt>
                <c:pt idx="251">
                  <c:v>1.74</c:v>
                </c:pt>
                <c:pt idx="252">
                  <c:v>1.6</c:v>
                </c:pt>
                <c:pt idx="253">
                  <c:v>1.41</c:v>
                </c:pt>
                <c:pt idx="254">
                  <c:v>1.23</c:v>
                </c:pt>
                <c:pt idx="255">
                  <c:v>1.08</c:v>
                </c:pt>
                <c:pt idx="256">
                  <c:v>0.91</c:v>
                </c:pt>
                <c:pt idx="257">
                  <c:v>0.82</c:v>
                </c:pt>
                <c:pt idx="258">
                  <c:v>0.63</c:v>
                </c:pt>
                <c:pt idx="259">
                  <c:v>0.55000000000000004</c:v>
                </c:pt>
                <c:pt idx="260">
                  <c:v>0.51</c:v>
                </c:pt>
                <c:pt idx="261">
                  <c:v>0.4</c:v>
                </c:pt>
                <c:pt idx="262">
                  <c:v>0.32</c:v>
                </c:pt>
                <c:pt idx="263">
                  <c:v>0.33</c:v>
                </c:pt>
                <c:pt idx="264">
                  <c:v>0.27</c:v>
                </c:pt>
                <c:pt idx="265">
                  <c:v>0.26</c:v>
                </c:pt>
                <c:pt idx="266">
                  <c:v>0.28999999999999998</c:v>
                </c:pt>
                <c:pt idx="267">
                  <c:v>0.18</c:v>
                </c:pt>
                <c:pt idx="268">
                  <c:v>0.17</c:v>
                </c:pt>
                <c:pt idx="269">
                  <c:v>0.15</c:v>
                </c:pt>
                <c:pt idx="270">
                  <c:v>0.12</c:v>
                </c:pt>
                <c:pt idx="271">
                  <c:v>0.14000000000000001</c:v>
                </c:pt>
                <c:pt idx="272">
                  <c:v>0.1</c:v>
                </c:pt>
                <c:pt idx="273">
                  <c:v>7.0000000000000007E-2</c:v>
                </c:pt>
                <c:pt idx="274">
                  <c:v>0.1</c:v>
                </c:pt>
                <c:pt idx="275">
                  <c:v>0.08</c:v>
                </c:pt>
                <c:pt idx="276">
                  <c:v>0.1</c:v>
                </c:pt>
                <c:pt idx="277">
                  <c:v>0.06</c:v>
                </c:pt>
                <c:pt idx="278">
                  <c:v>0.1</c:v>
                </c:pt>
                <c:pt idx="279">
                  <c:v>0.06</c:v>
                </c:pt>
                <c:pt idx="280">
                  <c:v>7.0000000000000007E-2</c:v>
                </c:pt>
                <c:pt idx="281">
                  <c:v>0.08</c:v>
                </c:pt>
                <c:pt idx="282">
                  <c:v>7.0000000000000007E-2</c:v>
                </c:pt>
                <c:pt idx="283">
                  <c:v>0</c:v>
                </c:pt>
                <c:pt idx="284">
                  <c:v>0.06</c:v>
                </c:pt>
                <c:pt idx="285">
                  <c:v>0.05</c:v>
                </c:pt>
                <c:pt idx="286">
                  <c:v>0.02</c:v>
                </c:pt>
                <c:pt idx="287">
                  <c:v>0.03</c:v>
                </c:pt>
                <c:pt idx="288">
                  <c:v>0.02</c:v>
                </c:pt>
                <c:pt idx="289">
                  <c:v>0.03</c:v>
                </c:pt>
                <c:pt idx="290">
                  <c:v>0.01</c:v>
                </c:pt>
                <c:pt idx="291">
                  <c:v>0.06</c:v>
                </c:pt>
                <c:pt idx="292">
                  <c:v>0.04</c:v>
                </c:pt>
                <c:pt idx="293">
                  <c:v>0.04</c:v>
                </c:pt>
                <c:pt idx="294">
                  <c:v>0.03</c:v>
                </c:pt>
                <c:pt idx="295">
                  <c:v>0.01</c:v>
                </c:pt>
                <c:pt idx="296">
                  <c:v>0.01</c:v>
                </c:pt>
                <c:pt idx="297">
                  <c:v>0.03</c:v>
                </c:pt>
                <c:pt idx="298">
                  <c:v>0</c:v>
                </c:pt>
                <c:pt idx="299">
                  <c:v>0.02</c:v>
                </c:pt>
                <c:pt idx="300">
                  <c:v>0.04</c:v>
                </c:pt>
                <c:pt idx="301">
                  <c:v>0.04</c:v>
                </c:pt>
                <c:pt idx="302">
                  <c:v>0.03</c:v>
                </c:pt>
                <c:pt idx="303">
                  <c:v>0</c:v>
                </c:pt>
                <c:pt idx="304">
                  <c:v>0.02</c:v>
                </c:pt>
                <c:pt idx="305">
                  <c:v>0.01</c:v>
                </c:pt>
                <c:pt idx="306">
                  <c:v>0.01</c:v>
                </c:pt>
                <c:pt idx="307">
                  <c:v>0</c:v>
                </c:pt>
                <c:pt idx="308">
                  <c:v>0.04</c:v>
                </c:pt>
                <c:pt idx="309">
                  <c:v>0.04</c:v>
                </c:pt>
                <c:pt idx="310">
                  <c:v>0</c:v>
                </c:pt>
                <c:pt idx="311">
                  <c:v>0.02</c:v>
                </c:pt>
                <c:pt idx="312">
                  <c:v>0.04</c:v>
                </c:pt>
                <c:pt idx="313">
                  <c:v>0.05</c:v>
                </c:pt>
                <c:pt idx="314">
                  <c:v>0.06</c:v>
                </c:pt>
                <c:pt idx="315">
                  <c:v>0.08</c:v>
                </c:pt>
                <c:pt idx="316">
                  <c:v>0.08</c:v>
                </c:pt>
                <c:pt idx="317">
                  <c:v>0.04</c:v>
                </c:pt>
                <c:pt idx="318">
                  <c:v>7.0000000000000007E-2</c:v>
                </c:pt>
                <c:pt idx="319">
                  <c:v>0.03</c:v>
                </c:pt>
                <c:pt idx="320">
                  <c:v>0.05</c:v>
                </c:pt>
                <c:pt idx="321">
                  <c:v>0.03</c:v>
                </c:pt>
                <c:pt idx="322">
                  <c:v>0.06</c:v>
                </c:pt>
                <c:pt idx="323">
                  <c:v>0.08</c:v>
                </c:pt>
                <c:pt idx="324">
                  <c:v>0.06</c:v>
                </c:pt>
                <c:pt idx="325">
                  <c:v>7.0000000000000007E-2</c:v>
                </c:pt>
                <c:pt idx="326">
                  <c:v>0.02</c:v>
                </c:pt>
                <c:pt idx="327">
                  <c:v>0.04</c:v>
                </c:pt>
                <c:pt idx="328">
                  <c:v>0.06</c:v>
                </c:pt>
                <c:pt idx="329">
                  <c:v>0.04</c:v>
                </c:pt>
                <c:pt idx="330">
                  <c:v>0.05</c:v>
                </c:pt>
                <c:pt idx="331">
                  <c:v>0.09</c:v>
                </c:pt>
                <c:pt idx="332">
                  <c:v>0.01</c:v>
                </c:pt>
                <c:pt idx="333">
                  <c:v>0.04</c:v>
                </c:pt>
              </c:numCache>
            </c:numRef>
          </c:yVal>
          <c:smooth val="1"/>
          <c:extLst>
            <c:ext xmlns:c16="http://schemas.microsoft.com/office/drawing/2014/chart" uri="{C3380CC4-5D6E-409C-BE32-E72D297353CC}">
              <c16:uniqueId val="{00000002-EFC4-43E5-AB08-EF9BF734CBC8}"/>
            </c:ext>
          </c:extLst>
        </c:ser>
        <c:ser>
          <c:idx val="3"/>
          <c:order val="3"/>
          <c:tx>
            <c:v>Chambre hors champ avec normalisation</c:v>
          </c:tx>
          <c:spPr>
            <a:ln w="9525" cap="rnd">
              <a:solidFill>
                <a:schemeClr val="accent4"/>
              </a:solidFill>
              <a:round/>
            </a:ln>
            <a:effectLst/>
          </c:spPr>
          <c:marker>
            <c:symbol val="none"/>
          </c:marker>
          <c:xVal>
            <c:numRef>
              <c:f>'1_Profils chambre de ref'!$A$1079:$A$1412</c:f>
              <c:numCache>
                <c:formatCode>General</c:formatCode>
                <c:ptCount val="334"/>
                <c:pt idx="0">
                  <c:v>-200</c:v>
                </c:pt>
                <c:pt idx="1">
                  <c:v>-199.3</c:v>
                </c:pt>
                <c:pt idx="2">
                  <c:v>-198</c:v>
                </c:pt>
                <c:pt idx="3">
                  <c:v>-196.8</c:v>
                </c:pt>
                <c:pt idx="4">
                  <c:v>-195.6</c:v>
                </c:pt>
                <c:pt idx="5">
                  <c:v>-194.4</c:v>
                </c:pt>
                <c:pt idx="6">
                  <c:v>-193.2</c:v>
                </c:pt>
                <c:pt idx="7">
                  <c:v>-192</c:v>
                </c:pt>
                <c:pt idx="8">
                  <c:v>-190.8</c:v>
                </c:pt>
                <c:pt idx="9">
                  <c:v>-189.6</c:v>
                </c:pt>
                <c:pt idx="10">
                  <c:v>-188.4</c:v>
                </c:pt>
                <c:pt idx="11">
                  <c:v>-187.2</c:v>
                </c:pt>
                <c:pt idx="12">
                  <c:v>-186</c:v>
                </c:pt>
                <c:pt idx="13">
                  <c:v>-184.7</c:v>
                </c:pt>
                <c:pt idx="14">
                  <c:v>-183.5</c:v>
                </c:pt>
                <c:pt idx="15">
                  <c:v>-182.3</c:v>
                </c:pt>
                <c:pt idx="16">
                  <c:v>-181.1</c:v>
                </c:pt>
                <c:pt idx="17">
                  <c:v>-180</c:v>
                </c:pt>
                <c:pt idx="18">
                  <c:v>-178.7</c:v>
                </c:pt>
                <c:pt idx="19">
                  <c:v>-177.5</c:v>
                </c:pt>
                <c:pt idx="20">
                  <c:v>-176.3</c:v>
                </c:pt>
                <c:pt idx="21">
                  <c:v>-175.1</c:v>
                </c:pt>
                <c:pt idx="22">
                  <c:v>-173.9</c:v>
                </c:pt>
                <c:pt idx="23">
                  <c:v>-172.7</c:v>
                </c:pt>
                <c:pt idx="24">
                  <c:v>-171.5</c:v>
                </c:pt>
                <c:pt idx="25">
                  <c:v>-170.4</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-146.30000000000001</c:v>
                </c:pt>
                <c:pt idx="46">
                  <c:v>-145.1</c:v>
                </c:pt>
                <c:pt idx="47">
                  <c:v>-143.9</c:v>
                </c:pt>
                <c:pt idx="48">
                  <c:v>-142.69999999999999</c:v>
                </c:pt>
                <c:pt idx="49">
                  <c:v>-141.5</c:v>
                </c:pt>
                <c:pt idx="50">
                  <c:v>-140.30000000000001</c:v>
                </c:pt>
                <c:pt idx="51">
                  <c:v>-139.1</c:v>
                </c:pt>
                <c:pt idx="52">
                  <c:v>-137.9</c:v>
                </c:pt>
                <c:pt idx="53">
                  <c:v>-136.69999999999999</c:v>
                </c:pt>
                <c:pt idx="54">
                  <c:v>-135.5</c:v>
                </c:pt>
                <c:pt idx="55">
                  <c:v>-134.30000000000001</c:v>
                </c:pt>
                <c:pt idx="56">
                  <c:v>-133.1</c:v>
                </c:pt>
                <c:pt idx="57">
                  <c:v>-131.9</c:v>
                </c:pt>
                <c:pt idx="58">
                  <c:v>-130.69999999999999</c:v>
                </c:pt>
                <c:pt idx="59">
                  <c:v>-129.5</c:v>
                </c:pt>
                <c:pt idx="60">
                  <c:v>-128.30000000000001</c:v>
                </c:pt>
                <c:pt idx="61">
                  <c:v>-127.1</c:v>
                </c:pt>
                <c:pt idx="62">
                  <c:v>-125.9</c:v>
                </c:pt>
                <c:pt idx="63">
                  <c:v>-124.7</c:v>
                </c:pt>
                <c:pt idx="64">
                  <c:v>-123.4</c:v>
                </c:pt>
                <c:pt idx="65">
                  <c:v>-122.3</c:v>
                </c:pt>
                <c:pt idx="66">
                  <c:v>-121.1</c:v>
                </c:pt>
                <c:pt idx="67">
                  <c:v>-119.9</c:v>
                </c:pt>
                <c:pt idx="68">
                  <c:v>-118.7</c:v>
                </c:pt>
                <c:pt idx="69">
                  <c:v>-117.4</c:v>
                </c:pt>
                <c:pt idx="70">
                  <c:v>-116.3</c:v>
                </c:pt>
                <c:pt idx="71">
                  <c:v>-115</c:v>
                </c:pt>
                <c:pt idx="72">
                  <c:v>-113.8</c:v>
                </c:pt>
                <c:pt idx="73">
                  <c:v>-112.7</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-92.2</c:v>
                </c:pt>
                <c:pt idx="91">
                  <c:v>-91</c:v>
                </c:pt>
                <c:pt idx="92">
                  <c:v>-89.8</c:v>
                </c:pt>
                <c:pt idx="93">
                  <c:v>-88.6</c:v>
                </c:pt>
                <c:pt idx="94">
                  <c:v>-87.4</c:v>
                </c:pt>
                <c:pt idx="95">
                  <c:v>-86.2</c:v>
                </c:pt>
                <c:pt idx="96">
                  <c:v>-85</c:v>
                </c:pt>
                <c:pt idx="97">
                  <c:v>-83.8</c:v>
                </c:pt>
                <c:pt idx="98">
                  <c:v>-82.6</c:v>
                </c:pt>
                <c:pt idx="99">
                  <c:v>-81.400000000000006</c:v>
                </c:pt>
                <c:pt idx="100">
                  <c:v>-80.2</c:v>
                </c:pt>
                <c:pt idx="101">
                  <c:v>-79</c:v>
                </c:pt>
                <c:pt idx="102">
                  <c:v>-77.8</c:v>
                </c:pt>
                <c:pt idx="103">
                  <c:v>-76.599999999999994</c:v>
                </c:pt>
                <c:pt idx="104">
                  <c:v>-75.400000000000006</c:v>
                </c:pt>
                <c:pt idx="105">
                  <c:v>-74.2</c:v>
                </c:pt>
                <c:pt idx="106">
                  <c:v>-73</c:v>
                </c:pt>
                <c:pt idx="107">
                  <c:v>-71.8</c:v>
                </c:pt>
                <c:pt idx="108">
                  <c:v>-70.599999999999994</c:v>
                </c:pt>
                <c:pt idx="109">
                  <c:v>-69.400000000000006</c:v>
                </c:pt>
                <c:pt idx="110">
                  <c:v>-68.2</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-53.7</c:v>
                </c:pt>
                <c:pt idx="123">
                  <c:v>-52.5</c:v>
                </c:pt>
                <c:pt idx="124">
                  <c:v>-51.3</c:v>
                </c:pt>
                <c:pt idx="125">
                  <c:v>-50.1</c:v>
                </c:pt>
                <c:pt idx="126">
                  <c:v>-48.9</c:v>
                </c:pt>
                <c:pt idx="127">
                  <c:v>-47.7</c:v>
                </c:pt>
                <c:pt idx="128">
                  <c:v>-46.5</c:v>
                </c:pt>
                <c:pt idx="129">
                  <c:v>-45.3</c:v>
                </c:pt>
                <c:pt idx="130">
                  <c:v>-44.1</c:v>
                </c:pt>
                <c:pt idx="131">
                  <c:v>-42.9</c:v>
                </c:pt>
                <c:pt idx="132">
                  <c:v>-41.7</c:v>
                </c:pt>
                <c:pt idx="133">
                  <c:v>-40.5</c:v>
                </c:pt>
                <c:pt idx="134">
                  <c:v>-39.299999999999997</c:v>
                </c:pt>
                <c:pt idx="135">
                  <c:v>-38.1</c:v>
                </c:pt>
                <c:pt idx="136">
                  <c:v>-36.9</c:v>
                </c:pt>
                <c:pt idx="137">
                  <c:v>-35.700000000000003</c:v>
                </c:pt>
                <c:pt idx="138">
                  <c:v>-34.5</c:v>
                </c:pt>
                <c:pt idx="139">
                  <c:v>-33.299999999999997</c:v>
                </c:pt>
                <c:pt idx="140">
                  <c:v>-32.1</c:v>
                </c:pt>
                <c:pt idx="141">
                  <c:v>-30.9</c:v>
                </c:pt>
                <c:pt idx="142">
                  <c:v>-29.7</c:v>
                </c:pt>
                <c:pt idx="143">
                  <c:v>-28.5</c:v>
                </c:pt>
                <c:pt idx="144">
                  <c:v>-27.3</c:v>
                </c:pt>
                <c:pt idx="145">
                  <c:v>-26.1</c:v>
                </c:pt>
                <c:pt idx="146">
                  <c:v>-24.9</c:v>
                </c:pt>
                <c:pt idx="147">
                  <c:v>-23.7</c:v>
                </c:pt>
                <c:pt idx="148">
                  <c:v>-22.5</c:v>
                </c:pt>
                <c:pt idx="149">
                  <c:v>-21.3</c:v>
                </c:pt>
                <c:pt idx="150">
                  <c:v>-20</c:v>
                </c:pt>
                <c:pt idx="151">
                  <c:v>-18.899999999999999</c:v>
                </c:pt>
                <c:pt idx="152">
                  <c:v>-17.7</c:v>
                </c:pt>
                <c:pt idx="153">
                  <c:v>-16.399999999999999</c:v>
                </c:pt>
                <c:pt idx="154">
                  <c:v>-15.2</c:v>
                </c:pt>
                <c:pt idx="155">
                  <c:v>-14</c:v>
                </c:pt>
                <c:pt idx="156">
                  <c:v>-12.8</c:v>
                </c:pt>
                <c:pt idx="157">
                  <c:v>-11.6</c:v>
                </c:pt>
                <c:pt idx="158">
                  <c:v>-10.4</c:v>
                </c:pt>
                <c:pt idx="159">
                  <c:v>-9.1999999999999993</c:v>
                </c:pt>
                <c:pt idx="160">
                  <c:v>-8</c:v>
                </c:pt>
                <c:pt idx="161">
                  <c:v>-6.8</c:v>
                </c:pt>
                <c:pt idx="162">
                  <c:v>-5.6</c:v>
                </c:pt>
                <c:pt idx="163">
                  <c:v>-4.4000000000000004</c:v>
                </c:pt>
                <c:pt idx="164">
                  <c:v>-3.2</c:v>
                </c:pt>
                <c:pt idx="165">
                  <c:v>-2</c:v>
                </c:pt>
                <c:pt idx="166">
                  <c:v>-0.8</c:v>
                </c:pt>
                <c:pt idx="167">
                  <c:v>0.4</c:v>
                </c:pt>
                <c:pt idx="168">
                  <c:v>1.6</c:v>
                </c:pt>
                <c:pt idx="169">
                  <c:v>2.8</c:v>
                </c:pt>
                <c:pt idx="170">
                  <c:v>4</c:v>
                </c:pt>
                <c:pt idx="171">
                  <c:v>5.2</c:v>
                </c:pt>
                <c:pt idx="172">
                  <c:v>6.4</c:v>
                </c:pt>
                <c:pt idx="173">
                  <c:v>7.6</c:v>
                </c:pt>
                <c:pt idx="174">
                  <c:v>8.8000000000000007</c:v>
                </c:pt>
                <c:pt idx="175">
                  <c:v>10</c:v>
                </c:pt>
                <c:pt idx="176">
                  <c:v>11.2</c:v>
                </c:pt>
                <c:pt idx="177">
                  <c:v>12.4</c:v>
                </c:pt>
                <c:pt idx="178">
                  <c:v>13.6</c:v>
                </c:pt>
                <c:pt idx="179">
                  <c:v>14.8</c:v>
                </c:pt>
                <c:pt idx="180">
                  <c:v>16</c:v>
                </c:pt>
                <c:pt idx="181">
                  <c:v>17.2</c:v>
                </c:pt>
                <c:pt idx="182">
                  <c:v>18.399999999999999</c:v>
                </c:pt>
                <c:pt idx="183">
                  <c:v>19.600000000000001</c:v>
                </c:pt>
                <c:pt idx="184">
                  <c:v>20.8</c:v>
                </c:pt>
                <c:pt idx="185">
                  <c:v>22</c:v>
                </c:pt>
                <c:pt idx="186">
                  <c:v>23.3</c:v>
                </c:pt>
                <c:pt idx="187">
                  <c:v>24.5</c:v>
                </c:pt>
                <c:pt idx="188">
                  <c:v>25.6</c:v>
                </c:pt>
                <c:pt idx="189">
                  <c:v>26.8</c:v>
                </c:pt>
                <c:pt idx="190">
                  <c:v>28</c:v>
                </c:pt>
                <c:pt idx="191">
                  <c:v>29.2</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65.3</c:v>
                </c:pt>
                <c:pt idx="222">
                  <c:v>66.5</c:v>
                </c:pt>
                <c:pt idx="223">
                  <c:v>67.7</c:v>
                </c:pt>
                <c:pt idx="224">
                  <c:v>68.900000000000006</c:v>
                </c:pt>
                <c:pt idx="225">
                  <c:v>70.099999999999994</c:v>
                </c:pt>
                <c:pt idx="226">
                  <c:v>71.3</c:v>
                </c:pt>
                <c:pt idx="227">
                  <c:v>72.5</c:v>
                </c:pt>
                <c:pt idx="228">
                  <c:v>73.8</c:v>
                </c:pt>
                <c:pt idx="229">
                  <c:v>75</c:v>
                </c:pt>
                <c:pt idx="230">
                  <c:v>76.099999999999994</c:v>
                </c:pt>
                <c:pt idx="231">
                  <c:v>77.400000000000006</c:v>
                </c:pt>
                <c:pt idx="232">
                  <c:v>78.5</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109.8</c:v>
                </c:pt>
                <c:pt idx="259">
                  <c:v>111</c:v>
                </c:pt>
                <c:pt idx="260">
                  <c:v>112.2</c:v>
                </c:pt>
                <c:pt idx="261">
                  <c:v>113.4</c:v>
                </c:pt>
                <c:pt idx="262">
                  <c:v>114.6</c:v>
                </c:pt>
                <c:pt idx="263">
                  <c:v>115.8</c:v>
                </c:pt>
                <c:pt idx="264">
                  <c:v>117</c:v>
                </c:pt>
                <c:pt idx="265">
                  <c:v>118.2</c:v>
                </c:pt>
                <c:pt idx="266">
                  <c:v>119.4</c:v>
                </c:pt>
                <c:pt idx="267">
                  <c:v>120.6</c:v>
                </c:pt>
                <c:pt idx="268">
                  <c:v>121.8</c:v>
                </c:pt>
                <c:pt idx="269">
                  <c:v>123</c:v>
                </c:pt>
                <c:pt idx="270">
                  <c:v>124.2</c:v>
                </c:pt>
                <c:pt idx="271">
                  <c:v>125.4</c:v>
                </c:pt>
                <c:pt idx="272">
                  <c:v>126.6</c:v>
                </c:pt>
                <c:pt idx="273">
                  <c:v>127.8</c:v>
                </c:pt>
                <c:pt idx="274">
                  <c:v>129</c:v>
                </c:pt>
                <c:pt idx="275">
                  <c:v>130.19999999999999</c:v>
                </c:pt>
                <c:pt idx="276">
                  <c:v>131.4</c:v>
                </c:pt>
                <c:pt idx="277">
                  <c:v>132.6</c:v>
                </c:pt>
                <c:pt idx="278">
                  <c:v>133.80000000000001</c:v>
                </c:pt>
                <c:pt idx="279">
                  <c:v>135</c:v>
                </c:pt>
                <c:pt idx="280">
                  <c:v>136.19999999999999</c:v>
                </c:pt>
                <c:pt idx="281">
                  <c:v>137.4</c:v>
                </c:pt>
                <c:pt idx="282">
                  <c:v>138.6</c:v>
                </c:pt>
                <c:pt idx="283">
                  <c:v>139.9</c:v>
                </c:pt>
                <c:pt idx="284">
                  <c:v>141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157.9</c:v>
                </c:pt>
                <c:pt idx="299">
                  <c:v>159.1</c:v>
                </c:pt>
                <c:pt idx="300">
                  <c:v>160.30000000000001</c:v>
                </c:pt>
                <c:pt idx="301">
                  <c:v>161.5</c:v>
                </c:pt>
                <c:pt idx="302">
                  <c:v>162.69999999999999</c:v>
                </c:pt>
                <c:pt idx="303">
                  <c:v>163.9</c:v>
                </c:pt>
                <c:pt idx="304">
                  <c:v>165.1</c:v>
                </c:pt>
                <c:pt idx="305">
                  <c:v>166.3</c:v>
                </c:pt>
                <c:pt idx="306">
                  <c:v>167.5</c:v>
                </c:pt>
                <c:pt idx="307">
                  <c:v>168.7</c:v>
                </c:pt>
                <c:pt idx="308">
                  <c:v>169.9</c:v>
                </c:pt>
                <c:pt idx="309">
                  <c:v>171.1</c:v>
                </c:pt>
                <c:pt idx="310">
                  <c:v>172.3</c:v>
                </c:pt>
                <c:pt idx="311">
                  <c:v>173.5</c:v>
                </c:pt>
                <c:pt idx="312">
                  <c:v>174.7</c:v>
                </c:pt>
                <c:pt idx="313">
                  <c:v>175.9</c:v>
                </c:pt>
                <c:pt idx="314">
                  <c:v>177.1</c:v>
                </c:pt>
                <c:pt idx="315">
                  <c:v>178.3</c:v>
                </c:pt>
                <c:pt idx="316">
                  <c:v>179.5</c:v>
                </c:pt>
                <c:pt idx="317">
                  <c:v>180.7</c:v>
                </c:pt>
                <c:pt idx="318">
                  <c:v>181.9</c:v>
                </c:pt>
                <c:pt idx="319">
                  <c:v>183.1</c:v>
                </c:pt>
                <c:pt idx="320">
                  <c:v>184.3</c:v>
                </c:pt>
                <c:pt idx="321">
                  <c:v>185.5</c:v>
                </c:pt>
                <c:pt idx="322">
                  <c:v>186.7</c:v>
                </c:pt>
                <c:pt idx="323">
                  <c:v>187.9</c:v>
                </c:pt>
                <c:pt idx="324">
                  <c:v>189.1</c:v>
                </c:pt>
                <c:pt idx="325">
                  <c:v>190.3</c:v>
                </c:pt>
                <c:pt idx="326">
                  <c:v>191.5</c:v>
                </c:pt>
                <c:pt idx="327">
                  <c:v>192.7</c:v>
                </c:pt>
                <c:pt idx="328">
                  <c:v>193.9</c:v>
                </c:pt>
                <c:pt idx="329">
                  <c:v>195.1</c:v>
                </c:pt>
                <c:pt idx="330">
                  <c:v>196.3</c:v>
                </c:pt>
                <c:pt idx="331">
                  <c:v>197.6</c:v>
                </c:pt>
                <c:pt idx="332">
                  <c:v>198.7</c:v>
                </c:pt>
                <c:pt idx="333">
                  <c:v>200</c:v>
                </c:pt>
              </c:numCache>
            </c:numRef>
          </c:xVal>
          <c:yVal>
            <c:numRef>
              <c:f>'1_Profils chambre de ref'!$F$1079:$F$1412</c:f>
              <c:numCache>
                <c:formatCode>General</c:formatCode>
                <c:ptCount val="334"/>
                <c:pt idx="0">
                  <c:v>0.08</c:v>
                </c:pt>
                <c:pt idx="1">
                  <c:v>0.1</c:v>
                </c:pt>
                <c:pt idx="2">
                  <c:v>0.11</c:v>
                </c:pt>
                <c:pt idx="3">
                  <c:v>7.0000000000000007E-2</c:v>
                </c:pt>
                <c:pt idx="4">
                  <c:v>0.08</c:v>
                </c:pt>
                <c:pt idx="5">
                  <c:v>0.1</c:v>
                </c:pt>
                <c:pt idx="6">
                  <c:v>0.1</c:v>
                </c:pt>
                <c:pt idx="7">
                  <c:v>0.09</c:v>
                </c:pt>
                <c:pt idx="8">
                  <c:v>0.11</c:v>
                </c:pt>
                <c:pt idx="9">
                  <c:v>0.13</c:v>
                </c:pt>
                <c:pt idx="10">
                  <c:v>0.12</c:v>
                </c:pt>
                <c:pt idx="11">
                  <c:v>0.13</c:v>
                </c:pt>
                <c:pt idx="12">
                  <c:v>0.09</c:v>
                </c:pt>
                <c:pt idx="13">
                  <c:v>0.12</c:v>
                </c:pt>
                <c:pt idx="14">
                  <c:v>0.13</c:v>
                </c:pt>
                <c:pt idx="15">
                  <c:v>0.14000000000000001</c:v>
                </c:pt>
                <c:pt idx="16">
                  <c:v>0.1</c:v>
                </c:pt>
                <c:pt idx="17">
                  <c:v>0.14000000000000001</c:v>
                </c:pt>
                <c:pt idx="18">
                  <c:v>0.14000000000000001</c:v>
                </c:pt>
                <c:pt idx="19">
                  <c:v>0.15</c:v>
                </c:pt>
                <c:pt idx="20">
                  <c:v>0.14000000000000001</c:v>
                </c:pt>
                <c:pt idx="21">
                  <c:v>0.15</c:v>
                </c:pt>
                <c:pt idx="22">
                  <c:v>0.13</c:v>
                </c:pt>
                <c:pt idx="23">
                  <c:v>0.16</c:v>
                </c:pt>
                <c:pt idx="24">
                  <c:v>0.19</c:v>
                </c:pt>
                <c:pt idx="25">
                  <c:v>0.17</c:v>
                </c:pt>
                <c:pt idx="26">
                  <c:v>0.17</c:v>
                </c:pt>
                <c:pt idx="27">
                  <c:v>0.12</c:v>
                </c:pt>
                <c:pt idx="28">
                  <c:v>0.17</c:v>
                </c:pt>
                <c:pt idx="29">
                  <c:v>0.15</c:v>
                </c:pt>
                <c:pt idx="30">
                  <c:v>0.15</c:v>
                </c:pt>
                <c:pt idx="31">
                  <c:v>0.14000000000000001</c:v>
                </c:pt>
                <c:pt idx="32">
                  <c:v>0.12</c:v>
                </c:pt>
                <c:pt idx="33">
                  <c:v>0.15</c:v>
                </c:pt>
                <c:pt idx="34">
                  <c:v>0.16</c:v>
                </c:pt>
                <c:pt idx="35">
                  <c:v>0.15</c:v>
                </c:pt>
                <c:pt idx="36">
                  <c:v>0.15</c:v>
                </c:pt>
                <c:pt idx="37">
                  <c:v>0.17</c:v>
                </c:pt>
                <c:pt idx="38">
                  <c:v>0.2</c:v>
                </c:pt>
                <c:pt idx="39">
                  <c:v>0.18</c:v>
                </c:pt>
                <c:pt idx="40">
                  <c:v>0.15</c:v>
                </c:pt>
                <c:pt idx="41">
                  <c:v>0.18</c:v>
                </c:pt>
                <c:pt idx="42">
                  <c:v>0.15</c:v>
                </c:pt>
                <c:pt idx="43">
                  <c:v>0.16</c:v>
                </c:pt>
                <c:pt idx="44">
                  <c:v>0.19</c:v>
                </c:pt>
                <c:pt idx="45">
                  <c:v>0.14000000000000001</c:v>
                </c:pt>
                <c:pt idx="46">
                  <c:v>0.17</c:v>
                </c:pt>
                <c:pt idx="47">
                  <c:v>0.17</c:v>
                </c:pt>
                <c:pt idx="48">
                  <c:v>0.15</c:v>
                </c:pt>
                <c:pt idx="49">
                  <c:v>0.18</c:v>
                </c:pt>
                <c:pt idx="50">
                  <c:v>0.17</c:v>
                </c:pt>
                <c:pt idx="51">
                  <c:v>0.18</c:v>
                </c:pt>
                <c:pt idx="52">
                  <c:v>0.21</c:v>
                </c:pt>
                <c:pt idx="53">
                  <c:v>0.2</c:v>
                </c:pt>
                <c:pt idx="54">
                  <c:v>0.18</c:v>
                </c:pt>
                <c:pt idx="55">
                  <c:v>0.22</c:v>
                </c:pt>
                <c:pt idx="56">
                  <c:v>0.25</c:v>
                </c:pt>
                <c:pt idx="57">
                  <c:v>0.21</c:v>
                </c:pt>
                <c:pt idx="58">
                  <c:v>0.19</c:v>
                </c:pt>
                <c:pt idx="59">
                  <c:v>0.2</c:v>
                </c:pt>
                <c:pt idx="60">
                  <c:v>0.23</c:v>
                </c:pt>
                <c:pt idx="61">
                  <c:v>0.24</c:v>
                </c:pt>
                <c:pt idx="62">
                  <c:v>0.3</c:v>
                </c:pt>
                <c:pt idx="63">
                  <c:v>0.28000000000000003</c:v>
                </c:pt>
                <c:pt idx="64">
                  <c:v>0.37</c:v>
                </c:pt>
                <c:pt idx="65">
                  <c:v>0.34</c:v>
                </c:pt>
                <c:pt idx="66">
                  <c:v>0.32</c:v>
                </c:pt>
                <c:pt idx="67">
                  <c:v>0.36</c:v>
                </c:pt>
                <c:pt idx="68">
                  <c:v>0.44</c:v>
                </c:pt>
                <c:pt idx="69">
                  <c:v>0.4</c:v>
                </c:pt>
                <c:pt idx="70">
                  <c:v>0.5</c:v>
                </c:pt>
                <c:pt idx="71">
                  <c:v>0.54</c:v>
                </c:pt>
                <c:pt idx="72">
                  <c:v>0.56000000000000005</c:v>
                </c:pt>
                <c:pt idx="73">
                  <c:v>0.64</c:v>
                </c:pt>
                <c:pt idx="74">
                  <c:v>0.67</c:v>
                </c:pt>
                <c:pt idx="75">
                  <c:v>0.84</c:v>
                </c:pt>
                <c:pt idx="76">
                  <c:v>0.89</c:v>
                </c:pt>
                <c:pt idx="77">
                  <c:v>1.05</c:v>
                </c:pt>
                <c:pt idx="78">
                  <c:v>1.1499999999999999</c:v>
                </c:pt>
                <c:pt idx="79">
                  <c:v>1.34</c:v>
                </c:pt>
                <c:pt idx="80">
                  <c:v>1.6</c:v>
                </c:pt>
                <c:pt idx="81">
                  <c:v>1.81</c:v>
                </c:pt>
                <c:pt idx="82">
                  <c:v>2.12</c:v>
                </c:pt>
                <c:pt idx="83">
                  <c:v>2.4900000000000002</c:v>
                </c:pt>
                <c:pt idx="84">
                  <c:v>2.78</c:v>
                </c:pt>
                <c:pt idx="85">
                  <c:v>3.31</c:v>
                </c:pt>
                <c:pt idx="86">
                  <c:v>3.92</c:v>
                </c:pt>
                <c:pt idx="87">
                  <c:v>4.6500000000000004</c:v>
                </c:pt>
                <c:pt idx="88">
                  <c:v>5.48</c:v>
                </c:pt>
                <c:pt idx="89">
                  <c:v>6.36</c:v>
                </c:pt>
                <c:pt idx="90">
                  <c:v>7.26</c:v>
                </c:pt>
                <c:pt idx="91">
                  <c:v>8.64</c:v>
                </c:pt>
                <c:pt idx="92">
                  <c:v>10.32</c:v>
                </c:pt>
                <c:pt idx="93">
                  <c:v>12.49</c:v>
                </c:pt>
                <c:pt idx="94">
                  <c:v>14.7</c:v>
                </c:pt>
                <c:pt idx="95">
                  <c:v>18.25</c:v>
                </c:pt>
                <c:pt idx="96">
                  <c:v>21.87</c:v>
                </c:pt>
                <c:pt idx="97">
                  <c:v>25.44</c:v>
                </c:pt>
                <c:pt idx="98">
                  <c:v>29.94</c:v>
                </c:pt>
                <c:pt idx="99">
                  <c:v>35.1</c:v>
                </c:pt>
                <c:pt idx="100">
                  <c:v>40.28</c:v>
                </c:pt>
                <c:pt idx="101">
                  <c:v>45.81</c:v>
                </c:pt>
                <c:pt idx="102">
                  <c:v>49.22</c:v>
                </c:pt>
                <c:pt idx="103">
                  <c:v>57.59</c:v>
                </c:pt>
                <c:pt idx="104">
                  <c:v>63.24</c:v>
                </c:pt>
                <c:pt idx="105">
                  <c:v>69.489999999999995</c:v>
                </c:pt>
                <c:pt idx="106">
                  <c:v>72.290000000000006</c:v>
                </c:pt>
                <c:pt idx="107">
                  <c:v>74.319999999999993</c:v>
                </c:pt>
                <c:pt idx="108">
                  <c:v>80.58</c:v>
                </c:pt>
                <c:pt idx="109">
                  <c:v>82.63</c:v>
                </c:pt>
                <c:pt idx="110">
                  <c:v>84.88</c:v>
                </c:pt>
                <c:pt idx="111">
                  <c:v>83.58</c:v>
                </c:pt>
                <c:pt idx="112">
                  <c:v>83.89</c:v>
                </c:pt>
                <c:pt idx="113">
                  <c:v>85.94</c:v>
                </c:pt>
                <c:pt idx="114">
                  <c:v>84.38</c:v>
                </c:pt>
                <c:pt idx="115">
                  <c:v>86.69</c:v>
                </c:pt>
                <c:pt idx="116">
                  <c:v>91.6</c:v>
                </c:pt>
                <c:pt idx="117">
                  <c:v>89.71</c:v>
                </c:pt>
                <c:pt idx="118">
                  <c:v>87.87</c:v>
                </c:pt>
                <c:pt idx="119">
                  <c:v>84.59</c:v>
                </c:pt>
                <c:pt idx="120">
                  <c:v>90.27</c:v>
                </c:pt>
                <c:pt idx="121">
                  <c:v>88.54</c:v>
                </c:pt>
                <c:pt idx="122">
                  <c:v>89.6</c:v>
                </c:pt>
                <c:pt idx="123">
                  <c:v>91.3</c:v>
                </c:pt>
                <c:pt idx="124">
                  <c:v>89.77</c:v>
                </c:pt>
                <c:pt idx="125">
                  <c:v>91.12</c:v>
                </c:pt>
                <c:pt idx="126">
                  <c:v>91.48</c:v>
                </c:pt>
                <c:pt idx="127">
                  <c:v>92.42</c:v>
                </c:pt>
                <c:pt idx="128">
                  <c:v>90.61</c:v>
                </c:pt>
                <c:pt idx="129">
                  <c:v>89.68</c:v>
                </c:pt>
                <c:pt idx="130">
                  <c:v>89.2</c:v>
                </c:pt>
                <c:pt idx="131">
                  <c:v>89.6</c:v>
                </c:pt>
                <c:pt idx="132">
                  <c:v>94.46</c:v>
                </c:pt>
                <c:pt idx="133">
                  <c:v>95.24</c:v>
                </c:pt>
                <c:pt idx="134">
                  <c:v>94.22</c:v>
                </c:pt>
                <c:pt idx="135">
                  <c:v>91.06</c:v>
                </c:pt>
                <c:pt idx="136">
                  <c:v>89.53</c:v>
                </c:pt>
                <c:pt idx="137">
                  <c:v>91.99</c:v>
                </c:pt>
                <c:pt idx="138">
                  <c:v>90.8</c:v>
                </c:pt>
                <c:pt idx="139">
                  <c:v>86.98</c:v>
                </c:pt>
                <c:pt idx="140">
                  <c:v>90.61</c:v>
                </c:pt>
                <c:pt idx="141">
                  <c:v>89.96</c:v>
                </c:pt>
                <c:pt idx="142">
                  <c:v>89.96</c:v>
                </c:pt>
                <c:pt idx="143">
                  <c:v>93.21</c:v>
                </c:pt>
                <c:pt idx="144">
                  <c:v>94.79</c:v>
                </c:pt>
                <c:pt idx="145">
                  <c:v>92.7</c:v>
                </c:pt>
                <c:pt idx="146">
                  <c:v>97.58</c:v>
                </c:pt>
                <c:pt idx="147">
                  <c:v>100</c:v>
                </c:pt>
                <c:pt idx="148">
                  <c:v>92.44</c:v>
                </c:pt>
                <c:pt idx="149">
                  <c:v>93.69</c:v>
                </c:pt>
                <c:pt idx="150">
                  <c:v>92.37</c:v>
                </c:pt>
                <c:pt idx="151">
                  <c:v>89.57</c:v>
                </c:pt>
                <c:pt idx="152">
                  <c:v>93.32</c:v>
                </c:pt>
                <c:pt idx="153">
                  <c:v>92.63</c:v>
                </c:pt>
                <c:pt idx="154">
                  <c:v>92.19</c:v>
                </c:pt>
                <c:pt idx="155">
                  <c:v>91.9</c:v>
                </c:pt>
                <c:pt idx="156">
                  <c:v>94.99</c:v>
                </c:pt>
                <c:pt idx="157">
                  <c:v>92.21</c:v>
                </c:pt>
                <c:pt idx="158">
                  <c:v>94.33</c:v>
                </c:pt>
                <c:pt idx="159">
                  <c:v>90.67</c:v>
                </c:pt>
                <c:pt idx="160">
                  <c:v>92.35</c:v>
                </c:pt>
                <c:pt idx="161">
                  <c:v>92.62</c:v>
                </c:pt>
                <c:pt idx="162">
                  <c:v>91.11</c:v>
                </c:pt>
                <c:pt idx="163">
                  <c:v>92.44</c:v>
                </c:pt>
                <c:pt idx="164">
                  <c:v>95.32</c:v>
                </c:pt>
                <c:pt idx="165">
                  <c:v>96.23</c:v>
                </c:pt>
                <c:pt idx="166">
                  <c:v>92.9</c:v>
                </c:pt>
                <c:pt idx="167">
                  <c:v>95.9</c:v>
                </c:pt>
                <c:pt idx="168">
                  <c:v>93.54</c:v>
                </c:pt>
                <c:pt idx="169">
                  <c:v>91.11</c:v>
                </c:pt>
                <c:pt idx="170">
                  <c:v>90.51</c:v>
                </c:pt>
                <c:pt idx="171">
                  <c:v>91.33</c:v>
                </c:pt>
                <c:pt idx="172">
                  <c:v>90.27</c:v>
                </c:pt>
                <c:pt idx="173">
                  <c:v>98.32</c:v>
                </c:pt>
                <c:pt idx="174">
                  <c:v>98.44</c:v>
                </c:pt>
                <c:pt idx="175">
                  <c:v>93.39</c:v>
                </c:pt>
                <c:pt idx="176">
                  <c:v>92.51</c:v>
                </c:pt>
                <c:pt idx="177">
                  <c:v>94.01</c:v>
                </c:pt>
                <c:pt idx="178">
                  <c:v>92.72</c:v>
                </c:pt>
                <c:pt idx="179">
                  <c:v>93.41</c:v>
                </c:pt>
                <c:pt idx="180">
                  <c:v>89.94</c:v>
                </c:pt>
                <c:pt idx="181">
                  <c:v>93.6</c:v>
                </c:pt>
                <c:pt idx="182">
                  <c:v>93.08</c:v>
                </c:pt>
                <c:pt idx="183">
                  <c:v>94.3</c:v>
                </c:pt>
                <c:pt idx="184">
                  <c:v>91.91</c:v>
                </c:pt>
                <c:pt idx="185">
                  <c:v>93.57</c:v>
                </c:pt>
                <c:pt idx="186">
                  <c:v>91.08</c:v>
                </c:pt>
                <c:pt idx="187">
                  <c:v>95.62</c:v>
                </c:pt>
                <c:pt idx="188">
                  <c:v>92.43</c:v>
                </c:pt>
                <c:pt idx="189">
                  <c:v>95.38</c:v>
                </c:pt>
                <c:pt idx="190">
                  <c:v>92.18</c:v>
                </c:pt>
                <c:pt idx="191">
                  <c:v>96.64</c:v>
                </c:pt>
                <c:pt idx="192">
                  <c:v>97.59</c:v>
                </c:pt>
                <c:pt idx="193">
                  <c:v>94.23</c:v>
                </c:pt>
                <c:pt idx="194">
                  <c:v>90.49</c:v>
                </c:pt>
                <c:pt idx="195">
                  <c:v>95.66</c:v>
                </c:pt>
                <c:pt idx="196">
                  <c:v>92.14</c:v>
                </c:pt>
                <c:pt idx="197">
                  <c:v>98.44</c:v>
                </c:pt>
                <c:pt idx="198">
                  <c:v>88.81</c:v>
                </c:pt>
                <c:pt idx="199">
                  <c:v>88.04</c:v>
                </c:pt>
                <c:pt idx="200">
                  <c:v>93.92</c:v>
                </c:pt>
                <c:pt idx="201">
                  <c:v>89.44</c:v>
                </c:pt>
                <c:pt idx="202">
                  <c:v>92.74</c:v>
                </c:pt>
                <c:pt idx="203">
                  <c:v>89.54</c:v>
                </c:pt>
                <c:pt idx="204">
                  <c:v>87.73</c:v>
                </c:pt>
                <c:pt idx="205">
                  <c:v>93.46</c:v>
                </c:pt>
                <c:pt idx="206">
                  <c:v>91.38</c:v>
                </c:pt>
                <c:pt idx="207">
                  <c:v>92.02</c:v>
                </c:pt>
                <c:pt idx="208">
                  <c:v>90.58</c:v>
                </c:pt>
                <c:pt idx="209">
                  <c:v>87.32</c:v>
                </c:pt>
                <c:pt idx="210">
                  <c:v>91.21</c:v>
                </c:pt>
                <c:pt idx="211">
                  <c:v>90.75</c:v>
                </c:pt>
                <c:pt idx="212">
                  <c:v>88.59</c:v>
                </c:pt>
                <c:pt idx="213">
                  <c:v>89.16</c:v>
                </c:pt>
                <c:pt idx="214">
                  <c:v>91.12</c:v>
                </c:pt>
                <c:pt idx="215">
                  <c:v>86.2</c:v>
                </c:pt>
                <c:pt idx="216">
                  <c:v>90.02</c:v>
                </c:pt>
                <c:pt idx="217">
                  <c:v>88.6</c:v>
                </c:pt>
                <c:pt idx="218">
                  <c:v>85.79</c:v>
                </c:pt>
                <c:pt idx="219">
                  <c:v>84.56</c:v>
                </c:pt>
                <c:pt idx="220">
                  <c:v>82.95</c:v>
                </c:pt>
                <c:pt idx="221">
                  <c:v>80.459999999999994</c:v>
                </c:pt>
                <c:pt idx="222">
                  <c:v>82.4</c:v>
                </c:pt>
                <c:pt idx="223">
                  <c:v>78.650000000000006</c:v>
                </c:pt>
                <c:pt idx="224">
                  <c:v>76.31</c:v>
                </c:pt>
                <c:pt idx="225">
                  <c:v>73.959999999999994</c:v>
                </c:pt>
                <c:pt idx="226">
                  <c:v>69.19</c:v>
                </c:pt>
                <c:pt idx="227">
                  <c:v>67.88</c:v>
                </c:pt>
                <c:pt idx="228">
                  <c:v>59.71</c:v>
                </c:pt>
                <c:pt idx="229">
                  <c:v>56.65</c:v>
                </c:pt>
                <c:pt idx="230">
                  <c:v>51.92</c:v>
                </c:pt>
                <c:pt idx="231">
                  <c:v>45.31</c:v>
                </c:pt>
                <c:pt idx="232">
                  <c:v>39.81</c:v>
                </c:pt>
                <c:pt idx="233">
                  <c:v>34.97</c:v>
                </c:pt>
                <c:pt idx="234">
                  <c:v>28.83</c:v>
                </c:pt>
                <c:pt idx="235">
                  <c:v>24.42</c:v>
                </c:pt>
                <c:pt idx="236">
                  <c:v>20.74</c:v>
                </c:pt>
                <c:pt idx="237">
                  <c:v>16.64</c:v>
                </c:pt>
                <c:pt idx="238">
                  <c:v>13.84</c:v>
                </c:pt>
                <c:pt idx="239">
                  <c:v>11.03</c:v>
                </c:pt>
                <c:pt idx="240">
                  <c:v>9.69</c:v>
                </c:pt>
                <c:pt idx="241">
                  <c:v>8.1</c:v>
                </c:pt>
                <c:pt idx="242">
                  <c:v>6.81</c:v>
                </c:pt>
                <c:pt idx="243">
                  <c:v>5.95</c:v>
                </c:pt>
                <c:pt idx="244">
                  <c:v>4.87</c:v>
                </c:pt>
                <c:pt idx="245">
                  <c:v>4.07</c:v>
                </c:pt>
                <c:pt idx="246">
                  <c:v>3.59</c:v>
                </c:pt>
                <c:pt idx="247">
                  <c:v>2.98</c:v>
                </c:pt>
                <c:pt idx="248">
                  <c:v>2.69</c:v>
                </c:pt>
                <c:pt idx="249">
                  <c:v>2.37</c:v>
                </c:pt>
                <c:pt idx="250">
                  <c:v>2.04</c:v>
                </c:pt>
                <c:pt idx="251">
                  <c:v>1.81</c:v>
                </c:pt>
                <c:pt idx="252">
                  <c:v>1.59</c:v>
                </c:pt>
                <c:pt idx="253">
                  <c:v>1.4</c:v>
                </c:pt>
                <c:pt idx="254">
                  <c:v>1.23</c:v>
                </c:pt>
                <c:pt idx="255">
                  <c:v>1.04</c:v>
                </c:pt>
                <c:pt idx="256">
                  <c:v>0.93</c:v>
                </c:pt>
                <c:pt idx="257">
                  <c:v>0.77</c:v>
                </c:pt>
                <c:pt idx="258">
                  <c:v>0.7</c:v>
                </c:pt>
                <c:pt idx="259">
                  <c:v>0.59</c:v>
                </c:pt>
                <c:pt idx="260">
                  <c:v>0.53</c:v>
                </c:pt>
                <c:pt idx="261">
                  <c:v>0.46</c:v>
                </c:pt>
                <c:pt idx="262">
                  <c:v>0.42</c:v>
                </c:pt>
                <c:pt idx="263">
                  <c:v>0.33</c:v>
                </c:pt>
                <c:pt idx="264">
                  <c:v>0.3</c:v>
                </c:pt>
                <c:pt idx="265">
                  <c:v>0.28999999999999998</c:v>
                </c:pt>
                <c:pt idx="266">
                  <c:v>0.26</c:v>
                </c:pt>
                <c:pt idx="267">
                  <c:v>0.25</c:v>
                </c:pt>
                <c:pt idx="268">
                  <c:v>0.23</c:v>
                </c:pt>
                <c:pt idx="269">
                  <c:v>0.17</c:v>
                </c:pt>
                <c:pt idx="270">
                  <c:v>0.21</c:v>
                </c:pt>
                <c:pt idx="271">
                  <c:v>0.16</c:v>
                </c:pt>
                <c:pt idx="272">
                  <c:v>0.14000000000000001</c:v>
                </c:pt>
                <c:pt idx="273">
                  <c:v>0.14000000000000001</c:v>
                </c:pt>
                <c:pt idx="274">
                  <c:v>0.11</c:v>
                </c:pt>
                <c:pt idx="275">
                  <c:v>0.15</c:v>
                </c:pt>
                <c:pt idx="276">
                  <c:v>0.12</c:v>
                </c:pt>
                <c:pt idx="277">
                  <c:v>0.09</c:v>
                </c:pt>
                <c:pt idx="278">
                  <c:v>0.08</c:v>
                </c:pt>
                <c:pt idx="279">
                  <c:v>0.06</c:v>
                </c:pt>
                <c:pt idx="280">
                  <c:v>0.05</c:v>
                </c:pt>
                <c:pt idx="281">
                  <c:v>0.05</c:v>
                </c:pt>
                <c:pt idx="282">
                  <c:v>0.08</c:v>
                </c:pt>
                <c:pt idx="283">
                  <c:v>0.1</c:v>
                </c:pt>
                <c:pt idx="284">
                  <c:v>0.09</c:v>
                </c:pt>
                <c:pt idx="285">
                  <c:v>7.0000000000000007E-2</c:v>
                </c:pt>
                <c:pt idx="286">
                  <c:v>0.06</c:v>
                </c:pt>
                <c:pt idx="287">
                  <c:v>0.05</c:v>
                </c:pt>
                <c:pt idx="288">
                  <c:v>7.0000000000000007E-2</c:v>
                </c:pt>
                <c:pt idx="289">
                  <c:v>0.02</c:v>
                </c:pt>
                <c:pt idx="290">
                  <c:v>0.05</c:v>
                </c:pt>
                <c:pt idx="291">
                  <c:v>0.02</c:v>
                </c:pt>
                <c:pt idx="292">
                  <c:v>0.04</c:v>
                </c:pt>
                <c:pt idx="293">
                  <c:v>0.04</c:v>
                </c:pt>
                <c:pt idx="294">
                  <c:v>0.02</c:v>
                </c:pt>
                <c:pt idx="295">
                  <c:v>0.04</c:v>
                </c:pt>
                <c:pt idx="296">
                  <c:v>0.01</c:v>
                </c:pt>
                <c:pt idx="297">
                  <c:v>0.01</c:v>
                </c:pt>
                <c:pt idx="298">
                  <c:v>0.01</c:v>
                </c:pt>
                <c:pt idx="299">
                  <c:v>0.03</c:v>
                </c:pt>
                <c:pt idx="300">
                  <c:v>0.05</c:v>
                </c:pt>
                <c:pt idx="301">
                  <c:v>0.01</c:v>
                </c:pt>
                <c:pt idx="302">
                  <c:v>0.03</c:v>
                </c:pt>
                <c:pt idx="303">
                  <c:v>0</c:v>
                </c:pt>
                <c:pt idx="304">
                  <c:v>0.02</c:v>
                </c:pt>
                <c:pt idx="305">
                  <c:v>0.01</c:v>
                </c:pt>
                <c:pt idx="306">
                  <c:v>0.01</c:v>
                </c:pt>
                <c:pt idx="307">
                  <c:v>0.02</c:v>
                </c:pt>
                <c:pt idx="308">
                  <c:v>0.02</c:v>
                </c:pt>
                <c:pt idx="309">
                  <c:v>0.01</c:v>
                </c:pt>
                <c:pt idx="310">
                  <c:v>0.02</c:v>
                </c:pt>
                <c:pt idx="311">
                  <c:v>0</c:v>
                </c:pt>
                <c:pt idx="312">
                  <c:v>0.02</c:v>
                </c:pt>
                <c:pt idx="313">
                  <c:v>0.02</c:v>
                </c:pt>
                <c:pt idx="314">
                  <c:v>0.01</c:v>
                </c:pt>
                <c:pt idx="315">
                  <c:v>0.06</c:v>
                </c:pt>
                <c:pt idx="316">
                  <c:v>0.01</c:v>
                </c:pt>
                <c:pt idx="317">
                  <c:v>0</c:v>
                </c:pt>
                <c:pt idx="318">
                  <c:v>0</c:v>
                </c:pt>
                <c:pt idx="319">
                  <c:v>0.01</c:v>
                </c:pt>
                <c:pt idx="320">
                  <c:v>0.01</c:v>
                </c:pt>
                <c:pt idx="321">
                  <c:v>0</c:v>
                </c:pt>
                <c:pt idx="322">
                  <c:v>0.03</c:v>
                </c:pt>
                <c:pt idx="323">
                  <c:v>0.03</c:v>
                </c:pt>
                <c:pt idx="324">
                  <c:v>0.03</c:v>
                </c:pt>
                <c:pt idx="325">
                  <c:v>0.01</c:v>
                </c:pt>
                <c:pt idx="326">
                  <c:v>0.02</c:v>
                </c:pt>
                <c:pt idx="327">
                  <c:v>0.02</c:v>
                </c:pt>
                <c:pt idx="328">
                  <c:v>0.01</c:v>
                </c:pt>
                <c:pt idx="329">
                  <c:v>0.03</c:v>
                </c:pt>
                <c:pt idx="330">
                  <c:v>0.02</c:v>
                </c:pt>
                <c:pt idx="331">
                  <c:v>0.02</c:v>
                </c:pt>
                <c:pt idx="332">
                  <c:v>0.01</c:v>
                </c:pt>
                <c:pt idx="333">
                  <c:v>0.01</c:v>
                </c:pt>
              </c:numCache>
            </c:numRef>
          </c:yVal>
          <c:smooth val="1"/>
          <c:extLst>
            <c:ext xmlns:c16="http://schemas.microsoft.com/office/drawing/2014/chart" uri="{C3380CC4-5D6E-409C-BE32-E72D297353CC}">
              <c16:uniqueId val="{00000003-EFC4-43E5-AB08-EF9BF734CBC8}"/>
            </c:ext>
          </c:extLst>
        </c:ser>
        <c:dLbls>
          <c:showLegendKey val="0"/>
          <c:showVal val="0"/>
          <c:showCatName val="0"/>
          <c:showSerName val="0"/>
          <c:showPercent val="0"/>
          <c:showBubbleSize val="0"/>
        </c:dLbls>
        <c:axId val="82723968"/>
        <c:axId val="82725888"/>
      </c:scatterChart>
      <c:valAx>
        <c:axId val="82723968"/>
        <c:scaling>
          <c:orientation val="minMax"/>
          <c:max val="200"/>
          <c:min val="-2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Distance à l'axe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2725888"/>
        <c:crosses val="autoZero"/>
        <c:crossBetween val="midCat"/>
      </c:valAx>
      <c:valAx>
        <c:axId val="8272588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272396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PinPoint</c:v>
          </c:tx>
          <c:spPr>
            <a:ln w="9525" cap="rnd">
              <a:solidFill>
                <a:schemeClr val="accent1"/>
              </a:solidFill>
              <a:round/>
            </a:ln>
            <a:effectLst/>
          </c:spPr>
          <c:marker>
            <c:symbol val="none"/>
          </c:marker>
          <c:xVal>
            <c:numRef>
              <c:f>'5_Profil Pinpoint_'!$A$19:$A$271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-55.5</c:v>
                </c:pt>
                <c:pt idx="81">
                  <c:v>-54.3</c:v>
                </c:pt>
                <c:pt idx="82">
                  <c:v>-53.1</c:v>
                </c:pt>
                <c:pt idx="83">
                  <c:v>-51.9</c:v>
                </c:pt>
                <c:pt idx="84">
                  <c:v>-50.7</c:v>
                </c:pt>
                <c:pt idx="85">
                  <c:v>-49.5</c:v>
                </c:pt>
                <c:pt idx="86">
                  <c:v>-48.4</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-6.2</c:v>
                </c:pt>
                <c:pt idx="122">
                  <c:v>-5.0999999999999996</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50.3</c:v>
                </c:pt>
                <c:pt idx="169">
                  <c:v>51.5</c:v>
                </c:pt>
                <c:pt idx="170">
                  <c:v>52.6</c:v>
                </c:pt>
                <c:pt idx="171">
                  <c:v>53.9</c:v>
                </c:pt>
                <c:pt idx="172">
                  <c:v>55.1</c:v>
                </c:pt>
                <c:pt idx="173">
                  <c:v>56.3</c:v>
                </c:pt>
                <c:pt idx="174">
                  <c:v>57.5</c:v>
                </c:pt>
                <c:pt idx="175">
                  <c:v>58.6</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'5_Profil Pinpoint_'!$G$19:$G$271</c:f>
              <c:numCache>
                <c:formatCode>General</c:formatCode>
                <c:ptCount val="253"/>
                <c:pt idx="0">
                  <c:v>2.9902642559109873</c:v>
                </c:pt>
                <c:pt idx="1">
                  <c:v>0.51286509040333783</c:v>
                </c:pt>
                <c:pt idx="2">
                  <c:v>0.41724617524339358</c:v>
                </c:pt>
                <c:pt idx="3">
                  <c:v>0.39116828929068148</c:v>
                </c:pt>
                <c:pt idx="4">
                  <c:v>0.6345618915159944</c:v>
                </c:pt>
                <c:pt idx="5">
                  <c:v>0.53025034770514601</c:v>
                </c:pt>
                <c:pt idx="6">
                  <c:v>1.0431154381084839</c:v>
                </c:pt>
                <c:pt idx="7">
                  <c:v>0.91272600834492357</c:v>
                </c:pt>
                <c:pt idx="8">
                  <c:v>0.59109874826147424</c:v>
                </c:pt>
                <c:pt idx="9">
                  <c:v>0.77364394993045893</c:v>
                </c:pt>
                <c:pt idx="10">
                  <c:v>0.73018080667593865</c:v>
                </c:pt>
                <c:pt idx="11">
                  <c:v>0.83449235048678716</c:v>
                </c:pt>
                <c:pt idx="12">
                  <c:v>0.7127955493741307</c:v>
                </c:pt>
                <c:pt idx="13">
                  <c:v>0.7388734353268428</c:v>
                </c:pt>
                <c:pt idx="14">
                  <c:v>0.78233657858136296</c:v>
                </c:pt>
                <c:pt idx="15">
                  <c:v>0.39116828929068148</c:v>
                </c:pt>
                <c:pt idx="16">
                  <c:v>0.74756606397774683</c:v>
                </c:pt>
                <c:pt idx="17">
                  <c:v>0.97357440890125169</c:v>
                </c:pt>
                <c:pt idx="18">
                  <c:v>0.70410292072322667</c:v>
                </c:pt>
                <c:pt idx="19">
                  <c:v>0.94749652294853959</c:v>
                </c:pt>
                <c:pt idx="20">
                  <c:v>0.92141863699582749</c:v>
                </c:pt>
                <c:pt idx="21">
                  <c:v>0.96488178025034776</c:v>
                </c:pt>
                <c:pt idx="22">
                  <c:v>0.86057023643949937</c:v>
                </c:pt>
                <c:pt idx="23">
                  <c:v>0.91272600834492357</c:v>
                </c:pt>
                <c:pt idx="24">
                  <c:v>0.77364394993045893</c:v>
                </c:pt>
                <c:pt idx="25">
                  <c:v>0.81710709318497909</c:v>
                </c:pt>
                <c:pt idx="26">
                  <c:v>0.73018080667593865</c:v>
                </c:pt>
                <c:pt idx="27">
                  <c:v>1.1387343532684284</c:v>
                </c:pt>
                <c:pt idx="28">
                  <c:v>0.94749652294853959</c:v>
                </c:pt>
                <c:pt idx="29">
                  <c:v>0.66933240611961053</c:v>
                </c:pt>
                <c:pt idx="30">
                  <c:v>0.62586926286509037</c:v>
                </c:pt>
                <c:pt idx="31">
                  <c:v>1.1213490959666201</c:v>
                </c:pt>
                <c:pt idx="32">
                  <c:v>0.74756606397774683</c:v>
                </c:pt>
                <c:pt idx="33">
                  <c:v>0.93880389429763567</c:v>
                </c:pt>
                <c:pt idx="34">
                  <c:v>1.1648122392211404</c:v>
                </c:pt>
                <c:pt idx="35">
                  <c:v>0.92141863699582749</c:v>
                </c:pt>
                <c:pt idx="36">
                  <c:v>0.78233657858136296</c:v>
                </c:pt>
                <c:pt idx="37">
                  <c:v>0.95618915159944373</c:v>
                </c:pt>
                <c:pt idx="38">
                  <c:v>1.1126564673157162</c:v>
                </c:pt>
                <c:pt idx="39">
                  <c:v>0.791029207232267</c:v>
                </c:pt>
                <c:pt idx="40">
                  <c:v>0.77364394993045893</c:v>
                </c:pt>
                <c:pt idx="41">
                  <c:v>0.97357440890125169</c:v>
                </c:pt>
                <c:pt idx="42">
                  <c:v>1.0518080667593881</c:v>
                </c:pt>
                <c:pt idx="43">
                  <c:v>0.99965229485396367</c:v>
                </c:pt>
                <c:pt idx="44">
                  <c:v>0.84318497913769119</c:v>
                </c:pt>
                <c:pt idx="45">
                  <c:v>1.1995827538247565</c:v>
                </c:pt>
                <c:pt idx="46">
                  <c:v>0.79972183588317114</c:v>
                </c:pt>
                <c:pt idx="47">
                  <c:v>0.94749652294853959</c:v>
                </c:pt>
                <c:pt idx="48">
                  <c:v>1.2430458970792766</c:v>
                </c:pt>
                <c:pt idx="49">
                  <c:v>1.0257301808066757</c:v>
                </c:pt>
                <c:pt idx="50">
                  <c:v>0.97357440890125169</c:v>
                </c:pt>
                <c:pt idx="51">
                  <c:v>1.2865090403337969</c:v>
                </c:pt>
                <c:pt idx="52">
                  <c:v>1.2517385257301807</c:v>
                </c:pt>
                <c:pt idx="53">
                  <c:v>1.6255215577190543</c:v>
                </c:pt>
                <c:pt idx="54">
                  <c:v>1.4951321279554937</c:v>
                </c:pt>
                <c:pt idx="55">
                  <c:v>1.5299026425591098</c:v>
                </c:pt>
                <c:pt idx="56">
                  <c:v>1.4603616133518773</c:v>
                </c:pt>
                <c:pt idx="57">
                  <c:v>2.0253824756606398</c:v>
                </c:pt>
                <c:pt idx="58">
                  <c:v>2.0166898470097356</c:v>
                </c:pt>
                <c:pt idx="59">
                  <c:v>1.8602225312934633</c:v>
                </c:pt>
                <c:pt idx="60">
                  <c:v>2.312239221140473</c:v>
                </c:pt>
                <c:pt idx="61">
                  <c:v>2.4860917941585532</c:v>
                </c:pt>
                <c:pt idx="62">
                  <c:v>2.6773296244784421</c:v>
                </c:pt>
                <c:pt idx="63">
                  <c:v>2.8164116828929067</c:v>
                </c:pt>
                <c:pt idx="64">
                  <c:v>3.1988873435326846</c:v>
                </c:pt>
                <c:pt idx="65">
                  <c:v>3.7899860917941584</c:v>
                </c:pt>
                <c:pt idx="66">
                  <c:v>3.7986787204450625</c:v>
                </c:pt>
                <c:pt idx="67">
                  <c:v>4.7374826147426985</c:v>
                </c:pt>
                <c:pt idx="68">
                  <c:v>5.3720445062586917</c:v>
                </c:pt>
                <c:pt idx="69">
                  <c:v>5.9022948539638378</c:v>
                </c:pt>
                <c:pt idx="70">
                  <c:v>6.7367872044506258</c:v>
                </c:pt>
                <c:pt idx="71">
                  <c:v>8.0667593880389425</c:v>
                </c:pt>
                <c:pt idx="72">
                  <c:v>9.0577190542420034</c:v>
                </c:pt>
                <c:pt idx="73">
                  <c:v>10.674547983310152</c:v>
                </c:pt>
                <c:pt idx="74">
                  <c:v>12.543463143254518</c:v>
                </c:pt>
                <c:pt idx="75">
                  <c:v>14.707927677329625</c:v>
                </c:pt>
                <c:pt idx="76">
                  <c:v>17.333101529902642</c:v>
                </c:pt>
                <c:pt idx="77">
                  <c:v>20.731919332406122</c:v>
                </c:pt>
                <c:pt idx="78">
                  <c:v>24.704450625869264</c:v>
                </c:pt>
                <c:pt idx="79">
                  <c:v>29.554937413073713</c:v>
                </c:pt>
                <c:pt idx="80">
                  <c:v>34.953059805285122</c:v>
                </c:pt>
                <c:pt idx="81">
                  <c:v>40.785813630041723</c:v>
                </c:pt>
                <c:pt idx="82">
                  <c:v>46.948887343532682</c:v>
                </c:pt>
                <c:pt idx="83">
                  <c:v>53.337969401947149</c:v>
                </c:pt>
                <c:pt idx="84">
                  <c:v>59.587969401947142</c:v>
                </c:pt>
                <c:pt idx="85">
                  <c:v>65.707579972183581</c:v>
                </c:pt>
                <c:pt idx="86">
                  <c:v>71.036161335187757</c:v>
                </c:pt>
                <c:pt idx="87">
                  <c:v>76.069193324061203</c:v>
                </c:pt>
                <c:pt idx="88">
                  <c:v>80.354659248956878</c:v>
                </c:pt>
                <c:pt idx="89">
                  <c:v>83.692628650904027</c:v>
                </c:pt>
                <c:pt idx="90">
                  <c:v>86.70897079276773</c:v>
                </c:pt>
                <c:pt idx="91">
                  <c:v>88.734353268428364</c:v>
                </c:pt>
                <c:pt idx="92">
                  <c:v>90.664116828929068</c:v>
                </c:pt>
                <c:pt idx="93">
                  <c:v>91.898470097357432</c:v>
                </c:pt>
                <c:pt idx="94">
                  <c:v>93.115438108484</c:v>
                </c:pt>
                <c:pt idx="95">
                  <c:v>94.167246175243392</c:v>
                </c:pt>
                <c:pt idx="96">
                  <c:v>94.732267037552148</c:v>
                </c:pt>
                <c:pt idx="97">
                  <c:v>95.523296244784419</c:v>
                </c:pt>
                <c:pt idx="98">
                  <c:v>96.444714881780243</c:v>
                </c:pt>
                <c:pt idx="99">
                  <c:v>96.87934631432546</c:v>
                </c:pt>
                <c:pt idx="100">
                  <c:v>97.079276773296243</c:v>
                </c:pt>
                <c:pt idx="101">
                  <c:v>97.426981919332405</c:v>
                </c:pt>
                <c:pt idx="102">
                  <c:v>97.348748261474256</c:v>
                </c:pt>
                <c:pt idx="103">
                  <c:v>97.748609179415851</c:v>
                </c:pt>
                <c:pt idx="104">
                  <c:v>98.522253129346311</c:v>
                </c:pt>
                <c:pt idx="105">
                  <c:v>98.774339360222513</c:v>
                </c:pt>
                <c:pt idx="106">
                  <c:v>98.774339360222513</c:v>
                </c:pt>
                <c:pt idx="107">
                  <c:v>98.461404728789987</c:v>
                </c:pt>
                <c:pt idx="108">
                  <c:v>98.826495132127945</c:v>
                </c:pt>
                <c:pt idx="109">
                  <c:v>99.069888734353256</c:v>
                </c:pt>
                <c:pt idx="110">
                  <c:v>99.556675938803892</c:v>
                </c:pt>
                <c:pt idx="111">
                  <c:v>98.904728789986081</c:v>
                </c:pt>
                <c:pt idx="112">
                  <c:v>99.626216968011121</c:v>
                </c:pt>
                <c:pt idx="113">
                  <c:v>99.660987482614743</c:v>
                </c:pt>
                <c:pt idx="114">
                  <c:v>99.243741307371351</c:v>
                </c:pt>
                <c:pt idx="115">
                  <c:v>99.391515994436716</c:v>
                </c:pt>
                <c:pt idx="116">
                  <c:v>99.469749652294865</c:v>
                </c:pt>
                <c:pt idx="117">
                  <c:v>99.461057023643946</c:v>
                </c:pt>
                <c:pt idx="118">
                  <c:v>99.626216968011121</c:v>
                </c:pt>
                <c:pt idx="119">
                  <c:v>100</c:v>
                </c:pt>
                <c:pt idx="120">
                  <c:v>99.895688456189148</c:v>
                </c:pt>
                <c:pt idx="121">
                  <c:v>99.74791376912377</c:v>
                </c:pt>
                <c:pt idx="122">
                  <c:v>99.800069541029202</c:v>
                </c:pt>
                <c:pt idx="123">
                  <c:v>99.939151599443662</c:v>
                </c:pt>
                <c:pt idx="124">
                  <c:v>99.660987482614743</c:v>
                </c:pt>
                <c:pt idx="125">
                  <c:v>99.930458970792756</c:v>
                </c:pt>
                <c:pt idx="126">
                  <c:v>99.83484005563281</c:v>
                </c:pt>
                <c:pt idx="127">
                  <c:v>99.504520166898473</c:v>
                </c:pt>
                <c:pt idx="128">
                  <c:v>99.791376912378297</c:v>
                </c:pt>
                <c:pt idx="129">
                  <c:v>99.800069541029202</c:v>
                </c:pt>
                <c:pt idx="130">
                  <c:v>99.29589707927677</c:v>
                </c:pt>
                <c:pt idx="131">
                  <c:v>99.704450625869256</c:v>
                </c:pt>
                <c:pt idx="132">
                  <c:v>99.495827538247553</c:v>
                </c:pt>
                <c:pt idx="133">
                  <c:v>99.443671766342149</c:v>
                </c:pt>
                <c:pt idx="134">
                  <c:v>99.756606397774689</c:v>
                </c:pt>
                <c:pt idx="135">
                  <c:v>99.469749652294865</c:v>
                </c:pt>
                <c:pt idx="136">
                  <c:v>99.574061196105689</c:v>
                </c:pt>
                <c:pt idx="137">
                  <c:v>99.730528511821973</c:v>
                </c:pt>
                <c:pt idx="138">
                  <c:v>99.148122392211405</c:v>
                </c:pt>
                <c:pt idx="139">
                  <c:v>99.67837273991654</c:v>
                </c:pt>
                <c:pt idx="140">
                  <c:v>99.591446453407499</c:v>
                </c:pt>
                <c:pt idx="141">
                  <c:v>99.617524339360202</c:v>
                </c:pt>
                <c:pt idx="142">
                  <c:v>99.130737134909594</c:v>
                </c:pt>
                <c:pt idx="143">
                  <c:v>99.29589707927677</c:v>
                </c:pt>
                <c:pt idx="144">
                  <c:v>99.1394297635605</c:v>
                </c:pt>
                <c:pt idx="145">
                  <c:v>98.652642559109864</c:v>
                </c:pt>
                <c:pt idx="146">
                  <c:v>99.026425591098743</c:v>
                </c:pt>
                <c:pt idx="147">
                  <c:v>98.426634214186365</c:v>
                </c:pt>
                <c:pt idx="148">
                  <c:v>98.070236439499297</c:v>
                </c:pt>
                <c:pt idx="149">
                  <c:v>97.88769123783031</c:v>
                </c:pt>
                <c:pt idx="150">
                  <c:v>97.618219749652297</c:v>
                </c:pt>
                <c:pt idx="151">
                  <c:v>97.218358831710702</c:v>
                </c:pt>
                <c:pt idx="152">
                  <c:v>97.687760778859527</c:v>
                </c:pt>
                <c:pt idx="153">
                  <c:v>96.888038942976337</c:v>
                </c:pt>
                <c:pt idx="154">
                  <c:v>96.027468706536851</c:v>
                </c:pt>
                <c:pt idx="155">
                  <c:v>95.766689847009729</c:v>
                </c:pt>
                <c:pt idx="156">
                  <c:v>94.645340751043108</c:v>
                </c:pt>
                <c:pt idx="157">
                  <c:v>94.175938803894297</c:v>
                </c:pt>
                <c:pt idx="158">
                  <c:v>92.793810848400554</c:v>
                </c:pt>
                <c:pt idx="159">
                  <c:v>91.681154381084838</c:v>
                </c:pt>
                <c:pt idx="160">
                  <c:v>90.420723226703743</c:v>
                </c:pt>
                <c:pt idx="161">
                  <c:v>88.021557719054243</c:v>
                </c:pt>
                <c:pt idx="162">
                  <c:v>85.674547983310148</c:v>
                </c:pt>
                <c:pt idx="163">
                  <c:v>82.701668984700973</c:v>
                </c:pt>
                <c:pt idx="164">
                  <c:v>78.98122392211404</c:v>
                </c:pt>
                <c:pt idx="165">
                  <c:v>74.539290681502081</c:v>
                </c:pt>
                <c:pt idx="166">
                  <c:v>68.863004172461757</c:v>
                </c:pt>
                <c:pt idx="167">
                  <c:v>63.482267037552155</c:v>
                </c:pt>
                <c:pt idx="168">
                  <c:v>57.206189151599439</c:v>
                </c:pt>
                <c:pt idx="169">
                  <c:v>50.565020862308764</c:v>
                </c:pt>
                <c:pt idx="170">
                  <c:v>44.228094575799723</c:v>
                </c:pt>
                <c:pt idx="171">
                  <c:v>37.839012517385257</c:v>
                </c:pt>
                <c:pt idx="172">
                  <c:v>31.945410292072317</c:v>
                </c:pt>
                <c:pt idx="173">
                  <c:v>26.816759388038943</c:v>
                </c:pt>
                <c:pt idx="174">
                  <c:v>22.609527121001392</c:v>
                </c:pt>
                <c:pt idx="175">
                  <c:v>18.79346314325452</c:v>
                </c:pt>
                <c:pt idx="176">
                  <c:v>15.777121001390817</c:v>
                </c:pt>
                <c:pt idx="177">
                  <c:v>13.143254520166897</c:v>
                </c:pt>
                <c:pt idx="178">
                  <c:v>10.996175243393601</c:v>
                </c:pt>
                <c:pt idx="179">
                  <c:v>9.1707232267037551</c:v>
                </c:pt>
                <c:pt idx="180">
                  <c:v>7.7972878998609181</c:v>
                </c:pt>
                <c:pt idx="181">
                  <c:v>6.7280945757997213</c:v>
                </c:pt>
                <c:pt idx="182">
                  <c:v>5.9370653685674544</c:v>
                </c:pt>
                <c:pt idx="183">
                  <c:v>5.3459666203059806</c:v>
                </c:pt>
                <c:pt idx="184">
                  <c:v>4.320236439499304</c:v>
                </c:pt>
                <c:pt idx="185">
                  <c:v>3.5813630041724616</c:v>
                </c:pt>
                <c:pt idx="186">
                  <c:v>3.2858136300417242</c:v>
                </c:pt>
                <c:pt idx="187">
                  <c:v>3.1293463143254518</c:v>
                </c:pt>
                <c:pt idx="188">
                  <c:v>2.5556328233657855</c:v>
                </c:pt>
                <c:pt idx="189">
                  <c:v>2.1644645340751043</c:v>
                </c:pt>
                <c:pt idx="190">
                  <c:v>1.8863004172461753</c:v>
                </c:pt>
                <c:pt idx="191">
                  <c:v>1.8515299026425589</c:v>
                </c:pt>
                <c:pt idx="192">
                  <c:v>1.7646036161335186</c:v>
                </c:pt>
                <c:pt idx="193">
                  <c:v>1.4603616133518773</c:v>
                </c:pt>
                <c:pt idx="194">
                  <c:v>1.3560500695410291</c:v>
                </c:pt>
                <c:pt idx="195">
                  <c:v>1.2517385257301807</c:v>
                </c:pt>
                <c:pt idx="196">
                  <c:v>1.2169680111265644</c:v>
                </c:pt>
                <c:pt idx="197">
                  <c:v>1.3560500695410291</c:v>
                </c:pt>
                <c:pt idx="198">
                  <c:v>1.3386648122392211</c:v>
                </c:pt>
                <c:pt idx="199">
                  <c:v>0.84318497913769119</c:v>
                </c:pt>
                <c:pt idx="200">
                  <c:v>0.791029207232267</c:v>
                </c:pt>
                <c:pt idx="201">
                  <c:v>0.74756606397774683</c:v>
                </c:pt>
                <c:pt idx="202">
                  <c:v>0.98226703755215572</c:v>
                </c:pt>
                <c:pt idx="203">
                  <c:v>1.1387343532684284</c:v>
                </c:pt>
                <c:pt idx="204">
                  <c:v>0.91272600834492357</c:v>
                </c:pt>
                <c:pt idx="205">
                  <c:v>0.73018080667593865</c:v>
                </c:pt>
                <c:pt idx="206">
                  <c:v>0.93880389429763567</c:v>
                </c:pt>
                <c:pt idx="207">
                  <c:v>0.48678720445062584</c:v>
                </c:pt>
                <c:pt idx="208">
                  <c:v>0.22600834492350486</c:v>
                </c:pt>
                <c:pt idx="209">
                  <c:v>0.45201668984700971</c:v>
                </c:pt>
                <c:pt idx="210">
                  <c:v>0.29554937413073712</c:v>
                </c:pt>
                <c:pt idx="211">
                  <c:v>0.37378303198887342</c:v>
                </c:pt>
                <c:pt idx="212">
                  <c:v>0.65194714881780247</c:v>
                </c:pt>
                <c:pt idx="213">
                  <c:v>0.55632823365785811</c:v>
                </c:pt>
                <c:pt idx="214">
                  <c:v>0.29554937413073712</c:v>
                </c:pt>
                <c:pt idx="215">
                  <c:v>0.34770514603616137</c:v>
                </c:pt>
                <c:pt idx="216">
                  <c:v>0.6867176634214186</c:v>
                </c:pt>
                <c:pt idx="217">
                  <c:v>0.46070931849791374</c:v>
                </c:pt>
                <c:pt idx="218">
                  <c:v>0.47809457579972187</c:v>
                </c:pt>
                <c:pt idx="219">
                  <c:v>0.34770514603616137</c:v>
                </c:pt>
                <c:pt idx="220">
                  <c:v>0.43463143254520165</c:v>
                </c:pt>
                <c:pt idx="221">
                  <c:v>0.59109874826147424</c:v>
                </c:pt>
                <c:pt idx="222">
                  <c:v>0.33901251738525728</c:v>
                </c:pt>
                <c:pt idx="223">
                  <c:v>0.33031988873435325</c:v>
                </c:pt>
                <c:pt idx="224">
                  <c:v>0.16515994436717663</c:v>
                </c:pt>
                <c:pt idx="225">
                  <c:v>0.40855354659248955</c:v>
                </c:pt>
                <c:pt idx="226">
                  <c:v>0.33031988873435325</c:v>
                </c:pt>
                <c:pt idx="227">
                  <c:v>0.31293463143254518</c:v>
                </c:pt>
                <c:pt idx="228">
                  <c:v>7.8233657858136296E-2</c:v>
                </c:pt>
                <c:pt idx="229">
                  <c:v>0.50417246175243391</c:v>
                </c:pt>
                <c:pt idx="230">
                  <c:v>0.46070931849791374</c:v>
                </c:pt>
                <c:pt idx="231">
                  <c:v>0.45201668984700971</c:v>
                </c:pt>
                <c:pt idx="232">
                  <c:v>0.44332406119610573</c:v>
                </c:pt>
                <c:pt idx="233">
                  <c:v>0.39116828929068148</c:v>
                </c:pt>
                <c:pt idx="234">
                  <c:v>0.17385257301808069</c:v>
                </c:pt>
                <c:pt idx="235">
                  <c:v>8.6926286509040343E-2</c:v>
                </c:pt>
                <c:pt idx="236">
                  <c:v>0.13908205841446453</c:v>
                </c:pt>
                <c:pt idx="237">
                  <c:v>0.51286509040333783</c:v>
                </c:pt>
                <c:pt idx="238">
                  <c:v>0.38247566063977745</c:v>
                </c:pt>
                <c:pt idx="239">
                  <c:v>8.6926286509040329E-3</c:v>
                </c:pt>
                <c:pt idx="240">
                  <c:v>0.33901251738525728</c:v>
                </c:pt>
                <c:pt idx="241">
                  <c:v>8.6926286509040329E-3</c:v>
                </c:pt>
                <c:pt idx="242">
                  <c:v>0.13908205841446453</c:v>
                </c:pt>
                <c:pt idx="243">
                  <c:v>0.48678720445062584</c:v>
                </c:pt>
                <c:pt idx="244">
                  <c:v>0.53894297635605004</c:v>
                </c:pt>
                <c:pt idx="245">
                  <c:v>0.24339360222531292</c:v>
                </c:pt>
                <c:pt idx="246">
                  <c:v>0.19993045897079278</c:v>
                </c:pt>
                <c:pt idx="247">
                  <c:v>0.28685674547983314</c:v>
                </c:pt>
                <c:pt idx="248">
                  <c:v>0.45201668984700971</c:v>
                </c:pt>
                <c:pt idx="249">
                  <c:v>0.46940194714881783</c:v>
                </c:pt>
                <c:pt idx="250">
                  <c:v>0.50417246175243391</c:v>
                </c:pt>
                <c:pt idx="251">
                  <c:v>0</c:v>
                </c:pt>
                <c:pt idx="252">
                  <c:v>0.42593880389429756</c:v>
                </c:pt>
              </c:numCache>
            </c:numRef>
          </c:yVal>
          <c:smooth val="1"/>
          <c:extLst>
            <c:ext xmlns:c16="http://schemas.microsoft.com/office/drawing/2014/chart" uri="{C3380CC4-5D6E-409C-BE32-E72D297353CC}">
              <c16:uniqueId val="{00000000-4C52-4A4A-A043-56A9B1882E27}"/>
            </c:ext>
          </c:extLst>
        </c:ser>
        <c:ser>
          <c:idx val="1"/>
          <c:order val="1"/>
          <c:tx>
            <c:v>ROOS</c:v>
          </c:tx>
          <c:spPr>
            <a:ln w="9525" cap="rnd">
              <a:solidFill>
                <a:schemeClr val="accent2"/>
              </a:solidFill>
              <a:round/>
            </a:ln>
            <a:effectLst/>
          </c:spPr>
          <c:marker>
            <c:symbol val="none"/>
          </c:marker>
          <c:xVal>
            <c:numRef>
              <c:f>'5_Profil Pinpoint_'!$A$293:$A$544</c:f>
              <c:numCache>
                <c:formatCode>General</c:formatCode>
                <c:ptCount val="252"/>
                <c:pt idx="0">
                  <c:v>-151.4</c:v>
                </c:pt>
                <c:pt idx="1">
                  <c:v>-150.4</c:v>
                </c:pt>
                <c:pt idx="2">
                  <c:v>-149</c:v>
                </c:pt>
                <c:pt idx="3">
                  <c:v>-147.80000000000001</c:v>
                </c:pt>
                <c:pt idx="4">
                  <c:v>-146.69999999999999</c:v>
                </c:pt>
                <c:pt idx="5">
                  <c:v>-145.4</c:v>
                </c:pt>
                <c:pt idx="6">
                  <c:v>-144.19999999999999</c:v>
                </c:pt>
                <c:pt idx="7">
                  <c:v>-143</c:v>
                </c:pt>
                <c:pt idx="8">
                  <c:v>-141.80000000000001</c:v>
                </c:pt>
                <c:pt idx="9">
                  <c:v>-140.6</c:v>
                </c:pt>
                <c:pt idx="10">
                  <c:v>-139.4</c:v>
                </c:pt>
                <c:pt idx="11">
                  <c:v>-138.19999999999999</c:v>
                </c:pt>
                <c:pt idx="12">
                  <c:v>-137</c:v>
                </c:pt>
                <c:pt idx="13">
                  <c:v>-135.80000000000001</c:v>
                </c:pt>
                <c:pt idx="14">
                  <c:v>-134.6</c:v>
                </c:pt>
                <c:pt idx="15">
                  <c:v>-133.4</c:v>
                </c:pt>
                <c:pt idx="16">
                  <c:v>-132.19999999999999</c:v>
                </c:pt>
                <c:pt idx="17">
                  <c:v>-131</c:v>
                </c:pt>
                <c:pt idx="18">
                  <c:v>-129.80000000000001</c:v>
                </c:pt>
                <c:pt idx="19">
                  <c:v>-128.6</c:v>
                </c:pt>
                <c:pt idx="20">
                  <c:v>-127.4</c:v>
                </c:pt>
                <c:pt idx="21">
                  <c:v>-126.2</c:v>
                </c:pt>
                <c:pt idx="22">
                  <c:v>-125</c:v>
                </c:pt>
                <c:pt idx="23">
                  <c:v>-123.8</c:v>
                </c:pt>
                <c:pt idx="24">
                  <c:v>-122.6</c:v>
                </c:pt>
                <c:pt idx="25">
                  <c:v>-121.4</c:v>
                </c:pt>
                <c:pt idx="26">
                  <c:v>-120.2</c:v>
                </c:pt>
                <c:pt idx="27">
                  <c:v>-119</c:v>
                </c:pt>
                <c:pt idx="28">
                  <c:v>-117.7</c:v>
                </c:pt>
                <c:pt idx="29">
                  <c:v>-116.6</c:v>
                </c:pt>
                <c:pt idx="30">
                  <c:v>-115.4</c:v>
                </c:pt>
                <c:pt idx="31">
                  <c:v>-114.2</c:v>
                </c:pt>
                <c:pt idx="32">
                  <c:v>-113</c:v>
                </c:pt>
                <c:pt idx="33">
                  <c:v>-111.7</c:v>
                </c:pt>
                <c:pt idx="34">
                  <c:v>-110.6</c:v>
                </c:pt>
                <c:pt idx="35">
                  <c:v>-109.3</c:v>
                </c:pt>
                <c:pt idx="36">
                  <c:v>-108.2</c:v>
                </c:pt>
                <c:pt idx="37">
                  <c:v>-107</c:v>
                </c:pt>
                <c:pt idx="38">
                  <c:v>-105.7</c:v>
                </c:pt>
                <c:pt idx="39">
                  <c:v>-104.6</c:v>
                </c:pt>
                <c:pt idx="40">
                  <c:v>-103.3</c:v>
                </c:pt>
                <c:pt idx="41">
                  <c:v>-102.1</c:v>
                </c:pt>
                <c:pt idx="42">
                  <c:v>-100.9</c:v>
                </c:pt>
                <c:pt idx="43">
                  <c:v>-99.7</c:v>
                </c:pt>
                <c:pt idx="44">
                  <c:v>-98.5</c:v>
                </c:pt>
                <c:pt idx="45">
                  <c:v>-97.3</c:v>
                </c:pt>
                <c:pt idx="46">
                  <c:v>-96.1</c:v>
                </c:pt>
                <c:pt idx="47">
                  <c:v>-94.9</c:v>
                </c:pt>
                <c:pt idx="48">
                  <c:v>-93.7</c:v>
                </c:pt>
                <c:pt idx="49">
                  <c:v>-92.5</c:v>
                </c:pt>
                <c:pt idx="50">
                  <c:v>-91.3</c:v>
                </c:pt>
                <c:pt idx="51">
                  <c:v>-90.1</c:v>
                </c:pt>
                <c:pt idx="52">
                  <c:v>-88.9</c:v>
                </c:pt>
                <c:pt idx="53">
                  <c:v>-87.7</c:v>
                </c:pt>
                <c:pt idx="54">
                  <c:v>-86.5</c:v>
                </c:pt>
                <c:pt idx="55">
                  <c:v>-85.3</c:v>
                </c:pt>
                <c:pt idx="56">
                  <c:v>-84.1</c:v>
                </c:pt>
                <c:pt idx="57">
                  <c:v>-82.9</c:v>
                </c:pt>
                <c:pt idx="58">
                  <c:v>-81.7</c:v>
                </c:pt>
                <c:pt idx="59">
                  <c:v>-80.5</c:v>
                </c:pt>
                <c:pt idx="60">
                  <c:v>-79.3</c:v>
                </c:pt>
                <c:pt idx="61">
                  <c:v>-78.099999999999994</c:v>
                </c:pt>
                <c:pt idx="62">
                  <c:v>-76.900000000000006</c:v>
                </c:pt>
                <c:pt idx="63">
                  <c:v>-75.599999999999994</c:v>
                </c:pt>
                <c:pt idx="64">
                  <c:v>-74.5</c:v>
                </c:pt>
                <c:pt idx="65">
                  <c:v>-73.2</c:v>
                </c:pt>
                <c:pt idx="66">
                  <c:v>-72</c:v>
                </c:pt>
                <c:pt idx="67">
                  <c:v>-70.900000000000006</c:v>
                </c:pt>
                <c:pt idx="68">
                  <c:v>-69.599999999999994</c:v>
                </c:pt>
                <c:pt idx="69">
                  <c:v>-68.400000000000006</c:v>
                </c:pt>
                <c:pt idx="70">
                  <c:v>-67.2</c:v>
                </c:pt>
                <c:pt idx="71">
                  <c:v>-66</c:v>
                </c:pt>
                <c:pt idx="72">
                  <c:v>-64.8</c:v>
                </c:pt>
                <c:pt idx="73">
                  <c:v>-63.6</c:v>
                </c:pt>
                <c:pt idx="74">
                  <c:v>-62.4</c:v>
                </c:pt>
                <c:pt idx="75">
                  <c:v>-61.2</c:v>
                </c:pt>
                <c:pt idx="76">
                  <c:v>-60</c:v>
                </c:pt>
                <c:pt idx="77">
                  <c:v>-58.8</c:v>
                </c:pt>
                <c:pt idx="78">
                  <c:v>-57.6</c:v>
                </c:pt>
                <c:pt idx="79">
                  <c:v>-56.4</c:v>
                </c:pt>
                <c:pt idx="80">
                  <c:v>-55.2</c:v>
                </c:pt>
                <c:pt idx="81">
                  <c:v>-54</c:v>
                </c:pt>
                <c:pt idx="82">
                  <c:v>-52.8</c:v>
                </c:pt>
                <c:pt idx="83">
                  <c:v>-51.6</c:v>
                </c:pt>
                <c:pt idx="84">
                  <c:v>-50.4</c:v>
                </c:pt>
                <c:pt idx="85">
                  <c:v>-49.2</c:v>
                </c:pt>
                <c:pt idx="86">
                  <c:v>-48</c:v>
                </c:pt>
                <c:pt idx="87">
                  <c:v>-46.7</c:v>
                </c:pt>
                <c:pt idx="88">
                  <c:v>-45.5</c:v>
                </c:pt>
                <c:pt idx="89">
                  <c:v>-44.4</c:v>
                </c:pt>
                <c:pt idx="90">
                  <c:v>-43.1</c:v>
                </c:pt>
                <c:pt idx="91">
                  <c:v>-42</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c:v>
                </c:pt>
                <c:pt idx="111">
                  <c:v>-17.8</c:v>
                </c:pt>
                <c:pt idx="112">
                  <c:v>-16.600000000000001</c:v>
                </c:pt>
                <c:pt idx="113">
                  <c:v>-15.4</c:v>
                </c:pt>
                <c:pt idx="114">
                  <c:v>-14.2</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8.6999999999999993</c:v>
                </c:pt>
                <c:pt idx="134">
                  <c:v>9.8000000000000007</c:v>
                </c:pt>
                <c:pt idx="135">
                  <c:v>11.1</c:v>
                </c:pt>
                <c:pt idx="136">
                  <c:v>12.2</c:v>
                </c:pt>
                <c:pt idx="137">
                  <c:v>13.5</c:v>
                </c:pt>
                <c:pt idx="138">
                  <c:v>14.7</c:v>
                </c:pt>
                <c:pt idx="139">
                  <c:v>15.8</c:v>
                </c:pt>
                <c:pt idx="140">
                  <c:v>17.100000000000001</c:v>
                </c:pt>
                <c:pt idx="141">
                  <c:v>18.3</c:v>
                </c:pt>
                <c:pt idx="142">
                  <c:v>19.5</c:v>
                </c:pt>
                <c:pt idx="143">
                  <c:v>20.7</c:v>
                </c:pt>
                <c:pt idx="144">
                  <c:v>21.9</c:v>
                </c:pt>
                <c:pt idx="145">
                  <c:v>23.1</c:v>
                </c:pt>
                <c:pt idx="146">
                  <c:v>24.3</c:v>
                </c:pt>
                <c:pt idx="147">
                  <c:v>25.5</c:v>
                </c:pt>
                <c:pt idx="148">
                  <c:v>26.7</c:v>
                </c:pt>
                <c:pt idx="149">
                  <c:v>27.9</c:v>
                </c:pt>
                <c:pt idx="150">
                  <c:v>29.1</c:v>
                </c:pt>
                <c:pt idx="151">
                  <c:v>30.3</c:v>
                </c:pt>
                <c:pt idx="152">
                  <c:v>31.5</c:v>
                </c:pt>
                <c:pt idx="153">
                  <c:v>32.700000000000003</c:v>
                </c:pt>
                <c:pt idx="154">
                  <c:v>33.9</c:v>
                </c:pt>
                <c:pt idx="155">
                  <c:v>35.1</c:v>
                </c:pt>
                <c:pt idx="156">
                  <c:v>36.299999999999997</c:v>
                </c:pt>
                <c:pt idx="157">
                  <c:v>37.5</c:v>
                </c:pt>
                <c:pt idx="158">
                  <c:v>38.700000000000003</c:v>
                </c:pt>
                <c:pt idx="159">
                  <c:v>39.9</c:v>
                </c:pt>
                <c:pt idx="160">
                  <c:v>41.1</c:v>
                </c:pt>
                <c:pt idx="161">
                  <c:v>42.3</c:v>
                </c:pt>
                <c:pt idx="162">
                  <c:v>43.5</c:v>
                </c:pt>
                <c:pt idx="163">
                  <c:v>44.8</c:v>
                </c:pt>
                <c:pt idx="164">
                  <c:v>46</c:v>
                </c:pt>
                <c:pt idx="165">
                  <c:v>47.2</c:v>
                </c:pt>
                <c:pt idx="166">
                  <c:v>48.3</c:v>
                </c:pt>
                <c:pt idx="167">
                  <c:v>49.6</c:v>
                </c:pt>
                <c:pt idx="168">
                  <c:v>50.8</c:v>
                </c:pt>
                <c:pt idx="169">
                  <c:v>52</c:v>
                </c:pt>
                <c:pt idx="170">
                  <c:v>53.2</c:v>
                </c:pt>
                <c:pt idx="171">
                  <c:v>54.4</c:v>
                </c:pt>
                <c:pt idx="172">
                  <c:v>55.6</c:v>
                </c:pt>
                <c:pt idx="173">
                  <c:v>56.8</c:v>
                </c:pt>
                <c:pt idx="174">
                  <c:v>58</c:v>
                </c:pt>
                <c:pt idx="175">
                  <c:v>59.2</c:v>
                </c:pt>
                <c:pt idx="176">
                  <c:v>60.4</c:v>
                </c:pt>
                <c:pt idx="177">
                  <c:v>61.6</c:v>
                </c:pt>
                <c:pt idx="178">
                  <c:v>62.8</c:v>
                </c:pt>
                <c:pt idx="179">
                  <c:v>64</c:v>
                </c:pt>
                <c:pt idx="180">
                  <c:v>65.2</c:v>
                </c:pt>
                <c:pt idx="181">
                  <c:v>66.400000000000006</c:v>
                </c:pt>
                <c:pt idx="182">
                  <c:v>67.599999999999994</c:v>
                </c:pt>
                <c:pt idx="183">
                  <c:v>68.8</c:v>
                </c:pt>
                <c:pt idx="184">
                  <c:v>70</c:v>
                </c:pt>
                <c:pt idx="185">
                  <c:v>71.3</c:v>
                </c:pt>
                <c:pt idx="186">
                  <c:v>72.5</c:v>
                </c:pt>
                <c:pt idx="187">
                  <c:v>73.7</c:v>
                </c:pt>
                <c:pt idx="188">
                  <c:v>74.900000000000006</c:v>
                </c:pt>
                <c:pt idx="189">
                  <c:v>76.099999999999994</c:v>
                </c:pt>
                <c:pt idx="190">
                  <c:v>77.3</c:v>
                </c:pt>
                <c:pt idx="191">
                  <c:v>78.5</c:v>
                </c:pt>
                <c:pt idx="192">
                  <c:v>79.7</c:v>
                </c:pt>
                <c:pt idx="193">
                  <c:v>80.900000000000006</c:v>
                </c:pt>
                <c:pt idx="194">
                  <c:v>82.1</c:v>
                </c:pt>
                <c:pt idx="195">
                  <c:v>83.3</c:v>
                </c:pt>
                <c:pt idx="196">
                  <c:v>84.5</c:v>
                </c:pt>
                <c:pt idx="197">
                  <c:v>85.7</c:v>
                </c:pt>
                <c:pt idx="198">
                  <c:v>86.9</c:v>
                </c:pt>
                <c:pt idx="199">
                  <c:v>88.1</c:v>
                </c:pt>
                <c:pt idx="200">
                  <c:v>89.3</c:v>
                </c:pt>
                <c:pt idx="201">
                  <c:v>90.5</c:v>
                </c:pt>
                <c:pt idx="202">
                  <c:v>91.7</c:v>
                </c:pt>
                <c:pt idx="203">
                  <c:v>92.9</c:v>
                </c:pt>
                <c:pt idx="204">
                  <c:v>94.1</c:v>
                </c:pt>
                <c:pt idx="205">
                  <c:v>95.3</c:v>
                </c:pt>
                <c:pt idx="206">
                  <c:v>96.5</c:v>
                </c:pt>
                <c:pt idx="207">
                  <c:v>97.7</c:v>
                </c:pt>
                <c:pt idx="208">
                  <c:v>98.9</c:v>
                </c:pt>
                <c:pt idx="209">
                  <c:v>100.1</c:v>
                </c:pt>
                <c:pt idx="210">
                  <c:v>101.4</c:v>
                </c:pt>
                <c:pt idx="211">
                  <c:v>102.5</c:v>
                </c:pt>
                <c:pt idx="212">
                  <c:v>103.8</c:v>
                </c:pt>
                <c:pt idx="213">
                  <c:v>105</c:v>
                </c:pt>
                <c:pt idx="214">
                  <c:v>106.2</c:v>
                </c:pt>
                <c:pt idx="215">
                  <c:v>107.4</c:v>
                </c:pt>
                <c:pt idx="216">
                  <c:v>108.6</c:v>
                </c:pt>
                <c:pt idx="217">
                  <c:v>109.8</c:v>
                </c:pt>
                <c:pt idx="218">
                  <c:v>111</c:v>
                </c:pt>
                <c:pt idx="219">
                  <c:v>112.2</c:v>
                </c:pt>
                <c:pt idx="220">
                  <c:v>113.4</c:v>
                </c:pt>
                <c:pt idx="221">
                  <c:v>114.6</c:v>
                </c:pt>
                <c:pt idx="222">
                  <c:v>115.8</c:v>
                </c:pt>
                <c:pt idx="223">
                  <c:v>117</c:v>
                </c:pt>
                <c:pt idx="224">
                  <c:v>118.2</c:v>
                </c:pt>
                <c:pt idx="225">
                  <c:v>119.4</c:v>
                </c:pt>
                <c:pt idx="226">
                  <c:v>120.6</c:v>
                </c:pt>
                <c:pt idx="227">
                  <c:v>121.8</c:v>
                </c:pt>
                <c:pt idx="228">
                  <c:v>123</c:v>
                </c:pt>
                <c:pt idx="229">
                  <c:v>124.2</c:v>
                </c:pt>
                <c:pt idx="230">
                  <c:v>125.4</c:v>
                </c:pt>
                <c:pt idx="231">
                  <c:v>126.6</c:v>
                </c:pt>
                <c:pt idx="232">
                  <c:v>127.8</c:v>
                </c:pt>
                <c:pt idx="233">
                  <c:v>129</c:v>
                </c:pt>
                <c:pt idx="234">
                  <c:v>130.19999999999999</c:v>
                </c:pt>
                <c:pt idx="235">
                  <c:v>131.4</c:v>
                </c:pt>
                <c:pt idx="236">
                  <c:v>132.6</c:v>
                </c:pt>
                <c:pt idx="237">
                  <c:v>133.80000000000001</c:v>
                </c:pt>
                <c:pt idx="238">
                  <c:v>135</c:v>
                </c:pt>
                <c:pt idx="239">
                  <c:v>136.19999999999999</c:v>
                </c:pt>
                <c:pt idx="240">
                  <c:v>137.5</c:v>
                </c:pt>
                <c:pt idx="241">
                  <c:v>138.69999999999999</c:v>
                </c:pt>
                <c:pt idx="242">
                  <c:v>139.80000000000001</c:v>
                </c:pt>
                <c:pt idx="243">
                  <c:v>141.1</c:v>
                </c:pt>
                <c:pt idx="244">
                  <c:v>142.30000000000001</c:v>
                </c:pt>
                <c:pt idx="245">
                  <c:v>143.5</c:v>
                </c:pt>
                <c:pt idx="246">
                  <c:v>144.69999999999999</c:v>
                </c:pt>
                <c:pt idx="247">
                  <c:v>145.9</c:v>
                </c:pt>
                <c:pt idx="248">
                  <c:v>147.1</c:v>
                </c:pt>
                <c:pt idx="249">
                  <c:v>148.30000000000001</c:v>
                </c:pt>
                <c:pt idx="250">
                  <c:v>149.5</c:v>
                </c:pt>
                <c:pt idx="251">
                  <c:v>151.4</c:v>
                </c:pt>
              </c:numCache>
            </c:numRef>
          </c:xVal>
          <c:yVal>
            <c:numRef>
              <c:f>'5_Profil Pinpoint_'!$G$293:$G$544</c:f>
              <c:numCache>
                <c:formatCode>General</c:formatCode>
                <c:ptCount val="252"/>
                <c:pt idx="0">
                  <c:v>0.31</c:v>
                </c:pt>
                <c:pt idx="1">
                  <c:v>0.28000000000000003</c:v>
                </c:pt>
                <c:pt idx="2">
                  <c:v>0.27</c:v>
                </c:pt>
                <c:pt idx="3">
                  <c:v>0.27</c:v>
                </c:pt>
                <c:pt idx="4">
                  <c:v>0.28000000000000003</c:v>
                </c:pt>
                <c:pt idx="5">
                  <c:v>0.28000000000000003</c:v>
                </c:pt>
                <c:pt idx="6">
                  <c:v>0.28999999999999998</c:v>
                </c:pt>
                <c:pt idx="7">
                  <c:v>0.3</c:v>
                </c:pt>
                <c:pt idx="8">
                  <c:v>0.28999999999999998</c:v>
                </c:pt>
                <c:pt idx="9">
                  <c:v>0.28999999999999998</c:v>
                </c:pt>
                <c:pt idx="10">
                  <c:v>0.28999999999999998</c:v>
                </c:pt>
                <c:pt idx="11">
                  <c:v>0.28000000000000003</c:v>
                </c:pt>
                <c:pt idx="12">
                  <c:v>0.26</c:v>
                </c:pt>
                <c:pt idx="13">
                  <c:v>0.3</c:v>
                </c:pt>
                <c:pt idx="14">
                  <c:v>0.3</c:v>
                </c:pt>
                <c:pt idx="15">
                  <c:v>0.28000000000000003</c:v>
                </c:pt>
                <c:pt idx="16">
                  <c:v>0.28999999999999998</c:v>
                </c:pt>
                <c:pt idx="17">
                  <c:v>0.28000000000000003</c:v>
                </c:pt>
                <c:pt idx="18">
                  <c:v>0.28999999999999998</c:v>
                </c:pt>
                <c:pt idx="19">
                  <c:v>0.28000000000000003</c:v>
                </c:pt>
                <c:pt idx="20">
                  <c:v>0.28999999999999998</c:v>
                </c:pt>
                <c:pt idx="21">
                  <c:v>0.28999999999999998</c:v>
                </c:pt>
                <c:pt idx="22">
                  <c:v>0.28000000000000003</c:v>
                </c:pt>
                <c:pt idx="23">
                  <c:v>0.28000000000000003</c:v>
                </c:pt>
                <c:pt idx="24">
                  <c:v>0.3</c:v>
                </c:pt>
                <c:pt idx="25">
                  <c:v>0.28999999999999998</c:v>
                </c:pt>
                <c:pt idx="26">
                  <c:v>0.28999999999999998</c:v>
                </c:pt>
                <c:pt idx="27">
                  <c:v>0.28999999999999998</c:v>
                </c:pt>
                <c:pt idx="28">
                  <c:v>0.32</c:v>
                </c:pt>
                <c:pt idx="29">
                  <c:v>0.3</c:v>
                </c:pt>
                <c:pt idx="30">
                  <c:v>0.28999999999999998</c:v>
                </c:pt>
                <c:pt idx="31">
                  <c:v>0.32</c:v>
                </c:pt>
                <c:pt idx="32">
                  <c:v>0.31</c:v>
                </c:pt>
                <c:pt idx="33">
                  <c:v>0.32</c:v>
                </c:pt>
                <c:pt idx="34">
                  <c:v>0.33</c:v>
                </c:pt>
                <c:pt idx="35">
                  <c:v>0.34</c:v>
                </c:pt>
                <c:pt idx="36">
                  <c:v>0.34</c:v>
                </c:pt>
                <c:pt idx="37">
                  <c:v>0.37</c:v>
                </c:pt>
                <c:pt idx="38">
                  <c:v>0.38</c:v>
                </c:pt>
                <c:pt idx="39">
                  <c:v>0.4</c:v>
                </c:pt>
                <c:pt idx="40">
                  <c:v>0.4</c:v>
                </c:pt>
                <c:pt idx="41">
                  <c:v>0.42</c:v>
                </c:pt>
                <c:pt idx="42">
                  <c:v>0.43</c:v>
                </c:pt>
                <c:pt idx="43">
                  <c:v>0.45999999999999996</c:v>
                </c:pt>
                <c:pt idx="44">
                  <c:v>0.5</c:v>
                </c:pt>
                <c:pt idx="45">
                  <c:v>0.53</c:v>
                </c:pt>
                <c:pt idx="46">
                  <c:v>0.56999999999999995</c:v>
                </c:pt>
                <c:pt idx="47">
                  <c:v>0.61</c:v>
                </c:pt>
                <c:pt idx="48">
                  <c:v>0.68</c:v>
                </c:pt>
                <c:pt idx="49">
                  <c:v>0.76</c:v>
                </c:pt>
                <c:pt idx="50">
                  <c:v>0.81000000000000016</c:v>
                </c:pt>
                <c:pt idx="51">
                  <c:v>0.91</c:v>
                </c:pt>
                <c:pt idx="52">
                  <c:v>1.01</c:v>
                </c:pt>
                <c:pt idx="53">
                  <c:v>1.1200000000000001</c:v>
                </c:pt>
                <c:pt idx="54">
                  <c:v>1.26</c:v>
                </c:pt>
                <c:pt idx="55">
                  <c:v>1.38</c:v>
                </c:pt>
                <c:pt idx="56">
                  <c:v>1.5700000000000003</c:v>
                </c:pt>
                <c:pt idx="57">
                  <c:v>1.7500000000000002</c:v>
                </c:pt>
                <c:pt idx="58">
                  <c:v>1.96</c:v>
                </c:pt>
                <c:pt idx="59">
                  <c:v>2.2000000000000002</c:v>
                </c:pt>
                <c:pt idx="60">
                  <c:v>2.4500000000000002</c:v>
                </c:pt>
                <c:pt idx="61">
                  <c:v>2.8</c:v>
                </c:pt>
                <c:pt idx="62">
                  <c:v>3.1</c:v>
                </c:pt>
                <c:pt idx="63">
                  <c:v>3.52</c:v>
                </c:pt>
                <c:pt idx="64">
                  <c:v>3.93</c:v>
                </c:pt>
                <c:pt idx="65">
                  <c:v>4.45</c:v>
                </c:pt>
                <c:pt idx="66">
                  <c:v>5.04</c:v>
                </c:pt>
                <c:pt idx="67">
                  <c:v>5.82</c:v>
                </c:pt>
                <c:pt idx="68">
                  <c:v>6.6000000000000005</c:v>
                </c:pt>
                <c:pt idx="69">
                  <c:v>7.629999999999999</c:v>
                </c:pt>
                <c:pt idx="70">
                  <c:v>8.7899999999999991</c:v>
                </c:pt>
                <c:pt idx="71">
                  <c:v>10.28</c:v>
                </c:pt>
                <c:pt idx="72">
                  <c:v>11.96</c:v>
                </c:pt>
                <c:pt idx="73">
                  <c:v>14.08</c:v>
                </c:pt>
                <c:pt idx="74">
                  <c:v>16.47</c:v>
                </c:pt>
                <c:pt idx="75">
                  <c:v>19.22</c:v>
                </c:pt>
                <c:pt idx="76">
                  <c:v>22.55</c:v>
                </c:pt>
                <c:pt idx="77">
                  <c:v>26.179999999999996</c:v>
                </c:pt>
                <c:pt idx="78">
                  <c:v>30.380000000000003</c:v>
                </c:pt>
                <c:pt idx="79">
                  <c:v>34.68</c:v>
                </c:pt>
                <c:pt idx="80">
                  <c:v>39.4</c:v>
                </c:pt>
                <c:pt idx="81">
                  <c:v>44.69</c:v>
                </c:pt>
                <c:pt idx="82">
                  <c:v>49.78</c:v>
                </c:pt>
                <c:pt idx="83">
                  <c:v>55.03</c:v>
                </c:pt>
                <c:pt idx="84">
                  <c:v>60.11</c:v>
                </c:pt>
                <c:pt idx="85">
                  <c:v>64.8</c:v>
                </c:pt>
                <c:pt idx="86">
                  <c:v>69.489999999999995</c:v>
                </c:pt>
                <c:pt idx="87">
                  <c:v>74.040000000000006</c:v>
                </c:pt>
                <c:pt idx="88">
                  <c:v>77.75</c:v>
                </c:pt>
                <c:pt idx="89">
                  <c:v>80.95</c:v>
                </c:pt>
                <c:pt idx="90">
                  <c:v>83.94</c:v>
                </c:pt>
                <c:pt idx="91">
                  <c:v>86.13</c:v>
                </c:pt>
                <c:pt idx="92">
                  <c:v>88.6</c:v>
                </c:pt>
                <c:pt idx="93">
                  <c:v>90.23</c:v>
                </c:pt>
                <c:pt idx="94">
                  <c:v>91.62</c:v>
                </c:pt>
                <c:pt idx="95">
                  <c:v>92.58</c:v>
                </c:pt>
                <c:pt idx="96">
                  <c:v>93.45</c:v>
                </c:pt>
                <c:pt idx="97">
                  <c:v>94.52</c:v>
                </c:pt>
                <c:pt idx="98">
                  <c:v>95.29</c:v>
                </c:pt>
                <c:pt idx="99">
                  <c:v>95.82</c:v>
                </c:pt>
                <c:pt idx="100">
                  <c:v>96.24</c:v>
                </c:pt>
                <c:pt idx="101">
                  <c:v>96.55</c:v>
                </c:pt>
                <c:pt idx="102">
                  <c:v>96.55</c:v>
                </c:pt>
                <c:pt idx="103">
                  <c:v>97.42</c:v>
                </c:pt>
                <c:pt idx="104">
                  <c:v>97.61</c:v>
                </c:pt>
                <c:pt idx="105">
                  <c:v>98.01</c:v>
                </c:pt>
                <c:pt idx="106">
                  <c:v>98.06</c:v>
                </c:pt>
                <c:pt idx="107">
                  <c:v>97.87</c:v>
                </c:pt>
                <c:pt idx="108">
                  <c:v>98.41</c:v>
                </c:pt>
                <c:pt idx="109">
                  <c:v>98.72</c:v>
                </c:pt>
                <c:pt idx="110">
                  <c:v>98.89</c:v>
                </c:pt>
                <c:pt idx="111">
                  <c:v>98.67</c:v>
                </c:pt>
                <c:pt idx="112">
                  <c:v>98.94</c:v>
                </c:pt>
                <c:pt idx="113">
                  <c:v>98.99</c:v>
                </c:pt>
                <c:pt idx="114">
                  <c:v>99.23</c:v>
                </c:pt>
                <c:pt idx="115">
                  <c:v>99.38</c:v>
                </c:pt>
                <c:pt idx="116">
                  <c:v>99.26</c:v>
                </c:pt>
                <c:pt idx="117">
                  <c:v>99.25</c:v>
                </c:pt>
                <c:pt idx="118">
                  <c:v>99.44</c:v>
                </c:pt>
                <c:pt idx="119">
                  <c:v>99.56</c:v>
                </c:pt>
                <c:pt idx="120">
                  <c:v>99.6</c:v>
                </c:pt>
                <c:pt idx="121">
                  <c:v>99.7</c:v>
                </c:pt>
                <c:pt idx="122">
                  <c:v>99.67</c:v>
                </c:pt>
                <c:pt idx="123">
                  <c:v>99.76</c:v>
                </c:pt>
                <c:pt idx="124">
                  <c:v>99.71</c:v>
                </c:pt>
                <c:pt idx="125">
                  <c:v>99.78</c:v>
                </c:pt>
                <c:pt idx="126">
                  <c:v>99.5</c:v>
                </c:pt>
                <c:pt idx="127">
                  <c:v>99.74</c:v>
                </c:pt>
                <c:pt idx="128">
                  <c:v>99.88</c:v>
                </c:pt>
                <c:pt idx="129">
                  <c:v>100</c:v>
                </c:pt>
                <c:pt idx="130">
                  <c:v>99.85</c:v>
                </c:pt>
                <c:pt idx="131">
                  <c:v>99.62</c:v>
                </c:pt>
                <c:pt idx="132">
                  <c:v>99.72</c:v>
                </c:pt>
                <c:pt idx="133">
                  <c:v>99.8</c:v>
                </c:pt>
                <c:pt idx="134">
                  <c:v>99.81</c:v>
                </c:pt>
                <c:pt idx="135">
                  <c:v>99.69</c:v>
                </c:pt>
                <c:pt idx="136">
                  <c:v>99.19</c:v>
                </c:pt>
                <c:pt idx="137">
                  <c:v>99.7</c:v>
                </c:pt>
                <c:pt idx="138">
                  <c:v>99.66</c:v>
                </c:pt>
                <c:pt idx="139">
                  <c:v>99.5</c:v>
                </c:pt>
                <c:pt idx="140">
                  <c:v>99.47</c:v>
                </c:pt>
                <c:pt idx="141">
                  <c:v>98.96</c:v>
                </c:pt>
                <c:pt idx="142">
                  <c:v>99.06</c:v>
                </c:pt>
                <c:pt idx="143">
                  <c:v>99.06</c:v>
                </c:pt>
                <c:pt idx="144">
                  <c:v>99</c:v>
                </c:pt>
                <c:pt idx="145">
                  <c:v>98.83</c:v>
                </c:pt>
                <c:pt idx="146">
                  <c:v>98.39</c:v>
                </c:pt>
                <c:pt idx="147">
                  <c:v>97.97</c:v>
                </c:pt>
                <c:pt idx="148">
                  <c:v>97.97</c:v>
                </c:pt>
                <c:pt idx="149">
                  <c:v>97.77</c:v>
                </c:pt>
                <c:pt idx="150">
                  <c:v>97.36</c:v>
                </c:pt>
                <c:pt idx="151">
                  <c:v>96.59</c:v>
                </c:pt>
                <c:pt idx="152">
                  <c:v>96.32</c:v>
                </c:pt>
                <c:pt idx="153">
                  <c:v>95.68</c:v>
                </c:pt>
                <c:pt idx="154">
                  <c:v>94.91</c:v>
                </c:pt>
                <c:pt idx="155">
                  <c:v>93.92</c:v>
                </c:pt>
                <c:pt idx="156">
                  <c:v>92.82</c:v>
                </c:pt>
                <c:pt idx="157">
                  <c:v>91.37</c:v>
                </c:pt>
                <c:pt idx="158">
                  <c:v>89.89</c:v>
                </c:pt>
                <c:pt idx="159">
                  <c:v>87.97</c:v>
                </c:pt>
                <c:pt idx="160">
                  <c:v>85.69</c:v>
                </c:pt>
                <c:pt idx="161">
                  <c:v>82.95</c:v>
                </c:pt>
                <c:pt idx="162">
                  <c:v>79.56</c:v>
                </c:pt>
                <c:pt idx="163">
                  <c:v>75.83</c:v>
                </c:pt>
                <c:pt idx="164">
                  <c:v>72.05</c:v>
                </c:pt>
                <c:pt idx="165">
                  <c:v>67.87</c:v>
                </c:pt>
                <c:pt idx="166">
                  <c:v>62.639999999999993</c:v>
                </c:pt>
                <c:pt idx="167">
                  <c:v>57.84</c:v>
                </c:pt>
                <c:pt idx="168">
                  <c:v>52.25</c:v>
                </c:pt>
                <c:pt idx="169">
                  <c:v>47.46</c:v>
                </c:pt>
                <c:pt idx="170">
                  <c:v>42.1</c:v>
                </c:pt>
                <c:pt idx="171">
                  <c:v>36.99</c:v>
                </c:pt>
                <c:pt idx="172">
                  <c:v>32.409999999999997</c:v>
                </c:pt>
                <c:pt idx="173">
                  <c:v>27.839999999999996</c:v>
                </c:pt>
                <c:pt idx="174">
                  <c:v>24.05</c:v>
                </c:pt>
                <c:pt idx="175">
                  <c:v>20.49</c:v>
                </c:pt>
                <c:pt idx="176">
                  <c:v>17.55</c:v>
                </c:pt>
                <c:pt idx="177">
                  <c:v>15.03</c:v>
                </c:pt>
                <c:pt idx="178">
                  <c:v>12.72</c:v>
                </c:pt>
                <c:pt idx="179">
                  <c:v>11.02</c:v>
                </c:pt>
                <c:pt idx="180">
                  <c:v>9.42</c:v>
                </c:pt>
                <c:pt idx="181">
                  <c:v>8.1</c:v>
                </c:pt>
                <c:pt idx="182">
                  <c:v>7.03</c:v>
                </c:pt>
                <c:pt idx="183">
                  <c:v>6.08</c:v>
                </c:pt>
                <c:pt idx="184">
                  <c:v>5.34</c:v>
                </c:pt>
                <c:pt idx="185">
                  <c:v>4.66</c:v>
                </c:pt>
                <c:pt idx="186">
                  <c:v>4.09</c:v>
                </c:pt>
                <c:pt idx="187">
                  <c:v>3.63</c:v>
                </c:pt>
                <c:pt idx="188">
                  <c:v>3.2099999999999995</c:v>
                </c:pt>
                <c:pt idx="189">
                  <c:v>2.83</c:v>
                </c:pt>
                <c:pt idx="190">
                  <c:v>2.5499999999999998</c:v>
                </c:pt>
                <c:pt idx="191">
                  <c:v>2.2400000000000002</c:v>
                </c:pt>
                <c:pt idx="192">
                  <c:v>2.02</c:v>
                </c:pt>
                <c:pt idx="193">
                  <c:v>1.77</c:v>
                </c:pt>
                <c:pt idx="194">
                  <c:v>1.59</c:v>
                </c:pt>
                <c:pt idx="195">
                  <c:v>1.41</c:v>
                </c:pt>
                <c:pt idx="196">
                  <c:v>1.26</c:v>
                </c:pt>
                <c:pt idx="197">
                  <c:v>1.1100000000000001</c:v>
                </c:pt>
                <c:pt idx="198">
                  <c:v>0.98999999999999988</c:v>
                </c:pt>
                <c:pt idx="199">
                  <c:v>0.89</c:v>
                </c:pt>
                <c:pt idx="200">
                  <c:v>0.79</c:v>
                </c:pt>
                <c:pt idx="201">
                  <c:v>0.71</c:v>
                </c:pt>
                <c:pt idx="202">
                  <c:v>0.65</c:v>
                </c:pt>
                <c:pt idx="203">
                  <c:v>0.59</c:v>
                </c:pt>
                <c:pt idx="204">
                  <c:v>0.52</c:v>
                </c:pt>
                <c:pt idx="205">
                  <c:v>0.5</c:v>
                </c:pt>
                <c:pt idx="206">
                  <c:v>0.45000000000000007</c:v>
                </c:pt>
                <c:pt idx="207">
                  <c:v>0.42</c:v>
                </c:pt>
                <c:pt idx="208">
                  <c:v>0.39</c:v>
                </c:pt>
                <c:pt idx="209">
                  <c:v>0.39</c:v>
                </c:pt>
                <c:pt idx="210">
                  <c:v>0.37</c:v>
                </c:pt>
                <c:pt idx="211">
                  <c:v>0.34</c:v>
                </c:pt>
                <c:pt idx="212">
                  <c:v>0.33</c:v>
                </c:pt>
                <c:pt idx="213">
                  <c:v>0.31</c:v>
                </c:pt>
                <c:pt idx="214">
                  <c:v>0.31</c:v>
                </c:pt>
                <c:pt idx="215">
                  <c:v>0.31</c:v>
                </c:pt>
                <c:pt idx="216">
                  <c:v>0.3</c:v>
                </c:pt>
                <c:pt idx="217">
                  <c:v>0.28000000000000003</c:v>
                </c:pt>
                <c:pt idx="218">
                  <c:v>0.28999999999999998</c:v>
                </c:pt>
                <c:pt idx="219">
                  <c:v>0.27</c:v>
                </c:pt>
                <c:pt idx="220">
                  <c:v>0.26</c:v>
                </c:pt>
                <c:pt idx="221">
                  <c:v>0.26</c:v>
                </c:pt>
                <c:pt idx="222">
                  <c:v>0.27</c:v>
                </c:pt>
                <c:pt idx="223">
                  <c:v>0.25</c:v>
                </c:pt>
                <c:pt idx="224">
                  <c:v>0.24</c:v>
                </c:pt>
                <c:pt idx="225">
                  <c:v>0.26</c:v>
                </c:pt>
                <c:pt idx="226">
                  <c:v>0.26</c:v>
                </c:pt>
                <c:pt idx="227">
                  <c:v>0.24</c:v>
                </c:pt>
                <c:pt idx="228">
                  <c:v>0.22999999999999998</c:v>
                </c:pt>
                <c:pt idx="229">
                  <c:v>0.22999999999999998</c:v>
                </c:pt>
                <c:pt idx="230">
                  <c:v>0.22999999999999998</c:v>
                </c:pt>
                <c:pt idx="231">
                  <c:v>0.22999999999999998</c:v>
                </c:pt>
                <c:pt idx="232">
                  <c:v>0.24</c:v>
                </c:pt>
                <c:pt idx="233">
                  <c:v>0.21</c:v>
                </c:pt>
                <c:pt idx="234">
                  <c:v>0.22</c:v>
                </c:pt>
                <c:pt idx="235">
                  <c:v>0.22</c:v>
                </c:pt>
                <c:pt idx="236">
                  <c:v>0.22</c:v>
                </c:pt>
                <c:pt idx="237">
                  <c:v>0.22</c:v>
                </c:pt>
                <c:pt idx="238">
                  <c:v>0.22</c:v>
                </c:pt>
                <c:pt idx="239">
                  <c:v>0.2</c:v>
                </c:pt>
                <c:pt idx="240">
                  <c:v>0.22</c:v>
                </c:pt>
                <c:pt idx="241">
                  <c:v>0.19</c:v>
                </c:pt>
                <c:pt idx="242">
                  <c:v>0.21</c:v>
                </c:pt>
                <c:pt idx="243">
                  <c:v>0.21</c:v>
                </c:pt>
                <c:pt idx="244">
                  <c:v>0.2</c:v>
                </c:pt>
                <c:pt idx="245">
                  <c:v>0.2</c:v>
                </c:pt>
                <c:pt idx="246">
                  <c:v>0.19</c:v>
                </c:pt>
                <c:pt idx="247">
                  <c:v>0.18</c:v>
                </c:pt>
                <c:pt idx="248">
                  <c:v>0.2</c:v>
                </c:pt>
                <c:pt idx="249">
                  <c:v>0.2</c:v>
                </c:pt>
                <c:pt idx="250">
                  <c:v>0.21</c:v>
                </c:pt>
                <c:pt idx="251">
                  <c:v>0.21</c:v>
                </c:pt>
              </c:numCache>
            </c:numRef>
          </c:yVal>
          <c:smooth val="1"/>
          <c:extLst>
            <c:ext xmlns:c16="http://schemas.microsoft.com/office/drawing/2014/chart" uri="{C3380CC4-5D6E-409C-BE32-E72D297353CC}">
              <c16:uniqueId val="{00000001-4C52-4A4A-A043-56A9B1882E27}"/>
            </c:ext>
          </c:extLst>
        </c:ser>
        <c:ser>
          <c:idx val="2"/>
          <c:order val="2"/>
          <c:tx>
            <c:v>CC13</c:v>
          </c:tx>
          <c:spPr>
            <a:ln w="9525" cap="rnd">
              <a:solidFill>
                <a:schemeClr val="accent3"/>
              </a:solidFill>
              <a:round/>
            </a:ln>
            <a:effectLst/>
          </c:spPr>
          <c:marker>
            <c:symbol val="none"/>
          </c:marker>
          <c:xVal>
            <c:numRef>
              <c:f>'5_Profil Pinpoint_'!$A$566:$A$818</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'5_Profil Pinpoint_'!$G$566:$G$818</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2-4C52-4A4A-A043-56A9B1882E27}"/>
            </c:ext>
          </c:extLst>
        </c:ser>
        <c:dLbls>
          <c:showLegendKey val="0"/>
          <c:showVal val="0"/>
          <c:showCatName val="0"/>
          <c:showSerName val="0"/>
          <c:showPercent val="0"/>
          <c:showBubbleSize val="0"/>
        </c:dLbls>
        <c:axId val="82761984"/>
        <c:axId val="83235200"/>
      </c:scatterChart>
      <c:valAx>
        <c:axId val="82761984"/>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Distance à l'axe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3235200"/>
        <c:crosses val="autoZero"/>
        <c:crossBetween val="midCat"/>
      </c:valAx>
      <c:valAx>
        <c:axId val="832352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276198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FOC E6</c:v>
          </c:tx>
          <c:spPr>
            <a:ln w="19050" cap="rnd">
              <a:solidFill>
                <a:schemeClr val="accent1"/>
              </a:solidFill>
              <a:round/>
            </a:ln>
            <a:effectLst/>
          </c:spPr>
          <c:marker>
            <c:symbol val="diamond"/>
            <c:size val="3"/>
            <c:spPr>
              <a:solidFill>
                <a:schemeClr val="accent1"/>
              </a:solidFill>
              <a:ln w="9525">
                <a:solidFill>
                  <a:schemeClr val="accent1"/>
                </a:solidFill>
              </a:ln>
              <a:effectLst/>
            </c:spPr>
          </c:marker>
          <c:xVal>
            <c:numRef>
              <c:f>FOC!$C$16:$C$25</c:f>
              <c:numCache>
                <c:formatCode>General</c:formatCode>
                <c:ptCount val="10"/>
                <c:pt idx="0">
                  <c:v>5</c:v>
                </c:pt>
                <c:pt idx="2">
                  <c:v>10</c:v>
                </c:pt>
                <c:pt idx="4">
                  <c:v>15</c:v>
                </c:pt>
                <c:pt idx="6">
                  <c:v>20</c:v>
                </c:pt>
                <c:pt idx="8">
                  <c:v>25</c:v>
                </c:pt>
              </c:numCache>
            </c:numRef>
          </c:xVal>
          <c:yVal>
            <c:numRef>
              <c:f>FOC!$F$16:$F$25</c:f>
              <c:numCache>
                <c:formatCode>General</c:formatCode>
                <c:ptCount val="10"/>
                <c:pt idx="0">
                  <c:v>0.96449417520404956</c:v>
                </c:pt>
                <c:pt idx="2">
                  <c:v>1</c:v>
                </c:pt>
                <c:pt idx="4">
                  <c:v>0.99886168228826089</c:v>
                </c:pt>
                <c:pt idx="6">
                  <c:v>1.0072658577345057</c:v>
                </c:pt>
                <c:pt idx="8">
                  <c:v>1.0024946111555137</c:v>
                </c:pt>
              </c:numCache>
            </c:numRef>
          </c:yVal>
          <c:smooth val="1"/>
          <c:extLst>
            <c:ext xmlns:c16="http://schemas.microsoft.com/office/drawing/2014/chart" uri="{C3380CC4-5D6E-409C-BE32-E72D297353CC}">
              <c16:uniqueId val="{00000000-C2BA-4747-BCCC-C16AEADC5568}"/>
            </c:ext>
          </c:extLst>
        </c:ser>
        <c:ser>
          <c:idx val="1"/>
          <c:order val="1"/>
          <c:tx>
            <c:v>FOC E12</c:v>
          </c:tx>
          <c:spPr>
            <a:ln w="19050" cap="rnd">
              <a:solidFill>
                <a:schemeClr val="accent2"/>
              </a:solidFill>
              <a:round/>
            </a:ln>
            <a:effectLst/>
          </c:spPr>
          <c:marker>
            <c:symbol val="x"/>
            <c:size val="3"/>
            <c:spPr>
              <a:solidFill>
                <a:schemeClr val="accent2"/>
              </a:solidFill>
              <a:ln w="9525">
                <a:solidFill>
                  <a:schemeClr val="accent2"/>
                </a:solidFill>
              </a:ln>
              <a:effectLst/>
            </c:spPr>
          </c:marker>
          <c:xVal>
            <c:numRef>
              <c:f>FOC!$C$29:$C$38</c:f>
              <c:numCache>
                <c:formatCode>General</c:formatCode>
                <c:ptCount val="10"/>
                <c:pt idx="0">
                  <c:v>5</c:v>
                </c:pt>
                <c:pt idx="2">
                  <c:v>10</c:v>
                </c:pt>
                <c:pt idx="4">
                  <c:v>15</c:v>
                </c:pt>
                <c:pt idx="6">
                  <c:v>20</c:v>
                </c:pt>
                <c:pt idx="8">
                  <c:v>25</c:v>
                </c:pt>
              </c:numCache>
            </c:numRef>
          </c:xVal>
          <c:yVal>
            <c:numRef>
              <c:f>FOC!$F$29:$F$38</c:f>
              <c:numCache>
                <c:formatCode>General</c:formatCode>
                <c:ptCount val="10"/>
                <c:pt idx="0">
                  <c:v>0.98433170918123625</c:v>
                </c:pt>
                <c:pt idx="2">
                  <c:v>1</c:v>
                </c:pt>
                <c:pt idx="4">
                  <c:v>0.98870258908951947</c:v>
                </c:pt>
                <c:pt idx="6">
                  <c:v>0.97014426292156297</c:v>
                </c:pt>
                <c:pt idx="8">
                  <c:v>0.94475494411006022</c:v>
                </c:pt>
              </c:numCache>
            </c:numRef>
          </c:yVal>
          <c:smooth val="1"/>
          <c:extLst>
            <c:ext xmlns:c16="http://schemas.microsoft.com/office/drawing/2014/chart" uri="{C3380CC4-5D6E-409C-BE32-E72D297353CC}">
              <c16:uniqueId val="{00000001-C2BA-4747-BCCC-C16AEADC5568}"/>
            </c:ext>
          </c:extLst>
        </c:ser>
        <c:dLbls>
          <c:showLegendKey val="0"/>
          <c:showVal val="0"/>
          <c:showCatName val="0"/>
          <c:showSerName val="0"/>
          <c:showPercent val="0"/>
          <c:showBubbleSize val="0"/>
        </c:dLbls>
        <c:axId val="83261312"/>
        <c:axId val="83272064"/>
      </c:scatterChart>
      <c:valAx>
        <c:axId val="8326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Taille de champ carré (cmxcm)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3272064"/>
        <c:crosses val="autoZero"/>
        <c:crossBetween val="midCat"/>
      </c:valAx>
      <c:valAx>
        <c:axId val="8327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FOC</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32613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6x6 cmxcm</c:v>
          </c:tx>
          <c:spPr>
            <a:ln w="9525" cap="rnd">
              <a:solidFill>
                <a:schemeClr val="accent1"/>
              </a:solidFill>
              <a:round/>
            </a:ln>
            <a:effectLst/>
          </c:spPr>
          <c:marker>
            <c:symbol val="none"/>
          </c:marker>
          <c:xVal>
            <c:numRef>
              <c:f>'rendements taille de champ'!$C$19:$C$144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102.3</c:v>
                </c:pt>
                <c:pt idx="41">
                  <c:v>101.1</c:v>
                </c:pt>
                <c:pt idx="42">
                  <c:v>99.8</c:v>
                </c:pt>
                <c:pt idx="43">
                  <c:v>98.7</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76.900000000000006</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3.4</c:v>
                </c:pt>
                <c:pt idx="123">
                  <c:v>2.2000000000000002</c:v>
                </c:pt>
                <c:pt idx="124">
                  <c:v>1</c:v>
                </c:pt>
                <c:pt idx="125">
                  <c:v>-0.5</c:v>
                </c:pt>
              </c:numCache>
            </c:numRef>
          </c:xVal>
          <c:yVal>
            <c:numRef>
              <c:f>'rendements taille de champ'!$F$19:$F$144</c:f>
              <c:numCache>
                <c:formatCode>General</c:formatCode>
                <c:ptCount val="126"/>
                <c:pt idx="0">
                  <c:v>0.56999999999999995</c:v>
                </c:pt>
                <c:pt idx="1">
                  <c:v>0.98</c:v>
                </c:pt>
                <c:pt idx="2">
                  <c:v>1.01</c:v>
                </c:pt>
                <c:pt idx="3">
                  <c:v>1</c:v>
                </c:pt>
                <c:pt idx="4">
                  <c:v>1</c:v>
                </c:pt>
                <c:pt idx="5">
                  <c:v>1.02</c:v>
                </c:pt>
                <c:pt idx="6">
                  <c:v>1.02</c:v>
                </c:pt>
                <c:pt idx="7">
                  <c:v>1.04</c:v>
                </c:pt>
                <c:pt idx="8">
                  <c:v>1.03</c:v>
                </c:pt>
                <c:pt idx="9">
                  <c:v>1.05</c:v>
                </c:pt>
                <c:pt idx="10">
                  <c:v>1.05</c:v>
                </c:pt>
                <c:pt idx="11">
                  <c:v>1.08</c:v>
                </c:pt>
                <c:pt idx="12">
                  <c:v>1.08</c:v>
                </c:pt>
                <c:pt idx="13">
                  <c:v>1.08</c:v>
                </c:pt>
                <c:pt idx="14">
                  <c:v>1.1000000000000001</c:v>
                </c:pt>
                <c:pt idx="15">
                  <c:v>1.0900000000000001</c:v>
                </c:pt>
                <c:pt idx="16">
                  <c:v>1.1100000000000001</c:v>
                </c:pt>
                <c:pt idx="17">
                  <c:v>1.1200000000000001</c:v>
                </c:pt>
                <c:pt idx="18">
                  <c:v>1.1200000000000001</c:v>
                </c:pt>
                <c:pt idx="19">
                  <c:v>1.1499999999999999</c:v>
                </c:pt>
                <c:pt idx="20">
                  <c:v>1.1399999999999999</c:v>
                </c:pt>
                <c:pt idx="21">
                  <c:v>1.1599999999999999</c:v>
                </c:pt>
                <c:pt idx="22">
                  <c:v>1.1599999999999999</c:v>
                </c:pt>
                <c:pt idx="23">
                  <c:v>1.18</c:v>
                </c:pt>
                <c:pt idx="24">
                  <c:v>1.19</c:v>
                </c:pt>
                <c:pt idx="25">
                  <c:v>1.19</c:v>
                </c:pt>
                <c:pt idx="26">
                  <c:v>1.22</c:v>
                </c:pt>
                <c:pt idx="27">
                  <c:v>1.23</c:v>
                </c:pt>
                <c:pt idx="28">
                  <c:v>1.23</c:v>
                </c:pt>
                <c:pt idx="29">
                  <c:v>1.24</c:v>
                </c:pt>
                <c:pt idx="30">
                  <c:v>1.27</c:v>
                </c:pt>
                <c:pt idx="31">
                  <c:v>1.27</c:v>
                </c:pt>
                <c:pt idx="32">
                  <c:v>1.28</c:v>
                </c:pt>
                <c:pt idx="33">
                  <c:v>1.28</c:v>
                </c:pt>
                <c:pt idx="34">
                  <c:v>1.31</c:v>
                </c:pt>
                <c:pt idx="35">
                  <c:v>1.32</c:v>
                </c:pt>
                <c:pt idx="36">
                  <c:v>1.33</c:v>
                </c:pt>
                <c:pt idx="37">
                  <c:v>1.35</c:v>
                </c:pt>
                <c:pt idx="38">
                  <c:v>1.36</c:v>
                </c:pt>
                <c:pt idx="39">
                  <c:v>1.36</c:v>
                </c:pt>
                <c:pt idx="40">
                  <c:v>1.36</c:v>
                </c:pt>
                <c:pt idx="41">
                  <c:v>1.39</c:v>
                </c:pt>
                <c:pt idx="42">
                  <c:v>1.4</c:v>
                </c:pt>
                <c:pt idx="43">
                  <c:v>1.43</c:v>
                </c:pt>
                <c:pt idx="44">
                  <c:v>1.43</c:v>
                </c:pt>
                <c:pt idx="45">
                  <c:v>1.45</c:v>
                </c:pt>
                <c:pt idx="46">
                  <c:v>1.45</c:v>
                </c:pt>
                <c:pt idx="47">
                  <c:v>1.46</c:v>
                </c:pt>
                <c:pt idx="48">
                  <c:v>1.49</c:v>
                </c:pt>
                <c:pt idx="49">
                  <c:v>1.51</c:v>
                </c:pt>
                <c:pt idx="50">
                  <c:v>1.52</c:v>
                </c:pt>
                <c:pt idx="51">
                  <c:v>1.54</c:v>
                </c:pt>
                <c:pt idx="52">
                  <c:v>1.55</c:v>
                </c:pt>
                <c:pt idx="53">
                  <c:v>1.57</c:v>
                </c:pt>
                <c:pt idx="54">
                  <c:v>1.58</c:v>
                </c:pt>
                <c:pt idx="55">
                  <c:v>1.58</c:v>
                </c:pt>
                <c:pt idx="56">
                  <c:v>1.6</c:v>
                </c:pt>
                <c:pt idx="57">
                  <c:v>1.62</c:v>
                </c:pt>
                <c:pt idx="58">
                  <c:v>1.65</c:v>
                </c:pt>
                <c:pt idx="59">
                  <c:v>1.65</c:v>
                </c:pt>
                <c:pt idx="60">
                  <c:v>1.68</c:v>
                </c:pt>
                <c:pt idx="61">
                  <c:v>1.7</c:v>
                </c:pt>
                <c:pt idx="62">
                  <c:v>1.7</c:v>
                </c:pt>
                <c:pt idx="63">
                  <c:v>1.72</c:v>
                </c:pt>
                <c:pt idx="64">
                  <c:v>1.74</c:v>
                </c:pt>
                <c:pt idx="65">
                  <c:v>1.77</c:v>
                </c:pt>
                <c:pt idx="66">
                  <c:v>1.79</c:v>
                </c:pt>
                <c:pt idx="67">
                  <c:v>1.85</c:v>
                </c:pt>
                <c:pt idx="68">
                  <c:v>1.97</c:v>
                </c:pt>
                <c:pt idx="69">
                  <c:v>2.17</c:v>
                </c:pt>
                <c:pt idx="70">
                  <c:v>2.5</c:v>
                </c:pt>
                <c:pt idx="71">
                  <c:v>3.11</c:v>
                </c:pt>
                <c:pt idx="72">
                  <c:v>4.04</c:v>
                </c:pt>
                <c:pt idx="73">
                  <c:v>5.52</c:v>
                </c:pt>
                <c:pt idx="74">
                  <c:v>7.33</c:v>
                </c:pt>
                <c:pt idx="75">
                  <c:v>9.93</c:v>
                </c:pt>
                <c:pt idx="76">
                  <c:v>13.19</c:v>
                </c:pt>
                <c:pt idx="77">
                  <c:v>16.7</c:v>
                </c:pt>
                <c:pt idx="78">
                  <c:v>21.03</c:v>
                </c:pt>
                <c:pt idx="79">
                  <c:v>25.79</c:v>
                </c:pt>
                <c:pt idx="80">
                  <c:v>30.44</c:v>
                </c:pt>
                <c:pt idx="81">
                  <c:v>35.979999999999997</c:v>
                </c:pt>
                <c:pt idx="82">
                  <c:v>41.69</c:v>
                </c:pt>
                <c:pt idx="83">
                  <c:v>46.67</c:v>
                </c:pt>
                <c:pt idx="84">
                  <c:v>52.48</c:v>
                </c:pt>
                <c:pt idx="85">
                  <c:v>57.58</c:v>
                </c:pt>
                <c:pt idx="86">
                  <c:v>62.55</c:v>
                </c:pt>
                <c:pt idx="87">
                  <c:v>67.540000000000006</c:v>
                </c:pt>
                <c:pt idx="88">
                  <c:v>72.05</c:v>
                </c:pt>
                <c:pt idx="89">
                  <c:v>76.25</c:v>
                </c:pt>
                <c:pt idx="90">
                  <c:v>79.849999999999994</c:v>
                </c:pt>
                <c:pt idx="91">
                  <c:v>83.49</c:v>
                </c:pt>
                <c:pt idx="92">
                  <c:v>86.62</c:v>
                </c:pt>
                <c:pt idx="93">
                  <c:v>89.13</c:v>
                </c:pt>
                <c:pt idx="94">
                  <c:v>91.7</c:v>
                </c:pt>
                <c:pt idx="95">
                  <c:v>93.58</c:v>
                </c:pt>
                <c:pt idx="96">
                  <c:v>95.35</c:v>
                </c:pt>
                <c:pt idx="97">
                  <c:v>96.73</c:v>
                </c:pt>
                <c:pt idx="98">
                  <c:v>97.8</c:v>
                </c:pt>
                <c:pt idx="99">
                  <c:v>98.64</c:v>
                </c:pt>
                <c:pt idx="100">
                  <c:v>99.21</c:v>
                </c:pt>
                <c:pt idx="101">
                  <c:v>99.69</c:v>
                </c:pt>
                <c:pt idx="102">
                  <c:v>99.98</c:v>
                </c:pt>
                <c:pt idx="103">
                  <c:v>100</c:v>
                </c:pt>
                <c:pt idx="104">
                  <c:v>99.97</c:v>
                </c:pt>
                <c:pt idx="105">
                  <c:v>99.61</c:v>
                </c:pt>
                <c:pt idx="106">
                  <c:v>99.21</c:v>
                </c:pt>
                <c:pt idx="107">
                  <c:v>99.18</c:v>
                </c:pt>
                <c:pt idx="108">
                  <c:v>98.61</c:v>
                </c:pt>
                <c:pt idx="109">
                  <c:v>98.49</c:v>
                </c:pt>
                <c:pt idx="110">
                  <c:v>98.14</c:v>
                </c:pt>
                <c:pt idx="111">
                  <c:v>97.56</c:v>
                </c:pt>
                <c:pt idx="112">
                  <c:v>97.34</c:v>
                </c:pt>
                <c:pt idx="113">
                  <c:v>96.97</c:v>
                </c:pt>
                <c:pt idx="114">
                  <c:v>96.43</c:v>
                </c:pt>
                <c:pt idx="115">
                  <c:v>96.08</c:v>
                </c:pt>
                <c:pt idx="116">
                  <c:v>95.53</c:v>
                </c:pt>
                <c:pt idx="117">
                  <c:v>95.04</c:v>
                </c:pt>
                <c:pt idx="118">
                  <c:v>94.43</c:v>
                </c:pt>
                <c:pt idx="119">
                  <c:v>93.94</c:v>
                </c:pt>
                <c:pt idx="120">
                  <c:v>93.26</c:v>
                </c:pt>
                <c:pt idx="121">
                  <c:v>92.49</c:v>
                </c:pt>
                <c:pt idx="122">
                  <c:v>91.68</c:v>
                </c:pt>
                <c:pt idx="123">
                  <c:v>90.7</c:v>
                </c:pt>
                <c:pt idx="124">
                  <c:v>90.07</c:v>
                </c:pt>
                <c:pt idx="125">
                  <c:v>90.41</c:v>
                </c:pt>
              </c:numCache>
            </c:numRef>
          </c:yVal>
          <c:smooth val="0"/>
          <c:extLst>
            <c:ext xmlns:c16="http://schemas.microsoft.com/office/drawing/2014/chart" uri="{C3380CC4-5D6E-409C-BE32-E72D297353CC}">
              <c16:uniqueId val="{00000000-5EB5-48C1-9108-AEEE52D33261}"/>
            </c:ext>
          </c:extLst>
        </c:ser>
        <c:ser>
          <c:idx val="1"/>
          <c:order val="1"/>
          <c:tx>
            <c:v>15x15 cmxcm </c:v>
          </c:tx>
          <c:spPr>
            <a:ln w="9525" cap="rnd">
              <a:solidFill>
                <a:schemeClr val="accent2"/>
              </a:solidFill>
              <a:round/>
            </a:ln>
            <a:effectLst/>
          </c:spPr>
          <c:marker>
            <c:symbol val="none"/>
          </c:marker>
          <c:xVal>
            <c:numRef>
              <c:f>'rendements taille de champ'!$C$165:$C$290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champ'!$F$165:$F$290</c:f>
              <c:numCache>
                <c:formatCode>General</c:formatCode>
                <c:ptCount val="126"/>
                <c:pt idx="0">
                  <c:v>1.1499999999999999</c:v>
                </c:pt>
                <c:pt idx="1">
                  <c:v>1.1399999999999999</c:v>
                </c:pt>
                <c:pt idx="2">
                  <c:v>1.1499999999999999</c:v>
                </c:pt>
                <c:pt idx="3">
                  <c:v>1.1599999999999999</c:v>
                </c:pt>
                <c:pt idx="4">
                  <c:v>1.18</c:v>
                </c:pt>
                <c:pt idx="5">
                  <c:v>1.19</c:v>
                </c:pt>
                <c:pt idx="6">
                  <c:v>1.2</c:v>
                </c:pt>
                <c:pt idx="7">
                  <c:v>1.2</c:v>
                </c:pt>
                <c:pt idx="8">
                  <c:v>1.21</c:v>
                </c:pt>
                <c:pt idx="9">
                  <c:v>1.22</c:v>
                </c:pt>
                <c:pt idx="10">
                  <c:v>1.21</c:v>
                </c:pt>
                <c:pt idx="11">
                  <c:v>1.24</c:v>
                </c:pt>
                <c:pt idx="12">
                  <c:v>1.24</c:v>
                </c:pt>
                <c:pt idx="13">
                  <c:v>1.25</c:v>
                </c:pt>
                <c:pt idx="14">
                  <c:v>1.27</c:v>
                </c:pt>
                <c:pt idx="15">
                  <c:v>1.26</c:v>
                </c:pt>
                <c:pt idx="16">
                  <c:v>1.28</c:v>
                </c:pt>
                <c:pt idx="17">
                  <c:v>1.3</c:v>
                </c:pt>
                <c:pt idx="18">
                  <c:v>1.28</c:v>
                </c:pt>
                <c:pt idx="19">
                  <c:v>1.29</c:v>
                </c:pt>
                <c:pt idx="20">
                  <c:v>1.31</c:v>
                </c:pt>
                <c:pt idx="21">
                  <c:v>1.32</c:v>
                </c:pt>
                <c:pt idx="22">
                  <c:v>1.33</c:v>
                </c:pt>
                <c:pt idx="23">
                  <c:v>1.34</c:v>
                </c:pt>
                <c:pt idx="24">
                  <c:v>1.35</c:v>
                </c:pt>
                <c:pt idx="25">
                  <c:v>1.36</c:v>
                </c:pt>
                <c:pt idx="26">
                  <c:v>1.38</c:v>
                </c:pt>
                <c:pt idx="27">
                  <c:v>1.38</c:v>
                </c:pt>
                <c:pt idx="28">
                  <c:v>1.39</c:v>
                </c:pt>
                <c:pt idx="29">
                  <c:v>1.41</c:v>
                </c:pt>
                <c:pt idx="30">
                  <c:v>1.42</c:v>
                </c:pt>
                <c:pt idx="31">
                  <c:v>1.42</c:v>
                </c:pt>
                <c:pt idx="32">
                  <c:v>1.45</c:v>
                </c:pt>
                <c:pt idx="33">
                  <c:v>1.45</c:v>
                </c:pt>
                <c:pt idx="34">
                  <c:v>1.46</c:v>
                </c:pt>
                <c:pt idx="35">
                  <c:v>1.49</c:v>
                </c:pt>
                <c:pt idx="36">
                  <c:v>1.48</c:v>
                </c:pt>
                <c:pt idx="37">
                  <c:v>1.51</c:v>
                </c:pt>
                <c:pt idx="38">
                  <c:v>1.51</c:v>
                </c:pt>
                <c:pt idx="39">
                  <c:v>1.54</c:v>
                </c:pt>
                <c:pt idx="40">
                  <c:v>1.54</c:v>
                </c:pt>
                <c:pt idx="41">
                  <c:v>1.57</c:v>
                </c:pt>
                <c:pt idx="42">
                  <c:v>1.58</c:v>
                </c:pt>
                <c:pt idx="43">
                  <c:v>1.59</c:v>
                </c:pt>
                <c:pt idx="44">
                  <c:v>1.59</c:v>
                </c:pt>
                <c:pt idx="45">
                  <c:v>1.57</c:v>
                </c:pt>
                <c:pt idx="46">
                  <c:v>1.62</c:v>
                </c:pt>
                <c:pt idx="47">
                  <c:v>1.63</c:v>
                </c:pt>
                <c:pt idx="48">
                  <c:v>1.62</c:v>
                </c:pt>
                <c:pt idx="49">
                  <c:v>1.63</c:v>
                </c:pt>
                <c:pt idx="50">
                  <c:v>1.67</c:v>
                </c:pt>
                <c:pt idx="51">
                  <c:v>1.66</c:v>
                </c:pt>
                <c:pt idx="52">
                  <c:v>1.69</c:v>
                </c:pt>
                <c:pt idx="53">
                  <c:v>1.7</c:v>
                </c:pt>
                <c:pt idx="54">
                  <c:v>1.7</c:v>
                </c:pt>
                <c:pt idx="55">
                  <c:v>1.72</c:v>
                </c:pt>
                <c:pt idx="56">
                  <c:v>1.74</c:v>
                </c:pt>
                <c:pt idx="57">
                  <c:v>1.74</c:v>
                </c:pt>
                <c:pt idx="58">
                  <c:v>1.76</c:v>
                </c:pt>
                <c:pt idx="59">
                  <c:v>1.77</c:v>
                </c:pt>
                <c:pt idx="60">
                  <c:v>1.78</c:v>
                </c:pt>
                <c:pt idx="61">
                  <c:v>1.81</c:v>
                </c:pt>
                <c:pt idx="62">
                  <c:v>1.82</c:v>
                </c:pt>
                <c:pt idx="63">
                  <c:v>1.82</c:v>
                </c:pt>
                <c:pt idx="64">
                  <c:v>1.86</c:v>
                </c:pt>
                <c:pt idx="65">
                  <c:v>1.87</c:v>
                </c:pt>
                <c:pt idx="66">
                  <c:v>1.9</c:v>
                </c:pt>
                <c:pt idx="67">
                  <c:v>1.96</c:v>
                </c:pt>
                <c:pt idx="68">
                  <c:v>2.0699999999999998</c:v>
                </c:pt>
                <c:pt idx="69">
                  <c:v>2.2599999999999998</c:v>
                </c:pt>
                <c:pt idx="70">
                  <c:v>2.61</c:v>
                </c:pt>
                <c:pt idx="71">
                  <c:v>3.23</c:v>
                </c:pt>
                <c:pt idx="72">
                  <c:v>4.1900000000000004</c:v>
                </c:pt>
                <c:pt idx="73">
                  <c:v>5.63</c:v>
                </c:pt>
                <c:pt idx="74">
                  <c:v>7.53</c:v>
                </c:pt>
                <c:pt idx="75">
                  <c:v>10.18</c:v>
                </c:pt>
                <c:pt idx="76">
                  <c:v>13.25</c:v>
                </c:pt>
                <c:pt idx="77">
                  <c:v>16.96</c:v>
                </c:pt>
                <c:pt idx="78">
                  <c:v>21.31</c:v>
                </c:pt>
                <c:pt idx="79">
                  <c:v>26.09</c:v>
                </c:pt>
                <c:pt idx="80">
                  <c:v>31.31</c:v>
                </c:pt>
                <c:pt idx="81">
                  <c:v>36.450000000000003</c:v>
                </c:pt>
                <c:pt idx="82">
                  <c:v>42.39</c:v>
                </c:pt>
                <c:pt idx="83">
                  <c:v>47.93</c:v>
                </c:pt>
                <c:pt idx="84">
                  <c:v>53.28</c:v>
                </c:pt>
                <c:pt idx="85">
                  <c:v>59.01</c:v>
                </c:pt>
                <c:pt idx="86">
                  <c:v>63.9</c:v>
                </c:pt>
                <c:pt idx="87">
                  <c:v>69.11</c:v>
                </c:pt>
                <c:pt idx="88">
                  <c:v>73.53</c:v>
                </c:pt>
                <c:pt idx="89">
                  <c:v>77.77</c:v>
                </c:pt>
                <c:pt idx="90">
                  <c:v>81.89</c:v>
                </c:pt>
                <c:pt idx="91">
                  <c:v>85.39</c:v>
                </c:pt>
                <c:pt idx="92">
                  <c:v>88.58</c:v>
                </c:pt>
                <c:pt idx="93">
                  <c:v>90.95</c:v>
                </c:pt>
                <c:pt idx="94">
                  <c:v>93.52</c:v>
                </c:pt>
                <c:pt idx="95">
                  <c:v>95.2</c:v>
                </c:pt>
                <c:pt idx="96">
                  <c:v>96.64</c:v>
                </c:pt>
                <c:pt idx="97">
                  <c:v>98.03</c:v>
                </c:pt>
                <c:pt idx="98">
                  <c:v>98.84</c:v>
                </c:pt>
                <c:pt idx="99">
                  <c:v>99.3</c:v>
                </c:pt>
                <c:pt idx="100">
                  <c:v>99.7</c:v>
                </c:pt>
                <c:pt idx="101">
                  <c:v>99.83</c:v>
                </c:pt>
                <c:pt idx="102">
                  <c:v>100</c:v>
                </c:pt>
                <c:pt idx="103">
                  <c:v>99.81</c:v>
                </c:pt>
                <c:pt idx="104">
                  <c:v>99.64</c:v>
                </c:pt>
                <c:pt idx="105">
                  <c:v>99.39</c:v>
                </c:pt>
                <c:pt idx="106">
                  <c:v>98.68</c:v>
                </c:pt>
                <c:pt idx="107">
                  <c:v>98.48</c:v>
                </c:pt>
                <c:pt idx="108">
                  <c:v>98.01</c:v>
                </c:pt>
                <c:pt idx="109">
                  <c:v>97.45</c:v>
                </c:pt>
                <c:pt idx="110">
                  <c:v>97.05</c:v>
                </c:pt>
                <c:pt idx="111">
                  <c:v>96.39</c:v>
                </c:pt>
                <c:pt idx="112">
                  <c:v>96.07</c:v>
                </c:pt>
                <c:pt idx="113">
                  <c:v>95.51</c:v>
                </c:pt>
                <c:pt idx="114">
                  <c:v>94.96</c:v>
                </c:pt>
                <c:pt idx="115">
                  <c:v>94.52</c:v>
                </c:pt>
                <c:pt idx="116">
                  <c:v>94.25</c:v>
                </c:pt>
                <c:pt idx="117">
                  <c:v>93.61</c:v>
                </c:pt>
                <c:pt idx="118">
                  <c:v>93.3</c:v>
                </c:pt>
                <c:pt idx="119">
                  <c:v>92.64</c:v>
                </c:pt>
                <c:pt idx="120">
                  <c:v>91.8</c:v>
                </c:pt>
                <c:pt idx="121">
                  <c:v>91.24</c:v>
                </c:pt>
                <c:pt idx="122">
                  <c:v>90.32</c:v>
                </c:pt>
                <c:pt idx="123">
                  <c:v>89.39</c:v>
                </c:pt>
                <c:pt idx="124">
                  <c:v>88.91</c:v>
                </c:pt>
                <c:pt idx="125">
                  <c:v>89.05</c:v>
                </c:pt>
              </c:numCache>
            </c:numRef>
          </c:yVal>
          <c:smooth val="0"/>
          <c:extLst>
            <c:ext xmlns:c16="http://schemas.microsoft.com/office/drawing/2014/chart" uri="{C3380CC4-5D6E-409C-BE32-E72D297353CC}">
              <c16:uniqueId val="{00000001-5EB5-48C1-9108-AEEE52D33261}"/>
            </c:ext>
          </c:extLst>
        </c:ser>
        <c:ser>
          <c:idx val="2"/>
          <c:order val="2"/>
          <c:tx>
            <c:v>20x20 cmxcm</c:v>
          </c:tx>
          <c:spPr>
            <a:ln w="9525" cap="rnd">
              <a:solidFill>
                <a:schemeClr val="accent3"/>
              </a:solidFill>
              <a:round/>
            </a:ln>
            <a:effectLst/>
          </c:spPr>
          <c:marker>
            <c:symbol val="none"/>
          </c:marker>
          <c:xVal>
            <c:numRef>
              <c:f>'rendements taille de champ'!$C$311:$C$436</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30</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champ'!$F$311:$F$436</c:f>
              <c:numCache>
                <c:formatCode>General</c:formatCode>
                <c:ptCount val="126"/>
                <c:pt idx="0">
                  <c:v>1.33</c:v>
                </c:pt>
                <c:pt idx="1">
                  <c:v>1.28</c:v>
                </c:pt>
                <c:pt idx="2">
                  <c:v>1.29</c:v>
                </c:pt>
                <c:pt idx="3">
                  <c:v>1.29</c:v>
                </c:pt>
                <c:pt idx="4">
                  <c:v>1.31</c:v>
                </c:pt>
                <c:pt idx="5">
                  <c:v>1.32</c:v>
                </c:pt>
                <c:pt idx="6">
                  <c:v>1.32</c:v>
                </c:pt>
                <c:pt idx="7">
                  <c:v>1.33</c:v>
                </c:pt>
                <c:pt idx="8">
                  <c:v>1.35</c:v>
                </c:pt>
                <c:pt idx="9">
                  <c:v>1.35</c:v>
                </c:pt>
                <c:pt idx="10">
                  <c:v>1.36</c:v>
                </c:pt>
                <c:pt idx="11">
                  <c:v>1.37</c:v>
                </c:pt>
                <c:pt idx="12">
                  <c:v>1.38</c:v>
                </c:pt>
                <c:pt idx="13">
                  <c:v>1.4</c:v>
                </c:pt>
                <c:pt idx="14">
                  <c:v>1.4</c:v>
                </c:pt>
                <c:pt idx="15">
                  <c:v>1.4</c:v>
                </c:pt>
                <c:pt idx="16">
                  <c:v>1.42</c:v>
                </c:pt>
                <c:pt idx="17">
                  <c:v>1.43</c:v>
                </c:pt>
                <c:pt idx="18">
                  <c:v>1.44</c:v>
                </c:pt>
                <c:pt idx="19">
                  <c:v>1.44</c:v>
                </c:pt>
                <c:pt idx="20">
                  <c:v>1.46</c:v>
                </c:pt>
                <c:pt idx="21">
                  <c:v>1.47</c:v>
                </c:pt>
                <c:pt idx="22">
                  <c:v>1.47</c:v>
                </c:pt>
                <c:pt idx="23">
                  <c:v>1.47</c:v>
                </c:pt>
                <c:pt idx="24">
                  <c:v>1.49</c:v>
                </c:pt>
                <c:pt idx="25">
                  <c:v>1.49</c:v>
                </c:pt>
                <c:pt idx="26">
                  <c:v>1.5</c:v>
                </c:pt>
                <c:pt idx="27">
                  <c:v>1.51</c:v>
                </c:pt>
                <c:pt idx="28">
                  <c:v>1.52</c:v>
                </c:pt>
                <c:pt idx="29">
                  <c:v>1.54</c:v>
                </c:pt>
                <c:pt idx="30">
                  <c:v>1.56</c:v>
                </c:pt>
                <c:pt idx="31">
                  <c:v>1.56</c:v>
                </c:pt>
                <c:pt idx="32">
                  <c:v>1.58</c:v>
                </c:pt>
                <c:pt idx="33">
                  <c:v>1.6</c:v>
                </c:pt>
                <c:pt idx="34">
                  <c:v>1.61</c:v>
                </c:pt>
                <c:pt idx="35">
                  <c:v>1.61</c:v>
                </c:pt>
                <c:pt idx="36">
                  <c:v>1.61</c:v>
                </c:pt>
                <c:pt idx="37">
                  <c:v>1.63</c:v>
                </c:pt>
                <c:pt idx="38">
                  <c:v>1.65</c:v>
                </c:pt>
                <c:pt idx="39">
                  <c:v>1.66</c:v>
                </c:pt>
                <c:pt idx="40">
                  <c:v>1.67</c:v>
                </c:pt>
                <c:pt idx="41">
                  <c:v>1.68</c:v>
                </c:pt>
                <c:pt idx="42">
                  <c:v>1.69</c:v>
                </c:pt>
                <c:pt idx="43">
                  <c:v>1.71</c:v>
                </c:pt>
                <c:pt idx="44">
                  <c:v>1.73</c:v>
                </c:pt>
                <c:pt idx="45">
                  <c:v>1.75</c:v>
                </c:pt>
                <c:pt idx="46">
                  <c:v>1.74</c:v>
                </c:pt>
                <c:pt idx="47">
                  <c:v>1.77</c:v>
                </c:pt>
                <c:pt idx="48">
                  <c:v>1.75</c:v>
                </c:pt>
                <c:pt idx="49">
                  <c:v>1.78</c:v>
                </c:pt>
                <c:pt idx="50">
                  <c:v>1.8</c:v>
                </c:pt>
                <c:pt idx="51">
                  <c:v>1.81</c:v>
                </c:pt>
                <c:pt idx="52">
                  <c:v>1.81</c:v>
                </c:pt>
                <c:pt idx="53">
                  <c:v>1.83</c:v>
                </c:pt>
                <c:pt idx="54">
                  <c:v>1.85</c:v>
                </c:pt>
                <c:pt idx="55">
                  <c:v>1.85</c:v>
                </c:pt>
                <c:pt idx="56">
                  <c:v>1.88</c:v>
                </c:pt>
                <c:pt idx="57">
                  <c:v>1.88</c:v>
                </c:pt>
                <c:pt idx="58">
                  <c:v>1.92</c:v>
                </c:pt>
                <c:pt idx="59">
                  <c:v>1.92</c:v>
                </c:pt>
                <c:pt idx="60">
                  <c:v>1.92</c:v>
                </c:pt>
                <c:pt idx="61">
                  <c:v>1.97</c:v>
                </c:pt>
                <c:pt idx="62">
                  <c:v>1.96</c:v>
                </c:pt>
                <c:pt idx="63">
                  <c:v>1.94</c:v>
                </c:pt>
                <c:pt idx="64">
                  <c:v>2</c:v>
                </c:pt>
                <c:pt idx="65">
                  <c:v>2.0099999999999998</c:v>
                </c:pt>
                <c:pt idx="66">
                  <c:v>2.0299999999999998</c:v>
                </c:pt>
                <c:pt idx="67">
                  <c:v>2.09</c:v>
                </c:pt>
                <c:pt idx="68">
                  <c:v>2.17</c:v>
                </c:pt>
                <c:pt idx="69">
                  <c:v>2.42</c:v>
                </c:pt>
                <c:pt idx="70">
                  <c:v>2.78</c:v>
                </c:pt>
                <c:pt idx="71">
                  <c:v>3.36</c:v>
                </c:pt>
                <c:pt idx="72">
                  <c:v>4.4400000000000004</c:v>
                </c:pt>
                <c:pt idx="73">
                  <c:v>5.65</c:v>
                </c:pt>
                <c:pt idx="74">
                  <c:v>7.77</c:v>
                </c:pt>
                <c:pt idx="75">
                  <c:v>10.210000000000001</c:v>
                </c:pt>
                <c:pt idx="76">
                  <c:v>13.16</c:v>
                </c:pt>
                <c:pt idx="77">
                  <c:v>17.25</c:v>
                </c:pt>
                <c:pt idx="78">
                  <c:v>21.17</c:v>
                </c:pt>
                <c:pt idx="79">
                  <c:v>25.89</c:v>
                </c:pt>
                <c:pt idx="80">
                  <c:v>31.18</c:v>
                </c:pt>
                <c:pt idx="81">
                  <c:v>36.06</c:v>
                </c:pt>
                <c:pt idx="82">
                  <c:v>42.02</c:v>
                </c:pt>
                <c:pt idx="83">
                  <c:v>47.59</c:v>
                </c:pt>
                <c:pt idx="84">
                  <c:v>53.1</c:v>
                </c:pt>
                <c:pt idx="85">
                  <c:v>58.83</c:v>
                </c:pt>
                <c:pt idx="86">
                  <c:v>64.19</c:v>
                </c:pt>
                <c:pt idx="87">
                  <c:v>68.84</c:v>
                </c:pt>
                <c:pt idx="88">
                  <c:v>73.91</c:v>
                </c:pt>
                <c:pt idx="89">
                  <c:v>78.040000000000006</c:v>
                </c:pt>
                <c:pt idx="90">
                  <c:v>81.680000000000007</c:v>
                </c:pt>
                <c:pt idx="91">
                  <c:v>85.33</c:v>
                </c:pt>
                <c:pt idx="92">
                  <c:v>88.33</c:v>
                </c:pt>
                <c:pt idx="93">
                  <c:v>90.91</c:v>
                </c:pt>
                <c:pt idx="94">
                  <c:v>93.1</c:v>
                </c:pt>
                <c:pt idx="95">
                  <c:v>95.03</c:v>
                </c:pt>
                <c:pt idx="96">
                  <c:v>96.35</c:v>
                </c:pt>
                <c:pt idx="97">
                  <c:v>97.64</c:v>
                </c:pt>
                <c:pt idx="98">
                  <c:v>98.54</c:v>
                </c:pt>
                <c:pt idx="99">
                  <c:v>99.29</c:v>
                </c:pt>
                <c:pt idx="100">
                  <c:v>99.68</c:v>
                </c:pt>
                <c:pt idx="101">
                  <c:v>99.85</c:v>
                </c:pt>
                <c:pt idx="102">
                  <c:v>100</c:v>
                </c:pt>
                <c:pt idx="103">
                  <c:v>99.85</c:v>
                </c:pt>
                <c:pt idx="104">
                  <c:v>99.71</c:v>
                </c:pt>
                <c:pt idx="105">
                  <c:v>99.38</c:v>
                </c:pt>
                <c:pt idx="106">
                  <c:v>99.13</c:v>
                </c:pt>
                <c:pt idx="107">
                  <c:v>98.81</c:v>
                </c:pt>
                <c:pt idx="108">
                  <c:v>98.45</c:v>
                </c:pt>
                <c:pt idx="109">
                  <c:v>98.08</c:v>
                </c:pt>
                <c:pt idx="110">
                  <c:v>97.71</c:v>
                </c:pt>
                <c:pt idx="111">
                  <c:v>97.18</c:v>
                </c:pt>
                <c:pt idx="112">
                  <c:v>96.96</c:v>
                </c:pt>
                <c:pt idx="113">
                  <c:v>96.48</c:v>
                </c:pt>
                <c:pt idx="114">
                  <c:v>96.08</c:v>
                </c:pt>
                <c:pt idx="115">
                  <c:v>95.75</c:v>
                </c:pt>
                <c:pt idx="116">
                  <c:v>95.37</c:v>
                </c:pt>
                <c:pt idx="117">
                  <c:v>94.7</c:v>
                </c:pt>
                <c:pt idx="118">
                  <c:v>94.22</c:v>
                </c:pt>
                <c:pt idx="119">
                  <c:v>93.9</c:v>
                </c:pt>
                <c:pt idx="120">
                  <c:v>93.33</c:v>
                </c:pt>
                <c:pt idx="121">
                  <c:v>92.41</c:v>
                </c:pt>
                <c:pt idx="122">
                  <c:v>91.96</c:v>
                </c:pt>
                <c:pt idx="123">
                  <c:v>91</c:v>
                </c:pt>
                <c:pt idx="124">
                  <c:v>90.56</c:v>
                </c:pt>
                <c:pt idx="125">
                  <c:v>90.65</c:v>
                </c:pt>
              </c:numCache>
            </c:numRef>
          </c:yVal>
          <c:smooth val="0"/>
          <c:extLst>
            <c:ext xmlns:c16="http://schemas.microsoft.com/office/drawing/2014/chart" uri="{C3380CC4-5D6E-409C-BE32-E72D297353CC}">
              <c16:uniqueId val="{00000002-5EB5-48C1-9108-AEEE52D33261}"/>
            </c:ext>
          </c:extLst>
        </c:ser>
        <c:ser>
          <c:idx val="3"/>
          <c:order val="3"/>
          <c:tx>
            <c:v>10x10 cmxcm</c:v>
          </c:tx>
          <c:spPr>
            <a:ln w="9525" cap="rnd">
              <a:solidFill>
                <a:schemeClr val="accent4"/>
              </a:solidFill>
              <a:round/>
            </a:ln>
            <a:effectLst/>
          </c:spPr>
          <c:marker>
            <c:symbol val="none"/>
          </c:marker>
          <c:xVal>
            <c:numRef>
              <c:f>'rendements taille de champ'!$T$19:$T$144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taille de champ'!$W$19:$W$144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3-5EB5-48C1-9108-AEEE52D33261}"/>
            </c:ext>
          </c:extLst>
        </c:ser>
        <c:dLbls>
          <c:showLegendKey val="0"/>
          <c:showVal val="0"/>
          <c:showCatName val="0"/>
          <c:showSerName val="0"/>
          <c:showPercent val="0"/>
          <c:showBubbleSize val="0"/>
        </c:dLbls>
        <c:axId val="77656832"/>
        <c:axId val="77658752"/>
      </c:scatterChart>
      <c:valAx>
        <c:axId val="77656832"/>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7658752"/>
        <c:crosses val="autoZero"/>
        <c:crossBetween val="midCat"/>
      </c:valAx>
      <c:valAx>
        <c:axId val="7765875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765683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9525" cap="rnd">
              <a:solidFill>
                <a:schemeClr val="accent3"/>
              </a:solidFill>
              <a:round/>
            </a:ln>
            <a:effectLst/>
          </c:spPr>
          <c:marker>
            <c:symbol val="none"/>
          </c:marker>
          <c:xVal>
            <c:numRef>
              <c:f>'rendements DSP'!$C$311:$C$436</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DSP'!$F$311:$F$436</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9708-4AC3-A88A-FEF7F017570F}"/>
            </c:ext>
          </c:extLst>
        </c:ser>
        <c:ser>
          <c:idx val="1"/>
          <c:order val="1"/>
          <c:tx>
            <c:v>DSP 105 cm</c:v>
          </c:tx>
          <c:spPr>
            <a:ln w="9525" cap="rnd">
              <a:solidFill>
                <a:schemeClr val="accent2"/>
              </a:solidFill>
              <a:round/>
            </a:ln>
            <a:effectLst/>
          </c:spPr>
          <c:marker>
            <c:symbol val="none"/>
          </c:marker>
          <c:xVal>
            <c:numRef>
              <c:f>'rendements DSP'!$C$165:$C$290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102.2</c:v>
                </c:pt>
                <c:pt idx="41">
                  <c:v>101</c:v>
                </c:pt>
                <c:pt idx="42">
                  <c:v>99.8</c:v>
                </c:pt>
                <c:pt idx="43">
                  <c:v>98.6</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78.099999999999994</c:v>
                </c:pt>
                <c:pt idx="61">
                  <c:v>77</c:v>
                </c:pt>
                <c:pt idx="62">
                  <c:v>75.8</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35.9</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11.8</c:v>
                </c:pt>
                <c:pt idx="116">
                  <c:v>10.6</c:v>
                </c:pt>
                <c:pt idx="117">
                  <c:v>9.4</c:v>
                </c:pt>
                <c:pt idx="118">
                  <c:v>8.1999999999999993</c:v>
                </c:pt>
                <c:pt idx="119">
                  <c:v>7</c:v>
                </c:pt>
                <c:pt idx="120">
                  <c:v>5.8</c:v>
                </c:pt>
                <c:pt idx="121">
                  <c:v>4.5999999999999996</c:v>
                </c:pt>
                <c:pt idx="122">
                  <c:v>3.4</c:v>
                </c:pt>
                <c:pt idx="123">
                  <c:v>2.2000000000000002</c:v>
                </c:pt>
                <c:pt idx="124">
                  <c:v>1</c:v>
                </c:pt>
                <c:pt idx="125">
                  <c:v>-0.5</c:v>
                </c:pt>
              </c:numCache>
            </c:numRef>
          </c:xVal>
          <c:yVal>
            <c:numRef>
              <c:f>'rendements DSP'!$F$165:$F$290</c:f>
              <c:numCache>
                <c:formatCode>General</c:formatCode>
                <c:ptCount val="126"/>
                <c:pt idx="0">
                  <c:v>1.1599999999999999</c:v>
                </c:pt>
                <c:pt idx="1">
                  <c:v>1.1299999999999999</c:v>
                </c:pt>
                <c:pt idx="2">
                  <c:v>1.1299999999999999</c:v>
                </c:pt>
                <c:pt idx="3">
                  <c:v>1.1299999999999999</c:v>
                </c:pt>
                <c:pt idx="4">
                  <c:v>1.1299999999999999</c:v>
                </c:pt>
                <c:pt idx="5">
                  <c:v>1.17</c:v>
                </c:pt>
                <c:pt idx="6">
                  <c:v>1.1599999999999999</c:v>
                </c:pt>
                <c:pt idx="7">
                  <c:v>1.17</c:v>
                </c:pt>
                <c:pt idx="8">
                  <c:v>1.19</c:v>
                </c:pt>
                <c:pt idx="9">
                  <c:v>1.18</c:v>
                </c:pt>
                <c:pt idx="10">
                  <c:v>1.19</c:v>
                </c:pt>
                <c:pt idx="11">
                  <c:v>1.2</c:v>
                </c:pt>
                <c:pt idx="12">
                  <c:v>1.23</c:v>
                </c:pt>
                <c:pt idx="13">
                  <c:v>1.21</c:v>
                </c:pt>
                <c:pt idx="14">
                  <c:v>1.22</c:v>
                </c:pt>
                <c:pt idx="15">
                  <c:v>1.22</c:v>
                </c:pt>
                <c:pt idx="16">
                  <c:v>1.23</c:v>
                </c:pt>
                <c:pt idx="17">
                  <c:v>1.26</c:v>
                </c:pt>
                <c:pt idx="18">
                  <c:v>1.25</c:v>
                </c:pt>
                <c:pt idx="19">
                  <c:v>1.27</c:v>
                </c:pt>
                <c:pt idx="20">
                  <c:v>1.29</c:v>
                </c:pt>
                <c:pt idx="21">
                  <c:v>1.29</c:v>
                </c:pt>
                <c:pt idx="22">
                  <c:v>1.31</c:v>
                </c:pt>
                <c:pt idx="23">
                  <c:v>1.31</c:v>
                </c:pt>
                <c:pt idx="24">
                  <c:v>1.3</c:v>
                </c:pt>
                <c:pt idx="25">
                  <c:v>1.31</c:v>
                </c:pt>
                <c:pt idx="26">
                  <c:v>1.34</c:v>
                </c:pt>
                <c:pt idx="27">
                  <c:v>1.32</c:v>
                </c:pt>
                <c:pt idx="28">
                  <c:v>1.36</c:v>
                </c:pt>
                <c:pt idx="29">
                  <c:v>1.36</c:v>
                </c:pt>
                <c:pt idx="30">
                  <c:v>1.37</c:v>
                </c:pt>
                <c:pt idx="31">
                  <c:v>1.38</c:v>
                </c:pt>
                <c:pt idx="32">
                  <c:v>1.4</c:v>
                </c:pt>
                <c:pt idx="33">
                  <c:v>1.41</c:v>
                </c:pt>
                <c:pt idx="34">
                  <c:v>1.43</c:v>
                </c:pt>
                <c:pt idx="35">
                  <c:v>1.44</c:v>
                </c:pt>
                <c:pt idx="36">
                  <c:v>1.47</c:v>
                </c:pt>
                <c:pt idx="37">
                  <c:v>1.46</c:v>
                </c:pt>
                <c:pt idx="38">
                  <c:v>1.48</c:v>
                </c:pt>
                <c:pt idx="39">
                  <c:v>1.5</c:v>
                </c:pt>
                <c:pt idx="40">
                  <c:v>1.5</c:v>
                </c:pt>
                <c:pt idx="41">
                  <c:v>1.52</c:v>
                </c:pt>
                <c:pt idx="42">
                  <c:v>1.53</c:v>
                </c:pt>
                <c:pt idx="43">
                  <c:v>1.54</c:v>
                </c:pt>
                <c:pt idx="44">
                  <c:v>1.54</c:v>
                </c:pt>
                <c:pt idx="45">
                  <c:v>1.56</c:v>
                </c:pt>
                <c:pt idx="46">
                  <c:v>1.58</c:v>
                </c:pt>
                <c:pt idx="47">
                  <c:v>1.58</c:v>
                </c:pt>
                <c:pt idx="48">
                  <c:v>1.62</c:v>
                </c:pt>
                <c:pt idx="49">
                  <c:v>1.61</c:v>
                </c:pt>
                <c:pt idx="50">
                  <c:v>1.64</c:v>
                </c:pt>
                <c:pt idx="51">
                  <c:v>1.64</c:v>
                </c:pt>
                <c:pt idx="52">
                  <c:v>1.69</c:v>
                </c:pt>
                <c:pt idx="53">
                  <c:v>1.67</c:v>
                </c:pt>
                <c:pt idx="54">
                  <c:v>1.68</c:v>
                </c:pt>
                <c:pt idx="55">
                  <c:v>1.7</c:v>
                </c:pt>
                <c:pt idx="56">
                  <c:v>1.7</c:v>
                </c:pt>
                <c:pt idx="57">
                  <c:v>1.73</c:v>
                </c:pt>
                <c:pt idx="58">
                  <c:v>1.75</c:v>
                </c:pt>
                <c:pt idx="59">
                  <c:v>1.73</c:v>
                </c:pt>
                <c:pt idx="60">
                  <c:v>1.76</c:v>
                </c:pt>
                <c:pt idx="61">
                  <c:v>1.77</c:v>
                </c:pt>
                <c:pt idx="62">
                  <c:v>1.82</c:v>
                </c:pt>
                <c:pt idx="63">
                  <c:v>1.81</c:v>
                </c:pt>
                <c:pt idx="64">
                  <c:v>1.83</c:v>
                </c:pt>
                <c:pt idx="65">
                  <c:v>1.82</c:v>
                </c:pt>
                <c:pt idx="66">
                  <c:v>1.86</c:v>
                </c:pt>
                <c:pt idx="67">
                  <c:v>1.92</c:v>
                </c:pt>
                <c:pt idx="68">
                  <c:v>2.0099999999999998</c:v>
                </c:pt>
                <c:pt idx="69">
                  <c:v>2.2400000000000002</c:v>
                </c:pt>
                <c:pt idx="70">
                  <c:v>2.56</c:v>
                </c:pt>
                <c:pt idx="71">
                  <c:v>3.18</c:v>
                </c:pt>
                <c:pt idx="72">
                  <c:v>4.1100000000000003</c:v>
                </c:pt>
                <c:pt idx="73">
                  <c:v>5.43</c:v>
                </c:pt>
                <c:pt idx="74">
                  <c:v>7.41</c:v>
                </c:pt>
                <c:pt idx="75">
                  <c:v>9.85</c:v>
                </c:pt>
                <c:pt idx="76">
                  <c:v>12.96</c:v>
                </c:pt>
                <c:pt idx="77">
                  <c:v>16.75</c:v>
                </c:pt>
                <c:pt idx="78">
                  <c:v>21.02</c:v>
                </c:pt>
                <c:pt idx="79">
                  <c:v>25.74</c:v>
                </c:pt>
                <c:pt idx="80">
                  <c:v>30.95</c:v>
                </c:pt>
                <c:pt idx="81">
                  <c:v>36.25</c:v>
                </c:pt>
                <c:pt idx="82">
                  <c:v>42.18</c:v>
                </c:pt>
                <c:pt idx="83">
                  <c:v>47.62</c:v>
                </c:pt>
                <c:pt idx="84">
                  <c:v>53.32</c:v>
                </c:pt>
                <c:pt idx="85">
                  <c:v>58.87</c:v>
                </c:pt>
                <c:pt idx="86">
                  <c:v>63.87</c:v>
                </c:pt>
                <c:pt idx="87">
                  <c:v>69.180000000000007</c:v>
                </c:pt>
                <c:pt idx="88">
                  <c:v>73.7</c:v>
                </c:pt>
                <c:pt idx="89">
                  <c:v>78.069999999999993</c:v>
                </c:pt>
                <c:pt idx="90">
                  <c:v>82.2</c:v>
                </c:pt>
                <c:pt idx="91">
                  <c:v>85.55</c:v>
                </c:pt>
                <c:pt idx="92">
                  <c:v>88.42</c:v>
                </c:pt>
                <c:pt idx="93">
                  <c:v>91.39</c:v>
                </c:pt>
                <c:pt idx="94">
                  <c:v>93.63</c:v>
                </c:pt>
                <c:pt idx="95">
                  <c:v>95.38</c:v>
                </c:pt>
                <c:pt idx="96">
                  <c:v>96.95</c:v>
                </c:pt>
                <c:pt idx="97">
                  <c:v>98.22</c:v>
                </c:pt>
                <c:pt idx="98">
                  <c:v>99.01</c:v>
                </c:pt>
                <c:pt idx="99">
                  <c:v>99.52</c:v>
                </c:pt>
                <c:pt idx="100">
                  <c:v>99.99</c:v>
                </c:pt>
                <c:pt idx="101">
                  <c:v>100</c:v>
                </c:pt>
                <c:pt idx="102">
                  <c:v>99.78</c:v>
                </c:pt>
                <c:pt idx="103">
                  <c:v>99.84</c:v>
                </c:pt>
                <c:pt idx="104">
                  <c:v>99.55</c:v>
                </c:pt>
                <c:pt idx="105">
                  <c:v>99.01</c:v>
                </c:pt>
                <c:pt idx="106">
                  <c:v>98.73</c:v>
                </c:pt>
                <c:pt idx="107">
                  <c:v>98.12</c:v>
                </c:pt>
                <c:pt idx="108">
                  <c:v>97.76</c:v>
                </c:pt>
                <c:pt idx="109">
                  <c:v>97.23</c:v>
                </c:pt>
                <c:pt idx="110">
                  <c:v>96.72</c:v>
                </c:pt>
                <c:pt idx="111">
                  <c:v>96.18</c:v>
                </c:pt>
                <c:pt idx="112">
                  <c:v>95.67</c:v>
                </c:pt>
                <c:pt idx="113">
                  <c:v>95.02</c:v>
                </c:pt>
                <c:pt idx="114">
                  <c:v>94.34</c:v>
                </c:pt>
                <c:pt idx="115">
                  <c:v>93.88</c:v>
                </c:pt>
                <c:pt idx="116">
                  <c:v>93.31</c:v>
                </c:pt>
                <c:pt idx="117">
                  <c:v>92.61</c:v>
                </c:pt>
                <c:pt idx="118">
                  <c:v>92.21</c:v>
                </c:pt>
                <c:pt idx="119">
                  <c:v>91.53</c:v>
                </c:pt>
                <c:pt idx="120">
                  <c:v>90.83</c:v>
                </c:pt>
                <c:pt idx="121">
                  <c:v>90.01</c:v>
                </c:pt>
                <c:pt idx="122">
                  <c:v>89.01</c:v>
                </c:pt>
                <c:pt idx="123">
                  <c:v>87.91</c:v>
                </c:pt>
                <c:pt idx="124">
                  <c:v>87.54</c:v>
                </c:pt>
                <c:pt idx="125">
                  <c:v>87.7</c:v>
                </c:pt>
              </c:numCache>
            </c:numRef>
          </c:yVal>
          <c:smooth val="1"/>
          <c:extLst>
            <c:ext xmlns:c16="http://schemas.microsoft.com/office/drawing/2014/chart" uri="{C3380CC4-5D6E-409C-BE32-E72D297353CC}">
              <c16:uniqueId val="{00000001-9708-4AC3-A88A-FEF7F017570F}"/>
            </c:ext>
          </c:extLst>
        </c:ser>
        <c:ser>
          <c:idx val="0"/>
          <c:order val="2"/>
          <c:tx>
            <c:v>DSP 110 cm</c:v>
          </c:tx>
          <c:spPr>
            <a:ln w="9525" cap="rnd">
              <a:solidFill>
                <a:schemeClr val="accent1"/>
              </a:solidFill>
              <a:round/>
            </a:ln>
            <a:effectLst/>
          </c:spPr>
          <c:marker>
            <c:symbol val="none"/>
          </c:marker>
          <c:xVal>
            <c:numRef>
              <c:f>'rendements DSP'!$C$19:$C$144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73.3</c:v>
                </c:pt>
                <c:pt idx="65">
                  <c:v>72.2</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DSP'!$F$19:$F$144</c:f>
              <c:numCache>
                <c:formatCode>General</c:formatCode>
                <c:ptCount val="126"/>
                <c:pt idx="0">
                  <c:v>1.22</c:v>
                </c:pt>
                <c:pt idx="1">
                  <c:v>1.1399999999999999</c:v>
                </c:pt>
                <c:pt idx="2">
                  <c:v>1.1399999999999999</c:v>
                </c:pt>
                <c:pt idx="3">
                  <c:v>1.1599999999999999</c:v>
                </c:pt>
                <c:pt idx="4">
                  <c:v>1.1599999999999999</c:v>
                </c:pt>
                <c:pt idx="5">
                  <c:v>1.18</c:v>
                </c:pt>
                <c:pt idx="6">
                  <c:v>1.18</c:v>
                </c:pt>
                <c:pt idx="7">
                  <c:v>1.2</c:v>
                </c:pt>
                <c:pt idx="8">
                  <c:v>1.19</c:v>
                </c:pt>
                <c:pt idx="9">
                  <c:v>1.21</c:v>
                </c:pt>
                <c:pt idx="10">
                  <c:v>1.21</c:v>
                </c:pt>
                <c:pt idx="11">
                  <c:v>1.21</c:v>
                </c:pt>
                <c:pt idx="12">
                  <c:v>1.25</c:v>
                </c:pt>
                <c:pt idx="13">
                  <c:v>1.24</c:v>
                </c:pt>
                <c:pt idx="14">
                  <c:v>1.26</c:v>
                </c:pt>
                <c:pt idx="15">
                  <c:v>1.25</c:v>
                </c:pt>
                <c:pt idx="16">
                  <c:v>1.26</c:v>
                </c:pt>
                <c:pt idx="17">
                  <c:v>1.27</c:v>
                </c:pt>
                <c:pt idx="18">
                  <c:v>1.29</c:v>
                </c:pt>
                <c:pt idx="19">
                  <c:v>1.28</c:v>
                </c:pt>
                <c:pt idx="20">
                  <c:v>1.29</c:v>
                </c:pt>
                <c:pt idx="21">
                  <c:v>1.3</c:v>
                </c:pt>
                <c:pt idx="22">
                  <c:v>1.32</c:v>
                </c:pt>
                <c:pt idx="23">
                  <c:v>1.32</c:v>
                </c:pt>
                <c:pt idx="24">
                  <c:v>1.34</c:v>
                </c:pt>
                <c:pt idx="25">
                  <c:v>1.35</c:v>
                </c:pt>
                <c:pt idx="26">
                  <c:v>1.35</c:v>
                </c:pt>
                <c:pt idx="27">
                  <c:v>1.36</c:v>
                </c:pt>
                <c:pt idx="28">
                  <c:v>1.36</c:v>
                </c:pt>
                <c:pt idx="29">
                  <c:v>1.4</c:v>
                </c:pt>
                <c:pt idx="30">
                  <c:v>1.39</c:v>
                </c:pt>
                <c:pt idx="31">
                  <c:v>1.41</c:v>
                </c:pt>
                <c:pt idx="32">
                  <c:v>1.42</c:v>
                </c:pt>
                <c:pt idx="33">
                  <c:v>1.42</c:v>
                </c:pt>
                <c:pt idx="34">
                  <c:v>1.43</c:v>
                </c:pt>
                <c:pt idx="35">
                  <c:v>1.45</c:v>
                </c:pt>
                <c:pt idx="36">
                  <c:v>1.47</c:v>
                </c:pt>
                <c:pt idx="37">
                  <c:v>1.46</c:v>
                </c:pt>
                <c:pt idx="38">
                  <c:v>1.48</c:v>
                </c:pt>
                <c:pt idx="39">
                  <c:v>1.5</c:v>
                </c:pt>
                <c:pt idx="40">
                  <c:v>1.52</c:v>
                </c:pt>
                <c:pt idx="41">
                  <c:v>1.53</c:v>
                </c:pt>
                <c:pt idx="42">
                  <c:v>1.54</c:v>
                </c:pt>
                <c:pt idx="43">
                  <c:v>1.55</c:v>
                </c:pt>
                <c:pt idx="44">
                  <c:v>1.56</c:v>
                </c:pt>
                <c:pt idx="45">
                  <c:v>1.58</c:v>
                </c:pt>
                <c:pt idx="46">
                  <c:v>1.6</c:v>
                </c:pt>
                <c:pt idx="47">
                  <c:v>1.6</c:v>
                </c:pt>
                <c:pt idx="48">
                  <c:v>1.6</c:v>
                </c:pt>
                <c:pt idx="49">
                  <c:v>1.63</c:v>
                </c:pt>
                <c:pt idx="50">
                  <c:v>1.63</c:v>
                </c:pt>
                <c:pt idx="51">
                  <c:v>1.65</c:v>
                </c:pt>
                <c:pt idx="52">
                  <c:v>1.67</c:v>
                </c:pt>
                <c:pt idx="53">
                  <c:v>1.65</c:v>
                </c:pt>
                <c:pt idx="54">
                  <c:v>1.67</c:v>
                </c:pt>
                <c:pt idx="55">
                  <c:v>1.72</c:v>
                </c:pt>
                <c:pt idx="56">
                  <c:v>1.7</c:v>
                </c:pt>
                <c:pt idx="57">
                  <c:v>1.72</c:v>
                </c:pt>
                <c:pt idx="58">
                  <c:v>1.75</c:v>
                </c:pt>
                <c:pt idx="59">
                  <c:v>1.76</c:v>
                </c:pt>
                <c:pt idx="60">
                  <c:v>1.75</c:v>
                </c:pt>
                <c:pt idx="61">
                  <c:v>1.79</c:v>
                </c:pt>
                <c:pt idx="62">
                  <c:v>1.79</c:v>
                </c:pt>
                <c:pt idx="63">
                  <c:v>1.81</c:v>
                </c:pt>
                <c:pt idx="64">
                  <c:v>1.84</c:v>
                </c:pt>
                <c:pt idx="65">
                  <c:v>1.85</c:v>
                </c:pt>
                <c:pt idx="66">
                  <c:v>1.87</c:v>
                </c:pt>
                <c:pt idx="67">
                  <c:v>1.91</c:v>
                </c:pt>
                <c:pt idx="68">
                  <c:v>2.02</c:v>
                </c:pt>
                <c:pt idx="69">
                  <c:v>2.2400000000000002</c:v>
                </c:pt>
                <c:pt idx="70">
                  <c:v>2.58</c:v>
                </c:pt>
                <c:pt idx="71">
                  <c:v>3.11</c:v>
                </c:pt>
                <c:pt idx="72">
                  <c:v>4.03</c:v>
                </c:pt>
                <c:pt idx="73">
                  <c:v>5.33</c:v>
                </c:pt>
                <c:pt idx="74">
                  <c:v>7.32</c:v>
                </c:pt>
                <c:pt idx="75">
                  <c:v>9.84</c:v>
                </c:pt>
                <c:pt idx="76">
                  <c:v>12.79</c:v>
                </c:pt>
                <c:pt idx="77">
                  <c:v>16.62</c:v>
                </c:pt>
                <c:pt idx="78">
                  <c:v>20.8</c:v>
                </c:pt>
                <c:pt idx="79">
                  <c:v>25.63</c:v>
                </c:pt>
                <c:pt idx="80">
                  <c:v>30.85</c:v>
                </c:pt>
                <c:pt idx="81">
                  <c:v>36.07</c:v>
                </c:pt>
                <c:pt idx="82">
                  <c:v>41.87</c:v>
                </c:pt>
                <c:pt idx="83">
                  <c:v>47.24</c:v>
                </c:pt>
                <c:pt idx="84">
                  <c:v>52.81</c:v>
                </c:pt>
                <c:pt idx="85">
                  <c:v>58.57</c:v>
                </c:pt>
                <c:pt idx="86">
                  <c:v>63.64</c:v>
                </c:pt>
                <c:pt idx="87">
                  <c:v>68.959999999999994</c:v>
                </c:pt>
                <c:pt idx="88">
                  <c:v>73.64</c:v>
                </c:pt>
                <c:pt idx="89">
                  <c:v>77.87</c:v>
                </c:pt>
                <c:pt idx="90">
                  <c:v>82.1</c:v>
                </c:pt>
                <c:pt idx="91">
                  <c:v>85.4</c:v>
                </c:pt>
                <c:pt idx="92">
                  <c:v>88.37</c:v>
                </c:pt>
                <c:pt idx="93">
                  <c:v>91.27</c:v>
                </c:pt>
                <c:pt idx="94">
                  <c:v>93.29</c:v>
                </c:pt>
                <c:pt idx="95">
                  <c:v>95.24</c:v>
                </c:pt>
                <c:pt idx="96">
                  <c:v>96.86</c:v>
                </c:pt>
                <c:pt idx="97">
                  <c:v>97.99</c:v>
                </c:pt>
                <c:pt idx="98">
                  <c:v>98.75</c:v>
                </c:pt>
                <c:pt idx="99">
                  <c:v>99.43</c:v>
                </c:pt>
                <c:pt idx="100">
                  <c:v>99.63</c:v>
                </c:pt>
                <c:pt idx="101">
                  <c:v>100</c:v>
                </c:pt>
                <c:pt idx="102">
                  <c:v>99.93</c:v>
                </c:pt>
                <c:pt idx="103">
                  <c:v>99.56</c:v>
                </c:pt>
                <c:pt idx="104">
                  <c:v>99.39</c:v>
                </c:pt>
                <c:pt idx="105">
                  <c:v>98.65</c:v>
                </c:pt>
                <c:pt idx="106">
                  <c:v>98.14</c:v>
                </c:pt>
                <c:pt idx="107">
                  <c:v>97.93</c:v>
                </c:pt>
                <c:pt idx="108">
                  <c:v>97.17</c:v>
                </c:pt>
                <c:pt idx="109">
                  <c:v>96.56</c:v>
                </c:pt>
                <c:pt idx="110">
                  <c:v>96.27</c:v>
                </c:pt>
                <c:pt idx="111">
                  <c:v>95.76</c:v>
                </c:pt>
                <c:pt idx="112">
                  <c:v>94.91</c:v>
                </c:pt>
                <c:pt idx="113">
                  <c:v>94.49</c:v>
                </c:pt>
                <c:pt idx="114">
                  <c:v>93.82</c:v>
                </c:pt>
                <c:pt idx="115">
                  <c:v>93.26</c:v>
                </c:pt>
                <c:pt idx="116">
                  <c:v>92.84</c:v>
                </c:pt>
                <c:pt idx="117">
                  <c:v>92.08</c:v>
                </c:pt>
                <c:pt idx="118">
                  <c:v>91.49</c:v>
                </c:pt>
                <c:pt idx="119">
                  <c:v>90.61</c:v>
                </c:pt>
                <c:pt idx="120">
                  <c:v>90.1</c:v>
                </c:pt>
                <c:pt idx="121">
                  <c:v>89.26</c:v>
                </c:pt>
                <c:pt idx="122">
                  <c:v>88.15</c:v>
                </c:pt>
                <c:pt idx="123">
                  <c:v>87.17</c:v>
                </c:pt>
                <c:pt idx="124">
                  <c:v>86.65</c:v>
                </c:pt>
                <c:pt idx="125">
                  <c:v>86.72</c:v>
                </c:pt>
              </c:numCache>
            </c:numRef>
          </c:yVal>
          <c:smooth val="1"/>
          <c:extLst>
            <c:ext xmlns:c16="http://schemas.microsoft.com/office/drawing/2014/chart" uri="{C3380CC4-5D6E-409C-BE32-E72D297353CC}">
              <c16:uniqueId val="{00000002-9708-4AC3-A88A-FEF7F017570F}"/>
            </c:ext>
          </c:extLst>
        </c:ser>
        <c:dLbls>
          <c:showLegendKey val="0"/>
          <c:showVal val="0"/>
          <c:showCatName val="0"/>
          <c:showSerName val="0"/>
          <c:showPercent val="0"/>
          <c:showBubbleSize val="0"/>
        </c:dLbls>
        <c:axId val="78018048"/>
        <c:axId val="78019968"/>
      </c:scatterChart>
      <c:valAx>
        <c:axId val="78018048"/>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019968"/>
        <c:crosses val="autoZero"/>
        <c:crossBetween val="midCat"/>
      </c:valAx>
      <c:valAx>
        <c:axId val="7801996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01804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ROOS</c:v>
          </c:tx>
          <c:spPr>
            <a:ln w="9525" cap="rnd">
              <a:solidFill>
                <a:schemeClr val="accent1"/>
              </a:solidFill>
              <a:round/>
            </a:ln>
            <a:effectLst/>
          </c:spPr>
          <c:marker>
            <c:symbol val="none"/>
          </c:marker>
          <c:xVal>
            <c:numRef>
              <c:f>'Rendements détecteurs'!$C$19:$C$144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détecteurs'!$F$19:$F$144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B511-417B-B8E0-4EF08F6E7084}"/>
            </c:ext>
          </c:extLst>
        </c:ser>
        <c:ser>
          <c:idx val="1"/>
          <c:order val="1"/>
          <c:tx>
            <c:v>CC13</c:v>
          </c:tx>
          <c:spPr>
            <a:ln w="9525" cap="rnd">
              <a:solidFill>
                <a:schemeClr val="accent2"/>
              </a:solidFill>
              <a:round/>
            </a:ln>
            <a:effectLst/>
          </c:spPr>
          <c:marker>
            <c:symbol val="none"/>
          </c:marker>
          <c:xVal>
            <c:numRef>
              <c:f>'Rendements détecteurs'!$C$166:$C$291</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91.5</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42.1</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22.8</c:v>
                </c:pt>
                <c:pt idx="107">
                  <c:v>21.5</c:v>
                </c:pt>
                <c:pt idx="108">
                  <c:v>20.3</c:v>
                </c:pt>
                <c:pt idx="109">
                  <c:v>19.2</c:v>
                </c:pt>
                <c:pt idx="110">
                  <c:v>18</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détecteurs'!$F$166:$F$291</c:f>
              <c:numCache>
                <c:formatCode>General</c:formatCode>
                <c:ptCount val="126"/>
                <c:pt idx="0">
                  <c:v>0.7</c:v>
                </c:pt>
                <c:pt idx="1">
                  <c:v>0.95</c:v>
                </c:pt>
                <c:pt idx="2">
                  <c:v>1</c:v>
                </c:pt>
                <c:pt idx="3">
                  <c:v>0.95</c:v>
                </c:pt>
                <c:pt idx="4">
                  <c:v>1</c:v>
                </c:pt>
                <c:pt idx="5">
                  <c:v>1</c:v>
                </c:pt>
                <c:pt idx="6">
                  <c:v>0.98</c:v>
                </c:pt>
                <c:pt idx="7">
                  <c:v>0.96</c:v>
                </c:pt>
                <c:pt idx="8">
                  <c:v>0.99</c:v>
                </c:pt>
                <c:pt idx="9">
                  <c:v>1.01</c:v>
                </c:pt>
                <c:pt idx="10">
                  <c:v>1.04</c:v>
                </c:pt>
                <c:pt idx="11">
                  <c:v>1.05</c:v>
                </c:pt>
                <c:pt idx="12">
                  <c:v>1.08</c:v>
                </c:pt>
                <c:pt idx="13">
                  <c:v>1.05</c:v>
                </c:pt>
                <c:pt idx="14">
                  <c:v>1.05</c:v>
                </c:pt>
                <c:pt idx="15">
                  <c:v>1.0900000000000001</c:v>
                </c:pt>
                <c:pt idx="16">
                  <c:v>1.1399999999999999</c:v>
                </c:pt>
                <c:pt idx="17">
                  <c:v>1.1000000000000001</c:v>
                </c:pt>
                <c:pt idx="18">
                  <c:v>1.1299999999999999</c:v>
                </c:pt>
                <c:pt idx="19">
                  <c:v>1.17</c:v>
                </c:pt>
                <c:pt idx="20">
                  <c:v>1.1399999999999999</c:v>
                </c:pt>
                <c:pt idx="21">
                  <c:v>1.18</c:v>
                </c:pt>
                <c:pt idx="22">
                  <c:v>1.1399999999999999</c:v>
                </c:pt>
                <c:pt idx="23">
                  <c:v>1.2</c:v>
                </c:pt>
                <c:pt idx="24">
                  <c:v>1.17</c:v>
                </c:pt>
                <c:pt idx="25">
                  <c:v>1.17</c:v>
                </c:pt>
                <c:pt idx="26">
                  <c:v>1.17</c:v>
                </c:pt>
                <c:pt idx="27">
                  <c:v>1.2</c:v>
                </c:pt>
                <c:pt idx="28">
                  <c:v>1.22</c:v>
                </c:pt>
                <c:pt idx="29">
                  <c:v>1.23</c:v>
                </c:pt>
                <c:pt idx="30">
                  <c:v>1.26</c:v>
                </c:pt>
                <c:pt idx="31">
                  <c:v>1.24</c:v>
                </c:pt>
                <c:pt idx="32">
                  <c:v>1.23</c:v>
                </c:pt>
                <c:pt idx="33">
                  <c:v>1.28</c:v>
                </c:pt>
                <c:pt idx="34">
                  <c:v>1.27</c:v>
                </c:pt>
                <c:pt idx="35">
                  <c:v>1.24</c:v>
                </c:pt>
                <c:pt idx="36">
                  <c:v>1.3</c:v>
                </c:pt>
                <c:pt idx="37">
                  <c:v>1.3</c:v>
                </c:pt>
                <c:pt idx="38">
                  <c:v>1.34</c:v>
                </c:pt>
                <c:pt idx="39">
                  <c:v>1.33</c:v>
                </c:pt>
                <c:pt idx="40">
                  <c:v>1.36</c:v>
                </c:pt>
                <c:pt idx="41">
                  <c:v>1.38</c:v>
                </c:pt>
                <c:pt idx="42">
                  <c:v>1.35</c:v>
                </c:pt>
                <c:pt idx="43">
                  <c:v>1.39</c:v>
                </c:pt>
                <c:pt idx="44">
                  <c:v>1.41</c:v>
                </c:pt>
                <c:pt idx="45">
                  <c:v>1.43</c:v>
                </c:pt>
                <c:pt idx="46">
                  <c:v>1.45</c:v>
                </c:pt>
                <c:pt idx="47">
                  <c:v>1.45</c:v>
                </c:pt>
                <c:pt idx="48">
                  <c:v>1.48</c:v>
                </c:pt>
                <c:pt idx="49">
                  <c:v>1.46</c:v>
                </c:pt>
                <c:pt idx="50">
                  <c:v>1.5</c:v>
                </c:pt>
                <c:pt idx="51">
                  <c:v>1.49</c:v>
                </c:pt>
                <c:pt idx="52">
                  <c:v>1.53</c:v>
                </c:pt>
                <c:pt idx="53">
                  <c:v>1.56</c:v>
                </c:pt>
                <c:pt idx="54">
                  <c:v>1.53</c:v>
                </c:pt>
                <c:pt idx="55">
                  <c:v>1.58</c:v>
                </c:pt>
                <c:pt idx="56">
                  <c:v>1.61</c:v>
                </c:pt>
                <c:pt idx="57">
                  <c:v>1.61</c:v>
                </c:pt>
                <c:pt idx="58">
                  <c:v>1.6</c:v>
                </c:pt>
                <c:pt idx="59">
                  <c:v>1.63</c:v>
                </c:pt>
                <c:pt idx="60">
                  <c:v>1.62</c:v>
                </c:pt>
                <c:pt idx="61">
                  <c:v>1.64</c:v>
                </c:pt>
                <c:pt idx="62">
                  <c:v>1.67</c:v>
                </c:pt>
                <c:pt idx="63">
                  <c:v>1.7</c:v>
                </c:pt>
                <c:pt idx="64">
                  <c:v>1.75</c:v>
                </c:pt>
                <c:pt idx="65">
                  <c:v>1.77</c:v>
                </c:pt>
                <c:pt idx="66">
                  <c:v>1.78</c:v>
                </c:pt>
                <c:pt idx="67">
                  <c:v>1.83</c:v>
                </c:pt>
                <c:pt idx="68">
                  <c:v>1.94</c:v>
                </c:pt>
                <c:pt idx="69">
                  <c:v>2.1800000000000002</c:v>
                </c:pt>
                <c:pt idx="70">
                  <c:v>2.54</c:v>
                </c:pt>
                <c:pt idx="71">
                  <c:v>3.14</c:v>
                </c:pt>
                <c:pt idx="72">
                  <c:v>4.0999999999999996</c:v>
                </c:pt>
                <c:pt idx="73">
                  <c:v>5.6</c:v>
                </c:pt>
                <c:pt idx="74">
                  <c:v>7.36</c:v>
                </c:pt>
                <c:pt idx="75">
                  <c:v>10.02</c:v>
                </c:pt>
                <c:pt idx="76">
                  <c:v>13.06</c:v>
                </c:pt>
                <c:pt idx="77">
                  <c:v>16.66</c:v>
                </c:pt>
                <c:pt idx="78">
                  <c:v>20.85</c:v>
                </c:pt>
                <c:pt idx="79">
                  <c:v>25.6</c:v>
                </c:pt>
                <c:pt idx="80">
                  <c:v>30.83</c:v>
                </c:pt>
                <c:pt idx="81">
                  <c:v>36.1</c:v>
                </c:pt>
                <c:pt idx="82">
                  <c:v>41.68</c:v>
                </c:pt>
                <c:pt idx="83">
                  <c:v>47.68</c:v>
                </c:pt>
                <c:pt idx="84">
                  <c:v>53.21</c:v>
                </c:pt>
                <c:pt idx="85">
                  <c:v>58.65</c:v>
                </c:pt>
                <c:pt idx="86">
                  <c:v>64.290000000000006</c:v>
                </c:pt>
                <c:pt idx="87">
                  <c:v>69.099999999999994</c:v>
                </c:pt>
                <c:pt idx="88">
                  <c:v>74.180000000000007</c:v>
                </c:pt>
                <c:pt idx="89">
                  <c:v>78.37</c:v>
                </c:pt>
                <c:pt idx="90">
                  <c:v>82.39</c:v>
                </c:pt>
                <c:pt idx="91">
                  <c:v>86.1</c:v>
                </c:pt>
                <c:pt idx="92">
                  <c:v>88.93</c:v>
                </c:pt>
                <c:pt idx="93">
                  <c:v>91.73</c:v>
                </c:pt>
                <c:pt idx="94">
                  <c:v>94.06</c:v>
                </c:pt>
                <c:pt idx="95">
                  <c:v>95.76</c:v>
                </c:pt>
                <c:pt idx="96">
                  <c:v>97.1</c:v>
                </c:pt>
                <c:pt idx="97">
                  <c:v>98.33</c:v>
                </c:pt>
                <c:pt idx="98">
                  <c:v>99.1</c:v>
                </c:pt>
                <c:pt idx="99">
                  <c:v>99.65</c:v>
                </c:pt>
                <c:pt idx="100">
                  <c:v>99.92</c:v>
                </c:pt>
                <c:pt idx="101">
                  <c:v>100</c:v>
                </c:pt>
                <c:pt idx="102">
                  <c:v>99.98</c:v>
                </c:pt>
                <c:pt idx="103">
                  <c:v>99.75</c:v>
                </c:pt>
                <c:pt idx="104">
                  <c:v>99.29</c:v>
                </c:pt>
                <c:pt idx="105">
                  <c:v>98.81</c:v>
                </c:pt>
                <c:pt idx="106">
                  <c:v>98.5</c:v>
                </c:pt>
                <c:pt idx="107">
                  <c:v>97.91</c:v>
                </c:pt>
                <c:pt idx="108">
                  <c:v>97.16</c:v>
                </c:pt>
                <c:pt idx="109">
                  <c:v>96.64</c:v>
                </c:pt>
                <c:pt idx="110">
                  <c:v>95.75</c:v>
                </c:pt>
                <c:pt idx="111">
                  <c:v>95.43</c:v>
                </c:pt>
                <c:pt idx="112">
                  <c:v>94.88</c:v>
                </c:pt>
                <c:pt idx="113">
                  <c:v>94.22</c:v>
                </c:pt>
                <c:pt idx="114">
                  <c:v>93.63</c:v>
                </c:pt>
                <c:pt idx="115">
                  <c:v>93.14</c:v>
                </c:pt>
                <c:pt idx="116">
                  <c:v>92.45</c:v>
                </c:pt>
                <c:pt idx="117">
                  <c:v>91.96</c:v>
                </c:pt>
                <c:pt idx="118">
                  <c:v>91.44</c:v>
                </c:pt>
                <c:pt idx="119">
                  <c:v>90.83</c:v>
                </c:pt>
                <c:pt idx="120">
                  <c:v>89.81</c:v>
                </c:pt>
                <c:pt idx="121">
                  <c:v>89.12</c:v>
                </c:pt>
                <c:pt idx="122">
                  <c:v>88.24</c:v>
                </c:pt>
                <c:pt idx="123">
                  <c:v>86.82</c:v>
                </c:pt>
                <c:pt idx="124">
                  <c:v>85.97</c:v>
                </c:pt>
                <c:pt idx="125">
                  <c:v>85.28</c:v>
                </c:pt>
              </c:numCache>
            </c:numRef>
          </c:yVal>
          <c:smooth val="1"/>
          <c:extLst>
            <c:ext xmlns:c16="http://schemas.microsoft.com/office/drawing/2014/chart" uri="{C3380CC4-5D6E-409C-BE32-E72D297353CC}">
              <c16:uniqueId val="{00000001-B511-417B-B8E0-4EF08F6E7084}"/>
            </c:ext>
          </c:extLst>
        </c:ser>
        <c:dLbls>
          <c:showLegendKey val="0"/>
          <c:showVal val="0"/>
          <c:showCatName val="0"/>
          <c:showSerName val="0"/>
          <c:showPercent val="0"/>
          <c:showBubbleSize val="0"/>
        </c:dLbls>
        <c:axId val="78075008"/>
        <c:axId val="78076928"/>
      </c:scatterChart>
      <c:valAx>
        <c:axId val="78075008"/>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Profondeur</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076928"/>
        <c:crosses val="autoZero"/>
        <c:crossBetween val="midCat"/>
      </c:valAx>
      <c:valAx>
        <c:axId val="7807692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07500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6 MeV</c:v>
          </c:tx>
          <c:spPr>
            <a:ln w="9525" cap="rnd">
              <a:solidFill>
                <a:schemeClr val="accent1"/>
              </a:solidFill>
              <a:round/>
            </a:ln>
            <a:effectLst/>
          </c:spPr>
          <c:marker>
            <c:symbol val="none"/>
          </c:marker>
          <c:xVal>
            <c:numRef>
              <c:f>'Profils énergie 6MV'!$A$19:$A$270</c:f>
              <c:numCache>
                <c:formatCode>General</c:formatCode>
                <c:ptCount val="252"/>
                <c:pt idx="0">
                  <c:v>-150.69999999999999</c:v>
                </c:pt>
                <c:pt idx="1">
                  <c:v>-150</c:v>
                </c:pt>
                <c:pt idx="2">
                  <c:v>-148.6</c:v>
                </c:pt>
                <c:pt idx="3">
                  <c:v>-147.4</c:v>
                </c:pt>
                <c:pt idx="4">
                  <c:v>-146.19999999999999</c:v>
                </c:pt>
                <c:pt idx="5">
                  <c:v>-145</c:v>
                </c:pt>
                <c:pt idx="6">
                  <c:v>-143.80000000000001</c:v>
                </c:pt>
                <c:pt idx="7">
                  <c:v>-142.6</c:v>
                </c:pt>
                <c:pt idx="8">
                  <c:v>-141.4</c:v>
                </c:pt>
                <c:pt idx="9">
                  <c:v>-140.19999999999999</c:v>
                </c:pt>
                <c:pt idx="10">
                  <c:v>-139</c:v>
                </c:pt>
                <c:pt idx="11">
                  <c:v>-137.80000000000001</c:v>
                </c:pt>
                <c:pt idx="12">
                  <c:v>-136.6</c:v>
                </c:pt>
                <c:pt idx="13">
                  <c:v>-135.4</c:v>
                </c:pt>
                <c:pt idx="14">
                  <c:v>-134.19999999999999</c:v>
                </c:pt>
                <c:pt idx="15">
                  <c:v>-133</c:v>
                </c:pt>
                <c:pt idx="16">
                  <c:v>-131.80000000000001</c:v>
                </c:pt>
                <c:pt idx="17">
                  <c:v>-130.6</c:v>
                </c:pt>
                <c:pt idx="18">
                  <c:v>-129.4</c:v>
                </c:pt>
                <c:pt idx="19">
                  <c:v>-128.19999999999999</c:v>
                </c:pt>
                <c:pt idx="20">
                  <c:v>-127</c:v>
                </c:pt>
                <c:pt idx="21">
                  <c:v>-125.8</c:v>
                </c:pt>
                <c:pt idx="22">
                  <c:v>-124.6</c:v>
                </c:pt>
                <c:pt idx="23">
                  <c:v>-123.4</c:v>
                </c:pt>
                <c:pt idx="24">
                  <c:v>-122.2</c:v>
                </c:pt>
                <c:pt idx="25">
                  <c:v>-121</c:v>
                </c:pt>
                <c:pt idx="26">
                  <c:v>-119.8</c:v>
                </c:pt>
                <c:pt idx="27">
                  <c:v>-118.6</c:v>
                </c:pt>
                <c:pt idx="28">
                  <c:v>-117.4</c:v>
                </c:pt>
                <c:pt idx="29">
                  <c:v>-116.2</c:v>
                </c:pt>
                <c:pt idx="30">
                  <c:v>-115</c:v>
                </c:pt>
                <c:pt idx="31">
                  <c:v>-113.8</c:v>
                </c:pt>
                <c:pt idx="32">
                  <c:v>-112.6</c:v>
                </c:pt>
                <c:pt idx="33">
                  <c:v>-111.4</c:v>
                </c:pt>
                <c:pt idx="34">
                  <c:v>-110.2</c:v>
                </c:pt>
                <c:pt idx="35">
                  <c:v>-109</c:v>
                </c:pt>
                <c:pt idx="36">
                  <c:v>-107.8</c:v>
                </c:pt>
                <c:pt idx="37">
                  <c:v>-106.6</c:v>
                </c:pt>
                <c:pt idx="38">
                  <c:v>-105.4</c:v>
                </c:pt>
                <c:pt idx="39">
                  <c:v>-104.2</c:v>
                </c:pt>
                <c:pt idx="40">
                  <c:v>-102.9</c:v>
                </c:pt>
                <c:pt idx="41">
                  <c:v>-101.8</c:v>
                </c:pt>
                <c:pt idx="42">
                  <c:v>-100.5</c:v>
                </c:pt>
                <c:pt idx="43">
                  <c:v>-99.4</c:v>
                </c:pt>
                <c:pt idx="44">
                  <c:v>-98.1</c:v>
                </c:pt>
                <c:pt idx="45">
                  <c:v>-96.9</c:v>
                </c:pt>
                <c:pt idx="46">
                  <c:v>-95.7</c:v>
                </c:pt>
                <c:pt idx="47">
                  <c:v>-94.5</c:v>
                </c:pt>
                <c:pt idx="48">
                  <c:v>-93.3</c:v>
                </c:pt>
                <c:pt idx="49">
                  <c:v>-92.1</c:v>
                </c:pt>
                <c:pt idx="50">
                  <c:v>-90.9</c:v>
                </c:pt>
                <c:pt idx="51">
                  <c:v>-89.7</c:v>
                </c:pt>
                <c:pt idx="52">
                  <c:v>-88.5</c:v>
                </c:pt>
                <c:pt idx="53">
                  <c:v>-87.3</c:v>
                </c:pt>
                <c:pt idx="54">
                  <c:v>-86.1</c:v>
                </c:pt>
                <c:pt idx="55">
                  <c:v>-84.9</c:v>
                </c:pt>
                <c:pt idx="56">
                  <c:v>-83.7</c:v>
                </c:pt>
                <c:pt idx="57">
                  <c:v>-82.5</c:v>
                </c:pt>
                <c:pt idx="58">
                  <c:v>-81.3</c:v>
                </c:pt>
                <c:pt idx="59">
                  <c:v>-80.099999999999994</c:v>
                </c:pt>
                <c:pt idx="60">
                  <c:v>-78.900000000000006</c:v>
                </c:pt>
                <c:pt idx="61">
                  <c:v>-77.7</c:v>
                </c:pt>
                <c:pt idx="62">
                  <c:v>-76.5</c:v>
                </c:pt>
                <c:pt idx="63">
                  <c:v>-75.3</c:v>
                </c:pt>
                <c:pt idx="64">
                  <c:v>-74.099999999999994</c:v>
                </c:pt>
                <c:pt idx="65">
                  <c:v>-72.900000000000006</c:v>
                </c:pt>
                <c:pt idx="66">
                  <c:v>-71.7</c:v>
                </c:pt>
                <c:pt idx="67">
                  <c:v>-70.5</c:v>
                </c:pt>
                <c:pt idx="68">
                  <c:v>-69.3</c:v>
                </c:pt>
                <c:pt idx="69">
                  <c:v>-68.099999999999994</c:v>
                </c:pt>
                <c:pt idx="70">
                  <c:v>-66.900000000000006</c:v>
                </c:pt>
                <c:pt idx="71">
                  <c:v>-65.7</c:v>
                </c:pt>
                <c:pt idx="72">
                  <c:v>-64.400000000000006</c:v>
                </c:pt>
                <c:pt idx="73">
                  <c:v>-63.3</c:v>
                </c:pt>
                <c:pt idx="74">
                  <c:v>-62</c:v>
                </c:pt>
                <c:pt idx="75">
                  <c:v>-60.8</c:v>
                </c:pt>
                <c:pt idx="76">
                  <c:v>-59.7</c:v>
                </c:pt>
                <c:pt idx="77">
                  <c:v>-58.4</c:v>
                </c:pt>
                <c:pt idx="78">
                  <c:v>-57.2</c:v>
                </c:pt>
                <c:pt idx="79">
                  <c:v>-56</c:v>
                </c:pt>
                <c:pt idx="80">
                  <c:v>-54.8</c:v>
                </c:pt>
                <c:pt idx="81">
                  <c:v>-53.6</c:v>
                </c:pt>
                <c:pt idx="82">
                  <c:v>-52.4</c:v>
                </c:pt>
                <c:pt idx="83">
                  <c:v>-51.2</c:v>
                </c:pt>
                <c:pt idx="84">
                  <c:v>-50</c:v>
                </c:pt>
                <c:pt idx="85">
                  <c:v>-48.8</c:v>
                </c:pt>
                <c:pt idx="86">
                  <c:v>-47.6</c:v>
                </c:pt>
                <c:pt idx="87">
                  <c:v>-46.4</c:v>
                </c:pt>
                <c:pt idx="88">
                  <c:v>-45.2</c:v>
                </c:pt>
                <c:pt idx="89">
                  <c:v>-44</c:v>
                </c:pt>
                <c:pt idx="90">
                  <c:v>-42.8</c:v>
                </c:pt>
                <c:pt idx="91">
                  <c:v>-41.6</c:v>
                </c:pt>
                <c:pt idx="92">
                  <c:v>-40.4</c:v>
                </c:pt>
                <c:pt idx="93">
                  <c:v>-39.200000000000003</c:v>
                </c:pt>
                <c:pt idx="94">
                  <c:v>-38</c:v>
                </c:pt>
                <c:pt idx="95">
                  <c:v>-36.799999999999997</c:v>
                </c:pt>
                <c:pt idx="96">
                  <c:v>-35.6</c:v>
                </c:pt>
                <c:pt idx="97">
                  <c:v>-34.4</c:v>
                </c:pt>
                <c:pt idx="98">
                  <c:v>-33.200000000000003</c:v>
                </c:pt>
                <c:pt idx="99">
                  <c:v>-32</c:v>
                </c:pt>
                <c:pt idx="100">
                  <c:v>-30.8</c:v>
                </c:pt>
                <c:pt idx="101">
                  <c:v>-29.6</c:v>
                </c:pt>
                <c:pt idx="102">
                  <c:v>-28.4</c:v>
                </c:pt>
                <c:pt idx="103">
                  <c:v>-27.2</c:v>
                </c:pt>
                <c:pt idx="104">
                  <c:v>-26</c:v>
                </c:pt>
                <c:pt idx="105">
                  <c:v>-24.8</c:v>
                </c:pt>
                <c:pt idx="106">
                  <c:v>-23.6</c:v>
                </c:pt>
                <c:pt idx="107">
                  <c:v>-22.4</c:v>
                </c:pt>
                <c:pt idx="108">
                  <c:v>-21.2</c:v>
                </c:pt>
                <c:pt idx="109">
                  <c:v>-20</c:v>
                </c:pt>
                <c:pt idx="110">
                  <c:v>-18.8</c:v>
                </c:pt>
                <c:pt idx="111">
                  <c:v>-17.600000000000001</c:v>
                </c:pt>
                <c:pt idx="112">
                  <c:v>-16.3</c:v>
                </c:pt>
                <c:pt idx="113">
                  <c:v>-15.1</c:v>
                </c:pt>
                <c:pt idx="114">
                  <c:v>-14</c:v>
                </c:pt>
                <c:pt idx="115">
                  <c:v>-12.7</c:v>
                </c:pt>
                <c:pt idx="116">
                  <c:v>-11.5</c:v>
                </c:pt>
                <c:pt idx="117">
                  <c:v>-10.3</c:v>
                </c:pt>
                <c:pt idx="118">
                  <c:v>-9.1</c:v>
                </c:pt>
                <c:pt idx="119">
                  <c:v>-7.9</c:v>
                </c:pt>
                <c:pt idx="120">
                  <c:v>-6.7</c:v>
                </c:pt>
                <c:pt idx="121">
                  <c:v>-5.5</c:v>
                </c:pt>
                <c:pt idx="122">
                  <c:v>-4.3</c:v>
                </c:pt>
                <c:pt idx="123">
                  <c:v>-3.1</c:v>
                </c:pt>
                <c:pt idx="124">
                  <c:v>-1.9</c:v>
                </c:pt>
                <c:pt idx="125">
                  <c:v>-0.7</c:v>
                </c:pt>
                <c:pt idx="126">
                  <c:v>0.5</c:v>
                </c:pt>
                <c:pt idx="127">
                  <c:v>1.7</c:v>
                </c:pt>
                <c:pt idx="128">
                  <c:v>2.9</c:v>
                </c:pt>
                <c:pt idx="129">
                  <c:v>4.0999999999999996</c:v>
                </c:pt>
                <c:pt idx="130">
                  <c:v>5.3</c:v>
                </c:pt>
                <c:pt idx="131">
                  <c:v>6.5</c:v>
                </c:pt>
                <c:pt idx="132">
                  <c:v>7.7</c:v>
                </c:pt>
                <c:pt idx="133">
                  <c:v>8.9</c:v>
                </c:pt>
                <c:pt idx="134">
                  <c:v>10.1</c:v>
                </c:pt>
                <c:pt idx="135">
                  <c:v>11.3</c:v>
                </c:pt>
                <c:pt idx="136">
                  <c:v>12.5</c:v>
                </c:pt>
                <c:pt idx="137">
                  <c:v>13.7</c:v>
                </c:pt>
                <c:pt idx="138">
                  <c:v>14.9</c:v>
                </c:pt>
                <c:pt idx="139">
                  <c:v>16.100000000000001</c:v>
                </c:pt>
                <c:pt idx="140">
                  <c:v>17.3</c:v>
                </c:pt>
                <c:pt idx="141">
                  <c:v>18.5</c:v>
                </c:pt>
                <c:pt idx="142">
                  <c:v>19.7</c:v>
                </c:pt>
                <c:pt idx="143">
                  <c:v>20.9</c:v>
                </c:pt>
                <c:pt idx="144">
                  <c:v>22.1</c:v>
                </c:pt>
                <c:pt idx="145">
                  <c:v>23.4</c:v>
                </c:pt>
                <c:pt idx="146">
                  <c:v>24.5</c:v>
                </c:pt>
                <c:pt idx="147">
                  <c:v>25.8</c:v>
                </c:pt>
                <c:pt idx="148">
                  <c:v>27</c:v>
                </c:pt>
                <c:pt idx="149">
                  <c:v>28.2</c:v>
                </c:pt>
                <c:pt idx="150">
                  <c:v>29.4</c:v>
                </c:pt>
                <c:pt idx="151">
                  <c:v>30.6</c:v>
                </c:pt>
                <c:pt idx="152">
                  <c:v>31.8</c:v>
                </c:pt>
                <c:pt idx="153">
                  <c:v>33</c:v>
                </c:pt>
                <c:pt idx="154">
                  <c:v>34.200000000000003</c:v>
                </c:pt>
                <c:pt idx="155">
                  <c:v>35.4</c:v>
                </c:pt>
                <c:pt idx="156">
                  <c:v>36.6</c:v>
                </c:pt>
                <c:pt idx="157">
                  <c:v>37.799999999999997</c:v>
                </c:pt>
                <c:pt idx="158">
                  <c:v>39</c:v>
                </c:pt>
                <c:pt idx="159">
                  <c:v>40.200000000000003</c:v>
                </c:pt>
                <c:pt idx="160">
                  <c:v>41.4</c:v>
                </c:pt>
                <c:pt idx="161">
                  <c:v>42.6</c:v>
                </c:pt>
                <c:pt idx="162">
                  <c:v>43.8</c:v>
                </c:pt>
                <c:pt idx="163">
                  <c:v>45</c:v>
                </c:pt>
                <c:pt idx="164">
                  <c:v>46.2</c:v>
                </c:pt>
                <c:pt idx="165">
                  <c:v>47.4</c:v>
                </c:pt>
                <c:pt idx="166">
                  <c:v>48.6</c:v>
                </c:pt>
                <c:pt idx="167">
                  <c:v>49.8</c:v>
                </c:pt>
                <c:pt idx="168">
                  <c:v>51</c:v>
                </c:pt>
                <c:pt idx="169">
                  <c:v>52.2</c:v>
                </c:pt>
                <c:pt idx="170">
                  <c:v>53.4</c:v>
                </c:pt>
                <c:pt idx="171">
                  <c:v>54.6</c:v>
                </c:pt>
                <c:pt idx="172">
                  <c:v>55.8</c:v>
                </c:pt>
                <c:pt idx="173">
                  <c:v>57</c:v>
                </c:pt>
                <c:pt idx="174">
                  <c:v>58.3</c:v>
                </c:pt>
                <c:pt idx="175">
                  <c:v>59.4</c:v>
                </c:pt>
                <c:pt idx="176">
                  <c:v>60.6</c:v>
                </c:pt>
                <c:pt idx="177">
                  <c:v>61.9</c:v>
                </c:pt>
                <c:pt idx="178">
                  <c:v>63.1</c:v>
                </c:pt>
                <c:pt idx="179">
                  <c:v>64.3</c:v>
                </c:pt>
                <c:pt idx="180">
                  <c:v>65.5</c:v>
                </c:pt>
                <c:pt idx="181">
                  <c:v>66.7</c:v>
                </c:pt>
                <c:pt idx="182">
                  <c:v>67.900000000000006</c:v>
                </c:pt>
                <c:pt idx="183">
                  <c:v>69.099999999999994</c:v>
                </c:pt>
                <c:pt idx="184">
                  <c:v>70.3</c:v>
                </c:pt>
                <c:pt idx="185">
                  <c:v>71.5</c:v>
                </c:pt>
                <c:pt idx="186">
                  <c:v>72.7</c:v>
                </c:pt>
                <c:pt idx="187">
                  <c:v>73.900000000000006</c:v>
                </c:pt>
                <c:pt idx="188">
                  <c:v>75.099999999999994</c:v>
                </c:pt>
                <c:pt idx="189">
                  <c:v>76.3</c:v>
                </c:pt>
                <c:pt idx="190">
                  <c:v>77.5</c:v>
                </c:pt>
                <c:pt idx="191">
                  <c:v>78.7</c:v>
                </c:pt>
                <c:pt idx="192">
                  <c:v>79.900000000000006</c:v>
                </c:pt>
                <c:pt idx="193">
                  <c:v>81.099999999999994</c:v>
                </c:pt>
                <c:pt idx="194">
                  <c:v>82.3</c:v>
                </c:pt>
                <c:pt idx="195">
                  <c:v>83.5</c:v>
                </c:pt>
                <c:pt idx="196">
                  <c:v>84.7</c:v>
                </c:pt>
                <c:pt idx="197">
                  <c:v>85.9</c:v>
                </c:pt>
                <c:pt idx="198">
                  <c:v>87.1</c:v>
                </c:pt>
                <c:pt idx="199">
                  <c:v>88.3</c:v>
                </c:pt>
                <c:pt idx="200">
                  <c:v>89.5</c:v>
                </c:pt>
                <c:pt idx="201">
                  <c:v>90.7</c:v>
                </c:pt>
                <c:pt idx="202">
                  <c:v>91.9</c:v>
                </c:pt>
                <c:pt idx="203">
                  <c:v>93.1</c:v>
                </c:pt>
                <c:pt idx="204">
                  <c:v>94.3</c:v>
                </c:pt>
                <c:pt idx="205">
                  <c:v>95.6</c:v>
                </c:pt>
                <c:pt idx="206">
                  <c:v>96.8</c:v>
                </c:pt>
                <c:pt idx="207">
                  <c:v>98</c:v>
                </c:pt>
                <c:pt idx="208">
                  <c:v>99.2</c:v>
                </c:pt>
                <c:pt idx="209">
                  <c:v>100.4</c:v>
                </c:pt>
                <c:pt idx="210">
                  <c:v>101.6</c:v>
                </c:pt>
                <c:pt idx="211">
                  <c:v>102.8</c:v>
                </c:pt>
                <c:pt idx="212">
                  <c:v>104</c:v>
                </c:pt>
                <c:pt idx="213">
                  <c:v>105.2</c:v>
                </c:pt>
                <c:pt idx="214">
                  <c:v>106.4</c:v>
                </c:pt>
                <c:pt idx="215">
                  <c:v>107.6</c:v>
                </c:pt>
                <c:pt idx="216">
                  <c:v>108.8</c:v>
                </c:pt>
                <c:pt idx="217">
                  <c:v>110</c:v>
                </c:pt>
                <c:pt idx="218">
                  <c:v>111.2</c:v>
                </c:pt>
                <c:pt idx="219">
                  <c:v>112.4</c:v>
                </c:pt>
                <c:pt idx="220">
                  <c:v>113.6</c:v>
                </c:pt>
                <c:pt idx="221">
                  <c:v>114.8</c:v>
                </c:pt>
                <c:pt idx="222">
                  <c:v>116</c:v>
                </c:pt>
                <c:pt idx="223">
                  <c:v>117.2</c:v>
                </c:pt>
                <c:pt idx="224">
                  <c:v>118.4</c:v>
                </c:pt>
                <c:pt idx="225">
                  <c:v>119.6</c:v>
                </c:pt>
                <c:pt idx="226">
                  <c:v>120.8</c:v>
                </c:pt>
                <c:pt idx="227">
                  <c:v>122</c:v>
                </c:pt>
                <c:pt idx="228">
                  <c:v>123.2</c:v>
                </c:pt>
                <c:pt idx="229">
                  <c:v>124.4</c:v>
                </c:pt>
                <c:pt idx="230">
                  <c:v>125.6</c:v>
                </c:pt>
                <c:pt idx="231">
                  <c:v>126.8</c:v>
                </c:pt>
                <c:pt idx="232">
                  <c:v>128</c:v>
                </c:pt>
                <c:pt idx="233">
                  <c:v>129.19999999999999</c:v>
                </c:pt>
                <c:pt idx="234">
                  <c:v>130.4</c:v>
                </c:pt>
                <c:pt idx="235">
                  <c:v>131.6</c:v>
                </c:pt>
                <c:pt idx="236">
                  <c:v>132.80000000000001</c:v>
                </c:pt>
                <c:pt idx="237">
                  <c:v>134</c:v>
                </c:pt>
                <c:pt idx="238">
                  <c:v>135.19999999999999</c:v>
                </c:pt>
                <c:pt idx="239">
                  <c:v>136.4</c:v>
                </c:pt>
                <c:pt idx="240">
                  <c:v>137.6</c:v>
                </c:pt>
                <c:pt idx="241">
                  <c:v>138.80000000000001</c:v>
                </c:pt>
                <c:pt idx="242">
                  <c:v>140</c:v>
                </c:pt>
                <c:pt idx="243">
                  <c:v>141.19999999999999</c:v>
                </c:pt>
                <c:pt idx="244">
                  <c:v>142.4</c:v>
                </c:pt>
                <c:pt idx="245">
                  <c:v>143.6</c:v>
                </c:pt>
                <c:pt idx="246">
                  <c:v>144.80000000000001</c:v>
                </c:pt>
                <c:pt idx="247">
                  <c:v>146</c:v>
                </c:pt>
                <c:pt idx="248">
                  <c:v>147.19999999999999</c:v>
                </c:pt>
                <c:pt idx="249">
                  <c:v>148.4</c:v>
                </c:pt>
                <c:pt idx="250">
                  <c:v>149.6</c:v>
                </c:pt>
                <c:pt idx="251">
                  <c:v>150.69999999999999</c:v>
                </c:pt>
              </c:numCache>
            </c:numRef>
          </c:xVal>
          <c:yVal>
            <c:numRef>
              <c:f>'Profils énergie 6MV'!$F$19:$F$270</c:f>
              <c:numCache>
                <c:formatCode>General</c:formatCode>
                <c:ptCount val="252"/>
                <c:pt idx="0">
                  <c:v>0.34</c:v>
                </c:pt>
                <c:pt idx="1">
                  <c:v>0.34</c:v>
                </c:pt>
                <c:pt idx="2">
                  <c:v>0.35</c:v>
                </c:pt>
                <c:pt idx="3">
                  <c:v>0.33</c:v>
                </c:pt>
                <c:pt idx="4">
                  <c:v>0.33</c:v>
                </c:pt>
                <c:pt idx="5">
                  <c:v>0.31</c:v>
                </c:pt>
                <c:pt idx="6">
                  <c:v>0.39</c:v>
                </c:pt>
                <c:pt idx="7">
                  <c:v>0.31</c:v>
                </c:pt>
                <c:pt idx="8">
                  <c:v>0.36</c:v>
                </c:pt>
                <c:pt idx="9">
                  <c:v>0.4</c:v>
                </c:pt>
                <c:pt idx="10">
                  <c:v>0.39</c:v>
                </c:pt>
                <c:pt idx="11">
                  <c:v>0.36</c:v>
                </c:pt>
                <c:pt idx="12">
                  <c:v>0.39</c:v>
                </c:pt>
                <c:pt idx="13">
                  <c:v>0.38</c:v>
                </c:pt>
                <c:pt idx="14">
                  <c:v>0.42</c:v>
                </c:pt>
                <c:pt idx="15">
                  <c:v>0.39</c:v>
                </c:pt>
                <c:pt idx="16">
                  <c:v>0.37</c:v>
                </c:pt>
                <c:pt idx="17">
                  <c:v>0.43</c:v>
                </c:pt>
                <c:pt idx="18">
                  <c:v>0.38</c:v>
                </c:pt>
                <c:pt idx="19">
                  <c:v>0.42</c:v>
                </c:pt>
                <c:pt idx="20">
                  <c:v>0.43</c:v>
                </c:pt>
                <c:pt idx="21">
                  <c:v>0.43</c:v>
                </c:pt>
                <c:pt idx="22">
                  <c:v>0.42</c:v>
                </c:pt>
                <c:pt idx="23">
                  <c:v>0.41</c:v>
                </c:pt>
                <c:pt idx="24">
                  <c:v>0.41</c:v>
                </c:pt>
                <c:pt idx="25">
                  <c:v>0.41</c:v>
                </c:pt>
                <c:pt idx="26">
                  <c:v>0.4</c:v>
                </c:pt>
                <c:pt idx="27">
                  <c:v>0.43</c:v>
                </c:pt>
                <c:pt idx="28">
                  <c:v>0.42</c:v>
                </c:pt>
                <c:pt idx="29">
                  <c:v>0.36</c:v>
                </c:pt>
                <c:pt idx="30">
                  <c:v>0.36</c:v>
                </c:pt>
                <c:pt idx="31">
                  <c:v>0.4</c:v>
                </c:pt>
                <c:pt idx="32">
                  <c:v>0.37</c:v>
                </c:pt>
                <c:pt idx="33">
                  <c:v>0.38</c:v>
                </c:pt>
                <c:pt idx="34">
                  <c:v>0.36</c:v>
                </c:pt>
                <c:pt idx="35">
                  <c:v>0.38</c:v>
                </c:pt>
                <c:pt idx="36">
                  <c:v>0.33</c:v>
                </c:pt>
                <c:pt idx="37">
                  <c:v>0.32</c:v>
                </c:pt>
                <c:pt idx="38">
                  <c:v>0.33</c:v>
                </c:pt>
                <c:pt idx="39">
                  <c:v>0.36</c:v>
                </c:pt>
                <c:pt idx="40">
                  <c:v>0.34</c:v>
                </c:pt>
                <c:pt idx="41">
                  <c:v>0.36</c:v>
                </c:pt>
                <c:pt idx="42">
                  <c:v>0.35</c:v>
                </c:pt>
                <c:pt idx="43">
                  <c:v>0.36</c:v>
                </c:pt>
                <c:pt idx="44">
                  <c:v>0.39</c:v>
                </c:pt>
                <c:pt idx="45">
                  <c:v>0.41</c:v>
                </c:pt>
                <c:pt idx="46">
                  <c:v>0.42</c:v>
                </c:pt>
                <c:pt idx="47">
                  <c:v>0.4</c:v>
                </c:pt>
                <c:pt idx="48">
                  <c:v>0.36</c:v>
                </c:pt>
                <c:pt idx="49">
                  <c:v>0.39</c:v>
                </c:pt>
                <c:pt idx="50">
                  <c:v>0.39</c:v>
                </c:pt>
                <c:pt idx="51">
                  <c:v>0.42</c:v>
                </c:pt>
                <c:pt idx="52">
                  <c:v>0.44</c:v>
                </c:pt>
                <c:pt idx="53">
                  <c:v>0.45</c:v>
                </c:pt>
                <c:pt idx="54">
                  <c:v>0.45</c:v>
                </c:pt>
                <c:pt idx="55">
                  <c:v>0.46</c:v>
                </c:pt>
                <c:pt idx="56">
                  <c:v>0.52</c:v>
                </c:pt>
                <c:pt idx="57">
                  <c:v>0.5</c:v>
                </c:pt>
                <c:pt idx="58">
                  <c:v>0.54</c:v>
                </c:pt>
                <c:pt idx="59">
                  <c:v>0.59</c:v>
                </c:pt>
                <c:pt idx="60">
                  <c:v>0.6</c:v>
                </c:pt>
                <c:pt idx="61">
                  <c:v>0.63</c:v>
                </c:pt>
                <c:pt idx="62">
                  <c:v>0.75</c:v>
                </c:pt>
                <c:pt idx="63">
                  <c:v>0.75</c:v>
                </c:pt>
                <c:pt idx="64">
                  <c:v>0.92</c:v>
                </c:pt>
                <c:pt idx="65">
                  <c:v>1.06</c:v>
                </c:pt>
                <c:pt idx="66">
                  <c:v>1.35</c:v>
                </c:pt>
                <c:pt idx="67">
                  <c:v>1.65</c:v>
                </c:pt>
                <c:pt idx="68">
                  <c:v>2.1800000000000002</c:v>
                </c:pt>
                <c:pt idx="69">
                  <c:v>2.76</c:v>
                </c:pt>
                <c:pt idx="70">
                  <c:v>3.61</c:v>
                </c:pt>
                <c:pt idx="71">
                  <c:v>4.6500000000000004</c:v>
                </c:pt>
                <c:pt idx="72">
                  <c:v>6.05</c:v>
                </c:pt>
                <c:pt idx="73">
                  <c:v>7.77</c:v>
                </c:pt>
                <c:pt idx="74">
                  <c:v>9.91</c:v>
                </c:pt>
                <c:pt idx="75">
                  <c:v>12.64</c:v>
                </c:pt>
                <c:pt idx="76">
                  <c:v>15.92</c:v>
                </c:pt>
                <c:pt idx="77">
                  <c:v>19.86</c:v>
                </c:pt>
                <c:pt idx="78">
                  <c:v>24.65</c:v>
                </c:pt>
                <c:pt idx="79">
                  <c:v>30.24</c:v>
                </c:pt>
                <c:pt idx="80">
                  <c:v>36.61</c:v>
                </c:pt>
                <c:pt idx="81">
                  <c:v>43.38</c:v>
                </c:pt>
                <c:pt idx="82">
                  <c:v>50.29</c:v>
                </c:pt>
                <c:pt idx="83">
                  <c:v>57.46</c:v>
                </c:pt>
                <c:pt idx="84">
                  <c:v>64.05</c:v>
                </c:pt>
                <c:pt idx="85">
                  <c:v>70.12</c:v>
                </c:pt>
                <c:pt idx="86">
                  <c:v>75.52</c:v>
                </c:pt>
                <c:pt idx="87">
                  <c:v>79.790000000000006</c:v>
                </c:pt>
                <c:pt idx="88">
                  <c:v>83.79</c:v>
                </c:pt>
                <c:pt idx="89">
                  <c:v>86.41</c:v>
                </c:pt>
                <c:pt idx="90">
                  <c:v>89.15</c:v>
                </c:pt>
                <c:pt idx="91">
                  <c:v>91.2</c:v>
                </c:pt>
                <c:pt idx="92">
                  <c:v>92.35</c:v>
                </c:pt>
                <c:pt idx="93">
                  <c:v>93.83</c:v>
                </c:pt>
                <c:pt idx="94">
                  <c:v>95.01</c:v>
                </c:pt>
                <c:pt idx="95">
                  <c:v>95.93</c:v>
                </c:pt>
                <c:pt idx="96">
                  <c:v>96.35</c:v>
                </c:pt>
                <c:pt idx="97">
                  <c:v>97.1</c:v>
                </c:pt>
                <c:pt idx="98">
                  <c:v>97.44</c:v>
                </c:pt>
                <c:pt idx="99">
                  <c:v>97.67</c:v>
                </c:pt>
                <c:pt idx="100">
                  <c:v>98.16</c:v>
                </c:pt>
                <c:pt idx="101">
                  <c:v>98.26</c:v>
                </c:pt>
                <c:pt idx="102">
                  <c:v>98.66</c:v>
                </c:pt>
                <c:pt idx="103">
                  <c:v>98.82</c:v>
                </c:pt>
                <c:pt idx="104">
                  <c:v>98.95</c:v>
                </c:pt>
                <c:pt idx="105">
                  <c:v>99.04</c:v>
                </c:pt>
                <c:pt idx="106">
                  <c:v>98.99</c:v>
                </c:pt>
                <c:pt idx="107">
                  <c:v>99.37</c:v>
                </c:pt>
                <c:pt idx="108">
                  <c:v>99.21</c:v>
                </c:pt>
                <c:pt idx="109">
                  <c:v>99.32</c:v>
                </c:pt>
                <c:pt idx="110">
                  <c:v>99.48</c:v>
                </c:pt>
                <c:pt idx="111">
                  <c:v>99.51</c:v>
                </c:pt>
                <c:pt idx="112">
                  <c:v>99.61</c:v>
                </c:pt>
                <c:pt idx="113">
                  <c:v>99.3</c:v>
                </c:pt>
                <c:pt idx="114">
                  <c:v>99.5</c:v>
                </c:pt>
                <c:pt idx="115">
                  <c:v>99.64</c:v>
                </c:pt>
                <c:pt idx="116">
                  <c:v>99.54</c:v>
                </c:pt>
                <c:pt idx="117">
                  <c:v>99.44</c:v>
                </c:pt>
                <c:pt idx="118">
                  <c:v>99.7</c:v>
                </c:pt>
                <c:pt idx="119">
                  <c:v>99.63</c:v>
                </c:pt>
                <c:pt idx="120">
                  <c:v>99.68</c:v>
                </c:pt>
                <c:pt idx="121">
                  <c:v>99.9</c:v>
                </c:pt>
                <c:pt idx="122">
                  <c:v>99.84</c:v>
                </c:pt>
                <c:pt idx="123">
                  <c:v>99.7</c:v>
                </c:pt>
                <c:pt idx="124">
                  <c:v>99.78</c:v>
                </c:pt>
                <c:pt idx="125">
                  <c:v>99.93</c:v>
                </c:pt>
                <c:pt idx="126">
                  <c:v>99.74</c:v>
                </c:pt>
                <c:pt idx="127">
                  <c:v>99.9</c:v>
                </c:pt>
                <c:pt idx="128">
                  <c:v>100</c:v>
                </c:pt>
                <c:pt idx="129">
                  <c:v>99.89</c:v>
                </c:pt>
                <c:pt idx="130">
                  <c:v>99.94</c:v>
                </c:pt>
                <c:pt idx="131">
                  <c:v>100</c:v>
                </c:pt>
                <c:pt idx="132">
                  <c:v>99.94</c:v>
                </c:pt>
                <c:pt idx="133">
                  <c:v>99.95</c:v>
                </c:pt>
                <c:pt idx="134">
                  <c:v>99.82</c:v>
                </c:pt>
                <c:pt idx="135">
                  <c:v>99.92</c:v>
                </c:pt>
                <c:pt idx="136">
                  <c:v>99.99</c:v>
                </c:pt>
                <c:pt idx="137">
                  <c:v>99.84</c:v>
                </c:pt>
                <c:pt idx="138">
                  <c:v>99.63</c:v>
                </c:pt>
                <c:pt idx="139">
                  <c:v>99.84</c:v>
                </c:pt>
                <c:pt idx="140">
                  <c:v>99.52</c:v>
                </c:pt>
                <c:pt idx="141">
                  <c:v>99.33</c:v>
                </c:pt>
                <c:pt idx="142">
                  <c:v>99.63</c:v>
                </c:pt>
                <c:pt idx="143">
                  <c:v>99.47</c:v>
                </c:pt>
                <c:pt idx="144">
                  <c:v>99.41</c:v>
                </c:pt>
                <c:pt idx="145">
                  <c:v>99.61</c:v>
                </c:pt>
                <c:pt idx="146">
                  <c:v>99.35</c:v>
                </c:pt>
                <c:pt idx="147">
                  <c:v>99.13</c:v>
                </c:pt>
                <c:pt idx="148">
                  <c:v>99.2</c:v>
                </c:pt>
                <c:pt idx="149">
                  <c:v>98.84</c:v>
                </c:pt>
                <c:pt idx="150">
                  <c:v>98.66</c:v>
                </c:pt>
                <c:pt idx="151">
                  <c:v>98.41</c:v>
                </c:pt>
                <c:pt idx="152">
                  <c:v>98.05</c:v>
                </c:pt>
                <c:pt idx="153">
                  <c:v>97.59</c:v>
                </c:pt>
                <c:pt idx="154">
                  <c:v>96.97</c:v>
                </c:pt>
                <c:pt idx="155">
                  <c:v>96.17</c:v>
                </c:pt>
                <c:pt idx="156">
                  <c:v>95.17</c:v>
                </c:pt>
                <c:pt idx="157">
                  <c:v>93.69</c:v>
                </c:pt>
                <c:pt idx="158">
                  <c:v>92.14</c:v>
                </c:pt>
                <c:pt idx="159">
                  <c:v>89.91</c:v>
                </c:pt>
                <c:pt idx="160">
                  <c:v>87.52</c:v>
                </c:pt>
                <c:pt idx="161">
                  <c:v>83.97</c:v>
                </c:pt>
                <c:pt idx="162">
                  <c:v>80.31</c:v>
                </c:pt>
                <c:pt idx="163">
                  <c:v>75.67</c:v>
                </c:pt>
                <c:pt idx="164">
                  <c:v>69.930000000000007</c:v>
                </c:pt>
                <c:pt idx="165">
                  <c:v>63.84</c:v>
                </c:pt>
                <c:pt idx="166">
                  <c:v>57.21</c:v>
                </c:pt>
                <c:pt idx="167">
                  <c:v>49.82</c:v>
                </c:pt>
                <c:pt idx="168">
                  <c:v>42.93</c:v>
                </c:pt>
                <c:pt idx="169">
                  <c:v>35.950000000000003</c:v>
                </c:pt>
                <c:pt idx="170">
                  <c:v>29.65</c:v>
                </c:pt>
                <c:pt idx="171">
                  <c:v>24.14</c:v>
                </c:pt>
                <c:pt idx="172">
                  <c:v>19.34</c:v>
                </c:pt>
                <c:pt idx="173">
                  <c:v>15.41</c:v>
                </c:pt>
                <c:pt idx="174">
                  <c:v>12.1</c:v>
                </c:pt>
                <c:pt idx="175">
                  <c:v>9.56</c:v>
                </c:pt>
                <c:pt idx="176">
                  <c:v>7.52</c:v>
                </c:pt>
                <c:pt idx="177">
                  <c:v>5.88</c:v>
                </c:pt>
                <c:pt idx="178">
                  <c:v>4.5999999999999996</c:v>
                </c:pt>
                <c:pt idx="179">
                  <c:v>3.53</c:v>
                </c:pt>
                <c:pt idx="180">
                  <c:v>2.79</c:v>
                </c:pt>
                <c:pt idx="181">
                  <c:v>2.17</c:v>
                </c:pt>
                <c:pt idx="182">
                  <c:v>1.72</c:v>
                </c:pt>
                <c:pt idx="183">
                  <c:v>1.35</c:v>
                </c:pt>
                <c:pt idx="184">
                  <c:v>1.07</c:v>
                </c:pt>
                <c:pt idx="185">
                  <c:v>0.9</c:v>
                </c:pt>
                <c:pt idx="186">
                  <c:v>0.71</c:v>
                </c:pt>
                <c:pt idx="187">
                  <c:v>0.6</c:v>
                </c:pt>
                <c:pt idx="188">
                  <c:v>0.55000000000000004</c:v>
                </c:pt>
                <c:pt idx="189">
                  <c:v>0.51</c:v>
                </c:pt>
                <c:pt idx="190">
                  <c:v>0.44</c:v>
                </c:pt>
                <c:pt idx="191">
                  <c:v>0.4</c:v>
                </c:pt>
                <c:pt idx="192">
                  <c:v>0.37</c:v>
                </c:pt>
                <c:pt idx="193">
                  <c:v>0.35</c:v>
                </c:pt>
                <c:pt idx="194">
                  <c:v>0.34</c:v>
                </c:pt>
                <c:pt idx="195">
                  <c:v>0.3</c:v>
                </c:pt>
                <c:pt idx="196">
                  <c:v>0.27</c:v>
                </c:pt>
                <c:pt idx="197">
                  <c:v>0.25</c:v>
                </c:pt>
                <c:pt idx="198">
                  <c:v>0.28000000000000003</c:v>
                </c:pt>
                <c:pt idx="199">
                  <c:v>0.25</c:v>
                </c:pt>
                <c:pt idx="200">
                  <c:v>0.26</c:v>
                </c:pt>
                <c:pt idx="201">
                  <c:v>0.24</c:v>
                </c:pt>
                <c:pt idx="202">
                  <c:v>0.25</c:v>
                </c:pt>
                <c:pt idx="203">
                  <c:v>0.19</c:v>
                </c:pt>
                <c:pt idx="204">
                  <c:v>0.26</c:v>
                </c:pt>
                <c:pt idx="205">
                  <c:v>0.23</c:v>
                </c:pt>
                <c:pt idx="206">
                  <c:v>0.22</c:v>
                </c:pt>
                <c:pt idx="207">
                  <c:v>0.27</c:v>
                </c:pt>
                <c:pt idx="208">
                  <c:v>0.23</c:v>
                </c:pt>
                <c:pt idx="209">
                  <c:v>0.2</c:v>
                </c:pt>
                <c:pt idx="210">
                  <c:v>0.2</c:v>
                </c:pt>
                <c:pt idx="211">
                  <c:v>0.18</c:v>
                </c:pt>
                <c:pt idx="212">
                  <c:v>0.22</c:v>
                </c:pt>
                <c:pt idx="213">
                  <c:v>0.22</c:v>
                </c:pt>
                <c:pt idx="214">
                  <c:v>0.15</c:v>
                </c:pt>
                <c:pt idx="215">
                  <c:v>0.22</c:v>
                </c:pt>
                <c:pt idx="216">
                  <c:v>0.22</c:v>
                </c:pt>
                <c:pt idx="217">
                  <c:v>0.2</c:v>
                </c:pt>
                <c:pt idx="218">
                  <c:v>0.17</c:v>
                </c:pt>
                <c:pt idx="219">
                  <c:v>0.18</c:v>
                </c:pt>
                <c:pt idx="220">
                  <c:v>0.19</c:v>
                </c:pt>
                <c:pt idx="221">
                  <c:v>0.18</c:v>
                </c:pt>
                <c:pt idx="222">
                  <c:v>0.15</c:v>
                </c:pt>
                <c:pt idx="223">
                  <c:v>0.18</c:v>
                </c:pt>
                <c:pt idx="224">
                  <c:v>0.15</c:v>
                </c:pt>
                <c:pt idx="225">
                  <c:v>0.14000000000000001</c:v>
                </c:pt>
                <c:pt idx="226">
                  <c:v>0.16</c:v>
                </c:pt>
                <c:pt idx="227">
                  <c:v>0.17</c:v>
                </c:pt>
                <c:pt idx="228">
                  <c:v>0.16</c:v>
                </c:pt>
                <c:pt idx="229">
                  <c:v>0.14000000000000001</c:v>
                </c:pt>
                <c:pt idx="230">
                  <c:v>0.08</c:v>
                </c:pt>
                <c:pt idx="231">
                  <c:v>0.1</c:v>
                </c:pt>
                <c:pt idx="232">
                  <c:v>0.12</c:v>
                </c:pt>
                <c:pt idx="233">
                  <c:v>7.0000000000000007E-2</c:v>
                </c:pt>
                <c:pt idx="234">
                  <c:v>0.11</c:v>
                </c:pt>
                <c:pt idx="235">
                  <c:v>0.12</c:v>
                </c:pt>
                <c:pt idx="236">
                  <c:v>0.08</c:v>
                </c:pt>
                <c:pt idx="237">
                  <c:v>0.11</c:v>
                </c:pt>
                <c:pt idx="238">
                  <c:v>0.1</c:v>
                </c:pt>
                <c:pt idx="239">
                  <c:v>0.08</c:v>
                </c:pt>
                <c:pt idx="240">
                  <c:v>0.12</c:v>
                </c:pt>
                <c:pt idx="241">
                  <c:v>0.12</c:v>
                </c:pt>
                <c:pt idx="242">
                  <c:v>0.08</c:v>
                </c:pt>
                <c:pt idx="243">
                  <c:v>0.05</c:v>
                </c:pt>
                <c:pt idx="244">
                  <c:v>0.1</c:v>
                </c:pt>
                <c:pt idx="245">
                  <c:v>0.11</c:v>
                </c:pt>
                <c:pt idx="246">
                  <c:v>0.13</c:v>
                </c:pt>
                <c:pt idx="247">
                  <c:v>0.12</c:v>
                </c:pt>
                <c:pt idx="248">
                  <c:v>0.14000000000000001</c:v>
                </c:pt>
                <c:pt idx="249">
                  <c:v>0.14000000000000001</c:v>
                </c:pt>
                <c:pt idx="250">
                  <c:v>0.08</c:v>
                </c:pt>
                <c:pt idx="251">
                  <c:v>0.12</c:v>
                </c:pt>
              </c:numCache>
            </c:numRef>
          </c:yVal>
          <c:smooth val="1"/>
          <c:extLst>
            <c:ext xmlns:c16="http://schemas.microsoft.com/office/drawing/2014/chart" uri="{C3380CC4-5D6E-409C-BE32-E72D297353CC}">
              <c16:uniqueId val="{00000000-0A17-43B4-A52B-9F1BA3C864FD}"/>
            </c:ext>
          </c:extLst>
        </c:ser>
        <c:ser>
          <c:idx val="1"/>
          <c:order val="1"/>
          <c:tx>
            <c:v>12 MeV</c:v>
          </c:tx>
          <c:spPr>
            <a:ln w="9525" cap="rnd">
              <a:solidFill>
                <a:schemeClr val="accent2"/>
              </a:solidFill>
              <a:round/>
            </a:ln>
            <a:effectLst/>
          </c:spPr>
          <c:marker>
            <c:symbol val="none"/>
          </c:marker>
          <c:xVal>
            <c:numRef>
              <c:f>'Profils énergie 6MV'!$A$291:$A$543</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c:v>
                </c:pt>
                <c:pt idx="24">
                  <c:v>122.9</c:v>
                </c:pt>
                <c:pt idx="25">
                  <c:v>121.6</c:v>
                </c:pt>
                <c:pt idx="26">
                  <c:v>120.4</c:v>
                </c:pt>
                <c:pt idx="27">
                  <c:v>119.3</c:v>
                </c:pt>
                <c:pt idx="28">
                  <c:v>118.1</c:v>
                </c:pt>
                <c:pt idx="29">
                  <c:v>116.9</c:v>
                </c:pt>
                <c:pt idx="30">
                  <c:v>115.6</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75.900000000000006</c:v>
                </c:pt>
                <c:pt idx="64">
                  <c:v>74.8</c:v>
                </c:pt>
                <c:pt idx="65">
                  <c:v>73.5</c:v>
                </c:pt>
                <c:pt idx="66">
                  <c:v>72.400000000000006</c:v>
                </c:pt>
                <c:pt idx="67">
                  <c:v>71.2</c:v>
                </c:pt>
                <c:pt idx="68">
                  <c:v>70</c:v>
                </c:pt>
                <c:pt idx="69">
                  <c:v>68.8</c:v>
                </c:pt>
                <c:pt idx="70">
                  <c:v>67.5</c:v>
                </c:pt>
                <c:pt idx="71">
                  <c:v>66.3</c:v>
                </c:pt>
                <c:pt idx="72">
                  <c:v>65.099999999999994</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33.799999999999997</c:v>
                </c:pt>
                <c:pt idx="99">
                  <c:v>32.700000000000003</c:v>
                </c:pt>
                <c:pt idx="100">
                  <c:v>31.4</c:v>
                </c:pt>
                <c:pt idx="101">
                  <c:v>30.3</c:v>
                </c:pt>
                <c:pt idx="102">
                  <c:v>29</c:v>
                </c:pt>
                <c:pt idx="103">
                  <c:v>27.8</c:v>
                </c:pt>
                <c:pt idx="104">
                  <c:v>26.7</c:v>
                </c:pt>
                <c:pt idx="105">
                  <c:v>25.4</c:v>
                </c:pt>
                <c:pt idx="106">
                  <c:v>24.2</c:v>
                </c:pt>
                <c:pt idx="107">
                  <c:v>23</c:v>
                </c:pt>
                <c:pt idx="108">
                  <c:v>21.8</c:v>
                </c:pt>
                <c:pt idx="109">
                  <c:v>20.6</c:v>
                </c:pt>
                <c:pt idx="110">
                  <c:v>19.399999999999999</c:v>
                </c:pt>
                <c:pt idx="111">
                  <c:v>18.2</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-21.5</c:v>
                </c:pt>
                <c:pt idx="145">
                  <c:v>-22.7</c:v>
                </c:pt>
                <c:pt idx="146">
                  <c:v>-23.9</c:v>
                </c:pt>
                <c:pt idx="147">
                  <c:v>-25.1</c:v>
                </c:pt>
                <c:pt idx="148">
                  <c:v>-26.3</c:v>
                </c:pt>
                <c:pt idx="149">
                  <c:v>-27.5</c:v>
                </c:pt>
                <c:pt idx="150">
                  <c:v>-28.7</c:v>
                </c:pt>
                <c:pt idx="151">
                  <c:v>-29.9</c:v>
                </c:pt>
                <c:pt idx="152">
                  <c:v>-31.1</c:v>
                </c:pt>
                <c:pt idx="153">
                  <c:v>-32.299999999999997</c:v>
                </c:pt>
                <c:pt idx="154">
                  <c:v>-33.5</c:v>
                </c:pt>
                <c:pt idx="155">
                  <c:v>-34.700000000000003</c:v>
                </c:pt>
                <c:pt idx="156">
                  <c:v>-35.9</c:v>
                </c:pt>
                <c:pt idx="157">
                  <c:v>-37.1</c:v>
                </c:pt>
                <c:pt idx="158">
                  <c:v>-38.299999999999997</c:v>
                </c:pt>
                <c:pt idx="159">
                  <c:v>-39.5</c:v>
                </c:pt>
                <c:pt idx="160">
                  <c:v>-40.700000000000003</c:v>
                </c:pt>
                <c:pt idx="161">
                  <c:v>-41.9</c:v>
                </c:pt>
                <c:pt idx="162">
                  <c:v>-43.1</c:v>
                </c:pt>
                <c:pt idx="163">
                  <c:v>-44.3</c:v>
                </c:pt>
                <c:pt idx="164">
                  <c:v>-45.5</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-64.8</c:v>
                </c:pt>
                <c:pt idx="181">
                  <c:v>-65.900000000000006</c:v>
                </c:pt>
                <c:pt idx="182">
                  <c:v>-67.2</c:v>
                </c:pt>
                <c:pt idx="183">
                  <c:v>-68.400000000000006</c:v>
                </c:pt>
                <c:pt idx="184">
                  <c:v>-69.599999999999994</c:v>
                </c:pt>
                <c:pt idx="185">
                  <c:v>-70.8</c:v>
                </c:pt>
                <c:pt idx="186">
                  <c:v>-72</c:v>
                </c:pt>
                <c:pt idx="187">
                  <c:v>-73.2</c:v>
                </c:pt>
                <c:pt idx="188">
                  <c:v>-74.400000000000006</c:v>
                </c:pt>
                <c:pt idx="189">
                  <c:v>-75.599999999999994</c:v>
                </c:pt>
                <c:pt idx="190">
                  <c:v>-76.8</c:v>
                </c:pt>
                <c:pt idx="191">
                  <c:v>-78</c:v>
                </c:pt>
                <c:pt idx="192">
                  <c:v>-79.2</c:v>
                </c:pt>
                <c:pt idx="193">
                  <c:v>-80.400000000000006</c:v>
                </c:pt>
                <c:pt idx="194">
                  <c:v>-81.599999999999994</c:v>
                </c:pt>
                <c:pt idx="195">
                  <c:v>-82.8</c:v>
                </c:pt>
                <c:pt idx="196">
                  <c:v>-84</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-100.9</c:v>
                </c:pt>
                <c:pt idx="211">
                  <c:v>-102</c:v>
                </c:pt>
                <c:pt idx="212">
                  <c:v>-103.3</c:v>
                </c:pt>
                <c:pt idx="213">
                  <c:v>-104.5</c:v>
                </c:pt>
                <c:pt idx="214">
                  <c:v>-105.6</c:v>
                </c:pt>
                <c:pt idx="215">
                  <c:v>-106.9</c:v>
                </c:pt>
                <c:pt idx="216">
                  <c:v>-108</c:v>
                </c:pt>
                <c:pt idx="217">
                  <c:v>-109.2</c:v>
                </c:pt>
                <c:pt idx="218">
                  <c:v>-110.4</c:v>
                </c:pt>
                <c:pt idx="219">
                  <c:v>-111.6</c:v>
                </c:pt>
                <c:pt idx="220">
                  <c:v>-112.9</c:v>
                </c:pt>
                <c:pt idx="221">
                  <c:v>-114</c:v>
                </c:pt>
                <c:pt idx="222">
                  <c:v>-115.3</c:v>
                </c:pt>
                <c:pt idx="223">
                  <c:v>-116.5</c:v>
                </c:pt>
                <c:pt idx="224">
                  <c:v>-117.7</c:v>
                </c:pt>
                <c:pt idx="225">
                  <c:v>-118.9</c:v>
                </c:pt>
                <c:pt idx="226">
                  <c:v>-120.1</c:v>
                </c:pt>
                <c:pt idx="227">
                  <c:v>-121.3</c:v>
                </c:pt>
                <c:pt idx="228">
                  <c:v>-122.5</c:v>
                </c:pt>
                <c:pt idx="229">
                  <c:v>-123.7</c:v>
                </c:pt>
                <c:pt idx="230">
                  <c:v>-124.9</c:v>
                </c:pt>
                <c:pt idx="231">
                  <c:v>-126.1</c:v>
                </c:pt>
                <c:pt idx="232">
                  <c:v>-127.3</c:v>
                </c:pt>
                <c:pt idx="233">
                  <c:v>-128.5</c:v>
                </c:pt>
                <c:pt idx="234">
                  <c:v>-129.69999999999999</c:v>
                </c:pt>
                <c:pt idx="235">
                  <c:v>-130.9</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énergie 6MV'!$F$291:$F$543</c:f>
              <c:numCache>
                <c:formatCode>General</c:formatCode>
                <c:ptCount val="253"/>
                <c:pt idx="0">
                  <c:v>0.15</c:v>
                </c:pt>
                <c:pt idx="1">
                  <c:v>0.15</c:v>
                </c:pt>
                <c:pt idx="2">
                  <c:v>0.17</c:v>
                </c:pt>
                <c:pt idx="3">
                  <c:v>0.14000000000000001</c:v>
                </c:pt>
                <c:pt idx="4">
                  <c:v>0.18</c:v>
                </c:pt>
                <c:pt idx="5">
                  <c:v>0.16</c:v>
                </c:pt>
                <c:pt idx="6">
                  <c:v>0.19</c:v>
                </c:pt>
                <c:pt idx="7">
                  <c:v>0.17</c:v>
                </c:pt>
                <c:pt idx="8">
                  <c:v>0.19</c:v>
                </c:pt>
                <c:pt idx="9">
                  <c:v>0.19</c:v>
                </c:pt>
                <c:pt idx="10">
                  <c:v>0.19</c:v>
                </c:pt>
                <c:pt idx="11">
                  <c:v>0.17</c:v>
                </c:pt>
                <c:pt idx="12">
                  <c:v>0.16</c:v>
                </c:pt>
                <c:pt idx="13">
                  <c:v>0.19</c:v>
                </c:pt>
                <c:pt idx="14">
                  <c:v>0.17</c:v>
                </c:pt>
                <c:pt idx="15">
                  <c:v>0.21</c:v>
                </c:pt>
                <c:pt idx="16">
                  <c:v>0.19</c:v>
                </c:pt>
                <c:pt idx="17">
                  <c:v>0.19</c:v>
                </c:pt>
                <c:pt idx="18">
                  <c:v>0.18</c:v>
                </c:pt>
                <c:pt idx="19">
                  <c:v>0.21</c:v>
                </c:pt>
                <c:pt idx="20">
                  <c:v>0.21</c:v>
                </c:pt>
                <c:pt idx="21">
                  <c:v>0.22</c:v>
                </c:pt>
                <c:pt idx="22">
                  <c:v>0.19</c:v>
                </c:pt>
                <c:pt idx="23">
                  <c:v>0.19</c:v>
                </c:pt>
                <c:pt idx="24">
                  <c:v>0.22</c:v>
                </c:pt>
                <c:pt idx="25">
                  <c:v>0.25</c:v>
                </c:pt>
                <c:pt idx="26">
                  <c:v>0.21</c:v>
                </c:pt>
                <c:pt idx="27">
                  <c:v>0.23</c:v>
                </c:pt>
                <c:pt idx="28">
                  <c:v>0.2</c:v>
                </c:pt>
                <c:pt idx="29">
                  <c:v>0.22</c:v>
                </c:pt>
                <c:pt idx="30">
                  <c:v>0.25</c:v>
                </c:pt>
                <c:pt idx="31">
                  <c:v>0.23</c:v>
                </c:pt>
                <c:pt idx="32">
                  <c:v>0.26</c:v>
                </c:pt>
                <c:pt idx="33">
                  <c:v>0.25</c:v>
                </c:pt>
                <c:pt idx="34">
                  <c:v>0.27</c:v>
                </c:pt>
                <c:pt idx="35">
                  <c:v>0.28000000000000003</c:v>
                </c:pt>
                <c:pt idx="36">
                  <c:v>0.26</c:v>
                </c:pt>
                <c:pt idx="37">
                  <c:v>0.28000000000000003</c:v>
                </c:pt>
                <c:pt idx="38">
                  <c:v>0.3</c:v>
                </c:pt>
                <c:pt idx="39">
                  <c:v>0.27</c:v>
                </c:pt>
                <c:pt idx="40">
                  <c:v>0.34</c:v>
                </c:pt>
                <c:pt idx="41">
                  <c:v>0.32</c:v>
                </c:pt>
                <c:pt idx="42">
                  <c:v>0.36</c:v>
                </c:pt>
                <c:pt idx="43">
                  <c:v>0.36</c:v>
                </c:pt>
                <c:pt idx="44">
                  <c:v>0.36</c:v>
                </c:pt>
                <c:pt idx="45">
                  <c:v>0.42</c:v>
                </c:pt>
                <c:pt idx="46">
                  <c:v>0.42</c:v>
                </c:pt>
                <c:pt idx="47">
                  <c:v>0.44</c:v>
                </c:pt>
                <c:pt idx="48">
                  <c:v>0.5</c:v>
                </c:pt>
                <c:pt idx="49">
                  <c:v>0.48</c:v>
                </c:pt>
                <c:pt idx="50">
                  <c:v>0.56000000000000005</c:v>
                </c:pt>
                <c:pt idx="51">
                  <c:v>0.59</c:v>
                </c:pt>
                <c:pt idx="52">
                  <c:v>0.66</c:v>
                </c:pt>
                <c:pt idx="53">
                  <c:v>0.75</c:v>
                </c:pt>
                <c:pt idx="54">
                  <c:v>0.79</c:v>
                </c:pt>
                <c:pt idx="55">
                  <c:v>0.88</c:v>
                </c:pt>
                <c:pt idx="56">
                  <c:v>1</c:v>
                </c:pt>
                <c:pt idx="57">
                  <c:v>1.07</c:v>
                </c:pt>
                <c:pt idx="58">
                  <c:v>1.25</c:v>
                </c:pt>
                <c:pt idx="59">
                  <c:v>1.35</c:v>
                </c:pt>
                <c:pt idx="60">
                  <c:v>1.46</c:v>
                </c:pt>
                <c:pt idx="61">
                  <c:v>1.63</c:v>
                </c:pt>
                <c:pt idx="62">
                  <c:v>1.83</c:v>
                </c:pt>
                <c:pt idx="63">
                  <c:v>2.06</c:v>
                </c:pt>
                <c:pt idx="64">
                  <c:v>2.29</c:v>
                </c:pt>
                <c:pt idx="65">
                  <c:v>2.6</c:v>
                </c:pt>
                <c:pt idx="66">
                  <c:v>2.93</c:v>
                </c:pt>
                <c:pt idx="67">
                  <c:v>3.3</c:v>
                </c:pt>
                <c:pt idx="68">
                  <c:v>3.79</c:v>
                </c:pt>
                <c:pt idx="69">
                  <c:v>4.3099999999999996</c:v>
                </c:pt>
                <c:pt idx="70">
                  <c:v>4.9800000000000004</c:v>
                </c:pt>
                <c:pt idx="71">
                  <c:v>5.8</c:v>
                </c:pt>
                <c:pt idx="72">
                  <c:v>6.75</c:v>
                </c:pt>
                <c:pt idx="73">
                  <c:v>7.91</c:v>
                </c:pt>
                <c:pt idx="74">
                  <c:v>9.2799999999999994</c:v>
                </c:pt>
                <c:pt idx="75">
                  <c:v>10.94</c:v>
                </c:pt>
                <c:pt idx="76">
                  <c:v>13.15</c:v>
                </c:pt>
                <c:pt idx="77">
                  <c:v>15.7</c:v>
                </c:pt>
                <c:pt idx="78">
                  <c:v>18.899999999999999</c:v>
                </c:pt>
                <c:pt idx="79">
                  <c:v>22.64</c:v>
                </c:pt>
                <c:pt idx="80">
                  <c:v>27.4</c:v>
                </c:pt>
                <c:pt idx="81">
                  <c:v>32.270000000000003</c:v>
                </c:pt>
                <c:pt idx="82">
                  <c:v>37.869999999999997</c:v>
                </c:pt>
                <c:pt idx="83">
                  <c:v>44.18</c:v>
                </c:pt>
                <c:pt idx="84">
                  <c:v>50.28</c:v>
                </c:pt>
                <c:pt idx="85">
                  <c:v>56.89</c:v>
                </c:pt>
                <c:pt idx="86">
                  <c:v>62.8</c:v>
                </c:pt>
                <c:pt idx="87">
                  <c:v>68.3</c:v>
                </c:pt>
                <c:pt idx="88">
                  <c:v>73.680000000000007</c:v>
                </c:pt>
                <c:pt idx="89">
                  <c:v>77.94</c:v>
                </c:pt>
                <c:pt idx="90">
                  <c:v>81.94</c:v>
                </c:pt>
                <c:pt idx="91">
                  <c:v>85.12</c:v>
                </c:pt>
                <c:pt idx="92">
                  <c:v>87.48</c:v>
                </c:pt>
                <c:pt idx="93">
                  <c:v>89.68</c:v>
                </c:pt>
                <c:pt idx="94">
                  <c:v>91.37</c:v>
                </c:pt>
                <c:pt idx="95">
                  <c:v>92.72</c:v>
                </c:pt>
                <c:pt idx="96">
                  <c:v>93.83</c:v>
                </c:pt>
                <c:pt idx="97">
                  <c:v>94.88</c:v>
                </c:pt>
                <c:pt idx="98">
                  <c:v>95.64</c:v>
                </c:pt>
                <c:pt idx="99">
                  <c:v>96.21</c:v>
                </c:pt>
                <c:pt idx="100">
                  <c:v>96.77</c:v>
                </c:pt>
                <c:pt idx="101">
                  <c:v>97.26</c:v>
                </c:pt>
                <c:pt idx="102">
                  <c:v>97.56</c:v>
                </c:pt>
                <c:pt idx="103">
                  <c:v>98.05</c:v>
                </c:pt>
                <c:pt idx="104">
                  <c:v>98.09</c:v>
                </c:pt>
                <c:pt idx="105">
                  <c:v>98.43</c:v>
                </c:pt>
                <c:pt idx="106">
                  <c:v>98.64</c:v>
                </c:pt>
                <c:pt idx="107">
                  <c:v>98.72</c:v>
                </c:pt>
                <c:pt idx="108">
                  <c:v>98.85</c:v>
                </c:pt>
                <c:pt idx="109">
                  <c:v>99.28</c:v>
                </c:pt>
                <c:pt idx="110">
                  <c:v>99.09</c:v>
                </c:pt>
                <c:pt idx="111">
                  <c:v>99.19</c:v>
                </c:pt>
                <c:pt idx="112">
                  <c:v>99.51</c:v>
                </c:pt>
                <c:pt idx="113">
                  <c:v>99.41</c:v>
                </c:pt>
                <c:pt idx="114">
                  <c:v>99.66</c:v>
                </c:pt>
                <c:pt idx="115">
                  <c:v>99.68</c:v>
                </c:pt>
                <c:pt idx="116">
                  <c:v>99.67</c:v>
                </c:pt>
                <c:pt idx="117">
                  <c:v>99.7</c:v>
                </c:pt>
                <c:pt idx="118">
                  <c:v>99.92</c:v>
                </c:pt>
                <c:pt idx="119">
                  <c:v>99.88</c:v>
                </c:pt>
                <c:pt idx="120">
                  <c:v>99.83</c:v>
                </c:pt>
                <c:pt idx="121">
                  <c:v>100</c:v>
                </c:pt>
                <c:pt idx="122">
                  <c:v>99.67</c:v>
                </c:pt>
                <c:pt idx="123">
                  <c:v>99.88</c:v>
                </c:pt>
                <c:pt idx="124">
                  <c:v>99.91</c:v>
                </c:pt>
                <c:pt idx="125">
                  <c:v>99.68</c:v>
                </c:pt>
                <c:pt idx="126">
                  <c:v>99.87</c:v>
                </c:pt>
                <c:pt idx="127">
                  <c:v>99.83</c:v>
                </c:pt>
                <c:pt idx="128">
                  <c:v>99.64</c:v>
                </c:pt>
                <c:pt idx="129">
                  <c:v>99.76</c:v>
                </c:pt>
                <c:pt idx="130">
                  <c:v>99.66</c:v>
                </c:pt>
                <c:pt idx="131">
                  <c:v>99.56</c:v>
                </c:pt>
                <c:pt idx="132">
                  <c:v>99.58</c:v>
                </c:pt>
                <c:pt idx="133">
                  <c:v>99.83</c:v>
                </c:pt>
                <c:pt idx="134">
                  <c:v>99.57</c:v>
                </c:pt>
                <c:pt idx="135">
                  <c:v>99.75</c:v>
                </c:pt>
                <c:pt idx="136">
                  <c:v>99.74</c:v>
                </c:pt>
                <c:pt idx="137">
                  <c:v>99.76</c:v>
                </c:pt>
                <c:pt idx="138">
                  <c:v>99.63</c:v>
                </c:pt>
                <c:pt idx="139">
                  <c:v>99.51</c:v>
                </c:pt>
                <c:pt idx="140">
                  <c:v>99.48</c:v>
                </c:pt>
                <c:pt idx="141">
                  <c:v>99.47</c:v>
                </c:pt>
                <c:pt idx="142">
                  <c:v>99.3</c:v>
                </c:pt>
                <c:pt idx="143">
                  <c:v>99.19</c:v>
                </c:pt>
                <c:pt idx="144">
                  <c:v>99.03</c:v>
                </c:pt>
                <c:pt idx="145">
                  <c:v>99.11</c:v>
                </c:pt>
                <c:pt idx="146">
                  <c:v>98.88</c:v>
                </c:pt>
                <c:pt idx="147">
                  <c:v>98.72</c:v>
                </c:pt>
                <c:pt idx="148">
                  <c:v>98.48</c:v>
                </c:pt>
                <c:pt idx="149">
                  <c:v>98.18</c:v>
                </c:pt>
                <c:pt idx="150">
                  <c:v>98.08</c:v>
                </c:pt>
                <c:pt idx="151">
                  <c:v>97.94</c:v>
                </c:pt>
                <c:pt idx="152">
                  <c:v>97.43</c:v>
                </c:pt>
                <c:pt idx="153">
                  <c:v>97.18</c:v>
                </c:pt>
                <c:pt idx="154">
                  <c:v>96.71</c:v>
                </c:pt>
                <c:pt idx="155">
                  <c:v>96.23</c:v>
                </c:pt>
                <c:pt idx="156">
                  <c:v>95.7</c:v>
                </c:pt>
                <c:pt idx="157">
                  <c:v>95.18</c:v>
                </c:pt>
                <c:pt idx="158">
                  <c:v>94.39</c:v>
                </c:pt>
                <c:pt idx="159">
                  <c:v>93.24</c:v>
                </c:pt>
                <c:pt idx="160">
                  <c:v>92.22</c:v>
                </c:pt>
                <c:pt idx="161">
                  <c:v>90.53</c:v>
                </c:pt>
                <c:pt idx="162">
                  <c:v>88.73</c:v>
                </c:pt>
                <c:pt idx="163">
                  <c:v>86.42</c:v>
                </c:pt>
                <c:pt idx="164">
                  <c:v>83.59</c:v>
                </c:pt>
                <c:pt idx="165">
                  <c:v>80.150000000000006</c:v>
                </c:pt>
                <c:pt idx="166">
                  <c:v>76.2</c:v>
                </c:pt>
                <c:pt idx="167">
                  <c:v>71.22</c:v>
                </c:pt>
                <c:pt idx="168">
                  <c:v>65.77</c:v>
                </c:pt>
                <c:pt idx="169">
                  <c:v>59.97</c:v>
                </c:pt>
                <c:pt idx="170">
                  <c:v>53.53</c:v>
                </c:pt>
                <c:pt idx="171">
                  <c:v>47.31</c:v>
                </c:pt>
                <c:pt idx="172">
                  <c:v>41.23</c:v>
                </c:pt>
                <c:pt idx="173">
                  <c:v>35.04</c:v>
                </c:pt>
                <c:pt idx="174">
                  <c:v>30.04</c:v>
                </c:pt>
                <c:pt idx="175">
                  <c:v>25.22</c:v>
                </c:pt>
                <c:pt idx="176">
                  <c:v>21.19</c:v>
                </c:pt>
                <c:pt idx="177">
                  <c:v>17.7</c:v>
                </c:pt>
                <c:pt idx="178">
                  <c:v>14.84</c:v>
                </c:pt>
                <c:pt idx="179">
                  <c:v>12.52</c:v>
                </c:pt>
                <c:pt idx="180">
                  <c:v>10.55</c:v>
                </c:pt>
                <c:pt idx="181">
                  <c:v>8.94</c:v>
                </c:pt>
                <c:pt idx="182">
                  <c:v>7.56</c:v>
                </c:pt>
                <c:pt idx="183">
                  <c:v>6.48</c:v>
                </c:pt>
                <c:pt idx="184">
                  <c:v>5.57</c:v>
                </c:pt>
                <c:pt idx="185">
                  <c:v>4.78</c:v>
                </c:pt>
                <c:pt idx="186">
                  <c:v>4.1500000000000004</c:v>
                </c:pt>
                <c:pt idx="187">
                  <c:v>3.58</c:v>
                </c:pt>
                <c:pt idx="188">
                  <c:v>3.08</c:v>
                </c:pt>
                <c:pt idx="189">
                  <c:v>2.71</c:v>
                </c:pt>
                <c:pt idx="190">
                  <c:v>2.33</c:v>
                </c:pt>
                <c:pt idx="191">
                  <c:v>2.06</c:v>
                </c:pt>
                <c:pt idx="192">
                  <c:v>1.76</c:v>
                </c:pt>
                <c:pt idx="193">
                  <c:v>1.61</c:v>
                </c:pt>
                <c:pt idx="194">
                  <c:v>1.45</c:v>
                </c:pt>
                <c:pt idx="195">
                  <c:v>1.28</c:v>
                </c:pt>
                <c:pt idx="196">
                  <c:v>1.1399999999999999</c:v>
                </c:pt>
                <c:pt idx="197">
                  <c:v>1.03</c:v>
                </c:pt>
                <c:pt idx="198">
                  <c:v>0.93</c:v>
                </c:pt>
                <c:pt idx="199">
                  <c:v>0.85</c:v>
                </c:pt>
                <c:pt idx="200">
                  <c:v>0.8</c:v>
                </c:pt>
                <c:pt idx="201">
                  <c:v>0.71</c:v>
                </c:pt>
                <c:pt idx="202">
                  <c:v>0.61</c:v>
                </c:pt>
                <c:pt idx="203">
                  <c:v>0.56999999999999995</c:v>
                </c:pt>
                <c:pt idx="204">
                  <c:v>0.56000000000000005</c:v>
                </c:pt>
                <c:pt idx="205">
                  <c:v>0.54</c:v>
                </c:pt>
                <c:pt idx="206">
                  <c:v>0.51</c:v>
                </c:pt>
                <c:pt idx="207">
                  <c:v>0.49</c:v>
                </c:pt>
                <c:pt idx="208">
                  <c:v>0.44</c:v>
                </c:pt>
                <c:pt idx="209">
                  <c:v>0.41</c:v>
                </c:pt>
                <c:pt idx="210">
                  <c:v>0.41</c:v>
                </c:pt>
                <c:pt idx="211">
                  <c:v>0.36</c:v>
                </c:pt>
                <c:pt idx="212">
                  <c:v>0.39</c:v>
                </c:pt>
                <c:pt idx="213">
                  <c:v>0.36</c:v>
                </c:pt>
                <c:pt idx="214">
                  <c:v>0.36</c:v>
                </c:pt>
                <c:pt idx="215">
                  <c:v>0.34</c:v>
                </c:pt>
                <c:pt idx="216">
                  <c:v>0.31</c:v>
                </c:pt>
                <c:pt idx="217">
                  <c:v>0.3</c:v>
                </c:pt>
                <c:pt idx="218">
                  <c:v>0.3</c:v>
                </c:pt>
                <c:pt idx="219">
                  <c:v>0.32</c:v>
                </c:pt>
                <c:pt idx="220">
                  <c:v>0.28999999999999998</c:v>
                </c:pt>
                <c:pt idx="221">
                  <c:v>0.32</c:v>
                </c:pt>
                <c:pt idx="222">
                  <c:v>0.25</c:v>
                </c:pt>
                <c:pt idx="223">
                  <c:v>0.3</c:v>
                </c:pt>
                <c:pt idx="224">
                  <c:v>0.28000000000000003</c:v>
                </c:pt>
                <c:pt idx="225">
                  <c:v>0.28999999999999998</c:v>
                </c:pt>
                <c:pt idx="226">
                  <c:v>0.27</c:v>
                </c:pt>
                <c:pt idx="227">
                  <c:v>0.27</c:v>
                </c:pt>
                <c:pt idx="228">
                  <c:v>0.3</c:v>
                </c:pt>
                <c:pt idx="229">
                  <c:v>0.27</c:v>
                </c:pt>
                <c:pt idx="230">
                  <c:v>0.25</c:v>
                </c:pt>
                <c:pt idx="231">
                  <c:v>0.27</c:v>
                </c:pt>
                <c:pt idx="232">
                  <c:v>0.26</c:v>
                </c:pt>
                <c:pt idx="233">
                  <c:v>0.28000000000000003</c:v>
                </c:pt>
                <c:pt idx="234">
                  <c:v>0.25</c:v>
                </c:pt>
                <c:pt idx="235">
                  <c:v>0.26</c:v>
                </c:pt>
                <c:pt idx="236">
                  <c:v>0.25</c:v>
                </c:pt>
                <c:pt idx="237">
                  <c:v>0.3</c:v>
                </c:pt>
                <c:pt idx="238">
                  <c:v>0.28999999999999998</c:v>
                </c:pt>
                <c:pt idx="239">
                  <c:v>0.27</c:v>
                </c:pt>
                <c:pt idx="240">
                  <c:v>0.28000000000000003</c:v>
                </c:pt>
                <c:pt idx="241">
                  <c:v>0.32</c:v>
                </c:pt>
                <c:pt idx="242">
                  <c:v>0.31</c:v>
                </c:pt>
                <c:pt idx="243">
                  <c:v>0.28999999999999998</c:v>
                </c:pt>
                <c:pt idx="244">
                  <c:v>0.28000000000000003</c:v>
                </c:pt>
                <c:pt idx="245">
                  <c:v>0.3</c:v>
                </c:pt>
                <c:pt idx="246">
                  <c:v>0.28000000000000003</c:v>
                </c:pt>
                <c:pt idx="247">
                  <c:v>0.31</c:v>
                </c:pt>
                <c:pt idx="248">
                  <c:v>0.28999999999999998</c:v>
                </c:pt>
                <c:pt idx="249">
                  <c:v>0.3</c:v>
                </c:pt>
                <c:pt idx="250">
                  <c:v>0.28999999999999998</c:v>
                </c:pt>
                <c:pt idx="251">
                  <c:v>0.28000000000000003</c:v>
                </c:pt>
                <c:pt idx="252">
                  <c:v>0.25</c:v>
                </c:pt>
              </c:numCache>
            </c:numRef>
          </c:yVal>
          <c:smooth val="1"/>
          <c:extLst>
            <c:ext xmlns:c16="http://schemas.microsoft.com/office/drawing/2014/chart" uri="{C3380CC4-5D6E-409C-BE32-E72D297353CC}">
              <c16:uniqueId val="{00000001-0A17-43B4-A52B-9F1BA3C864FD}"/>
            </c:ext>
          </c:extLst>
        </c:ser>
        <c:ser>
          <c:idx val="2"/>
          <c:order val="2"/>
          <c:tx>
            <c:v>18 MeV</c:v>
          </c:tx>
          <c:spPr>
            <a:ln w="9525" cap="rnd">
              <a:solidFill>
                <a:schemeClr val="accent3"/>
              </a:solidFill>
              <a:round/>
            </a:ln>
            <a:effectLst/>
          </c:spPr>
          <c:marker>
            <c:symbol val="none"/>
          </c:marker>
          <c:xVal>
            <c:numRef>
              <c:f>'Profils énergie 6MV'!$A$564:$A$815</c:f>
              <c:numCache>
                <c:formatCode>General</c:formatCode>
                <c:ptCount val="252"/>
                <c:pt idx="0">
                  <c:v>-151.1</c:v>
                </c:pt>
                <c:pt idx="1">
                  <c:v>-150.30000000000001</c:v>
                </c:pt>
                <c:pt idx="2">
                  <c:v>-148.9</c:v>
                </c:pt>
                <c:pt idx="3">
                  <c:v>-147.80000000000001</c:v>
                </c:pt>
                <c:pt idx="4">
                  <c:v>-146.6</c:v>
                </c:pt>
                <c:pt idx="5">
                  <c:v>-145.30000000000001</c:v>
                </c:pt>
                <c:pt idx="6">
                  <c:v>-144.1</c:v>
                </c:pt>
                <c:pt idx="7">
                  <c:v>-142.9</c:v>
                </c:pt>
                <c:pt idx="8">
                  <c:v>-141.69999999999999</c:v>
                </c:pt>
                <c:pt idx="9">
                  <c:v>-140.5</c:v>
                </c:pt>
                <c:pt idx="10">
                  <c:v>-139.30000000000001</c:v>
                </c:pt>
                <c:pt idx="11">
                  <c:v>-138.1</c:v>
                </c:pt>
                <c:pt idx="12">
                  <c:v>-136.9</c:v>
                </c:pt>
                <c:pt idx="13">
                  <c:v>-135.69999999999999</c:v>
                </c:pt>
                <c:pt idx="14">
                  <c:v>-134.5</c:v>
                </c:pt>
                <c:pt idx="15">
                  <c:v>-133.30000000000001</c:v>
                </c:pt>
                <c:pt idx="16">
                  <c:v>-132.1</c:v>
                </c:pt>
                <c:pt idx="17">
                  <c:v>-130.9</c:v>
                </c:pt>
                <c:pt idx="18">
                  <c:v>-129.69999999999999</c:v>
                </c:pt>
                <c:pt idx="19">
                  <c:v>-128.5</c:v>
                </c:pt>
                <c:pt idx="20">
                  <c:v>-127.3</c:v>
                </c:pt>
                <c:pt idx="21">
                  <c:v>-126.1</c:v>
                </c:pt>
                <c:pt idx="22">
                  <c:v>-124.9</c:v>
                </c:pt>
                <c:pt idx="23">
                  <c:v>-123.7</c:v>
                </c:pt>
                <c:pt idx="24">
                  <c:v>-122.5</c:v>
                </c:pt>
                <c:pt idx="25">
                  <c:v>-121.3</c:v>
                </c:pt>
                <c:pt idx="26">
                  <c:v>-120.1</c:v>
                </c:pt>
                <c:pt idx="27">
                  <c:v>-118.9</c:v>
                </c:pt>
                <c:pt idx="28">
                  <c:v>-117.7</c:v>
                </c:pt>
                <c:pt idx="29">
                  <c:v>-116.5</c:v>
                </c:pt>
                <c:pt idx="30">
                  <c:v>-115.3</c:v>
                </c:pt>
                <c:pt idx="31">
                  <c:v>-114.1</c:v>
                </c:pt>
                <c:pt idx="32">
                  <c:v>-112.9</c:v>
                </c:pt>
                <c:pt idx="33">
                  <c:v>-111.7</c:v>
                </c:pt>
                <c:pt idx="34">
                  <c:v>-110.5</c:v>
                </c:pt>
                <c:pt idx="35">
                  <c:v>-109.3</c:v>
                </c:pt>
                <c:pt idx="36">
                  <c:v>-108.1</c:v>
                </c:pt>
                <c:pt idx="37">
                  <c:v>-106.9</c:v>
                </c:pt>
                <c:pt idx="38">
                  <c:v>-105.7</c:v>
                </c:pt>
                <c:pt idx="39">
                  <c:v>-104.5</c:v>
                </c:pt>
                <c:pt idx="40">
                  <c:v>-103.2</c:v>
                </c:pt>
                <c:pt idx="41">
                  <c:v>-102.1</c:v>
                </c:pt>
                <c:pt idx="42">
                  <c:v>-100.8</c:v>
                </c:pt>
                <c:pt idx="43">
                  <c:v>-99.6</c:v>
                </c:pt>
                <c:pt idx="44">
                  <c:v>-98.4</c:v>
                </c:pt>
                <c:pt idx="45">
                  <c:v>-97.2</c:v>
                </c:pt>
                <c:pt idx="46">
                  <c:v>-96</c:v>
                </c:pt>
                <c:pt idx="47">
                  <c:v>-94.8</c:v>
                </c:pt>
                <c:pt idx="48">
                  <c:v>-93.6</c:v>
                </c:pt>
                <c:pt idx="49">
                  <c:v>-92.4</c:v>
                </c:pt>
                <c:pt idx="50">
                  <c:v>-91.2</c:v>
                </c:pt>
                <c:pt idx="51">
                  <c:v>-90</c:v>
                </c:pt>
                <c:pt idx="52">
                  <c:v>-88.8</c:v>
                </c:pt>
                <c:pt idx="53">
                  <c:v>-87.6</c:v>
                </c:pt>
                <c:pt idx="54">
                  <c:v>-86.4</c:v>
                </c:pt>
                <c:pt idx="55">
                  <c:v>-85.2</c:v>
                </c:pt>
                <c:pt idx="56">
                  <c:v>-84</c:v>
                </c:pt>
                <c:pt idx="57">
                  <c:v>-82.8</c:v>
                </c:pt>
                <c:pt idx="58">
                  <c:v>-81.599999999999994</c:v>
                </c:pt>
                <c:pt idx="59">
                  <c:v>-80.400000000000006</c:v>
                </c:pt>
                <c:pt idx="60">
                  <c:v>-79.2</c:v>
                </c:pt>
                <c:pt idx="61">
                  <c:v>-78</c:v>
                </c:pt>
                <c:pt idx="62">
                  <c:v>-76.8</c:v>
                </c:pt>
                <c:pt idx="63">
                  <c:v>-75.599999999999994</c:v>
                </c:pt>
                <c:pt idx="64">
                  <c:v>-74.400000000000006</c:v>
                </c:pt>
                <c:pt idx="65">
                  <c:v>-73.2</c:v>
                </c:pt>
                <c:pt idx="66">
                  <c:v>-72</c:v>
                </c:pt>
                <c:pt idx="67">
                  <c:v>-70.8</c:v>
                </c:pt>
                <c:pt idx="68">
                  <c:v>-69.599999999999994</c:v>
                </c:pt>
                <c:pt idx="69">
                  <c:v>-68.400000000000006</c:v>
                </c:pt>
                <c:pt idx="70">
                  <c:v>-67.2</c:v>
                </c:pt>
                <c:pt idx="71">
                  <c:v>-66</c:v>
                </c:pt>
                <c:pt idx="72">
                  <c:v>-64.7</c:v>
                </c:pt>
                <c:pt idx="73">
                  <c:v>-63.6</c:v>
                </c:pt>
                <c:pt idx="74">
                  <c:v>-62.4</c:v>
                </c:pt>
                <c:pt idx="75">
                  <c:v>-61.2</c:v>
                </c:pt>
                <c:pt idx="76">
                  <c:v>-59.9</c:v>
                </c:pt>
                <c:pt idx="77">
                  <c:v>-58.7</c:v>
                </c:pt>
                <c:pt idx="78">
                  <c:v>-57.5</c:v>
                </c:pt>
                <c:pt idx="79">
                  <c:v>-56.3</c:v>
                </c:pt>
                <c:pt idx="80">
                  <c:v>-55.1</c:v>
                </c:pt>
                <c:pt idx="81">
                  <c:v>-53.9</c:v>
                </c:pt>
                <c:pt idx="82">
                  <c:v>-52.7</c:v>
                </c:pt>
                <c:pt idx="83">
                  <c:v>-51.5</c:v>
                </c:pt>
                <c:pt idx="84">
                  <c:v>-50.3</c:v>
                </c:pt>
                <c:pt idx="85">
                  <c:v>-49.1</c:v>
                </c:pt>
                <c:pt idx="86">
                  <c:v>-47.9</c:v>
                </c:pt>
                <c:pt idx="87">
                  <c:v>-46.7</c:v>
                </c:pt>
                <c:pt idx="88">
                  <c:v>-45.5</c:v>
                </c:pt>
                <c:pt idx="89">
                  <c:v>-44.3</c:v>
                </c:pt>
                <c:pt idx="90">
                  <c:v>-43.1</c:v>
                </c:pt>
                <c:pt idx="91">
                  <c:v>-41.9</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-19.100000000000001</c:v>
                </c:pt>
                <c:pt idx="111">
                  <c:v>-17.899999999999999</c:v>
                </c:pt>
                <c:pt idx="112">
                  <c:v>-16.7</c:v>
                </c:pt>
                <c:pt idx="113">
                  <c:v>-15.5</c:v>
                </c:pt>
                <c:pt idx="114">
                  <c:v>-14.3</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c:v>
                </c:pt>
                <c:pt idx="134">
                  <c:v>9.8000000000000007</c:v>
                </c:pt>
                <c:pt idx="135">
                  <c:v>11</c:v>
                </c:pt>
                <c:pt idx="136">
                  <c:v>12.2</c:v>
                </c:pt>
                <c:pt idx="137">
                  <c:v>13.4</c:v>
                </c:pt>
                <c:pt idx="138">
                  <c:v>14.6</c:v>
                </c:pt>
                <c:pt idx="139">
                  <c:v>15.8</c:v>
                </c:pt>
                <c:pt idx="140">
                  <c:v>17</c:v>
                </c:pt>
                <c:pt idx="141">
                  <c:v>18.2</c:v>
                </c:pt>
                <c:pt idx="142">
                  <c:v>19.399999999999999</c:v>
                </c:pt>
                <c:pt idx="143">
                  <c:v>20.6</c:v>
                </c:pt>
                <c:pt idx="144">
                  <c:v>21.8</c:v>
                </c:pt>
                <c:pt idx="145">
                  <c:v>23</c:v>
                </c:pt>
                <c:pt idx="146">
                  <c:v>24.2</c:v>
                </c:pt>
                <c:pt idx="147">
                  <c:v>25.4</c:v>
                </c:pt>
                <c:pt idx="148">
                  <c:v>26.6</c:v>
                </c:pt>
                <c:pt idx="149">
                  <c:v>27.8</c:v>
                </c:pt>
                <c:pt idx="150">
                  <c:v>29</c:v>
                </c:pt>
                <c:pt idx="151">
                  <c:v>30.2</c:v>
                </c:pt>
                <c:pt idx="152">
                  <c:v>31.4</c:v>
                </c:pt>
                <c:pt idx="153">
                  <c:v>32.6</c:v>
                </c:pt>
                <c:pt idx="154">
                  <c:v>33.799999999999997</c:v>
                </c:pt>
                <c:pt idx="155">
                  <c:v>35</c:v>
                </c:pt>
                <c:pt idx="156">
                  <c:v>36.200000000000003</c:v>
                </c:pt>
                <c:pt idx="157">
                  <c:v>37.4</c:v>
                </c:pt>
                <c:pt idx="158">
                  <c:v>38.6</c:v>
                </c:pt>
                <c:pt idx="159">
                  <c:v>39.799999999999997</c:v>
                </c:pt>
                <c:pt idx="160">
                  <c:v>41</c:v>
                </c:pt>
                <c:pt idx="161">
                  <c:v>42.2</c:v>
                </c:pt>
                <c:pt idx="162">
                  <c:v>43.4</c:v>
                </c:pt>
                <c:pt idx="163">
                  <c:v>44.6</c:v>
                </c:pt>
                <c:pt idx="164">
                  <c:v>45.8</c:v>
                </c:pt>
                <c:pt idx="165">
                  <c:v>47</c:v>
                </c:pt>
                <c:pt idx="166">
                  <c:v>48.2</c:v>
                </c:pt>
                <c:pt idx="167">
                  <c:v>49.4</c:v>
                </c:pt>
                <c:pt idx="168">
                  <c:v>50.6</c:v>
                </c:pt>
                <c:pt idx="169">
                  <c:v>51.9</c:v>
                </c:pt>
                <c:pt idx="170">
                  <c:v>53.1</c:v>
                </c:pt>
                <c:pt idx="171">
                  <c:v>54.3</c:v>
                </c:pt>
                <c:pt idx="172">
                  <c:v>55.5</c:v>
                </c:pt>
                <c:pt idx="173">
                  <c:v>56.7</c:v>
                </c:pt>
                <c:pt idx="174">
                  <c:v>57.9</c:v>
                </c:pt>
                <c:pt idx="175">
                  <c:v>59.1</c:v>
                </c:pt>
                <c:pt idx="176">
                  <c:v>60.3</c:v>
                </c:pt>
                <c:pt idx="177">
                  <c:v>61.5</c:v>
                </c:pt>
                <c:pt idx="178">
                  <c:v>62.7</c:v>
                </c:pt>
                <c:pt idx="179">
                  <c:v>63.9</c:v>
                </c:pt>
                <c:pt idx="180">
                  <c:v>65.099999999999994</c:v>
                </c:pt>
                <c:pt idx="181">
                  <c:v>66.3</c:v>
                </c:pt>
                <c:pt idx="182">
                  <c:v>67.5</c:v>
                </c:pt>
                <c:pt idx="183">
                  <c:v>68.7</c:v>
                </c:pt>
                <c:pt idx="184">
                  <c:v>69.900000000000006</c:v>
                </c:pt>
                <c:pt idx="185">
                  <c:v>71.099999999999994</c:v>
                </c:pt>
                <c:pt idx="186">
                  <c:v>72.3</c:v>
                </c:pt>
                <c:pt idx="187">
                  <c:v>73.5</c:v>
                </c:pt>
                <c:pt idx="188">
                  <c:v>74.7</c:v>
                </c:pt>
                <c:pt idx="189">
                  <c:v>75.900000000000006</c:v>
                </c:pt>
                <c:pt idx="190">
                  <c:v>77.099999999999994</c:v>
                </c:pt>
                <c:pt idx="191">
                  <c:v>78.3</c:v>
                </c:pt>
                <c:pt idx="192">
                  <c:v>79.5</c:v>
                </c:pt>
                <c:pt idx="193">
                  <c:v>80.7</c:v>
                </c:pt>
                <c:pt idx="194">
                  <c:v>81.900000000000006</c:v>
                </c:pt>
                <c:pt idx="195">
                  <c:v>83.1</c:v>
                </c:pt>
                <c:pt idx="196">
                  <c:v>84.3</c:v>
                </c:pt>
                <c:pt idx="197">
                  <c:v>85.6</c:v>
                </c:pt>
                <c:pt idx="198">
                  <c:v>86.8</c:v>
                </c:pt>
                <c:pt idx="199">
                  <c:v>88</c:v>
                </c:pt>
                <c:pt idx="200">
                  <c:v>89.2</c:v>
                </c:pt>
                <c:pt idx="201">
                  <c:v>90.4</c:v>
                </c:pt>
                <c:pt idx="202">
                  <c:v>91.6</c:v>
                </c:pt>
                <c:pt idx="203">
                  <c:v>92.8</c:v>
                </c:pt>
                <c:pt idx="204">
                  <c:v>94</c:v>
                </c:pt>
                <c:pt idx="205">
                  <c:v>95.2</c:v>
                </c:pt>
                <c:pt idx="206">
                  <c:v>96.4</c:v>
                </c:pt>
                <c:pt idx="207">
                  <c:v>97.6</c:v>
                </c:pt>
                <c:pt idx="208">
                  <c:v>98.8</c:v>
                </c:pt>
                <c:pt idx="209">
                  <c:v>100</c:v>
                </c:pt>
                <c:pt idx="210">
                  <c:v>101.2</c:v>
                </c:pt>
                <c:pt idx="211">
                  <c:v>102.4</c:v>
                </c:pt>
                <c:pt idx="212">
                  <c:v>103.6</c:v>
                </c:pt>
                <c:pt idx="213">
                  <c:v>104.8</c:v>
                </c:pt>
                <c:pt idx="214">
                  <c:v>106</c:v>
                </c:pt>
                <c:pt idx="215">
                  <c:v>107.2</c:v>
                </c:pt>
                <c:pt idx="216">
                  <c:v>108.4</c:v>
                </c:pt>
                <c:pt idx="217">
                  <c:v>109.6</c:v>
                </c:pt>
                <c:pt idx="218">
                  <c:v>110.8</c:v>
                </c:pt>
                <c:pt idx="219">
                  <c:v>112</c:v>
                </c:pt>
                <c:pt idx="220">
                  <c:v>113.2</c:v>
                </c:pt>
                <c:pt idx="221">
                  <c:v>114.4</c:v>
                </c:pt>
                <c:pt idx="222">
                  <c:v>115.6</c:v>
                </c:pt>
                <c:pt idx="223">
                  <c:v>116.8</c:v>
                </c:pt>
                <c:pt idx="224">
                  <c:v>118</c:v>
                </c:pt>
                <c:pt idx="225">
                  <c:v>119.2</c:v>
                </c:pt>
                <c:pt idx="226">
                  <c:v>120.4</c:v>
                </c:pt>
                <c:pt idx="227">
                  <c:v>121.6</c:v>
                </c:pt>
                <c:pt idx="228">
                  <c:v>122.8</c:v>
                </c:pt>
                <c:pt idx="229">
                  <c:v>124</c:v>
                </c:pt>
                <c:pt idx="230">
                  <c:v>125.2</c:v>
                </c:pt>
                <c:pt idx="231">
                  <c:v>126.4</c:v>
                </c:pt>
                <c:pt idx="232">
                  <c:v>127.6</c:v>
                </c:pt>
                <c:pt idx="233">
                  <c:v>128.80000000000001</c:v>
                </c:pt>
                <c:pt idx="234">
                  <c:v>130</c:v>
                </c:pt>
                <c:pt idx="235">
                  <c:v>131.19999999999999</c:v>
                </c:pt>
                <c:pt idx="236">
                  <c:v>132.4</c:v>
                </c:pt>
                <c:pt idx="237">
                  <c:v>133.6</c:v>
                </c:pt>
                <c:pt idx="238">
                  <c:v>134.80000000000001</c:v>
                </c:pt>
                <c:pt idx="239">
                  <c:v>136</c:v>
                </c:pt>
                <c:pt idx="240">
                  <c:v>137.19999999999999</c:v>
                </c:pt>
                <c:pt idx="241">
                  <c:v>138.4</c:v>
                </c:pt>
                <c:pt idx="242">
                  <c:v>139.6</c:v>
                </c:pt>
                <c:pt idx="243">
                  <c:v>140.80000000000001</c:v>
                </c:pt>
                <c:pt idx="244">
                  <c:v>142</c:v>
                </c:pt>
                <c:pt idx="245">
                  <c:v>143.30000000000001</c:v>
                </c:pt>
                <c:pt idx="246">
                  <c:v>144.4</c:v>
                </c:pt>
                <c:pt idx="247">
                  <c:v>145.69999999999999</c:v>
                </c:pt>
                <c:pt idx="248">
                  <c:v>146.9</c:v>
                </c:pt>
                <c:pt idx="249">
                  <c:v>148.1</c:v>
                </c:pt>
                <c:pt idx="250">
                  <c:v>149.30000000000001</c:v>
                </c:pt>
                <c:pt idx="251">
                  <c:v>151.1</c:v>
                </c:pt>
              </c:numCache>
            </c:numRef>
          </c:xVal>
          <c:yVal>
            <c:numRef>
              <c:f>'Profils énergie 6MV'!$F$564:$F$815</c:f>
              <c:numCache>
                <c:formatCode>General</c:formatCode>
                <c:ptCount val="252"/>
                <c:pt idx="0">
                  <c:v>0.31</c:v>
                </c:pt>
                <c:pt idx="1">
                  <c:v>0.79</c:v>
                </c:pt>
                <c:pt idx="2">
                  <c:v>0.8</c:v>
                </c:pt>
                <c:pt idx="3">
                  <c:v>0.8</c:v>
                </c:pt>
                <c:pt idx="4">
                  <c:v>0.78</c:v>
                </c:pt>
                <c:pt idx="5">
                  <c:v>0.86</c:v>
                </c:pt>
                <c:pt idx="6">
                  <c:v>0.86</c:v>
                </c:pt>
                <c:pt idx="7">
                  <c:v>0.8</c:v>
                </c:pt>
                <c:pt idx="8">
                  <c:v>0.79</c:v>
                </c:pt>
                <c:pt idx="9">
                  <c:v>0.82</c:v>
                </c:pt>
                <c:pt idx="10">
                  <c:v>0.81</c:v>
                </c:pt>
                <c:pt idx="11">
                  <c:v>0.83</c:v>
                </c:pt>
                <c:pt idx="12">
                  <c:v>0.83</c:v>
                </c:pt>
                <c:pt idx="13">
                  <c:v>0.84</c:v>
                </c:pt>
                <c:pt idx="14">
                  <c:v>0.78</c:v>
                </c:pt>
                <c:pt idx="15">
                  <c:v>0.84</c:v>
                </c:pt>
                <c:pt idx="16">
                  <c:v>0.79</c:v>
                </c:pt>
                <c:pt idx="17">
                  <c:v>0.75</c:v>
                </c:pt>
                <c:pt idx="18">
                  <c:v>0.78</c:v>
                </c:pt>
                <c:pt idx="19">
                  <c:v>0.74</c:v>
                </c:pt>
                <c:pt idx="20">
                  <c:v>0.77</c:v>
                </c:pt>
                <c:pt idx="21">
                  <c:v>0.79</c:v>
                </c:pt>
                <c:pt idx="22">
                  <c:v>0.78</c:v>
                </c:pt>
                <c:pt idx="23">
                  <c:v>0.83</c:v>
                </c:pt>
                <c:pt idx="24">
                  <c:v>0.85</c:v>
                </c:pt>
                <c:pt idx="25">
                  <c:v>0.82</c:v>
                </c:pt>
                <c:pt idx="26">
                  <c:v>0.82</c:v>
                </c:pt>
                <c:pt idx="27">
                  <c:v>0.83</c:v>
                </c:pt>
                <c:pt idx="28">
                  <c:v>0.84</c:v>
                </c:pt>
                <c:pt idx="29">
                  <c:v>0.84</c:v>
                </c:pt>
                <c:pt idx="30">
                  <c:v>0.82</c:v>
                </c:pt>
                <c:pt idx="31">
                  <c:v>0.85</c:v>
                </c:pt>
                <c:pt idx="32">
                  <c:v>0.89</c:v>
                </c:pt>
                <c:pt idx="33">
                  <c:v>0.88</c:v>
                </c:pt>
                <c:pt idx="34">
                  <c:v>0.88</c:v>
                </c:pt>
                <c:pt idx="35">
                  <c:v>0.85</c:v>
                </c:pt>
                <c:pt idx="36">
                  <c:v>0.92</c:v>
                </c:pt>
                <c:pt idx="37">
                  <c:v>0.9</c:v>
                </c:pt>
                <c:pt idx="38">
                  <c:v>0.95</c:v>
                </c:pt>
                <c:pt idx="39">
                  <c:v>1</c:v>
                </c:pt>
                <c:pt idx="40">
                  <c:v>0.98</c:v>
                </c:pt>
                <c:pt idx="41">
                  <c:v>1.06</c:v>
                </c:pt>
                <c:pt idx="42">
                  <c:v>1.07</c:v>
                </c:pt>
                <c:pt idx="43">
                  <c:v>1.1100000000000001</c:v>
                </c:pt>
                <c:pt idx="44">
                  <c:v>1.1299999999999999</c:v>
                </c:pt>
                <c:pt idx="45">
                  <c:v>1.1599999999999999</c:v>
                </c:pt>
                <c:pt idx="46">
                  <c:v>1.25</c:v>
                </c:pt>
                <c:pt idx="47">
                  <c:v>1.32</c:v>
                </c:pt>
                <c:pt idx="48">
                  <c:v>1.4</c:v>
                </c:pt>
                <c:pt idx="49">
                  <c:v>1.49</c:v>
                </c:pt>
                <c:pt idx="50">
                  <c:v>1.59</c:v>
                </c:pt>
                <c:pt idx="51">
                  <c:v>1.68</c:v>
                </c:pt>
                <c:pt idx="52">
                  <c:v>1.76</c:v>
                </c:pt>
                <c:pt idx="53">
                  <c:v>1.89</c:v>
                </c:pt>
                <c:pt idx="54">
                  <c:v>1.96</c:v>
                </c:pt>
                <c:pt idx="55">
                  <c:v>2.08</c:v>
                </c:pt>
                <c:pt idx="56">
                  <c:v>2.11</c:v>
                </c:pt>
                <c:pt idx="57">
                  <c:v>2.2400000000000002</c:v>
                </c:pt>
                <c:pt idx="58">
                  <c:v>2.35</c:v>
                </c:pt>
                <c:pt idx="59">
                  <c:v>2.4</c:v>
                </c:pt>
                <c:pt idx="60">
                  <c:v>2.46</c:v>
                </c:pt>
                <c:pt idx="61">
                  <c:v>2.59</c:v>
                </c:pt>
                <c:pt idx="62">
                  <c:v>2.68</c:v>
                </c:pt>
                <c:pt idx="63">
                  <c:v>2.81</c:v>
                </c:pt>
                <c:pt idx="64">
                  <c:v>2.98</c:v>
                </c:pt>
                <c:pt idx="65">
                  <c:v>3.18</c:v>
                </c:pt>
                <c:pt idx="66">
                  <c:v>3.33</c:v>
                </c:pt>
                <c:pt idx="67">
                  <c:v>3.51</c:v>
                </c:pt>
                <c:pt idx="68">
                  <c:v>3.74</c:v>
                </c:pt>
                <c:pt idx="69">
                  <c:v>4.0199999999999996</c:v>
                </c:pt>
                <c:pt idx="70">
                  <c:v>4.29</c:v>
                </c:pt>
                <c:pt idx="71">
                  <c:v>4.59</c:v>
                </c:pt>
                <c:pt idx="72">
                  <c:v>5.03</c:v>
                </c:pt>
                <c:pt idx="73">
                  <c:v>5.57</c:v>
                </c:pt>
                <c:pt idx="74">
                  <c:v>6.2</c:v>
                </c:pt>
                <c:pt idx="75">
                  <c:v>7.12</c:v>
                </c:pt>
                <c:pt idx="76">
                  <c:v>8.6300000000000008</c:v>
                </c:pt>
                <c:pt idx="77">
                  <c:v>11.04</c:v>
                </c:pt>
                <c:pt idx="78">
                  <c:v>14.85</c:v>
                </c:pt>
                <c:pt idx="79">
                  <c:v>20.85</c:v>
                </c:pt>
                <c:pt idx="80">
                  <c:v>29.43</c:v>
                </c:pt>
                <c:pt idx="81">
                  <c:v>39.880000000000003</c:v>
                </c:pt>
                <c:pt idx="82">
                  <c:v>52.21</c:v>
                </c:pt>
                <c:pt idx="83">
                  <c:v>64.400000000000006</c:v>
                </c:pt>
                <c:pt idx="84">
                  <c:v>74.81</c:v>
                </c:pt>
                <c:pt idx="85">
                  <c:v>82.89</c:v>
                </c:pt>
                <c:pt idx="86">
                  <c:v>88.33</c:v>
                </c:pt>
                <c:pt idx="87">
                  <c:v>91.94</c:v>
                </c:pt>
                <c:pt idx="88">
                  <c:v>94.2</c:v>
                </c:pt>
                <c:pt idx="89">
                  <c:v>95.28</c:v>
                </c:pt>
                <c:pt idx="90">
                  <c:v>96.08</c:v>
                </c:pt>
                <c:pt idx="91">
                  <c:v>96.9</c:v>
                </c:pt>
                <c:pt idx="92">
                  <c:v>97.19</c:v>
                </c:pt>
                <c:pt idx="93">
                  <c:v>97.53</c:v>
                </c:pt>
                <c:pt idx="94">
                  <c:v>97.88</c:v>
                </c:pt>
                <c:pt idx="95">
                  <c:v>97.97</c:v>
                </c:pt>
                <c:pt idx="96">
                  <c:v>98.06</c:v>
                </c:pt>
                <c:pt idx="97">
                  <c:v>98.34</c:v>
                </c:pt>
                <c:pt idx="98">
                  <c:v>98.35</c:v>
                </c:pt>
                <c:pt idx="99">
                  <c:v>98.35</c:v>
                </c:pt>
                <c:pt idx="100">
                  <c:v>98.65</c:v>
                </c:pt>
                <c:pt idx="101">
                  <c:v>98.75</c:v>
                </c:pt>
                <c:pt idx="102">
                  <c:v>98.85</c:v>
                </c:pt>
                <c:pt idx="103">
                  <c:v>98.88</c:v>
                </c:pt>
                <c:pt idx="104">
                  <c:v>98.99</c:v>
                </c:pt>
                <c:pt idx="105">
                  <c:v>99.01</c:v>
                </c:pt>
                <c:pt idx="106">
                  <c:v>99.21</c:v>
                </c:pt>
                <c:pt idx="107">
                  <c:v>99.12</c:v>
                </c:pt>
                <c:pt idx="108">
                  <c:v>99.28</c:v>
                </c:pt>
                <c:pt idx="109">
                  <c:v>99.37</c:v>
                </c:pt>
                <c:pt idx="110">
                  <c:v>99.42</c:v>
                </c:pt>
                <c:pt idx="111">
                  <c:v>99.43</c:v>
                </c:pt>
                <c:pt idx="112">
                  <c:v>99.58</c:v>
                </c:pt>
                <c:pt idx="113">
                  <c:v>99.37</c:v>
                </c:pt>
                <c:pt idx="114">
                  <c:v>99.63</c:v>
                </c:pt>
                <c:pt idx="115">
                  <c:v>99.66</c:v>
                </c:pt>
                <c:pt idx="116">
                  <c:v>99.37</c:v>
                </c:pt>
                <c:pt idx="117">
                  <c:v>99.6</c:v>
                </c:pt>
                <c:pt idx="118">
                  <c:v>99.78</c:v>
                </c:pt>
                <c:pt idx="119">
                  <c:v>99.75</c:v>
                </c:pt>
                <c:pt idx="120">
                  <c:v>99.58</c:v>
                </c:pt>
                <c:pt idx="121">
                  <c:v>99.79</c:v>
                </c:pt>
                <c:pt idx="122">
                  <c:v>99.73</c:v>
                </c:pt>
                <c:pt idx="123">
                  <c:v>99.68</c:v>
                </c:pt>
                <c:pt idx="124">
                  <c:v>99.68</c:v>
                </c:pt>
                <c:pt idx="125">
                  <c:v>99.82</c:v>
                </c:pt>
                <c:pt idx="126">
                  <c:v>99.94</c:v>
                </c:pt>
                <c:pt idx="127">
                  <c:v>99.85</c:v>
                </c:pt>
                <c:pt idx="128">
                  <c:v>99.73</c:v>
                </c:pt>
                <c:pt idx="129">
                  <c:v>99.78</c:v>
                </c:pt>
                <c:pt idx="130">
                  <c:v>99.81</c:v>
                </c:pt>
                <c:pt idx="131">
                  <c:v>100</c:v>
                </c:pt>
                <c:pt idx="132">
                  <c:v>99.9</c:v>
                </c:pt>
                <c:pt idx="133">
                  <c:v>99.88</c:v>
                </c:pt>
                <c:pt idx="134">
                  <c:v>99.79</c:v>
                </c:pt>
                <c:pt idx="135">
                  <c:v>99.83</c:v>
                </c:pt>
                <c:pt idx="136">
                  <c:v>99.77</c:v>
                </c:pt>
                <c:pt idx="137">
                  <c:v>99.53</c:v>
                </c:pt>
                <c:pt idx="138">
                  <c:v>99.63</c:v>
                </c:pt>
                <c:pt idx="139">
                  <c:v>99.66</c:v>
                </c:pt>
                <c:pt idx="140">
                  <c:v>99.42</c:v>
                </c:pt>
                <c:pt idx="141">
                  <c:v>99.56</c:v>
                </c:pt>
                <c:pt idx="142">
                  <c:v>99.56</c:v>
                </c:pt>
                <c:pt idx="143">
                  <c:v>99.34</c:v>
                </c:pt>
                <c:pt idx="144">
                  <c:v>99.37</c:v>
                </c:pt>
                <c:pt idx="145">
                  <c:v>99.26</c:v>
                </c:pt>
                <c:pt idx="146">
                  <c:v>99.27</c:v>
                </c:pt>
                <c:pt idx="147">
                  <c:v>99.17</c:v>
                </c:pt>
                <c:pt idx="148">
                  <c:v>99.16</c:v>
                </c:pt>
                <c:pt idx="149">
                  <c:v>99.09</c:v>
                </c:pt>
                <c:pt idx="150">
                  <c:v>98.93</c:v>
                </c:pt>
                <c:pt idx="151">
                  <c:v>99.02</c:v>
                </c:pt>
                <c:pt idx="152">
                  <c:v>98.63</c:v>
                </c:pt>
                <c:pt idx="153">
                  <c:v>98.55</c:v>
                </c:pt>
                <c:pt idx="154">
                  <c:v>98.51</c:v>
                </c:pt>
                <c:pt idx="155">
                  <c:v>98.35</c:v>
                </c:pt>
                <c:pt idx="156">
                  <c:v>98.1</c:v>
                </c:pt>
                <c:pt idx="157">
                  <c:v>97.92</c:v>
                </c:pt>
                <c:pt idx="158">
                  <c:v>97.52</c:v>
                </c:pt>
                <c:pt idx="159">
                  <c:v>96.97</c:v>
                </c:pt>
                <c:pt idx="160">
                  <c:v>96.55</c:v>
                </c:pt>
                <c:pt idx="161">
                  <c:v>95.4</c:v>
                </c:pt>
                <c:pt idx="162">
                  <c:v>93.72</c:v>
                </c:pt>
                <c:pt idx="163">
                  <c:v>91.35</c:v>
                </c:pt>
                <c:pt idx="164">
                  <c:v>86.8</c:v>
                </c:pt>
                <c:pt idx="165">
                  <c:v>80.569999999999993</c:v>
                </c:pt>
                <c:pt idx="166">
                  <c:v>71.63</c:v>
                </c:pt>
                <c:pt idx="167">
                  <c:v>60.26</c:v>
                </c:pt>
                <c:pt idx="168">
                  <c:v>48.06</c:v>
                </c:pt>
                <c:pt idx="169">
                  <c:v>36</c:v>
                </c:pt>
                <c:pt idx="170">
                  <c:v>25.99</c:v>
                </c:pt>
                <c:pt idx="171">
                  <c:v>18.62</c:v>
                </c:pt>
                <c:pt idx="172">
                  <c:v>13.46</c:v>
                </c:pt>
                <c:pt idx="173">
                  <c:v>10.19</c:v>
                </c:pt>
                <c:pt idx="174">
                  <c:v>8.27</c:v>
                </c:pt>
                <c:pt idx="175">
                  <c:v>7.04</c:v>
                </c:pt>
                <c:pt idx="176">
                  <c:v>6.29</c:v>
                </c:pt>
                <c:pt idx="177">
                  <c:v>5.73</c:v>
                </c:pt>
                <c:pt idx="178">
                  <c:v>5.3</c:v>
                </c:pt>
                <c:pt idx="179">
                  <c:v>4.9400000000000004</c:v>
                </c:pt>
                <c:pt idx="180">
                  <c:v>4.5599999999999996</c:v>
                </c:pt>
                <c:pt idx="181">
                  <c:v>4.24</c:v>
                </c:pt>
                <c:pt idx="182">
                  <c:v>3.96</c:v>
                </c:pt>
                <c:pt idx="183">
                  <c:v>3.7</c:v>
                </c:pt>
                <c:pt idx="184">
                  <c:v>3.47</c:v>
                </c:pt>
                <c:pt idx="185">
                  <c:v>3.31</c:v>
                </c:pt>
                <c:pt idx="186">
                  <c:v>3.17</c:v>
                </c:pt>
                <c:pt idx="187">
                  <c:v>3.02</c:v>
                </c:pt>
                <c:pt idx="188">
                  <c:v>2.87</c:v>
                </c:pt>
                <c:pt idx="189">
                  <c:v>2.78</c:v>
                </c:pt>
                <c:pt idx="190">
                  <c:v>2.65</c:v>
                </c:pt>
                <c:pt idx="191">
                  <c:v>2.57</c:v>
                </c:pt>
                <c:pt idx="192">
                  <c:v>2.4300000000000002</c:v>
                </c:pt>
                <c:pt idx="193">
                  <c:v>2.4</c:v>
                </c:pt>
                <c:pt idx="194">
                  <c:v>2.2599999999999998</c:v>
                </c:pt>
                <c:pt idx="195">
                  <c:v>2.12</c:v>
                </c:pt>
                <c:pt idx="196">
                  <c:v>1.97</c:v>
                </c:pt>
                <c:pt idx="197">
                  <c:v>1.81</c:v>
                </c:pt>
                <c:pt idx="198">
                  <c:v>1.71</c:v>
                </c:pt>
                <c:pt idx="199">
                  <c:v>1.58</c:v>
                </c:pt>
                <c:pt idx="200">
                  <c:v>1.5</c:v>
                </c:pt>
                <c:pt idx="201">
                  <c:v>1.44</c:v>
                </c:pt>
                <c:pt idx="202">
                  <c:v>1.35</c:v>
                </c:pt>
                <c:pt idx="203">
                  <c:v>1.28</c:v>
                </c:pt>
                <c:pt idx="204">
                  <c:v>1.25</c:v>
                </c:pt>
                <c:pt idx="205">
                  <c:v>1.17</c:v>
                </c:pt>
                <c:pt idx="206">
                  <c:v>1.07</c:v>
                </c:pt>
                <c:pt idx="207">
                  <c:v>1.1000000000000001</c:v>
                </c:pt>
                <c:pt idx="208">
                  <c:v>1.01</c:v>
                </c:pt>
                <c:pt idx="209">
                  <c:v>1</c:v>
                </c:pt>
                <c:pt idx="210">
                  <c:v>1</c:v>
                </c:pt>
                <c:pt idx="211">
                  <c:v>0.92</c:v>
                </c:pt>
                <c:pt idx="212">
                  <c:v>0.87</c:v>
                </c:pt>
                <c:pt idx="213">
                  <c:v>0.87</c:v>
                </c:pt>
                <c:pt idx="214">
                  <c:v>0.86</c:v>
                </c:pt>
                <c:pt idx="215">
                  <c:v>0.85</c:v>
                </c:pt>
                <c:pt idx="216">
                  <c:v>0.85</c:v>
                </c:pt>
                <c:pt idx="217">
                  <c:v>0.87</c:v>
                </c:pt>
                <c:pt idx="218">
                  <c:v>0.81</c:v>
                </c:pt>
                <c:pt idx="219">
                  <c:v>0.79</c:v>
                </c:pt>
                <c:pt idx="220">
                  <c:v>0.79</c:v>
                </c:pt>
                <c:pt idx="221">
                  <c:v>0.77</c:v>
                </c:pt>
                <c:pt idx="222">
                  <c:v>0.72</c:v>
                </c:pt>
                <c:pt idx="223">
                  <c:v>0.71</c:v>
                </c:pt>
                <c:pt idx="224">
                  <c:v>0.77</c:v>
                </c:pt>
                <c:pt idx="225">
                  <c:v>0.71</c:v>
                </c:pt>
                <c:pt idx="226">
                  <c:v>0.68</c:v>
                </c:pt>
                <c:pt idx="227">
                  <c:v>0.7</c:v>
                </c:pt>
                <c:pt idx="228">
                  <c:v>0.7</c:v>
                </c:pt>
                <c:pt idx="229">
                  <c:v>0.7</c:v>
                </c:pt>
                <c:pt idx="230">
                  <c:v>0.71</c:v>
                </c:pt>
                <c:pt idx="231">
                  <c:v>0.66</c:v>
                </c:pt>
                <c:pt idx="232">
                  <c:v>0.65</c:v>
                </c:pt>
                <c:pt idx="233">
                  <c:v>0.64</c:v>
                </c:pt>
                <c:pt idx="234">
                  <c:v>0.62</c:v>
                </c:pt>
                <c:pt idx="235">
                  <c:v>0.64</c:v>
                </c:pt>
                <c:pt idx="236">
                  <c:v>0.65</c:v>
                </c:pt>
                <c:pt idx="237">
                  <c:v>0.62</c:v>
                </c:pt>
                <c:pt idx="238">
                  <c:v>0.61</c:v>
                </c:pt>
                <c:pt idx="239">
                  <c:v>0.67</c:v>
                </c:pt>
                <c:pt idx="240">
                  <c:v>0.65</c:v>
                </c:pt>
                <c:pt idx="241">
                  <c:v>0.65</c:v>
                </c:pt>
                <c:pt idx="242">
                  <c:v>0.64</c:v>
                </c:pt>
                <c:pt idx="243">
                  <c:v>0.61</c:v>
                </c:pt>
                <c:pt idx="244">
                  <c:v>0.63</c:v>
                </c:pt>
                <c:pt idx="245">
                  <c:v>0.61</c:v>
                </c:pt>
                <c:pt idx="246">
                  <c:v>0.61</c:v>
                </c:pt>
                <c:pt idx="247">
                  <c:v>0.61</c:v>
                </c:pt>
                <c:pt idx="248">
                  <c:v>0.57999999999999996</c:v>
                </c:pt>
                <c:pt idx="249">
                  <c:v>0.56999999999999995</c:v>
                </c:pt>
                <c:pt idx="250">
                  <c:v>0.6</c:v>
                </c:pt>
                <c:pt idx="251">
                  <c:v>0.6</c:v>
                </c:pt>
              </c:numCache>
            </c:numRef>
          </c:yVal>
          <c:smooth val="1"/>
          <c:extLst>
            <c:ext xmlns:c16="http://schemas.microsoft.com/office/drawing/2014/chart" uri="{C3380CC4-5D6E-409C-BE32-E72D297353CC}">
              <c16:uniqueId val="{00000002-0A17-43B4-A52B-9F1BA3C864FD}"/>
            </c:ext>
          </c:extLst>
        </c:ser>
        <c:dLbls>
          <c:showLegendKey val="0"/>
          <c:showVal val="0"/>
          <c:showCatName val="0"/>
          <c:showSerName val="0"/>
          <c:showPercent val="0"/>
          <c:showBubbleSize val="0"/>
        </c:dLbls>
        <c:axId val="78113408"/>
        <c:axId val="78115584"/>
      </c:scatterChart>
      <c:valAx>
        <c:axId val="78113408"/>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115584"/>
        <c:crosses val="autoZero"/>
        <c:crossBetween val="midCat"/>
      </c:valAx>
      <c:valAx>
        <c:axId val="781155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a:t>
                </a:r>
                <a:r>
                  <a:rPr lang="fr-FR" baseline="0">
                    <a:latin typeface="Times New Roman" panose="02020603050405020304" pitchFamily="18" charset="0"/>
                    <a:cs typeface="Times New Roman" panose="02020603050405020304" pitchFamily="18" charset="0"/>
                  </a:rPr>
                  <a:t> relative (%)</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11340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Champ 5x5</c:v>
          </c:tx>
          <c:spPr>
            <a:ln w="9525" cap="rnd">
              <a:solidFill>
                <a:schemeClr val="accent1"/>
              </a:solidFill>
              <a:round/>
            </a:ln>
            <a:effectLst/>
          </c:spPr>
          <c:marker>
            <c:symbol val="none"/>
          </c:marker>
          <c:xVal>
            <c:numRef>
              <c:f>Feuil1!$A$19:$A$228</c:f>
              <c:numCache>
                <c:formatCode>General</c:formatCode>
                <c:ptCount val="210"/>
                <c:pt idx="0">
                  <c:v>-125.7</c:v>
                </c:pt>
                <c:pt idx="1">
                  <c:v>-125</c:v>
                </c:pt>
                <c:pt idx="2">
                  <c:v>-123.6</c:v>
                </c:pt>
                <c:pt idx="3">
                  <c:v>-122.4</c:v>
                </c:pt>
                <c:pt idx="4">
                  <c:v>-121.2</c:v>
                </c:pt>
                <c:pt idx="5">
                  <c:v>-120</c:v>
                </c:pt>
                <c:pt idx="6">
                  <c:v>-118.8</c:v>
                </c:pt>
                <c:pt idx="7">
                  <c:v>-117.6</c:v>
                </c:pt>
                <c:pt idx="8">
                  <c:v>-116.4</c:v>
                </c:pt>
                <c:pt idx="9">
                  <c:v>-115.2</c:v>
                </c:pt>
                <c:pt idx="10">
                  <c:v>-114</c:v>
                </c:pt>
                <c:pt idx="11">
                  <c:v>-112.8</c:v>
                </c:pt>
                <c:pt idx="12">
                  <c:v>-111.6</c:v>
                </c:pt>
                <c:pt idx="13">
                  <c:v>-110.4</c:v>
                </c:pt>
                <c:pt idx="14">
                  <c:v>-109.2</c:v>
                </c:pt>
                <c:pt idx="15">
                  <c:v>-108</c:v>
                </c:pt>
                <c:pt idx="16">
                  <c:v>-106.8</c:v>
                </c:pt>
                <c:pt idx="17">
                  <c:v>-105.6</c:v>
                </c:pt>
                <c:pt idx="18">
                  <c:v>-104.4</c:v>
                </c:pt>
                <c:pt idx="19">
                  <c:v>-103.2</c:v>
                </c:pt>
                <c:pt idx="20">
                  <c:v>-102</c:v>
                </c:pt>
                <c:pt idx="21">
                  <c:v>-100.8</c:v>
                </c:pt>
                <c:pt idx="22">
                  <c:v>-99.6</c:v>
                </c:pt>
                <c:pt idx="23">
                  <c:v>-98.4</c:v>
                </c:pt>
                <c:pt idx="24">
                  <c:v>-97.2</c:v>
                </c:pt>
                <c:pt idx="25">
                  <c:v>-96</c:v>
                </c:pt>
                <c:pt idx="26">
                  <c:v>-94.7</c:v>
                </c:pt>
                <c:pt idx="27">
                  <c:v>-93.6</c:v>
                </c:pt>
                <c:pt idx="28">
                  <c:v>-92.3</c:v>
                </c:pt>
                <c:pt idx="29">
                  <c:v>-91.1</c:v>
                </c:pt>
                <c:pt idx="30">
                  <c:v>-89.9</c:v>
                </c:pt>
                <c:pt idx="31">
                  <c:v>-88.7</c:v>
                </c:pt>
                <c:pt idx="32">
                  <c:v>-87.5</c:v>
                </c:pt>
                <c:pt idx="33">
                  <c:v>-86.3</c:v>
                </c:pt>
                <c:pt idx="34">
                  <c:v>-85.1</c:v>
                </c:pt>
                <c:pt idx="35">
                  <c:v>-83.9</c:v>
                </c:pt>
                <c:pt idx="36">
                  <c:v>-82.7</c:v>
                </c:pt>
                <c:pt idx="37">
                  <c:v>-81.5</c:v>
                </c:pt>
                <c:pt idx="38">
                  <c:v>-80.3</c:v>
                </c:pt>
                <c:pt idx="39">
                  <c:v>-79.099999999999994</c:v>
                </c:pt>
                <c:pt idx="40">
                  <c:v>-77.900000000000006</c:v>
                </c:pt>
                <c:pt idx="41">
                  <c:v>-76.7</c:v>
                </c:pt>
                <c:pt idx="42">
                  <c:v>-75.5</c:v>
                </c:pt>
                <c:pt idx="43">
                  <c:v>-74.3</c:v>
                </c:pt>
                <c:pt idx="44">
                  <c:v>-73.099999999999994</c:v>
                </c:pt>
                <c:pt idx="45">
                  <c:v>-71.900000000000006</c:v>
                </c:pt>
                <c:pt idx="46">
                  <c:v>-70.7</c:v>
                </c:pt>
                <c:pt idx="47">
                  <c:v>-69.5</c:v>
                </c:pt>
                <c:pt idx="48">
                  <c:v>-68.3</c:v>
                </c:pt>
                <c:pt idx="49">
                  <c:v>-67.099999999999994</c:v>
                </c:pt>
                <c:pt idx="50">
                  <c:v>-65.900000000000006</c:v>
                </c:pt>
                <c:pt idx="51">
                  <c:v>-64.7</c:v>
                </c:pt>
                <c:pt idx="52">
                  <c:v>-63.5</c:v>
                </c:pt>
                <c:pt idx="53">
                  <c:v>-62.3</c:v>
                </c:pt>
                <c:pt idx="54">
                  <c:v>-61.1</c:v>
                </c:pt>
                <c:pt idx="55">
                  <c:v>-59.9</c:v>
                </c:pt>
                <c:pt idx="56">
                  <c:v>-58.6</c:v>
                </c:pt>
                <c:pt idx="57">
                  <c:v>-57.4</c:v>
                </c:pt>
                <c:pt idx="58">
                  <c:v>-56.2</c:v>
                </c:pt>
                <c:pt idx="59">
                  <c:v>-55</c:v>
                </c:pt>
                <c:pt idx="60">
                  <c:v>-53.8</c:v>
                </c:pt>
                <c:pt idx="61">
                  <c:v>-52.6</c:v>
                </c:pt>
                <c:pt idx="62">
                  <c:v>-51.4</c:v>
                </c:pt>
                <c:pt idx="63">
                  <c:v>-50.2</c:v>
                </c:pt>
                <c:pt idx="64">
                  <c:v>-49</c:v>
                </c:pt>
                <c:pt idx="65">
                  <c:v>-47.8</c:v>
                </c:pt>
                <c:pt idx="66">
                  <c:v>-46.6</c:v>
                </c:pt>
                <c:pt idx="67">
                  <c:v>-45.4</c:v>
                </c:pt>
                <c:pt idx="68">
                  <c:v>-44.2</c:v>
                </c:pt>
                <c:pt idx="69">
                  <c:v>-43</c:v>
                </c:pt>
                <c:pt idx="70">
                  <c:v>-41.8</c:v>
                </c:pt>
                <c:pt idx="71">
                  <c:v>-40.6</c:v>
                </c:pt>
                <c:pt idx="72">
                  <c:v>-39.4</c:v>
                </c:pt>
                <c:pt idx="73">
                  <c:v>-38.200000000000003</c:v>
                </c:pt>
                <c:pt idx="74">
                  <c:v>-37</c:v>
                </c:pt>
                <c:pt idx="75">
                  <c:v>-35.799999999999997</c:v>
                </c:pt>
                <c:pt idx="76">
                  <c:v>-34.6</c:v>
                </c:pt>
                <c:pt idx="77">
                  <c:v>-33.4</c:v>
                </c:pt>
                <c:pt idx="78">
                  <c:v>-32.200000000000003</c:v>
                </c:pt>
                <c:pt idx="79">
                  <c:v>-31</c:v>
                </c:pt>
                <c:pt idx="80">
                  <c:v>-29.8</c:v>
                </c:pt>
                <c:pt idx="81">
                  <c:v>-28.6</c:v>
                </c:pt>
                <c:pt idx="82">
                  <c:v>-27.4</c:v>
                </c:pt>
                <c:pt idx="83">
                  <c:v>-26.2</c:v>
                </c:pt>
                <c:pt idx="84">
                  <c:v>-25</c:v>
                </c:pt>
                <c:pt idx="85">
                  <c:v>-23.8</c:v>
                </c:pt>
                <c:pt idx="86">
                  <c:v>-22.6</c:v>
                </c:pt>
                <c:pt idx="87">
                  <c:v>-21.4</c:v>
                </c:pt>
                <c:pt idx="88">
                  <c:v>-20.2</c:v>
                </c:pt>
                <c:pt idx="89">
                  <c:v>-19</c:v>
                </c:pt>
                <c:pt idx="90">
                  <c:v>-17.7</c:v>
                </c:pt>
                <c:pt idx="91">
                  <c:v>-16.5</c:v>
                </c:pt>
                <c:pt idx="92">
                  <c:v>-15.4</c:v>
                </c:pt>
                <c:pt idx="93">
                  <c:v>-14.1</c:v>
                </c:pt>
                <c:pt idx="94">
                  <c:v>-12.9</c:v>
                </c:pt>
                <c:pt idx="95">
                  <c:v>-11.7</c:v>
                </c:pt>
                <c:pt idx="96">
                  <c:v>-10.5</c:v>
                </c:pt>
                <c:pt idx="97">
                  <c:v>-9.3000000000000007</c:v>
                </c:pt>
                <c:pt idx="98">
                  <c:v>-8.1</c:v>
                </c:pt>
                <c:pt idx="99">
                  <c:v>-6.9</c:v>
                </c:pt>
                <c:pt idx="100">
                  <c:v>-5.7</c:v>
                </c:pt>
                <c:pt idx="101">
                  <c:v>-4.5</c:v>
                </c:pt>
                <c:pt idx="102">
                  <c:v>-3.3</c:v>
                </c:pt>
                <c:pt idx="103">
                  <c:v>-2.1</c:v>
                </c:pt>
                <c:pt idx="104">
                  <c:v>-0.9</c:v>
                </c:pt>
                <c:pt idx="105">
                  <c:v>0.3</c:v>
                </c:pt>
                <c:pt idx="106">
                  <c:v>1.5</c:v>
                </c:pt>
                <c:pt idx="107">
                  <c:v>2.7</c:v>
                </c:pt>
                <c:pt idx="108">
                  <c:v>3.9</c:v>
                </c:pt>
                <c:pt idx="109">
                  <c:v>5.0999999999999996</c:v>
                </c:pt>
                <c:pt idx="110">
                  <c:v>6.3</c:v>
                </c:pt>
                <c:pt idx="111">
                  <c:v>7.5</c:v>
                </c:pt>
                <c:pt idx="112">
                  <c:v>8.6999999999999993</c:v>
                </c:pt>
                <c:pt idx="113">
                  <c:v>9.9</c:v>
                </c:pt>
                <c:pt idx="114">
                  <c:v>11.1</c:v>
                </c:pt>
                <c:pt idx="115">
                  <c:v>12.3</c:v>
                </c:pt>
                <c:pt idx="116">
                  <c:v>13.5</c:v>
                </c:pt>
                <c:pt idx="117">
                  <c:v>14.7</c:v>
                </c:pt>
                <c:pt idx="118">
                  <c:v>15.9</c:v>
                </c:pt>
                <c:pt idx="119">
                  <c:v>17.100000000000001</c:v>
                </c:pt>
                <c:pt idx="120">
                  <c:v>18.3</c:v>
                </c:pt>
                <c:pt idx="121">
                  <c:v>19.5</c:v>
                </c:pt>
                <c:pt idx="122">
                  <c:v>20.7</c:v>
                </c:pt>
                <c:pt idx="123">
                  <c:v>21.9</c:v>
                </c:pt>
                <c:pt idx="124">
                  <c:v>23.1</c:v>
                </c:pt>
                <c:pt idx="125">
                  <c:v>24.3</c:v>
                </c:pt>
                <c:pt idx="126">
                  <c:v>25.5</c:v>
                </c:pt>
                <c:pt idx="127">
                  <c:v>26.7</c:v>
                </c:pt>
                <c:pt idx="128">
                  <c:v>27.9</c:v>
                </c:pt>
                <c:pt idx="129">
                  <c:v>29.1</c:v>
                </c:pt>
                <c:pt idx="130">
                  <c:v>30.3</c:v>
                </c:pt>
                <c:pt idx="131">
                  <c:v>31.5</c:v>
                </c:pt>
                <c:pt idx="132">
                  <c:v>32.700000000000003</c:v>
                </c:pt>
                <c:pt idx="133">
                  <c:v>33.9</c:v>
                </c:pt>
                <c:pt idx="134">
                  <c:v>35.1</c:v>
                </c:pt>
                <c:pt idx="135">
                  <c:v>36.299999999999997</c:v>
                </c:pt>
                <c:pt idx="136">
                  <c:v>37.5</c:v>
                </c:pt>
                <c:pt idx="137">
                  <c:v>38.700000000000003</c:v>
                </c:pt>
                <c:pt idx="138">
                  <c:v>39.9</c:v>
                </c:pt>
                <c:pt idx="139">
                  <c:v>41.1</c:v>
                </c:pt>
                <c:pt idx="140">
                  <c:v>42.4</c:v>
                </c:pt>
                <c:pt idx="141">
                  <c:v>43.5</c:v>
                </c:pt>
                <c:pt idx="142">
                  <c:v>44.8</c:v>
                </c:pt>
                <c:pt idx="143">
                  <c:v>46</c:v>
                </c:pt>
                <c:pt idx="144">
                  <c:v>47.2</c:v>
                </c:pt>
                <c:pt idx="145">
                  <c:v>48.4</c:v>
                </c:pt>
                <c:pt idx="146">
                  <c:v>49.6</c:v>
                </c:pt>
                <c:pt idx="147">
                  <c:v>50.8</c:v>
                </c:pt>
                <c:pt idx="148">
                  <c:v>52</c:v>
                </c:pt>
                <c:pt idx="149">
                  <c:v>53.2</c:v>
                </c:pt>
                <c:pt idx="150">
                  <c:v>54.4</c:v>
                </c:pt>
                <c:pt idx="151">
                  <c:v>55.6</c:v>
                </c:pt>
                <c:pt idx="152">
                  <c:v>56.8</c:v>
                </c:pt>
                <c:pt idx="153">
                  <c:v>58</c:v>
                </c:pt>
                <c:pt idx="154">
                  <c:v>59.2</c:v>
                </c:pt>
                <c:pt idx="155">
                  <c:v>60.4</c:v>
                </c:pt>
                <c:pt idx="156">
                  <c:v>61.6</c:v>
                </c:pt>
                <c:pt idx="157">
                  <c:v>62.8</c:v>
                </c:pt>
                <c:pt idx="158">
                  <c:v>64</c:v>
                </c:pt>
                <c:pt idx="159">
                  <c:v>65.2</c:v>
                </c:pt>
                <c:pt idx="160">
                  <c:v>66.400000000000006</c:v>
                </c:pt>
                <c:pt idx="161">
                  <c:v>67.599999999999994</c:v>
                </c:pt>
                <c:pt idx="162">
                  <c:v>68.8</c:v>
                </c:pt>
                <c:pt idx="163">
                  <c:v>70</c:v>
                </c:pt>
                <c:pt idx="164">
                  <c:v>71.2</c:v>
                </c:pt>
                <c:pt idx="165">
                  <c:v>72.5</c:v>
                </c:pt>
                <c:pt idx="166">
                  <c:v>73.7</c:v>
                </c:pt>
                <c:pt idx="167">
                  <c:v>74.8</c:v>
                </c:pt>
                <c:pt idx="168">
                  <c:v>76.099999999999994</c:v>
                </c:pt>
                <c:pt idx="169">
                  <c:v>77.2</c:v>
                </c:pt>
                <c:pt idx="170">
                  <c:v>78.5</c:v>
                </c:pt>
                <c:pt idx="171">
                  <c:v>79.599999999999994</c:v>
                </c:pt>
                <c:pt idx="172">
                  <c:v>80.8</c:v>
                </c:pt>
                <c:pt idx="173">
                  <c:v>82.1</c:v>
                </c:pt>
                <c:pt idx="174">
                  <c:v>83.3</c:v>
                </c:pt>
                <c:pt idx="175">
                  <c:v>84.5</c:v>
                </c:pt>
                <c:pt idx="176">
                  <c:v>85.7</c:v>
                </c:pt>
                <c:pt idx="177">
                  <c:v>86.9</c:v>
                </c:pt>
                <c:pt idx="178">
                  <c:v>88.1</c:v>
                </c:pt>
                <c:pt idx="179">
                  <c:v>89.3</c:v>
                </c:pt>
                <c:pt idx="180">
                  <c:v>90.5</c:v>
                </c:pt>
                <c:pt idx="181">
                  <c:v>91.7</c:v>
                </c:pt>
                <c:pt idx="182">
                  <c:v>92.9</c:v>
                </c:pt>
                <c:pt idx="183">
                  <c:v>94.1</c:v>
                </c:pt>
                <c:pt idx="184">
                  <c:v>95.3</c:v>
                </c:pt>
                <c:pt idx="185">
                  <c:v>96.5</c:v>
                </c:pt>
                <c:pt idx="186">
                  <c:v>97.7</c:v>
                </c:pt>
                <c:pt idx="187">
                  <c:v>98.9</c:v>
                </c:pt>
                <c:pt idx="188">
                  <c:v>100.1</c:v>
                </c:pt>
                <c:pt idx="189">
                  <c:v>101.3</c:v>
                </c:pt>
                <c:pt idx="190">
                  <c:v>102.5</c:v>
                </c:pt>
                <c:pt idx="191">
                  <c:v>103.7</c:v>
                </c:pt>
                <c:pt idx="192">
                  <c:v>104.9</c:v>
                </c:pt>
                <c:pt idx="193">
                  <c:v>106.1</c:v>
                </c:pt>
                <c:pt idx="194">
                  <c:v>107.3</c:v>
                </c:pt>
                <c:pt idx="195">
                  <c:v>108.5</c:v>
                </c:pt>
                <c:pt idx="196">
                  <c:v>109.7</c:v>
                </c:pt>
                <c:pt idx="197">
                  <c:v>110.9</c:v>
                </c:pt>
                <c:pt idx="198">
                  <c:v>112.1</c:v>
                </c:pt>
                <c:pt idx="199">
                  <c:v>113.3</c:v>
                </c:pt>
                <c:pt idx="200">
                  <c:v>114.5</c:v>
                </c:pt>
                <c:pt idx="201">
                  <c:v>115.7</c:v>
                </c:pt>
                <c:pt idx="202">
                  <c:v>116.9</c:v>
                </c:pt>
                <c:pt idx="203">
                  <c:v>118.1</c:v>
                </c:pt>
                <c:pt idx="204">
                  <c:v>119.3</c:v>
                </c:pt>
                <c:pt idx="205">
                  <c:v>120.5</c:v>
                </c:pt>
                <c:pt idx="206">
                  <c:v>121.7</c:v>
                </c:pt>
                <c:pt idx="207">
                  <c:v>122.9</c:v>
                </c:pt>
                <c:pt idx="208">
                  <c:v>124.2</c:v>
                </c:pt>
                <c:pt idx="209">
                  <c:v>125.7</c:v>
                </c:pt>
              </c:numCache>
            </c:numRef>
          </c:xVal>
          <c:yVal>
            <c:numRef>
              <c:f>Feuil1!$G$19:$G$228</c:f>
              <c:numCache>
                <c:formatCode>General</c:formatCode>
                <c:ptCount val="210"/>
                <c:pt idx="0">
                  <c:v>1.2244265344079357</c:v>
                </c:pt>
                <c:pt idx="1">
                  <c:v>1.2399256044637323</c:v>
                </c:pt>
                <c:pt idx="2">
                  <c:v>1.2399256044637323</c:v>
                </c:pt>
                <c:pt idx="3">
                  <c:v>1.2709237445753256</c:v>
                </c:pt>
                <c:pt idx="4">
                  <c:v>1.2399256044637323</c:v>
                </c:pt>
                <c:pt idx="5">
                  <c:v>1.208927464352139</c:v>
                </c:pt>
                <c:pt idx="6">
                  <c:v>1.255424674519529</c:v>
                </c:pt>
                <c:pt idx="7">
                  <c:v>1.3406695598264105</c:v>
                </c:pt>
                <c:pt idx="8">
                  <c:v>1.2011779293242406</c:v>
                </c:pt>
                <c:pt idx="9">
                  <c:v>1.3096714197148172</c:v>
                </c:pt>
                <c:pt idx="10">
                  <c:v>1.2399256044637323</c:v>
                </c:pt>
                <c:pt idx="11">
                  <c:v>1.1701797892126473</c:v>
                </c:pt>
                <c:pt idx="12">
                  <c:v>1.2941723496590205</c:v>
                </c:pt>
                <c:pt idx="13">
                  <c:v>1.2399256044637323</c:v>
                </c:pt>
                <c:pt idx="14">
                  <c:v>1.1469311841289525</c:v>
                </c:pt>
                <c:pt idx="15">
                  <c:v>1.2631742095474272</c:v>
                </c:pt>
                <c:pt idx="16">
                  <c:v>1.2631742095474272</c:v>
                </c:pt>
                <c:pt idx="17">
                  <c:v>1.208927464352139</c:v>
                </c:pt>
                <c:pt idx="18">
                  <c:v>1.2709237445753256</c:v>
                </c:pt>
                <c:pt idx="19">
                  <c:v>1.3019218846869189</c:v>
                </c:pt>
                <c:pt idx="20">
                  <c:v>1.2631742095474272</c:v>
                </c:pt>
                <c:pt idx="21">
                  <c:v>1.3716676999380037</c:v>
                </c:pt>
                <c:pt idx="22">
                  <c:v>1.2941723496590205</c:v>
                </c:pt>
                <c:pt idx="23">
                  <c:v>1.2166769993800373</c:v>
                </c:pt>
                <c:pt idx="24">
                  <c:v>1.3251704897706138</c:v>
                </c:pt>
                <c:pt idx="25">
                  <c:v>1.2864228146311223</c:v>
                </c:pt>
                <c:pt idx="26">
                  <c:v>1.2244265344079357</c:v>
                </c:pt>
                <c:pt idx="27">
                  <c:v>1.3251704897706138</c:v>
                </c:pt>
                <c:pt idx="28">
                  <c:v>1.255424674519529</c:v>
                </c:pt>
                <c:pt idx="29">
                  <c:v>1.1624302541847491</c:v>
                </c:pt>
                <c:pt idx="30">
                  <c:v>1.3251704897706138</c:v>
                </c:pt>
                <c:pt idx="31">
                  <c:v>1.2864228146311223</c:v>
                </c:pt>
                <c:pt idx="32">
                  <c:v>1.1779293242405457</c:v>
                </c:pt>
                <c:pt idx="33">
                  <c:v>1.2476751394916306</c:v>
                </c:pt>
                <c:pt idx="34">
                  <c:v>1.3019218846869189</c:v>
                </c:pt>
                <c:pt idx="35">
                  <c:v>1.1624302541847491</c:v>
                </c:pt>
                <c:pt idx="36">
                  <c:v>1.2399256044637323</c:v>
                </c:pt>
                <c:pt idx="37">
                  <c:v>1.2321760694358339</c:v>
                </c:pt>
                <c:pt idx="38">
                  <c:v>1.2166769993800373</c:v>
                </c:pt>
                <c:pt idx="39">
                  <c:v>1.1546807191568507</c:v>
                </c:pt>
                <c:pt idx="40">
                  <c:v>1.1779293242405457</c:v>
                </c:pt>
                <c:pt idx="41">
                  <c:v>1.139181649101054</c:v>
                </c:pt>
                <c:pt idx="42">
                  <c:v>1.1159330440173592</c:v>
                </c:pt>
                <c:pt idx="43">
                  <c:v>1.069435833849969</c:v>
                </c:pt>
                <c:pt idx="44">
                  <c:v>0.98419094854308753</c:v>
                </c:pt>
                <c:pt idx="45">
                  <c:v>1.0151890886546808</c:v>
                </c:pt>
                <c:pt idx="46">
                  <c:v>0.89894606323620585</c:v>
                </c:pt>
                <c:pt idx="47">
                  <c:v>0.89119652820830753</c:v>
                </c:pt>
                <c:pt idx="48">
                  <c:v>0.82145071295722272</c:v>
                </c:pt>
                <c:pt idx="49">
                  <c:v>0.68195908245505277</c:v>
                </c:pt>
                <c:pt idx="50">
                  <c:v>0.68970861748295109</c:v>
                </c:pt>
                <c:pt idx="51">
                  <c:v>0.55796652200867958</c:v>
                </c:pt>
                <c:pt idx="52">
                  <c:v>0.53471791692498449</c:v>
                </c:pt>
                <c:pt idx="53">
                  <c:v>0.32548047117172973</c:v>
                </c:pt>
                <c:pt idx="54">
                  <c:v>0.30223186608803476</c:v>
                </c:pt>
                <c:pt idx="55">
                  <c:v>0.12399256044637323</c:v>
                </c:pt>
                <c:pt idx="56">
                  <c:v>4.649721016738996E-2</c:v>
                </c:pt>
                <c:pt idx="57">
                  <c:v>0.20923744575325484</c:v>
                </c:pt>
                <c:pt idx="58">
                  <c:v>0.4727216367017979</c:v>
                </c:pt>
                <c:pt idx="59">
                  <c:v>0.79820210787352763</c:v>
                </c:pt>
                <c:pt idx="60">
                  <c:v>1.1004339739615623</c:v>
                </c:pt>
                <c:pt idx="61">
                  <c:v>1.4801611903285803</c:v>
                </c:pt>
                <c:pt idx="62">
                  <c:v>1.9683818970861751</c:v>
                </c:pt>
                <c:pt idx="63">
                  <c:v>2.5030998140111596</c:v>
                </c:pt>
                <c:pt idx="64">
                  <c:v>3.1463112213267204</c:v>
                </c:pt>
                <c:pt idx="65">
                  <c:v>3.8670179789212651</c:v>
                </c:pt>
                <c:pt idx="66">
                  <c:v>4.7659640421574707</c:v>
                </c:pt>
                <c:pt idx="67">
                  <c:v>5.8896466212027283</c:v>
                </c:pt>
                <c:pt idx="68">
                  <c:v>7.2690638561686312</c:v>
                </c:pt>
                <c:pt idx="69">
                  <c:v>8.9197148171109735</c:v>
                </c:pt>
                <c:pt idx="70">
                  <c:v>11.066336019838809</c:v>
                </c:pt>
                <c:pt idx="71">
                  <c:v>13.623682579045257</c:v>
                </c:pt>
                <c:pt idx="72">
                  <c:v>16.777743335399876</c:v>
                </c:pt>
                <c:pt idx="73">
                  <c:v>20.551766893986361</c:v>
                </c:pt>
                <c:pt idx="74">
                  <c:v>25.069745815251089</c:v>
                </c:pt>
                <c:pt idx="75">
                  <c:v>30.323930564166151</c:v>
                </c:pt>
                <c:pt idx="76">
                  <c:v>36.422814631122137</c:v>
                </c:pt>
                <c:pt idx="77">
                  <c:v>42.901425914445134</c:v>
                </c:pt>
                <c:pt idx="78">
                  <c:v>49.845009299442033</c:v>
                </c:pt>
                <c:pt idx="79">
                  <c:v>56.773093614383143</c:v>
                </c:pt>
                <c:pt idx="80">
                  <c:v>63.453192808431488</c:v>
                </c:pt>
                <c:pt idx="81">
                  <c:v>69.676069435833853</c:v>
                </c:pt>
                <c:pt idx="82">
                  <c:v>75.100743955362674</c:v>
                </c:pt>
                <c:pt idx="83">
                  <c:v>80.04494730316182</c:v>
                </c:pt>
                <c:pt idx="84">
                  <c:v>83.942963422194666</c:v>
                </c:pt>
                <c:pt idx="85">
                  <c:v>87.166769993800386</c:v>
                </c:pt>
                <c:pt idx="86">
                  <c:v>89.755114693118415</c:v>
                </c:pt>
                <c:pt idx="87">
                  <c:v>91.793242405455672</c:v>
                </c:pt>
                <c:pt idx="88">
                  <c:v>93.350898946063239</c:v>
                </c:pt>
                <c:pt idx="89">
                  <c:v>94.629572225666465</c:v>
                </c:pt>
                <c:pt idx="90">
                  <c:v>95.637011779293246</c:v>
                </c:pt>
                <c:pt idx="91">
                  <c:v>96.450712957222578</c:v>
                </c:pt>
                <c:pt idx="92">
                  <c:v>97.295412275263487</c:v>
                </c:pt>
                <c:pt idx="93">
                  <c:v>97.442653440793563</c:v>
                </c:pt>
                <c:pt idx="94">
                  <c:v>98.031618102913825</c:v>
                </c:pt>
                <c:pt idx="95">
                  <c:v>98.380347179169263</c:v>
                </c:pt>
                <c:pt idx="96">
                  <c:v>98.636081835089911</c:v>
                </c:pt>
                <c:pt idx="97">
                  <c:v>99.10105393676379</c:v>
                </c:pt>
                <c:pt idx="98">
                  <c:v>99.256044637321779</c:v>
                </c:pt>
                <c:pt idx="99">
                  <c:v>99.380037197768146</c:v>
                </c:pt>
                <c:pt idx="100">
                  <c:v>99.682269063856168</c:v>
                </c:pt>
                <c:pt idx="101">
                  <c:v>99.86050836949785</c:v>
                </c:pt>
                <c:pt idx="102">
                  <c:v>99.829510229386244</c:v>
                </c:pt>
                <c:pt idx="103">
                  <c:v>99.984500929944218</c:v>
                </c:pt>
                <c:pt idx="104">
                  <c:v>99.976751394916306</c:v>
                </c:pt>
                <c:pt idx="105">
                  <c:v>99.96125232486051</c:v>
                </c:pt>
                <c:pt idx="106">
                  <c:v>100</c:v>
                </c:pt>
                <c:pt idx="107">
                  <c:v>99.914755114693136</c:v>
                </c:pt>
                <c:pt idx="108">
                  <c:v>99.728766274023556</c:v>
                </c:pt>
                <c:pt idx="109">
                  <c:v>99.907005579665224</c:v>
                </c:pt>
                <c:pt idx="110">
                  <c:v>99.63577185368878</c:v>
                </c:pt>
                <c:pt idx="111">
                  <c:v>99.364538127712336</c:v>
                </c:pt>
                <c:pt idx="112">
                  <c:v>99.008059516429029</c:v>
                </c:pt>
                <c:pt idx="113">
                  <c:v>98.744575325480483</c:v>
                </c:pt>
                <c:pt idx="114">
                  <c:v>98.171109733416003</c:v>
                </c:pt>
                <c:pt idx="115">
                  <c:v>97.768133911965279</c:v>
                </c:pt>
                <c:pt idx="116">
                  <c:v>97.279913205207691</c:v>
                </c:pt>
                <c:pt idx="117">
                  <c:v>96.652200867947926</c:v>
                </c:pt>
                <c:pt idx="118">
                  <c:v>95.652510849349042</c:v>
                </c:pt>
                <c:pt idx="119">
                  <c:v>94.559826410415383</c:v>
                </c:pt>
                <c:pt idx="120">
                  <c:v>93.327650340979545</c:v>
                </c:pt>
                <c:pt idx="121">
                  <c:v>91.81649101053938</c:v>
                </c:pt>
                <c:pt idx="122">
                  <c:v>89.840359578425307</c:v>
                </c:pt>
                <c:pt idx="123">
                  <c:v>87.151270923744576</c:v>
                </c:pt>
                <c:pt idx="124">
                  <c:v>84.34593924364539</c:v>
                </c:pt>
                <c:pt idx="125">
                  <c:v>80.447923124612529</c:v>
                </c:pt>
                <c:pt idx="126">
                  <c:v>76.077185368877878</c:v>
                </c:pt>
                <c:pt idx="127">
                  <c:v>70.737755734655934</c:v>
                </c:pt>
                <c:pt idx="128">
                  <c:v>64.731866088034721</c:v>
                </c:pt>
                <c:pt idx="129">
                  <c:v>58.036267823930565</c:v>
                </c:pt>
                <c:pt idx="130">
                  <c:v>51.030688158710483</c:v>
                </c:pt>
                <c:pt idx="131">
                  <c:v>44.025108493490393</c:v>
                </c:pt>
                <c:pt idx="132">
                  <c:v>37.182269063856168</c:v>
                </c:pt>
                <c:pt idx="133">
                  <c:v>30.695908245505272</c:v>
                </c:pt>
                <c:pt idx="134">
                  <c:v>25.28673279603224</c:v>
                </c:pt>
                <c:pt idx="135">
                  <c:v>20.474271543707381</c:v>
                </c:pt>
                <c:pt idx="136">
                  <c:v>16.506509609423436</c:v>
                </c:pt>
                <c:pt idx="137">
                  <c:v>13.313701177929325</c:v>
                </c:pt>
                <c:pt idx="138">
                  <c:v>10.725356478611284</c:v>
                </c:pt>
                <c:pt idx="139">
                  <c:v>8.6562306261624311</c:v>
                </c:pt>
                <c:pt idx="140">
                  <c:v>6.9513329200248002</c:v>
                </c:pt>
                <c:pt idx="141">
                  <c:v>5.5486670799752016</c:v>
                </c:pt>
                <c:pt idx="142">
                  <c:v>4.5954742715437078</c:v>
                </c:pt>
                <c:pt idx="143">
                  <c:v>3.6345319280843156</c:v>
                </c:pt>
                <c:pt idx="144">
                  <c:v>2.8905765654060755</c:v>
                </c:pt>
                <c:pt idx="145">
                  <c:v>2.3248605083694982</c:v>
                </c:pt>
                <c:pt idx="146">
                  <c:v>1.8753874767513949</c:v>
                </c:pt>
                <c:pt idx="147">
                  <c:v>1.3794172349659022</c:v>
                </c:pt>
                <c:pt idx="148">
                  <c:v>1.0849349039057656</c:v>
                </c:pt>
                <c:pt idx="149">
                  <c:v>0.79820210787352763</c:v>
                </c:pt>
                <c:pt idx="150">
                  <c:v>0.55021698698078114</c:v>
                </c:pt>
                <c:pt idx="151">
                  <c:v>0.31773093614383141</c:v>
                </c:pt>
                <c:pt idx="152">
                  <c:v>0.11624302541847489</c:v>
                </c:pt>
                <c:pt idx="153">
                  <c:v>3.8747675139491636E-2</c:v>
                </c:pt>
                <c:pt idx="154">
                  <c:v>0.20923744575325484</c:v>
                </c:pt>
                <c:pt idx="155">
                  <c:v>0.36422814631122136</c:v>
                </c:pt>
                <c:pt idx="156">
                  <c:v>0.4727216367017979</c:v>
                </c:pt>
                <c:pt idx="157">
                  <c:v>0.51146931184128963</c:v>
                </c:pt>
                <c:pt idx="158">
                  <c:v>0.6277123372597645</c:v>
                </c:pt>
                <c:pt idx="159">
                  <c:v>0.77495350278983266</c:v>
                </c:pt>
                <c:pt idx="160">
                  <c:v>0.80595164290142596</c:v>
                </c:pt>
                <c:pt idx="161">
                  <c:v>0.92994420334779915</c:v>
                </c:pt>
                <c:pt idx="162">
                  <c:v>0.92994420334779915</c:v>
                </c:pt>
                <c:pt idx="163">
                  <c:v>0.9764414135151892</c:v>
                </c:pt>
                <c:pt idx="164">
                  <c:v>1.0926844389336638</c:v>
                </c:pt>
                <c:pt idx="165">
                  <c:v>1.0461872287662741</c:v>
                </c:pt>
                <c:pt idx="166">
                  <c:v>1.1779293242405457</c:v>
                </c:pt>
                <c:pt idx="167">
                  <c:v>1.2011779293242406</c:v>
                </c:pt>
                <c:pt idx="168">
                  <c:v>1.208927464352139</c:v>
                </c:pt>
                <c:pt idx="169">
                  <c:v>1.2321760694358339</c:v>
                </c:pt>
                <c:pt idx="170">
                  <c:v>1.2321760694358339</c:v>
                </c:pt>
                <c:pt idx="171">
                  <c:v>1.2166769993800373</c:v>
                </c:pt>
                <c:pt idx="172">
                  <c:v>1.255424674519529</c:v>
                </c:pt>
                <c:pt idx="173">
                  <c:v>1.255424674519529</c:v>
                </c:pt>
                <c:pt idx="174">
                  <c:v>1.2399256044637323</c:v>
                </c:pt>
                <c:pt idx="175">
                  <c:v>1.2786732796032239</c:v>
                </c:pt>
                <c:pt idx="176">
                  <c:v>1.3174209547427156</c:v>
                </c:pt>
                <c:pt idx="177">
                  <c:v>1.2864228146311223</c:v>
                </c:pt>
                <c:pt idx="178">
                  <c:v>1.3174209547427156</c:v>
                </c:pt>
                <c:pt idx="179">
                  <c:v>1.3096714197148172</c:v>
                </c:pt>
                <c:pt idx="180">
                  <c:v>1.3096714197148172</c:v>
                </c:pt>
                <c:pt idx="181">
                  <c:v>1.3096714197148172</c:v>
                </c:pt>
                <c:pt idx="182">
                  <c:v>1.3406695598264105</c:v>
                </c:pt>
                <c:pt idx="183">
                  <c:v>1.4026658400495973</c:v>
                </c:pt>
                <c:pt idx="184">
                  <c:v>1.3794172349659022</c:v>
                </c:pt>
                <c:pt idx="185">
                  <c:v>1.3949163050216988</c:v>
                </c:pt>
                <c:pt idx="186">
                  <c:v>1.3871667699938004</c:v>
                </c:pt>
                <c:pt idx="187">
                  <c:v>1.3716676999380037</c:v>
                </c:pt>
                <c:pt idx="188">
                  <c:v>1.4026658400495973</c:v>
                </c:pt>
                <c:pt idx="189">
                  <c:v>1.2941723496590205</c:v>
                </c:pt>
                <c:pt idx="190">
                  <c:v>1.3949163050216988</c:v>
                </c:pt>
                <c:pt idx="191">
                  <c:v>1.3949163050216988</c:v>
                </c:pt>
                <c:pt idx="192">
                  <c:v>1.3406695598264105</c:v>
                </c:pt>
                <c:pt idx="193">
                  <c:v>1.4414135151890888</c:v>
                </c:pt>
                <c:pt idx="194">
                  <c:v>1.3561686298822071</c:v>
                </c:pt>
                <c:pt idx="195">
                  <c:v>1.3096714197148172</c:v>
                </c:pt>
                <c:pt idx="196">
                  <c:v>1.3794172349659022</c:v>
                </c:pt>
                <c:pt idx="197">
                  <c:v>1.3174209547427156</c:v>
                </c:pt>
                <c:pt idx="198">
                  <c:v>1.3639181649101055</c:v>
                </c:pt>
                <c:pt idx="199">
                  <c:v>1.3639181649101055</c:v>
                </c:pt>
                <c:pt idx="200">
                  <c:v>1.3871667699938004</c:v>
                </c:pt>
                <c:pt idx="201">
                  <c:v>1.3406695598264105</c:v>
                </c:pt>
                <c:pt idx="202">
                  <c:v>1.3794172349659022</c:v>
                </c:pt>
                <c:pt idx="203">
                  <c:v>1.3794172349659022</c:v>
                </c:pt>
                <c:pt idx="204">
                  <c:v>1.3561686298822071</c:v>
                </c:pt>
                <c:pt idx="205">
                  <c:v>1.3639181649101055</c:v>
                </c:pt>
                <c:pt idx="206">
                  <c:v>1.3639181649101055</c:v>
                </c:pt>
                <c:pt idx="207">
                  <c:v>1.3794172349659022</c:v>
                </c:pt>
                <c:pt idx="208">
                  <c:v>1.4181649101053939</c:v>
                </c:pt>
                <c:pt idx="209">
                  <c:v>1.4026658400495973</c:v>
                </c:pt>
              </c:numCache>
            </c:numRef>
          </c:yVal>
          <c:smooth val="1"/>
          <c:extLst>
            <c:ext xmlns:c16="http://schemas.microsoft.com/office/drawing/2014/chart" uri="{C3380CC4-5D6E-409C-BE32-E72D297353CC}">
              <c16:uniqueId val="{00000000-1598-4664-87BA-2E01496D3646}"/>
            </c:ext>
          </c:extLst>
        </c:ser>
        <c:ser>
          <c:idx val="1"/>
          <c:order val="1"/>
          <c:tx>
            <c:v>Champ 10x10</c:v>
          </c:tx>
          <c:spPr>
            <a:ln w="9525" cap="rnd">
              <a:solidFill>
                <a:schemeClr val="accent2"/>
              </a:solidFill>
              <a:round/>
            </a:ln>
            <a:effectLst/>
          </c:spPr>
          <c:marker>
            <c:symbol val="none"/>
          </c:marker>
          <c:xVal>
            <c:numRef>
              <c:f>Feuil1!$A$250:$A$502</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Feuil1!$G$250:$G$502</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1-1598-4664-87BA-2E01496D3646}"/>
            </c:ext>
          </c:extLst>
        </c:ser>
        <c:ser>
          <c:idx val="4"/>
          <c:order val="2"/>
          <c:tx>
            <c:v>Champ 15x15</c:v>
          </c:tx>
          <c:spPr>
            <a:ln w="9525" cap="rnd">
              <a:solidFill>
                <a:schemeClr val="accent5"/>
              </a:solidFill>
              <a:round/>
            </a:ln>
            <a:effectLst/>
          </c:spPr>
          <c:marker>
            <c:symbol val="none"/>
          </c:marker>
          <c:xVal>
            <c:numRef>
              <c:f>Feuil1!$A$1286:$A$1619</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Feuil1!$F$1286:$F$1619</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0.34</c:v>
                </c:pt>
                <c:pt idx="13">
                  <c:v>0.28999999999999998</c:v>
                </c:pt>
                <c:pt idx="14">
                  <c:v>0.32</c:v>
                </c:pt>
                <c:pt idx="15">
                  <c:v>0.32</c:v>
                </c:pt>
                <c:pt idx="16">
                  <c:v>0.32</c:v>
                </c:pt>
                <c:pt idx="17">
                  <c:v>0.36</c:v>
                </c:pt>
                <c:pt idx="18">
                  <c:v>0.35</c:v>
                </c:pt>
                <c:pt idx="19">
                  <c:v>0.34</c:v>
                </c:pt>
                <c:pt idx="20">
                  <c:v>0.39</c:v>
                </c:pt>
                <c:pt idx="21">
                  <c:v>0.39</c:v>
                </c:pt>
                <c:pt idx="22">
                  <c:v>0.35</c:v>
                </c:pt>
                <c:pt idx="23">
                  <c:v>0.4</c:v>
                </c:pt>
                <c:pt idx="24">
                  <c:v>0.38</c:v>
                </c:pt>
                <c:pt idx="25">
                  <c:v>0.36</c:v>
                </c:pt>
                <c:pt idx="26">
                  <c:v>0.34</c:v>
                </c:pt>
                <c:pt idx="27">
                  <c:v>0.34</c:v>
                </c:pt>
                <c:pt idx="28">
                  <c:v>0.36</c:v>
                </c:pt>
                <c:pt idx="29">
                  <c:v>0.36</c:v>
                </c:pt>
                <c:pt idx="30">
                  <c:v>0.34</c:v>
                </c:pt>
                <c:pt idx="31">
                  <c:v>0.39</c:v>
                </c:pt>
                <c:pt idx="32">
                  <c:v>0.38</c:v>
                </c:pt>
                <c:pt idx="33">
                  <c:v>0.42</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0.4</c:v>
                </c:pt>
                <c:pt idx="51">
                  <c:v>0.4</c:v>
                </c:pt>
                <c:pt idx="52">
                  <c:v>0.4</c:v>
                </c:pt>
                <c:pt idx="53">
                  <c:v>0.42</c:v>
                </c:pt>
                <c:pt idx="54">
                  <c:v>0.43</c:v>
                </c:pt>
                <c:pt idx="55">
                  <c:v>0.4</c:v>
                </c:pt>
                <c:pt idx="56">
                  <c:v>0.45</c:v>
                </c:pt>
                <c:pt idx="57">
                  <c:v>0.41</c:v>
                </c:pt>
                <c:pt idx="58">
                  <c:v>0.44</c:v>
                </c:pt>
                <c:pt idx="59">
                  <c:v>0.44</c:v>
                </c:pt>
                <c:pt idx="60">
                  <c:v>0.47</c:v>
                </c:pt>
                <c:pt idx="61">
                  <c:v>0.46</c:v>
                </c:pt>
                <c:pt idx="62">
                  <c:v>0.5</c:v>
                </c:pt>
                <c:pt idx="63">
                  <c:v>0.54</c:v>
                </c:pt>
                <c:pt idx="64">
                  <c:v>0.49</c:v>
                </c:pt>
                <c:pt idx="65">
                  <c:v>0.47</c:v>
                </c:pt>
                <c:pt idx="66">
                  <c:v>0.52</c:v>
                </c:pt>
                <c:pt idx="67">
                  <c:v>0.56000000000000005</c:v>
                </c:pt>
                <c:pt idx="68">
                  <c:v>0.57999999999999996</c:v>
                </c:pt>
                <c:pt idx="69">
                  <c:v>0.63</c:v>
                </c:pt>
                <c:pt idx="70">
                  <c:v>0.68</c:v>
                </c:pt>
                <c:pt idx="71">
                  <c:v>0.7</c:v>
                </c:pt>
                <c:pt idx="72">
                  <c:v>0.77</c:v>
                </c:pt>
                <c:pt idx="73">
                  <c:v>0.82</c:v>
                </c:pt>
                <c:pt idx="74">
                  <c:v>0.93</c:v>
                </c:pt>
                <c:pt idx="75">
                  <c:v>1.01</c:v>
                </c:pt>
                <c:pt idx="76">
                  <c:v>1.1100000000000001</c:v>
                </c:pt>
                <c:pt idx="77">
                  <c:v>1.28</c:v>
                </c:pt>
                <c:pt idx="78">
                  <c:v>1.46</c:v>
                </c:pt>
                <c:pt idx="79">
                  <c:v>1.64</c:v>
                </c:pt>
                <c:pt idx="80">
                  <c:v>1.86</c:v>
                </c:pt>
                <c:pt idx="81">
                  <c:v>2.13</c:v>
                </c:pt>
                <c:pt idx="82">
                  <c:v>2.46</c:v>
                </c:pt>
                <c:pt idx="83">
                  <c:v>2.75</c:v>
                </c:pt>
                <c:pt idx="84">
                  <c:v>3.24</c:v>
                </c:pt>
                <c:pt idx="85">
                  <c:v>3.72</c:v>
                </c:pt>
                <c:pt idx="86">
                  <c:v>4.3</c:v>
                </c:pt>
                <c:pt idx="87">
                  <c:v>4.99</c:v>
                </c:pt>
                <c:pt idx="88">
                  <c:v>5.86</c:v>
                </c:pt>
                <c:pt idx="89">
                  <c:v>6.8</c:v>
                </c:pt>
                <c:pt idx="90">
                  <c:v>7.96</c:v>
                </c:pt>
                <c:pt idx="91">
                  <c:v>9.42</c:v>
                </c:pt>
                <c:pt idx="92">
                  <c:v>11.06</c:v>
                </c:pt>
                <c:pt idx="93">
                  <c:v>13.13</c:v>
                </c:pt>
                <c:pt idx="94">
                  <c:v>15.67</c:v>
                </c:pt>
                <c:pt idx="95">
                  <c:v>18.57</c:v>
                </c:pt>
                <c:pt idx="96">
                  <c:v>22.24</c:v>
                </c:pt>
                <c:pt idx="97">
                  <c:v>26.28</c:v>
                </c:pt>
                <c:pt idx="98">
                  <c:v>31.1</c:v>
                </c:pt>
                <c:pt idx="99">
                  <c:v>36.6</c:v>
                </c:pt>
                <c:pt idx="100">
                  <c:v>42.53</c:v>
                </c:pt>
                <c:pt idx="101">
                  <c:v>48.78</c:v>
                </c:pt>
                <c:pt idx="102">
                  <c:v>55.05</c:v>
                </c:pt>
                <c:pt idx="103">
                  <c:v>61.14</c:v>
                </c:pt>
                <c:pt idx="104">
                  <c:v>66.930000000000007</c:v>
                </c:pt>
                <c:pt idx="105">
                  <c:v>72.040000000000006</c:v>
                </c:pt>
                <c:pt idx="106">
                  <c:v>76.709999999999994</c:v>
                </c:pt>
                <c:pt idx="107">
                  <c:v>80.5</c:v>
                </c:pt>
                <c:pt idx="108">
                  <c:v>83.84</c:v>
                </c:pt>
                <c:pt idx="109">
                  <c:v>86.53</c:v>
                </c:pt>
                <c:pt idx="110">
                  <c:v>88.43</c:v>
                </c:pt>
                <c:pt idx="111">
                  <c:v>90.51</c:v>
                </c:pt>
                <c:pt idx="112">
                  <c:v>91.88</c:v>
                </c:pt>
                <c:pt idx="113">
                  <c:v>93.1</c:v>
                </c:pt>
                <c:pt idx="114">
                  <c:v>93.88</c:v>
                </c:pt>
                <c:pt idx="115">
                  <c:v>94.71</c:v>
                </c:pt>
                <c:pt idx="116">
                  <c:v>95.28</c:v>
                </c:pt>
                <c:pt idx="117">
                  <c:v>95.82</c:v>
                </c:pt>
                <c:pt idx="118">
                  <c:v>96.53</c:v>
                </c:pt>
                <c:pt idx="119">
                  <c:v>96.71</c:v>
                </c:pt>
                <c:pt idx="120">
                  <c:v>97.19</c:v>
                </c:pt>
                <c:pt idx="121">
                  <c:v>97.47</c:v>
                </c:pt>
                <c:pt idx="122">
                  <c:v>97.87</c:v>
                </c:pt>
                <c:pt idx="123">
                  <c:v>98.02</c:v>
                </c:pt>
                <c:pt idx="124">
                  <c:v>98.28</c:v>
                </c:pt>
                <c:pt idx="125">
                  <c:v>98.55</c:v>
                </c:pt>
                <c:pt idx="126">
                  <c:v>98.7</c:v>
                </c:pt>
                <c:pt idx="127">
                  <c:v>98.58</c:v>
                </c:pt>
                <c:pt idx="128">
                  <c:v>98.99</c:v>
                </c:pt>
                <c:pt idx="129">
                  <c:v>99.01</c:v>
                </c:pt>
                <c:pt idx="130">
                  <c:v>99.3</c:v>
                </c:pt>
                <c:pt idx="131">
                  <c:v>99.04</c:v>
                </c:pt>
                <c:pt idx="132">
                  <c:v>99.33</c:v>
                </c:pt>
                <c:pt idx="133">
                  <c:v>99.54</c:v>
                </c:pt>
                <c:pt idx="134">
                  <c:v>99.48</c:v>
                </c:pt>
                <c:pt idx="135">
                  <c:v>99.54</c:v>
                </c:pt>
                <c:pt idx="136">
                  <c:v>99.75</c:v>
                </c:pt>
                <c:pt idx="137">
                  <c:v>99.66</c:v>
                </c:pt>
                <c:pt idx="138">
                  <c:v>99.81</c:v>
                </c:pt>
                <c:pt idx="139">
                  <c:v>99.76</c:v>
                </c:pt>
                <c:pt idx="140">
                  <c:v>99.93</c:v>
                </c:pt>
                <c:pt idx="141">
                  <c:v>99.75</c:v>
                </c:pt>
                <c:pt idx="142">
                  <c:v>100.01</c:v>
                </c:pt>
                <c:pt idx="143">
                  <c:v>99.92</c:v>
                </c:pt>
                <c:pt idx="144">
                  <c:v>100.06</c:v>
                </c:pt>
                <c:pt idx="145">
                  <c:v>99.92</c:v>
                </c:pt>
                <c:pt idx="146">
                  <c:v>100</c:v>
                </c:pt>
                <c:pt idx="147">
                  <c:v>100.13</c:v>
                </c:pt>
                <c:pt idx="148">
                  <c:v>99.87</c:v>
                </c:pt>
                <c:pt idx="149">
                  <c:v>100.23</c:v>
                </c:pt>
                <c:pt idx="150">
                  <c:v>100.09</c:v>
                </c:pt>
                <c:pt idx="151">
                  <c:v>100.1</c:v>
                </c:pt>
                <c:pt idx="152">
                  <c:v>99.94</c:v>
                </c:pt>
                <c:pt idx="153">
                  <c:v>99.92</c:v>
                </c:pt>
                <c:pt idx="154">
                  <c:v>100.03</c:v>
                </c:pt>
                <c:pt idx="155">
                  <c:v>99.96</c:v>
                </c:pt>
                <c:pt idx="156">
                  <c:v>100.06</c:v>
                </c:pt>
                <c:pt idx="157">
                  <c:v>100.13</c:v>
                </c:pt>
                <c:pt idx="158">
                  <c:v>99.8</c:v>
                </c:pt>
                <c:pt idx="159">
                  <c:v>100.06</c:v>
                </c:pt>
                <c:pt idx="160">
                  <c:v>100.17</c:v>
                </c:pt>
                <c:pt idx="161">
                  <c:v>100.17</c:v>
                </c:pt>
                <c:pt idx="162">
                  <c:v>100.09</c:v>
                </c:pt>
                <c:pt idx="163">
                  <c:v>100.16</c:v>
                </c:pt>
                <c:pt idx="164">
                  <c:v>100.21</c:v>
                </c:pt>
                <c:pt idx="165">
                  <c:v>100.02</c:v>
                </c:pt>
                <c:pt idx="166">
                  <c:v>100.22</c:v>
                </c:pt>
                <c:pt idx="167">
                  <c:v>100.24</c:v>
                </c:pt>
                <c:pt idx="168">
                  <c:v>100.19</c:v>
                </c:pt>
                <c:pt idx="169">
                  <c:v>100.13</c:v>
                </c:pt>
                <c:pt idx="170">
                  <c:v>100.26</c:v>
                </c:pt>
                <c:pt idx="171">
                  <c:v>100.13</c:v>
                </c:pt>
                <c:pt idx="172">
                  <c:v>99.99</c:v>
                </c:pt>
                <c:pt idx="173">
                  <c:v>100.24</c:v>
                </c:pt>
                <c:pt idx="174">
                  <c:v>100.04</c:v>
                </c:pt>
                <c:pt idx="175">
                  <c:v>100.16</c:v>
                </c:pt>
                <c:pt idx="176">
                  <c:v>100.06</c:v>
                </c:pt>
                <c:pt idx="177">
                  <c:v>100</c:v>
                </c:pt>
                <c:pt idx="178">
                  <c:v>100.13</c:v>
                </c:pt>
                <c:pt idx="179">
                  <c:v>99.87</c:v>
                </c:pt>
                <c:pt idx="180">
                  <c:v>99.94</c:v>
                </c:pt>
                <c:pt idx="181">
                  <c:v>100.01</c:v>
                </c:pt>
                <c:pt idx="182">
                  <c:v>99.81</c:v>
                </c:pt>
                <c:pt idx="183">
                  <c:v>99.83</c:v>
                </c:pt>
                <c:pt idx="184">
                  <c:v>100</c:v>
                </c:pt>
                <c:pt idx="185">
                  <c:v>100.05</c:v>
                </c:pt>
                <c:pt idx="186">
                  <c:v>99.81</c:v>
                </c:pt>
                <c:pt idx="187">
                  <c:v>100.04</c:v>
                </c:pt>
                <c:pt idx="188">
                  <c:v>99.85</c:v>
                </c:pt>
                <c:pt idx="189">
                  <c:v>99.74</c:v>
                </c:pt>
                <c:pt idx="190">
                  <c:v>99.84</c:v>
                </c:pt>
                <c:pt idx="191">
                  <c:v>99.82</c:v>
                </c:pt>
                <c:pt idx="192">
                  <c:v>99.67</c:v>
                </c:pt>
                <c:pt idx="193">
                  <c:v>99.44</c:v>
                </c:pt>
                <c:pt idx="194">
                  <c:v>99.63</c:v>
                </c:pt>
                <c:pt idx="195">
                  <c:v>99.66</c:v>
                </c:pt>
                <c:pt idx="196">
                  <c:v>99.3</c:v>
                </c:pt>
                <c:pt idx="197">
                  <c:v>99.38</c:v>
                </c:pt>
                <c:pt idx="198">
                  <c:v>99.23</c:v>
                </c:pt>
                <c:pt idx="199">
                  <c:v>99.16</c:v>
                </c:pt>
                <c:pt idx="200">
                  <c:v>99.07</c:v>
                </c:pt>
                <c:pt idx="201">
                  <c:v>98.82</c:v>
                </c:pt>
                <c:pt idx="202">
                  <c:v>98.96</c:v>
                </c:pt>
                <c:pt idx="203">
                  <c:v>98.57</c:v>
                </c:pt>
                <c:pt idx="204">
                  <c:v>98.45</c:v>
                </c:pt>
                <c:pt idx="205">
                  <c:v>98.53</c:v>
                </c:pt>
                <c:pt idx="206">
                  <c:v>98.19</c:v>
                </c:pt>
                <c:pt idx="207">
                  <c:v>98.02</c:v>
                </c:pt>
                <c:pt idx="208">
                  <c:v>97.85</c:v>
                </c:pt>
                <c:pt idx="209">
                  <c:v>97.44</c:v>
                </c:pt>
                <c:pt idx="210">
                  <c:v>97.3</c:v>
                </c:pt>
                <c:pt idx="211">
                  <c:v>97.07</c:v>
                </c:pt>
                <c:pt idx="212">
                  <c:v>96.66</c:v>
                </c:pt>
                <c:pt idx="213">
                  <c:v>96.33</c:v>
                </c:pt>
                <c:pt idx="214">
                  <c:v>95.82</c:v>
                </c:pt>
                <c:pt idx="215">
                  <c:v>95.47</c:v>
                </c:pt>
                <c:pt idx="216">
                  <c:v>94.72</c:v>
                </c:pt>
                <c:pt idx="217">
                  <c:v>93.95</c:v>
                </c:pt>
                <c:pt idx="218">
                  <c:v>93.11</c:v>
                </c:pt>
                <c:pt idx="219">
                  <c:v>92.11</c:v>
                </c:pt>
                <c:pt idx="220">
                  <c:v>91.01</c:v>
                </c:pt>
                <c:pt idx="221">
                  <c:v>89.41</c:v>
                </c:pt>
                <c:pt idx="222">
                  <c:v>87.56</c:v>
                </c:pt>
                <c:pt idx="223">
                  <c:v>85.64</c:v>
                </c:pt>
                <c:pt idx="224">
                  <c:v>82.69</c:v>
                </c:pt>
                <c:pt idx="225">
                  <c:v>79.39</c:v>
                </c:pt>
                <c:pt idx="226">
                  <c:v>75.760000000000005</c:v>
                </c:pt>
                <c:pt idx="227">
                  <c:v>71.05</c:v>
                </c:pt>
                <c:pt idx="228">
                  <c:v>65.81</c:v>
                </c:pt>
                <c:pt idx="229">
                  <c:v>60.24</c:v>
                </c:pt>
                <c:pt idx="230">
                  <c:v>54.08</c:v>
                </c:pt>
                <c:pt idx="231">
                  <c:v>47.81</c:v>
                </c:pt>
                <c:pt idx="232">
                  <c:v>41.72</c:v>
                </c:pt>
                <c:pt idx="233">
                  <c:v>35.630000000000003</c:v>
                </c:pt>
                <c:pt idx="234">
                  <c:v>30.28</c:v>
                </c:pt>
                <c:pt idx="235">
                  <c:v>25.31</c:v>
                </c:pt>
                <c:pt idx="236">
                  <c:v>21.26</c:v>
                </c:pt>
                <c:pt idx="237">
                  <c:v>17.690000000000001</c:v>
                </c:pt>
                <c:pt idx="238">
                  <c:v>14.66</c:v>
                </c:pt>
                <c:pt idx="239">
                  <c:v>12.31</c:v>
                </c:pt>
                <c:pt idx="240">
                  <c:v>10.25</c:v>
                </c:pt>
                <c:pt idx="241">
                  <c:v>8.67</c:v>
                </c:pt>
                <c:pt idx="242">
                  <c:v>7.36</c:v>
                </c:pt>
                <c:pt idx="243">
                  <c:v>6.27</c:v>
                </c:pt>
                <c:pt idx="244">
                  <c:v>5.31</c:v>
                </c:pt>
                <c:pt idx="245">
                  <c:v>4.66</c:v>
                </c:pt>
                <c:pt idx="246">
                  <c:v>4.0199999999999996</c:v>
                </c:pt>
                <c:pt idx="247">
                  <c:v>3.48</c:v>
                </c:pt>
                <c:pt idx="248">
                  <c:v>3.05</c:v>
                </c:pt>
                <c:pt idx="249">
                  <c:v>2.68</c:v>
                </c:pt>
                <c:pt idx="250">
                  <c:v>2.38</c:v>
                </c:pt>
                <c:pt idx="251">
                  <c:v>2.0699999999999998</c:v>
                </c:pt>
                <c:pt idx="252">
                  <c:v>1.86</c:v>
                </c:pt>
                <c:pt idx="253">
                  <c:v>1.69</c:v>
                </c:pt>
                <c:pt idx="254">
                  <c:v>1.47</c:v>
                </c:pt>
                <c:pt idx="255">
                  <c:v>1.31</c:v>
                </c:pt>
                <c:pt idx="256">
                  <c:v>1.19</c:v>
                </c:pt>
                <c:pt idx="257">
                  <c:v>1.06</c:v>
                </c:pt>
                <c:pt idx="258">
                  <c:v>0.95</c:v>
                </c:pt>
                <c:pt idx="259">
                  <c:v>0.87</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0.31</c:v>
                </c:pt>
                <c:pt idx="275">
                  <c:v>0.3</c:v>
                </c:pt>
                <c:pt idx="276">
                  <c:v>0.3</c:v>
                </c:pt>
                <c:pt idx="277">
                  <c:v>0.3</c:v>
                </c:pt>
                <c:pt idx="278">
                  <c:v>0.26</c:v>
                </c:pt>
                <c:pt idx="279">
                  <c:v>0.28000000000000003</c:v>
                </c:pt>
                <c:pt idx="280">
                  <c:v>0.3</c:v>
                </c:pt>
                <c:pt idx="281">
                  <c:v>0.28000000000000003</c:v>
                </c:pt>
                <c:pt idx="282">
                  <c:v>0.27</c:v>
                </c:pt>
                <c:pt idx="283">
                  <c:v>0.24</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0.21</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0.19</c:v>
                </c:pt>
                <c:pt idx="326">
                  <c:v>0.18</c:v>
                </c:pt>
                <c:pt idx="327">
                  <c:v>0.17</c:v>
                </c:pt>
                <c:pt idx="328">
                  <c:v>0.13</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2-1598-4664-87BA-2E01496D3646}"/>
            </c:ext>
          </c:extLst>
        </c:ser>
        <c:ser>
          <c:idx val="3"/>
          <c:order val="3"/>
          <c:tx>
            <c:v>Champ 20x20</c:v>
          </c:tx>
          <c:spPr>
            <a:ln w="9525" cap="rnd">
              <a:solidFill>
                <a:schemeClr val="accent4"/>
              </a:solidFill>
              <a:round/>
            </a:ln>
            <a:effectLst/>
          </c:spPr>
          <c:marker>
            <c:symbol val="none"/>
          </c:marker>
          <c:xVal>
            <c:numRef>
              <c:f>Feuil1!$A$926:$A$1263</c:f>
              <c:numCache>
                <c:formatCode>General</c:formatCode>
                <c:ptCount val="338"/>
                <c:pt idx="0">
                  <c:v>-202.8</c:v>
                </c:pt>
                <c:pt idx="1">
                  <c:v>-202.1</c:v>
                </c:pt>
                <c:pt idx="2">
                  <c:v>-200.8</c:v>
                </c:pt>
                <c:pt idx="3">
                  <c:v>-199.6</c:v>
                </c:pt>
                <c:pt idx="4">
                  <c:v>-198.4</c:v>
                </c:pt>
                <c:pt idx="5">
                  <c:v>-197.2</c:v>
                </c:pt>
                <c:pt idx="6">
                  <c:v>-196</c:v>
                </c:pt>
                <c:pt idx="7">
                  <c:v>-194.8</c:v>
                </c:pt>
                <c:pt idx="8">
                  <c:v>-193.6</c:v>
                </c:pt>
                <c:pt idx="9">
                  <c:v>-192.4</c:v>
                </c:pt>
                <c:pt idx="10">
                  <c:v>-191.2</c:v>
                </c:pt>
                <c:pt idx="11">
                  <c:v>-190</c:v>
                </c:pt>
                <c:pt idx="12">
                  <c:v>-188.8</c:v>
                </c:pt>
                <c:pt idx="13">
                  <c:v>-187.5</c:v>
                </c:pt>
                <c:pt idx="14">
                  <c:v>-186.3</c:v>
                </c:pt>
                <c:pt idx="15">
                  <c:v>-185.2</c:v>
                </c:pt>
                <c:pt idx="16">
                  <c:v>-184</c:v>
                </c:pt>
                <c:pt idx="17">
                  <c:v>-182.7</c:v>
                </c:pt>
                <c:pt idx="18">
                  <c:v>-181.6</c:v>
                </c:pt>
                <c:pt idx="19">
                  <c:v>-180.3</c:v>
                </c:pt>
                <c:pt idx="20">
                  <c:v>-179.1</c:v>
                </c:pt>
                <c:pt idx="21">
                  <c:v>-178</c:v>
                </c:pt>
                <c:pt idx="22">
                  <c:v>-176.7</c:v>
                </c:pt>
                <c:pt idx="23">
                  <c:v>-175.5</c:v>
                </c:pt>
                <c:pt idx="24">
                  <c:v>-174.3</c:v>
                </c:pt>
                <c:pt idx="25">
                  <c:v>-173.1</c:v>
                </c:pt>
                <c:pt idx="26">
                  <c:v>-171.9</c:v>
                </c:pt>
                <c:pt idx="27">
                  <c:v>-170.7</c:v>
                </c:pt>
                <c:pt idx="28">
                  <c:v>-169.5</c:v>
                </c:pt>
                <c:pt idx="29">
                  <c:v>-168.3</c:v>
                </c:pt>
                <c:pt idx="30">
                  <c:v>-167.1</c:v>
                </c:pt>
                <c:pt idx="31">
                  <c:v>-165.9</c:v>
                </c:pt>
                <c:pt idx="32">
                  <c:v>-164.7</c:v>
                </c:pt>
                <c:pt idx="33">
                  <c:v>-163.5</c:v>
                </c:pt>
                <c:pt idx="34">
                  <c:v>-162.30000000000001</c:v>
                </c:pt>
                <c:pt idx="35">
                  <c:v>-161.1</c:v>
                </c:pt>
                <c:pt idx="36">
                  <c:v>-159.9</c:v>
                </c:pt>
                <c:pt idx="37">
                  <c:v>-158.69999999999999</c:v>
                </c:pt>
                <c:pt idx="38">
                  <c:v>-157.5</c:v>
                </c:pt>
                <c:pt idx="39">
                  <c:v>-156.30000000000001</c:v>
                </c:pt>
                <c:pt idx="40">
                  <c:v>-155.1</c:v>
                </c:pt>
                <c:pt idx="41">
                  <c:v>-153.9</c:v>
                </c:pt>
                <c:pt idx="42">
                  <c:v>-152.69999999999999</c:v>
                </c:pt>
                <c:pt idx="43">
                  <c:v>-151.5</c:v>
                </c:pt>
                <c:pt idx="44">
                  <c:v>-150.30000000000001</c:v>
                </c:pt>
                <c:pt idx="45">
                  <c:v>-149.1</c:v>
                </c:pt>
                <c:pt idx="46">
                  <c:v>-147.9</c:v>
                </c:pt>
                <c:pt idx="47">
                  <c:v>-146.69999999999999</c:v>
                </c:pt>
                <c:pt idx="48">
                  <c:v>-145.5</c:v>
                </c:pt>
                <c:pt idx="49">
                  <c:v>-144.30000000000001</c:v>
                </c:pt>
                <c:pt idx="50">
                  <c:v>-143.1</c:v>
                </c:pt>
                <c:pt idx="51">
                  <c:v>-141.9</c:v>
                </c:pt>
                <c:pt idx="52">
                  <c:v>-140.69999999999999</c:v>
                </c:pt>
                <c:pt idx="53">
                  <c:v>-139.5</c:v>
                </c:pt>
                <c:pt idx="54">
                  <c:v>-138.30000000000001</c:v>
                </c:pt>
                <c:pt idx="55">
                  <c:v>-137.1</c:v>
                </c:pt>
                <c:pt idx="56">
                  <c:v>-135.9</c:v>
                </c:pt>
                <c:pt idx="57">
                  <c:v>-134.69999999999999</c:v>
                </c:pt>
                <c:pt idx="58">
                  <c:v>-133.5</c:v>
                </c:pt>
                <c:pt idx="59">
                  <c:v>-132.19999999999999</c:v>
                </c:pt>
                <c:pt idx="60">
                  <c:v>-131.1</c:v>
                </c:pt>
                <c:pt idx="61">
                  <c:v>-129.9</c:v>
                </c:pt>
                <c:pt idx="62">
                  <c:v>-128.6</c:v>
                </c:pt>
                <c:pt idx="63">
                  <c:v>-127.4</c:v>
                </c:pt>
                <c:pt idx="64">
                  <c:v>-126.2</c:v>
                </c:pt>
                <c:pt idx="65">
                  <c:v>-125.1</c:v>
                </c:pt>
                <c:pt idx="66">
                  <c:v>-123.8</c:v>
                </c:pt>
                <c:pt idx="67">
                  <c:v>-122.7</c:v>
                </c:pt>
                <c:pt idx="68">
                  <c:v>-121.5</c:v>
                </c:pt>
                <c:pt idx="69">
                  <c:v>-120.2</c:v>
                </c:pt>
                <c:pt idx="70">
                  <c:v>-119.1</c:v>
                </c:pt>
                <c:pt idx="71">
                  <c:v>-117.8</c:v>
                </c:pt>
                <c:pt idx="72">
                  <c:v>-116.6</c:v>
                </c:pt>
                <c:pt idx="73">
                  <c:v>-115.4</c:v>
                </c:pt>
                <c:pt idx="74">
                  <c:v>-114.2</c:v>
                </c:pt>
                <c:pt idx="75">
                  <c:v>-113</c:v>
                </c:pt>
                <c:pt idx="76">
                  <c:v>-111.8</c:v>
                </c:pt>
                <c:pt idx="77">
                  <c:v>-110.6</c:v>
                </c:pt>
                <c:pt idx="78">
                  <c:v>-109.4</c:v>
                </c:pt>
                <c:pt idx="79">
                  <c:v>-108.2</c:v>
                </c:pt>
                <c:pt idx="80">
                  <c:v>-107</c:v>
                </c:pt>
                <c:pt idx="81">
                  <c:v>-105.8</c:v>
                </c:pt>
                <c:pt idx="82">
                  <c:v>-104.6</c:v>
                </c:pt>
                <c:pt idx="83">
                  <c:v>-103.4</c:v>
                </c:pt>
                <c:pt idx="84">
                  <c:v>-102.2</c:v>
                </c:pt>
                <c:pt idx="85">
                  <c:v>-101</c:v>
                </c:pt>
                <c:pt idx="86">
                  <c:v>-99.8</c:v>
                </c:pt>
                <c:pt idx="87">
                  <c:v>-98.6</c:v>
                </c:pt>
                <c:pt idx="88">
                  <c:v>-97.4</c:v>
                </c:pt>
                <c:pt idx="89">
                  <c:v>-96.2</c:v>
                </c:pt>
                <c:pt idx="90">
                  <c:v>-95</c:v>
                </c:pt>
                <c:pt idx="91">
                  <c:v>-93.8</c:v>
                </c:pt>
                <c:pt idx="92">
                  <c:v>-92.6</c:v>
                </c:pt>
                <c:pt idx="93">
                  <c:v>-91.4</c:v>
                </c:pt>
                <c:pt idx="94">
                  <c:v>-90.2</c:v>
                </c:pt>
                <c:pt idx="95">
                  <c:v>-89</c:v>
                </c:pt>
                <c:pt idx="96">
                  <c:v>-87.8</c:v>
                </c:pt>
                <c:pt idx="97">
                  <c:v>-86.6</c:v>
                </c:pt>
                <c:pt idx="98">
                  <c:v>-85.4</c:v>
                </c:pt>
                <c:pt idx="99">
                  <c:v>-84.2</c:v>
                </c:pt>
                <c:pt idx="100">
                  <c:v>-83</c:v>
                </c:pt>
                <c:pt idx="101">
                  <c:v>-81.8</c:v>
                </c:pt>
                <c:pt idx="102">
                  <c:v>-80.599999999999994</c:v>
                </c:pt>
                <c:pt idx="103">
                  <c:v>-79.400000000000006</c:v>
                </c:pt>
                <c:pt idx="104">
                  <c:v>-78.2</c:v>
                </c:pt>
                <c:pt idx="105">
                  <c:v>-77</c:v>
                </c:pt>
                <c:pt idx="106">
                  <c:v>-75.8</c:v>
                </c:pt>
                <c:pt idx="107">
                  <c:v>-74.599999999999994</c:v>
                </c:pt>
                <c:pt idx="108">
                  <c:v>-73.400000000000006</c:v>
                </c:pt>
                <c:pt idx="109">
                  <c:v>-72.2</c:v>
                </c:pt>
                <c:pt idx="110">
                  <c:v>-71</c:v>
                </c:pt>
                <c:pt idx="111">
                  <c:v>-69.7</c:v>
                </c:pt>
                <c:pt idx="112">
                  <c:v>-68.599999999999994</c:v>
                </c:pt>
                <c:pt idx="113">
                  <c:v>-67.3</c:v>
                </c:pt>
                <c:pt idx="114">
                  <c:v>-66.099999999999994</c:v>
                </c:pt>
                <c:pt idx="115">
                  <c:v>-64.900000000000006</c:v>
                </c:pt>
                <c:pt idx="116">
                  <c:v>-63.7</c:v>
                </c:pt>
                <c:pt idx="117">
                  <c:v>-62.5</c:v>
                </c:pt>
                <c:pt idx="118">
                  <c:v>-61.3</c:v>
                </c:pt>
                <c:pt idx="119">
                  <c:v>-60.1</c:v>
                </c:pt>
                <c:pt idx="120">
                  <c:v>-58.9</c:v>
                </c:pt>
                <c:pt idx="121">
                  <c:v>-57.7</c:v>
                </c:pt>
                <c:pt idx="122">
                  <c:v>-56.5</c:v>
                </c:pt>
                <c:pt idx="123">
                  <c:v>-55.3</c:v>
                </c:pt>
                <c:pt idx="124">
                  <c:v>-54.1</c:v>
                </c:pt>
                <c:pt idx="125">
                  <c:v>-52.9</c:v>
                </c:pt>
                <c:pt idx="126">
                  <c:v>-51.7</c:v>
                </c:pt>
                <c:pt idx="127">
                  <c:v>-50.5</c:v>
                </c:pt>
                <c:pt idx="128">
                  <c:v>-49.3</c:v>
                </c:pt>
                <c:pt idx="129">
                  <c:v>-48.1</c:v>
                </c:pt>
                <c:pt idx="130">
                  <c:v>-46.9</c:v>
                </c:pt>
                <c:pt idx="131">
                  <c:v>-45.7</c:v>
                </c:pt>
                <c:pt idx="132">
                  <c:v>-44.5</c:v>
                </c:pt>
                <c:pt idx="133">
                  <c:v>-43.3</c:v>
                </c:pt>
                <c:pt idx="134">
                  <c:v>-42.1</c:v>
                </c:pt>
                <c:pt idx="135">
                  <c:v>-40.9</c:v>
                </c:pt>
                <c:pt idx="136">
                  <c:v>-39.700000000000003</c:v>
                </c:pt>
                <c:pt idx="137">
                  <c:v>-38.5</c:v>
                </c:pt>
                <c:pt idx="138">
                  <c:v>-37.299999999999997</c:v>
                </c:pt>
                <c:pt idx="139">
                  <c:v>-36.1</c:v>
                </c:pt>
                <c:pt idx="140">
                  <c:v>-34.9</c:v>
                </c:pt>
                <c:pt idx="141">
                  <c:v>-33.700000000000003</c:v>
                </c:pt>
                <c:pt idx="142">
                  <c:v>-32.5</c:v>
                </c:pt>
                <c:pt idx="143">
                  <c:v>-31.3</c:v>
                </c:pt>
                <c:pt idx="144">
                  <c:v>-30.1</c:v>
                </c:pt>
                <c:pt idx="145">
                  <c:v>-28.9</c:v>
                </c:pt>
                <c:pt idx="146">
                  <c:v>-27.7</c:v>
                </c:pt>
                <c:pt idx="147">
                  <c:v>-26.5</c:v>
                </c:pt>
                <c:pt idx="148">
                  <c:v>-25.3</c:v>
                </c:pt>
                <c:pt idx="149">
                  <c:v>-24.1</c:v>
                </c:pt>
                <c:pt idx="150">
                  <c:v>-22.9</c:v>
                </c:pt>
                <c:pt idx="151">
                  <c:v>-21.7</c:v>
                </c:pt>
                <c:pt idx="152">
                  <c:v>-20.5</c:v>
                </c:pt>
                <c:pt idx="153">
                  <c:v>-19.3</c:v>
                </c:pt>
                <c:pt idx="154">
                  <c:v>-18.100000000000001</c:v>
                </c:pt>
                <c:pt idx="155">
                  <c:v>-16.899999999999999</c:v>
                </c:pt>
                <c:pt idx="156">
                  <c:v>-15.6</c:v>
                </c:pt>
                <c:pt idx="157">
                  <c:v>-14.4</c:v>
                </c:pt>
                <c:pt idx="158">
                  <c:v>-13.2</c:v>
                </c:pt>
                <c:pt idx="159">
                  <c:v>-12</c:v>
                </c:pt>
                <c:pt idx="160">
                  <c:v>-10.8</c:v>
                </c:pt>
                <c:pt idx="161">
                  <c:v>-9.6</c:v>
                </c:pt>
                <c:pt idx="162">
                  <c:v>-8.4</c:v>
                </c:pt>
                <c:pt idx="163">
                  <c:v>-7.2</c:v>
                </c:pt>
                <c:pt idx="164">
                  <c:v>-6</c:v>
                </c:pt>
                <c:pt idx="165">
                  <c:v>-4.8</c:v>
                </c:pt>
                <c:pt idx="166">
                  <c:v>-3.6</c:v>
                </c:pt>
                <c:pt idx="167">
                  <c:v>-2.4</c:v>
                </c:pt>
                <c:pt idx="168">
                  <c:v>-1.2</c:v>
                </c:pt>
                <c:pt idx="169">
                  <c:v>0</c:v>
                </c:pt>
                <c:pt idx="170">
                  <c:v>1.2</c:v>
                </c:pt>
                <c:pt idx="171">
                  <c:v>2.4</c:v>
                </c:pt>
                <c:pt idx="172">
                  <c:v>3.6</c:v>
                </c:pt>
                <c:pt idx="173">
                  <c:v>4.8</c:v>
                </c:pt>
                <c:pt idx="174">
                  <c:v>6</c:v>
                </c:pt>
                <c:pt idx="175">
                  <c:v>7.2</c:v>
                </c:pt>
                <c:pt idx="176">
                  <c:v>8.4</c:v>
                </c:pt>
                <c:pt idx="177">
                  <c:v>9.6</c:v>
                </c:pt>
                <c:pt idx="178">
                  <c:v>10.8</c:v>
                </c:pt>
                <c:pt idx="179">
                  <c:v>12</c:v>
                </c:pt>
                <c:pt idx="180">
                  <c:v>13.2</c:v>
                </c:pt>
                <c:pt idx="181">
                  <c:v>14.4</c:v>
                </c:pt>
                <c:pt idx="182">
                  <c:v>15.6</c:v>
                </c:pt>
                <c:pt idx="183">
                  <c:v>16.8</c:v>
                </c:pt>
                <c:pt idx="184">
                  <c:v>18</c:v>
                </c:pt>
                <c:pt idx="185">
                  <c:v>19.2</c:v>
                </c:pt>
                <c:pt idx="186">
                  <c:v>20.399999999999999</c:v>
                </c:pt>
                <c:pt idx="187">
                  <c:v>21.6</c:v>
                </c:pt>
                <c:pt idx="188">
                  <c:v>22.8</c:v>
                </c:pt>
                <c:pt idx="189">
                  <c:v>24</c:v>
                </c:pt>
                <c:pt idx="190">
                  <c:v>25.2</c:v>
                </c:pt>
                <c:pt idx="191">
                  <c:v>26.5</c:v>
                </c:pt>
                <c:pt idx="192">
                  <c:v>27.6</c:v>
                </c:pt>
                <c:pt idx="193">
                  <c:v>28.8</c:v>
                </c:pt>
                <c:pt idx="194">
                  <c:v>30</c:v>
                </c:pt>
                <c:pt idx="195">
                  <c:v>31.2</c:v>
                </c:pt>
                <c:pt idx="196">
                  <c:v>32.5</c:v>
                </c:pt>
                <c:pt idx="197">
                  <c:v>33.6</c:v>
                </c:pt>
                <c:pt idx="198">
                  <c:v>34.9</c:v>
                </c:pt>
                <c:pt idx="199">
                  <c:v>36</c:v>
                </c:pt>
                <c:pt idx="200">
                  <c:v>37.299999999999997</c:v>
                </c:pt>
                <c:pt idx="201">
                  <c:v>38.5</c:v>
                </c:pt>
                <c:pt idx="202">
                  <c:v>39.700000000000003</c:v>
                </c:pt>
                <c:pt idx="203">
                  <c:v>40.9</c:v>
                </c:pt>
                <c:pt idx="204">
                  <c:v>42.1</c:v>
                </c:pt>
                <c:pt idx="205">
                  <c:v>43.3</c:v>
                </c:pt>
                <c:pt idx="206">
                  <c:v>44.5</c:v>
                </c:pt>
                <c:pt idx="207">
                  <c:v>45.7</c:v>
                </c:pt>
                <c:pt idx="208">
                  <c:v>46.9</c:v>
                </c:pt>
                <c:pt idx="209">
                  <c:v>48.1</c:v>
                </c:pt>
                <c:pt idx="210">
                  <c:v>49.3</c:v>
                </c:pt>
                <c:pt idx="211">
                  <c:v>50.5</c:v>
                </c:pt>
                <c:pt idx="212">
                  <c:v>51.7</c:v>
                </c:pt>
                <c:pt idx="213">
                  <c:v>52.9</c:v>
                </c:pt>
                <c:pt idx="214">
                  <c:v>54.1</c:v>
                </c:pt>
                <c:pt idx="215">
                  <c:v>55.3</c:v>
                </c:pt>
                <c:pt idx="216">
                  <c:v>56.5</c:v>
                </c:pt>
                <c:pt idx="217">
                  <c:v>57.7</c:v>
                </c:pt>
                <c:pt idx="218">
                  <c:v>58.9</c:v>
                </c:pt>
                <c:pt idx="219">
                  <c:v>60.1</c:v>
                </c:pt>
                <c:pt idx="220">
                  <c:v>61.3</c:v>
                </c:pt>
                <c:pt idx="221">
                  <c:v>62.5</c:v>
                </c:pt>
                <c:pt idx="222">
                  <c:v>63.7</c:v>
                </c:pt>
                <c:pt idx="223">
                  <c:v>64.900000000000006</c:v>
                </c:pt>
                <c:pt idx="224">
                  <c:v>66.099999999999994</c:v>
                </c:pt>
                <c:pt idx="225">
                  <c:v>67.3</c:v>
                </c:pt>
                <c:pt idx="226">
                  <c:v>68.5</c:v>
                </c:pt>
                <c:pt idx="227">
                  <c:v>69.7</c:v>
                </c:pt>
                <c:pt idx="228">
                  <c:v>70.900000000000006</c:v>
                </c:pt>
                <c:pt idx="229">
                  <c:v>72.099999999999994</c:v>
                </c:pt>
                <c:pt idx="230">
                  <c:v>73.3</c:v>
                </c:pt>
                <c:pt idx="231">
                  <c:v>74.5</c:v>
                </c:pt>
                <c:pt idx="232">
                  <c:v>75.7</c:v>
                </c:pt>
                <c:pt idx="233">
                  <c:v>76.900000000000006</c:v>
                </c:pt>
                <c:pt idx="234">
                  <c:v>78.099999999999994</c:v>
                </c:pt>
                <c:pt idx="235">
                  <c:v>79.3</c:v>
                </c:pt>
                <c:pt idx="236">
                  <c:v>80.5</c:v>
                </c:pt>
                <c:pt idx="237">
                  <c:v>81.8</c:v>
                </c:pt>
                <c:pt idx="238">
                  <c:v>82.9</c:v>
                </c:pt>
                <c:pt idx="239">
                  <c:v>84.1</c:v>
                </c:pt>
                <c:pt idx="240">
                  <c:v>85.4</c:v>
                </c:pt>
                <c:pt idx="241">
                  <c:v>86.5</c:v>
                </c:pt>
                <c:pt idx="242">
                  <c:v>87.7</c:v>
                </c:pt>
                <c:pt idx="243">
                  <c:v>89</c:v>
                </c:pt>
                <c:pt idx="244">
                  <c:v>90.2</c:v>
                </c:pt>
                <c:pt idx="245">
                  <c:v>91.4</c:v>
                </c:pt>
                <c:pt idx="246">
                  <c:v>92.6</c:v>
                </c:pt>
                <c:pt idx="247">
                  <c:v>93.8</c:v>
                </c:pt>
                <c:pt idx="248">
                  <c:v>95</c:v>
                </c:pt>
                <c:pt idx="249">
                  <c:v>96.2</c:v>
                </c:pt>
                <c:pt idx="250">
                  <c:v>97.4</c:v>
                </c:pt>
                <c:pt idx="251">
                  <c:v>98.6</c:v>
                </c:pt>
                <c:pt idx="252">
                  <c:v>99.8</c:v>
                </c:pt>
                <c:pt idx="253">
                  <c:v>101</c:v>
                </c:pt>
                <c:pt idx="254">
                  <c:v>102.2</c:v>
                </c:pt>
                <c:pt idx="255">
                  <c:v>103.4</c:v>
                </c:pt>
                <c:pt idx="256">
                  <c:v>104.6</c:v>
                </c:pt>
                <c:pt idx="257">
                  <c:v>105.8</c:v>
                </c:pt>
                <c:pt idx="258">
                  <c:v>107</c:v>
                </c:pt>
                <c:pt idx="259">
                  <c:v>108.2</c:v>
                </c:pt>
                <c:pt idx="260">
                  <c:v>109.4</c:v>
                </c:pt>
                <c:pt idx="261">
                  <c:v>110.6</c:v>
                </c:pt>
                <c:pt idx="262">
                  <c:v>111.8</c:v>
                </c:pt>
                <c:pt idx="263">
                  <c:v>113</c:v>
                </c:pt>
                <c:pt idx="264">
                  <c:v>114.2</c:v>
                </c:pt>
                <c:pt idx="265">
                  <c:v>115.4</c:v>
                </c:pt>
                <c:pt idx="266">
                  <c:v>116.6</c:v>
                </c:pt>
                <c:pt idx="267">
                  <c:v>117.8</c:v>
                </c:pt>
                <c:pt idx="268">
                  <c:v>119</c:v>
                </c:pt>
                <c:pt idx="269">
                  <c:v>120.2</c:v>
                </c:pt>
                <c:pt idx="270">
                  <c:v>121.4</c:v>
                </c:pt>
                <c:pt idx="271">
                  <c:v>122.6</c:v>
                </c:pt>
                <c:pt idx="272">
                  <c:v>123.8</c:v>
                </c:pt>
                <c:pt idx="273">
                  <c:v>125</c:v>
                </c:pt>
                <c:pt idx="274">
                  <c:v>126.2</c:v>
                </c:pt>
                <c:pt idx="275">
                  <c:v>127.4</c:v>
                </c:pt>
                <c:pt idx="276">
                  <c:v>128.6</c:v>
                </c:pt>
                <c:pt idx="277">
                  <c:v>129.80000000000001</c:v>
                </c:pt>
                <c:pt idx="278">
                  <c:v>131.1</c:v>
                </c:pt>
                <c:pt idx="279">
                  <c:v>132.19999999999999</c:v>
                </c:pt>
                <c:pt idx="280">
                  <c:v>133.4</c:v>
                </c:pt>
                <c:pt idx="281">
                  <c:v>134.6</c:v>
                </c:pt>
                <c:pt idx="282">
                  <c:v>135.80000000000001</c:v>
                </c:pt>
                <c:pt idx="283">
                  <c:v>137</c:v>
                </c:pt>
                <c:pt idx="284">
                  <c:v>138.19999999999999</c:v>
                </c:pt>
                <c:pt idx="285">
                  <c:v>139.5</c:v>
                </c:pt>
                <c:pt idx="286">
                  <c:v>140.6</c:v>
                </c:pt>
                <c:pt idx="287">
                  <c:v>141.9</c:v>
                </c:pt>
                <c:pt idx="288">
                  <c:v>143.1</c:v>
                </c:pt>
                <c:pt idx="289">
                  <c:v>144.30000000000001</c:v>
                </c:pt>
                <c:pt idx="290">
                  <c:v>145.5</c:v>
                </c:pt>
                <c:pt idx="291">
                  <c:v>146.69999999999999</c:v>
                </c:pt>
                <c:pt idx="292">
                  <c:v>147.9</c:v>
                </c:pt>
                <c:pt idx="293">
                  <c:v>149.1</c:v>
                </c:pt>
                <c:pt idx="294">
                  <c:v>150.30000000000001</c:v>
                </c:pt>
                <c:pt idx="295">
                  <c:v>151.5</c:v>
                </c:pt>
                <c:pt idx="296">
                  <c:v>152.69999999999999</c:v>
                </c:pt>
                <c:pt idx="297">
                  <c:v>153.9</c:v>
                </c:pt>
                <c:pt idx="298">
                  <c:v>155.1</c:v>
                </c:pt>
                <c:pt idx="299">
                  <c:v>156.30000000000001</c:v>
                </c:pt>
                <c:pt idx="300">
                  <c:v>157.5</c:v>
                </c:pt>
                <c:pt idx="301">
                  <c:v>158.69999999999999</c:v>
                </c:pt>
                <c:pt idx="302">
                  <c:v>159.9</c:v>
                </c:pt>
                <c:pt idx="303">
                  <c:v>161.1</c:v>
                </c:pt>
                <c:pt idx="304">
                  <c:v>162.30000000000001</c:v>
                </c:pt>
                <c:pt idx="305">
                  <c:v>163.5</c:v>
                </c:pt>
                <c:pt idx="306">
                  <c:v>164.7</c:v>
                </c:pt>
                <c:pt idx="307">
                  <c:v>165.9</c:v>
                </c:pt>
                <c:pt idx="308">
                  <c:v>167.1</c:v>
                </c:pt>
                <c:pt idx="309">
                  <c:v>168.3</c:v>
                </c:pt>
                <c:pt idx="310">
                  <c:v>169.5</c:v>
                </c:pt>
                <c:pt idx="311">
                  <c:v>170.7</c:v>
                </c:pt>
                <c:pt idx="312">
                  <c:v>171.9</c:v>
                </c:pt>
                <c:pt idx="313">
                  <c:v>173.1</c:v>
                </c:pt>
                <c:pt idx="314">
                  <c:v>174.3</c:v>
                </c:pt>
                <c:pt idx="315">
                  <c:v>175.5</c:v>
                </c:pt>
                <c:pt idx="316">
                  <c:v>176.7</c:v>
                </c:pt>
                <c:pt idx="317">
                  <c:v>177.9</c:v>
                </c:pt>
                <c:pt idx="318">
                  <c:v>179.1</c:v>
                </c:pt>
                <c:pt idx="319">
                  <c:v>180.3</c:v>
                </c:pt>
                <c:pt idx="320">
                  <c:v>181.5</c:v>
                </c:pt>
                <c:pt idx="321">
                  <c:v>182.7</c:v>
                </c:pt>
                <c:pt idx="322">
                  <c:v>183.9</c:v>
                </c:pt>
                <c:pt idx="323">
                  <c:v>185.2</c:v>
                </c:pt>
                <c:pt idx="324">
                  <c:v>186.3</c:v>
                </c:pt>
                <c:pt idx="325">
                  <c:v>187.5</c:v>
                </c:pt>
                <c:pt idx="326">
                  <c:v>188.8</c:v>
                </c:pt>
                <c:pt idx="327">
                  <c:v>189.9</c:v>
                </c:pt>
                <c:pt idx="328">
                  <c:v>191.2</c:v>
                </c:pt>
                <c:pt idx="329">
                  <c:v>192.4</c:v>
                </c:pt>
                <c:pt idx="330">
                  <c:v>193.6</c:v>
                </c:pt>
                <c:pt idx="331">
                  <c:v>194.8</c:v>
                </c:pt>
                <c:pt idx="332">
                  <c:v>196</c:v>
                </c:pt>
                <c:pt idx="333">
                  <c:v>197.2</c:v>
                </c:pt>
                <c:pt idx="334">
                  <c:v>198.4</c:v>
                </c:pt>
                <c:pt idx="335">
                  <c:v>199.6</c:v>
                </c:pt>
                <c:pt idx="336">
                  <c:v>200.8</c:v>
                </c:pt>
                <c:pt idx="337">
                  <c:v>202.8</c:v>
                </c:pt>
              </c:numCache>
            </c:numRef>
          </c:xVal>
          <c:yVal>
            <c:numRef>
              <c:f>Feuil1!$F$926:$F$1263</c:f>
              <c:numCache>
                <c:formatCode>General</c:formatCode>
                <c:ptCount val="338"/>
                <c:pt idx="0">
                  <c:v>0.53</c:v>
                </c:pt>
                <c:pt idx="1">
                  <c:v>0.49</c:v>
                </c:pt>
                <c:pt idx="2">
                  <c:v>0.46</c:v>
                </c:pt>
                <c:pt idx="3">
                  <c:v>0.47</c:v>
                </c:pt>
                <c:pt idx="4">
                  <c:v>0.52</c:v>
                </c:pt>
                <c:pt idx="5">
                  <c:v>0.49</c:v>
                </c:pt>
                <c:pt idx="6">
                  <c:v>0.55000000000000004</c:v>
                </c:pt>
                <c:pt idx="7">
                  <c:v>0.55000000000000004</c:v>
                </c:pt>
                <c:pt idx="8">
                  <c:v>0.51</c:v>
                </c:pt>
                <c:pt idx="9">
                  <c:v>0.53</c:v>
                </c:pt>
                <c:pt idx="10">
                  <c:v>0.54</c:v>
                </c:pt>
                <c:pt idx="11">
                  <c:v>0.53</c:v>
                </c:pt>
                <c:pt idx="12">
                  <c:v>0.55000000000000004</c:v>
                </c:pt>
                <c:pt idx="13">
                  <c:v>0.55000000000000004</c:v>
                </c:pt>
                <c:pt idx="14">
                  <c:v>0.51</c:v>
                </c:pt>
                <c:pt idx="15">
                  <c:v>0.53</c:v>
                </c:pt>
                <c:pt idx="16">
                  <c:v>0.53</c:v>
                </c:pt>
                <c:pt idx="17">
                  <c:v>0.52</c:v>
                </c:pt>
                <c:pt idx="18">
                  <c:v>0.56999999999999995</c:v>
                </c:pt>
                <c:pt idx="19">
                  <c:v>0.54</c:v>
                </c:pt>
                <c:pt idx="20">
                  <c:v>0.54</c:v>
                </c:pt>
                <c:pt idx="21">
                  <c:v>0.52</c:v>
                </c:pt>
                <c:pt idx="22">
                  <c:v>0.56999999999999995</c:v>
                </c:pt>
                <c:pt idx="23">
                  <c:v>0.54</c:v>
                </c:pt>
                <c:pt idx="24">
                  <c:v>0.52</c:v>
                </c:pt>
                <c:pt idx="25">
                  <c:v>0.56999999999999995</c:v>
                </c:pt>
                <c:pt idx="26">
                  <c:v>0.53</c:v>
                </c:pt>
                <c:pt idx="27">
                  <c:v>0.52</c:v>
                </c:pt>
                <c:pt idx="28">
                  <c:v>0.55000000000000004</c:v>
                </c:pt>
                <c:pt idx="29">
                  <c:v>0.52</c:v>
                </c:pt>
                <c:pt idx="30">
                  <c:v>0.56000000000000005</c:v>
                </c:pt>
                <c:pt idx="31">
                  <c:v>0.56999999999999995</c:v>
                </c:pt>
                <c:pt idx="32">
                  <c:v>0.59</c:v>
                </c:pt>
                <c:pt idx="33">
                  <c:v>0.59</c:v>
                </c:pt>
                <c:pt idx="34">
                  <c:v>0.63</c:v>
                </c:pt>
                <c:pt idx="35">
                  <c:v>0.62</c:v>
                </c:pt>
                <c:pt idx="36">
                  <c:v>0.64</c:v>
                </c:pt>
                <c:pt idx="37">
                  <c:v>0.67</c:v>
                </c:pt>
                <c:pt idx="38">
                  <c:v>0.7</c:v>
                </c:pt>
                <c:pt idx="39">
                  <c:v>0.68</c:v>
                </c:pt>
                <c:pt idx="40">
                  <c:v>0.68</c:v>
                </c:pt>
                <c:pt idx="41">
                  <c:v>0.71</c:v>
                </c:pt>
                <c:pt idx="42">
                  <c:v>0.72</c:v>
                </c:pt>
                <c:pt idx="43">
                  <c:v>0.74</c:v>
                </c:pt>
                <c:pt idx="44">
                  <c:v>0.75</c:v>
                </c:pt>
                <c:pt idx="45">
                  <c:v>0.74</c:v>
                </c:pt>
                <c:pt idx="46">
                  <c:v>0.77</c:v>
                </c:pt>
                <c:pt idx="47">
                  <c:v>0.77</c:v>
                </c:pt>
                <c:pt idx="48">
                  <c:v>0.78</c:v>
                </c:pt>
                <c:pt idx="49">
                  <c:v>0.83</c:v>
                </c:pt>
                <c:pt idx="50">
                  <c:v>0.82</c:v>
                </c:pt>
                <c:pt idx="51">
                  <c:v>0.86</c:v>
                </c:pt>
                <c:pt idx="52">
                  <c:v>0.95</c:v>
                </c:pt>
                <c:pt idx="53">
                  <c:v>0.97</c:v>
                </c:pt>
                <c:pt idx="54">
                  <c:v>1.05</c:v>
                </c:pt>
                <c:pt idx="55">
                  <c:v>1.1399999999999999</c:v>
                </c:pt>
                <c:pt idx="56">
                  <c:v>1.1599999999999999</c:v>
                </c:pt>
                <c:pt idx="57">
                  <c:v>1.32</c:v>
                </c:pt>
                <c:pt idx="58">
                  <c:v>1.4</c:v>
                </c:pt>
                <c:pt idx="59">
                  <c:v>1.54</c:v>
                </c:pt>
                <c:pt idx="60">
                  <c:v>1.74</c:v>
                </c:pt>
                <c:pt idx="61">
                  <c:v>1.96</c:v>
                </c:pt>
                <c:pt idx="62">
                  <c:v>2.27</c:v>
                </c:pt>
                <c:pt idx="63">
                  <c:v>2.5499999999999998</c:v>
                </c:pt>
                <c:pt idx="64">
                  <c:v>2.91</c:v>
                </c:pt>
                <c:pt idx="65">
                  <c:v>3.34</c:v>
                </c:pt>
                <c:pt idx="66">
                  <c:v>3.85</c:v>
                </c:pt>
                <c:pt idx="67">
                  <c:v>4.4400000000000004</c:v>
                </c:pt>
                <c:pt idx="68">
                  <c:v>5.13</c:v>
                </c:pt>
                <c:pt idx="69">
                  <c:v>5.99</c:v>
                </c:pt>
                <c:pt idx="70">
                  <c:v>6.93</c:v>
                </c:pt>
                <c:pt idx="71">
                  <c:v>8.15</c:v>
                </c:pt>
                <c:pt idx="72">
                  <c:v>9.49</c:v>
                </c:pt>
                <c:pt idx="73">
                  <c:v>11.15</c:v>
                </c:pt>
                <c:pt idx="74">
                  <c:v>13.19</c:v>
                </c:pt>
                <c:pt idx="75">
                  <c:v>15.49</c:v>
                </c:pt>
                <c:pt idx="76">
                  <c:v>18.399999999999999</c:v>
                </c:pt>
                <c:pt idx="77">
                  <c:v>21.76</c:v>
                </c:pt>
                <c:pt idx="78">
                  <c:v>25.66</c:v>
                </c:pt>
                <c:pt idx="79">
                  <c:v>30.48</c:v>
                </c:pt>
                <c:pt idx="80">
                  <c:v>35.75</c:v>
                </c:pt>
                <c:pt idx="81">
                  <c:v>41.57</c:v>
                </c:pt>
                <c:pt idx="82">
                  <c:v>47.66</c:v>
                </c:pt>
                <c:pt idx="83">
                  <c:v>54.27</c:v>
                </c:pt>
                <c:pt idx="84">
                  <c:v>60.69</c:v>
                </c:pt>
                <c:pt idx="85">
                  <c:v>66.56</c:v>
                </c:pt>
                <c:pt idx="86">
                  <c:v>72.33</c:v>
                </c:pt>
                <c:pt idx="87">
                  <c:v>77.349999999999994</c:v>
                </c:pt>
                <c:pt idx="88">
                  <c:v>81.58</c:v>
                </c:pt>
                <c:pt idx="89">
                  <c:v>85.51</c:v>
                </c:pt>
                <c:pt idx="90">
                  <c:v>88.33</c:v>
                </c:pt>
                <c:pt idx="91">
                  <c:v>90.61</c:v>
                </c:pt>
                <c:pt idx="92">
                  <c:v>92.59</c:v>
                </c:pt>
                <c:pt idx="93">
                  <c:v>94.07</c:v>
                </c:pt>
                <c:pt idx="94">
                  <c:v>95.25</c:v>
                </c:pt>
                <c:pt idx="95">
                  <c:v>96.2</c:v>
                </c:pt>
                <c:pt idx="96">
                  <c:v>96.96</c:v>
                </c:pt>
                <c:pt idx="97">
                  <c:v>97.5</c:v>
                </c:pt>
                <c:pt idx="98">
                  <c:v>97.94</c:v>
                </c:pt>
                <c:pt idx="99">
                  <c:v>98.36</c:v>
                </c:pt>
                <c:pt idx="100">
                  <c:v>98.48</c:v>
                </c:pt>
                <c:pt idx="101">
                  <c:v>98.84</c:v>
                </c:pt>
                <c:pt idx="102">
                  <c:v>98.98</c:v>
                </c:pt>
                <c:pt idx="103">
                  <c:v>99.16</c:v>
                </c:pt>
                <c:pt idx="104">
                  <c:v>99.57</c:v>
                </c:pt>
                <c:pt idx="105">
                  <c:v>99.46</c:v>
                </c:pt>
                <c:pt idx="106">
                  <c:v>99.73</c:v>
                </c:pt>
                <c:pt idx="107">
                  <c:v>99.71</c:v>
                </c:pt>
                <c:pt idx="108">
                  <c:v>99.62</c:v>
                </c:pt>
                <c:pt idx="109">
                  <c:v>99.8</c:v>
                </c:pt>
                <c:pt idx="110">
                  <c:v>99.92</c:v>
                </c:pt>
                <c:pt idx="111">
                  <c:v>99.97</c:v>
                </c:pt>
                <c:pt idx="112">
                  <c:v>100.02</c:v>
                </c:pt>
                <c:pt idx="113">
                  <c:v>100.05</c:v>
                </c:pt>
                <c:pt idx="114">
                  <c:v>99.96</c:v>
                </c:pt>
                <c:pt idx="115">
                  <c:v>99.83</c:v>
                </c:pt>
                <c:pt idx="116">
                  <c:v>100.15</c:v>
                </c:pt>
                <c:pt idx="117">
                  <c:v>100.09</c:v>
                </c:pt>
                <c:pt idx="118">
                  <c:v>100.08</c:v>
                </c:pt>
                <c:pt idx="119">
                  <c:v>100.27</c:v>
                </c:pt>
                <c:pt idx="120">
                  <c:v>100.31</c:v>
                </c:pt>
                <c:pt idx="121">
                  <c:v>100.11</c:v>
                </c:pt>
                <c:pt idx="122">
                  <c:v>100.23</c:v>
                </c:pt>
                <c:pt idx="123">
                  <c:v>100.28</c:v>
                </c:pt>
                <c:pt idx="124">
                  <c:v>100.32</c:v>
                </c:pt>
                <c:pt idx="125">
                  <c:v>100.24</c:v>
                </c:pt>
                <c:pt idx="126">
                  <c:v>100.05</c:v>
                </c:pt>
                <c:pt idx="127">
                  <c:v>100.27</c:v>
                </c:pt>
                <c:pt idx="128">
                  <c:v>100.19</c:v>
                </c:pt>
                <c:pt idx="129">
                  <c:v>100.09</c:v>
                </c:pt>
                <c:pt idx="130">
                  <c:v>100</c:v>
                </c:pt>
                <c:pt idx="131">
                  <c:v>99.99</c:v>
                </c:pt>
                <c:pt idx="132">
                  <c:v>100.05</c:v>
                </c:pt>
                <c:pt idx="133">
                  <c:v>99.98</c:v>
                </c:pt>
                <c:pt idx="134">
                  <c:v>100.21</c:v>
                </c:pt>
                <c:pt idx="135">
                  <c:v>100.18</c:v>
                </c:pt>
                <c:pt idx="136">
                  <c:v>99.9</c:v>
                </c:pt>
                <c:pt idx="137">
                  <c:v>100.16</c:v>
                </c:pt>
                <c:pt idx="138">
                  <c:v>100.15</c:v>
                </c:pt>
                <c:pt idx="139">
                  <c:v>99.87</c:v>
                </c:pt>
                <c:pt idx="140">
                  <c:v>100.07</c:v>
                </c:pt>
                <c:pt idx="141">
                  <c:v>100.2</c:v>
                </c:pt>
                <c:pt idx="142">
                  <c:v>99.94</c:v>
                </c:pt>
                <c:pt idx="143">
                  <c:v>100.23</c:v>
                </c:pt>
                <c:pt idx="144">
                  <c:v>100.2</c:v>
                </c:pt>
                <c:pt idx="145">
                  <c:v>100.18</c:v>
                </c:pt>
                <c:pt idx="146">
                  <c:v>100.07</c:v>
                </c:pt>
                <c:pt idx="147">
                  <c:v>100.12</c:v>
                </c:pt>
                <c:pt idx="148">
                  <c:v>100.22</c:v>
                </c:pt>
                <c:pt idx="149">
                  <c:v>100.17</c:v>
                </c:pt>
                <c:pt idx="150">
                  <c:v>100.21</c:v>
                </c:pt>
                <c:pt idx="151">
                  <c:v>100.12</c:v>
                </c:pt>
                <c:pt idx="152">
                  <c:v>100.22</c:v>
                </c:pt>
                <c:pt idx="153">
                  <c:v>100.13</c:v>
                </c:pt>
                <c:pt idx="154">
                  <c:v>100.06</c:v>
                </c:pt>
                <c:pt idx="155">
                  <c:v>100.3</c:v>
                </c:pt>
                <c:pt idx="156">
                  <c:v>100.09</c:v>
                </c:pt>
                <c:pt idx="157">
                  <c:v>100.01</c:v>
                </c:pt>
                <c:pt idx="158">
                  <c:v>100.29</c:v>
                </c:pt>
                <c:pt idx="159">
                  <c:v>100.23</c:v>
                </c:pt>
                <c:pt idx="160">
                  <c:v>99.82</c:v>
                </c:pt>
                <c:pt idx="161">
                  <c:v>100.26</c:v>
                </c:pt>
                <c:pt idx="162">
                  <c:v>100.31</c:v>
                </c:pt>
                <c:pt idx="163">
                  <c:v>100.02</c:v>
                </c:pt>
                <c:pt idx="164">
                  <c:v>100.18</c:v>
                </c:pt>
                <c:pt idx="165">
                  <c:v>100.13</c:v>
                </c:pt>
                <c:pt idx="166">
                  <c:v>100.05</c:v>
                </c:pt>
                <c:pt idx="167">
                  <c:v>100.16</c:v>
                </c:pt>
                <c:pt idx="168">
                  <c:v>100.15</c:v>
                </c:pt>
                <c:pt idx="169">
                  <c:v>100.3</c:v>
                </c:pt>
                <c:pt idx="170">
                  <c:v>100.2</c:v>
                </c:pt>
                <c:pt idx="171">
                  <c:v>100.1</c:v>
                </c:pt>
                <c:pt idx="172">
                  <c:v>100.26</c:v>
                </c:pt>
                <c:pt idx="173">
                  <c:v>100.2</c:v>
                </c:pt>
                <c:pt idx="174">
                  <c:v>100.11</c:v>
                </c:pt>
                <c:pt idx="175">
                  <c:v>100.04</c:v>
                </c:pt>
                <c:pt idx="176">
                  <c:v>100.29</c:v>
                </c:pt>
                <c:pt idx="177">
                  <c:v>99.99</c:v>
                </c:pt>
                <c:pt idx="178">
                  <c:v>99.96</c:v>
                </c:pt>
                <c:pt idx="179">
                  <c:v>100.12</c:v>
                </c:pt>
                <c:pt idx="180">
                  <c:v>100.06</c:v>
                </c:pt>
                <c:pt idx="181">
                  <c:v>100.03</c:v>
                </c:pt>
                <c:pt idx="182">
                  <c:v>100.15</c:v>
                </c:pt>
                <c:pt idx="183">
                  <c:v>100.08</c:v>
                </c:pt>
                <c:pt idx="184">
                  <c:v>99.93</c:v>
                </c:pt>
                <c:pt idx="185">
                  <c:v>100.05</c:v>
                </c:pt>
                <c:pt idx="186">
                  <c:v>100.09</c:v>
                </c:pt>
                <c:pt idx="187">
                  <c:v>99.72</c:v>
                </c:pt>
                <c:pt idx="188">
                  <c:v>99.97</c:v>
                </c:pt>
                <c:pt idx="189">
                  <c:v>100.05</c:v>
                </c:pt>
                <c:pt idx="190">
                  <c:v>99.9</c:v>
                </c:pt>
                <c:pt idx="191">
                  <c:v>100</c:v>
                </c:pt>
                <c:pt idx="192">
                  <c:v>99.96</c:v>
                </c:pt>
                <c:pt idx="193">
                  <c:v>99.9</c:v>
                </c:pt>
                <c:pt idx="194">
                  <c:v>100.05</c:v>
                </c:pt>
                <c:pt idx="195">
                  <c:v>99.82</c:v>
                </c:pt>
                <c:pt idx="196">
                  <c:v>100.03</c:v>
                </c:pt>
                <c:pt idx="197">
                  <c:v>99.99</c:v>
                </c:pt>
                <c:pt idx="198">
                  <c:v>99.78</c:v>
                </c:pt>
                <c:pt idx="199">
                  <c:v>99.84</c:v>
                </c:pt>
                <c:pt idx="200">
                  <c:v>100.16</c:v>
                </c:pt>
                <c:pt idx="201">
                  <c:v>99.81</c:v>
                </c:pt>
                <c:pt idx="202">
                  <c:v>99.71</c:v>
                </c:pt>
                <c:pt idx="203">
                  <c:v>99.93</c:v>
                </c:pt>
                <c:pt idx="204">
                  <c:v>99.93</c:v>
                </c:pt>
                <c:pt idx="205">
                  <c:v>99.83</c:v>
                </c:pt>
                <c:pt idx="206">
                  <c:v>99.72</c:v>
                </c:pt>
                <c:pt idx="207">
                  <c:v>99.86</c:v>
                </c:pt>
                <c:pt idx="208">
                  <c:v>99.65</c:v>
                </c:pt>
                <c:pt idx="209">
                  <c:v>99.87</c:v>
                </c:pt>
                <c:pt idx="210">
                  <c:v>99.92</c:v>
                </c:pt>
                <c:pt idx="211">
                  <c:v>99.84</c:v>
                </c:pt>
                <c:pt idx="212">
                  <c:v>99.74</c:v>
                </c:pt>
                <c:pt idx="213">
                  <c:v>99.93</c:v>
                </c:pt>
                <c:pt idx="214">
                  <c:v>99.76</c:v>
                </c:pt>
                <c:pt idx="215">
                  <c:v>99.76</c:v>
                </c:pt>
                <c:pt idx="216">
                  <c:v>99.87</c:v>
                </c:pt>
                <c:pt idx="217">
                  <c:v>99.74</c:v>
                </c:pt>
                <c:pt idx="218">
                  <c:v>100</c:v>
                </c:pt>
                <c:pt idx="219">
                  <c:v>99.79</c:v>
                </c:pt>
                <c:pt idx="220">
                  <c:v>99.76</c:v>
                </c:pt>
                <c:pt idx="221">
                  <c:v>99.91</c:v>
                </c:pt>
                <c:pt idx="222">
                  <c:v>100.03</c:v>
                </c:pt>
                <c:pt idx="223">
                  <c:v>99.65</c:v>
                </c:pt>
                <c:pt idx="224">
                  <c:v>99.85</c:v>
                </c:pt>
                <c:pt idx="225">
                  <c:v>99.71</c:v>
                </c:pt>
                <c:pt idx="226">
                  <c:v>99.68</c:v>
                </c:pt>
                <c:pt idx="227">
                  <c:v>99.69</c:v>
                </c:pt>
                <c:pt idx="228">
                  <c:v>99.72</c:v>
                </c:pt>
                <c:pt idx="229">
                  <c:v>99.5</c:v>
                </c:pt>
                <c:pt idx="230">
                  <c:v>99.57</c:v>
                </c:pt>
                <c:pt idx="231">
                  <c:v>99.39</c:v>
                </c:pt>
                <c:pt idx="232">
                  <c:v>99.14</c:v>
                </c:pt>
                <c:pt idx="233">
                  <c:v>99.22</c:v>
                </c:pt>
                <c:pt idx="234">
                  <c:v>99.08</c:v>
                </c:pt>
                <c:pt idx="235">
                  <c:v>98.79</c:v>
                </c:pt>
                <c:pt idx="236">
                  <c:v>98.83</c:v>
                </c:pt>
                <c:pt idx="237">
                  <c:v>98.39</c:v>
                </c:pt>
                <c:pt idx="238">
                  <c:v>98.04</c:v>
                </c:pt>
                <c:pt idx="239">
                  <c:v>97.92</c:v>
                </c:pt>
                <c:pt idx="240">
                  <c:v>97.56</c:v>
                </c:pt>
                <c:pt idx="241">
                  <c:v>97.05</c:v>
                </c:pt>
                <c:pt idx="242">
                  <c:v>96.44</c:v>
                </c:pt>
                <c:pt idx="243">
                  <c:v>95.7</c:v>
                </c:pt>
                <c:pt idx="244">
                  <c:v>94.75</c:v>
                </c:pt>
                <c:pt idx="245">
                  <c:v>93.7</c:v>
                </c:pt>
                <c:pt idx="246">
                  <c:v>91.98</c:v>
                </c:pt>
                <c:pt idx="247">
                  <c:v>90.01</c:v>
                </c:pt>
                <c:pt idx="248">
                  <c:v>87.74</c:v>
                </c:pt>
                <c:pt idx="249">
                  <c:v>84.79</c:v>
                </c:pt>
                <c:pt idx="250">
                  <c:v>81.16</c:v>
                </c:pt>
                <c:pt idx="251">
                  <c:v>76.959999999999994</c:v>
                </c:pt>
                <c:pt idx="252">
                  <c:v>71.95</c:v>
                </c:pt>
                <c:pt idx="253">
                  <c:v>66.3</c:v>
                </c:pt>
                <c:pt idx="254">
                  <c:v>60.54</c:v>
                </c:pt>
                <c:pt idx="255">
                  <c:v>54.09</c:v>
                </c:pt>
                <c:pt idx="256">
                  <c:v>47.82</c:v>
                </c:pt>
                <c:pt idx="257">
                  <c:v>41.58</c:v>
                </c:pt>
                <c:pt idx="258">
                  <c:v>35.590000000000003</c:v>
                </c:pt>
                <c:pt idx="259">
                  <c:v>30.43</c:v>
                </c:pt>
                <c:pt idx="260">
                  <c:v>25.73</c:v>
                </c:pt>
                <c:pt idx="261">
                  <c:v>21.56</c:v>
                </c:pt>
                <c:pt idx="262">
                  <c:v>18.27</c:v>
                </c:pt>
                <c:pt idx="263">
                  <c:v>15.4</c:v>
                </c:pt>
                <c:pt idx="264">
                  <c:v>12.95</c:v>
                </c:pt>
                <c:pt idx="265">
                  <c:v>10.94</c:v>
                </c:pt>
                <c:pt idx="266">
                  <c:v>9.31</c:v>
                </c:pt>
                <c:pt idx="267">
                  <c:v>7.95</c:v>
                </c:pt>
                <c:pt idx="268">
                  <c:v>6.84</c:v>
                </c:pt>
                <c:pt idx="269">
                  <c:v>5.93</c:v>
                </c:pt>
                <c:pt idx="270">
                  <c:v>5.13</c:v>
                </c:pt>
                <c:pt idx="271">
                  <c:v>4.4400000000000004</c:v>
                </c:pt>
                <c:pt idx="272">
                  <c:v>3.89</c:v>
                </c:pt>
                <c:pt idx="273">
                  <c:v>3.39</c:v>
                </c:pt>
                <c:pt idx="274">
                  <c:v>3.01</c:v>
                </c:pt>
                <c:pt idx="275">
                  <c:v>2.67</c:v>
                </c:pt>
                <c:pt idx="276">
                  <c:v>2.33</c:v>
                </c:pt>
                <c:pt idx="277">
                  <c:v>2.12</c:v>
                </c:pt>
                <c:pt idx="278">
                  <c:v>1.85</c:v>
                </c:pt>
                <c:pt idx="279">
                  <c:v>1.71</c:v>
                </c:pt>
                <c:pt idx="280">
                  <c:v>1.5</c:v>
                </c:pt>
                <c:pt idx="281">
                  <c:v>1.41</c:v>
                </c:pt>
                <c:pt idx="282">
                  <c:v>1.28</c:v>
                </c:pt>
                <c:pt idx="283">
                  <c:v>1.1100000000000001</c:v>
                </c:pt>
                <c:pt idx="284">
                  <c:v>1.06</c:v>
                </c:pt>
                <c:pt idx="285">
                  <c:v>0.96</c:v>
                </c:pt>
                <c:pt idx="286">
                  <c:v>0.89</c:v>
                </c:pt>
                <c:pt idx="287">
                  <c:v>0.83</c:v>
                </c:pt>
                <c:pt idx="288">
                  <c:v>0.77</c:v>
                </c:pt>
                <c:pt idx="289">
                  <c:v>0.78</c:v>
                </c:pt>
                <c:pt idx="290">
                  <c:v>0.72</c:v>
                </c:pt>
                <c:pt idx="291">
                  <c:v>0.67</c:v>
                </c:pt>
                <c:pt idx="292">
                  <c:v>0.69</c:v>
                </c:pt>
                <c:pt idx="293">
                  <c:v>0.65</c:v>
                </c:pt>
                <c:pt idx="294">
                  <c:v>0.6</c:v>
                </c:pt>
                <c:pt idx="295">
                  <c:v>0.56000000000000005</c:v>
                </c:pt>
                <c:pt idx="296">
                  <c:v>0.56999999999999995</c:v>
                </c:pt>
                <c:pt idx="297">
                  <c:v>0.57999999999999996</c:v>
                </c:pt>
                <c:pt idx="298">
                  <c:v>0.53</c:v>
                </c:pt>
                <c:pt idx="299">
                  <c:v>0.52</c:v>
                </c:pt>
                <c:pt idx="300">
                  <c:v>0.5</c:v>
                </c:pt>
                <c:pt idx="301">
                  <c:v>0.48</c:v>
                </c:pt>
                <c:pt idx="302">
                  <c:v>0.52</c:v>
                </c:pt>
                <c:pt idx="303">
                  <c:v>0.45</c:v>
                </c:pt>
                <c:pt idx="304">
                  <c:v>0.45</c:v>
                </c:pt>
                <c:pt idx="305">
                  <c:v>0.49</c:v>
                </c:pt>
                <c:pt idx="306">
                  <c:v>0.43</c:v>
                </c:pt>
                <c:pt idx="307">
                  <c:v>0.48</c:v>
                </c:pt>
                <c:pt idx="308">
                  <c:v>0.47</c:v>
                </c:pt>
                <c:pt idx="309">
                  <c:v>0.38</c:v>
                </c:pt>
                <c:pt idx="310">
                  <c:v>0.45</c:v>
                </c:pt>
                <c:pt idx="311">
                  <c:v>0.39</c:v>
                </c:pt>
                <c:pt idx="312">
                  <c:v>0.41</c:v>
                </c:pt>
                <c:pt idx="313">
                  <c:v>0.37</c:v>
                </c:pt>
                <c:pt idx="314">
                  <c:v>0.4</c:v>
                </c:pt>
                <c:pt idx="315">
                  <c:v>0.36</c:v>
                </c:pt>
                <c:pt idx="316">
                  <c:v>0.38</c:v>
                </c:pt>
                <c:pt idx="317">
                  <c:v>0.35</c:v>
                </c:pt>
                <c:pt idx="318">
                  <c:v>0.36</c:v>
                </c:pt>
                <c:pt idx="319">
                  <c:v>0.37</c:v>
                </c:pt>
                <c:pt idx="320">
                  <c:v>0.34</c:v>
                </c:pt>
                <c:pt idx="321">
                  <c:v>0.34</c:v>
                </c:pt>
                <c:pt idx="322">
                  <c:v>0.34</c:v>
                </c:pt>
                <c:pt idx="323">
                  <c:v>0.35</c:v>
                </c:pt>
                <c:pt idx="324">
                  <c:v>0.35</c:v>
                </c:pt>
                <c:pt idx="325">
                  <c:v>0.34</c:v>
                </c:pt>
                <c:pt idx="326">
                  <c:v>0.37</c:v>
                </c:pt>
                <c:pt idx="327">
                  <c:v>0.37</c:v>
                </c:pt>
                <c:pt idx="328">
                  <c:v>0.34</c:v>
                </c:pt>
                <c:pt idx="329">
                  <c:v>0.35</c:v>
                </c:pt>
                <c:pt idx="330">
                  <c:v>0.35</c:v>
                </c:pt>
                <c:pt idx="331">
                  <c:v>0.34</c:v>
                </c:pt>
                <c:pt idx="332">
                  <c:v>0.35</c:v>
                </c:pt>
                <c:pt idx="333">
                  <c:v>0.33</c:v>
                </c:pt>
                <c:pt idx="334">
                  <c:v>0.34</c:v>
                </c:pt>
                <c:pt idx="335">
                  <c:v>0.35</c:v>
                </c:pt>
                <c:pt idx="336">
                  <c:v>0.36</c:v>
                </c:pt>
                <c:pt idx="337">
                  <c:v>0.32</c:v>
                </c:pt>
              </c:numCache>
            </c:numRef>
          </c:yVal>
          <c:smooth val="1"/>
          <c:extLst>
            <c:ext xmlns:c16="http://schemas.microsoft.com/office/drawing/2014/chart" uri="{C3380CC4-5D6E-409C-BE32-E72D297353CC}">
              <c16:uniqueId val="{00000003-1598-4664-87BA-2E01496D3646}"/>
            </c:ext>
          </c:extLst>
        </c:ser>
        <c:ser>
          <c:idx val="2"/>
          <c:order val="4"/>
          <c:tx>
            <c:v>Champ 25x25</c:v>
          </c:tx>
          <c:spPr>
            <a:ln w="9525" cap="rnd">
              <a:solidFill>
                <a:schemeClr val="accent3"/>
              </a:solidFill>
              <a:round/>
            </a:ln>
            <a:effectLst/>
          </c:spPr>
          <c:marker>
            <c:symbol val="none"/>
          </c:marker>
          <c:xVal>
            <c:numRef>
              <c:f>Feuil1!$A$524:$A$904</c:f>
              <c:numCache>
                <c:formatCode>General</c:formatCode>
                <c:ptCount val="381"/>
                <c:pt idx="0">
                  <c:v>228.5</c:v>
                </c:pt>
                <c:pt idx="1">
                  <c:v>227.8</c:v>
                </c:pt>
                <c:pt idx="2">
                  <c:v>226.3</c:v>
                </c:pt>
                <c:pt idx="3">
                  <c:v>225.2</c:v>
                </c:pt>
                <c:pt idx="4">
                  <c:v>224</c:v>
                </c:pt>
                <c:pt idx="5">
                  <c:v>222.8</c:v>
                </c:pt>
                <c:pt idx="6">
                  <c:v>221.6</c:v>
                </c:pt>
                <c:pt idx="7">
                  <c:v>220.4</c:v>
                </c:pt>
                <c:pt idx="8">
                  <c:v>219.2</c:v>
                </c:pt>
                <c:pt idx="9">
                  <c:v>218</c:v>
                </c:pt>
                <c:pt idx="10">
                  <c:v>216.8</c:v>
                </c:pt>
                <c:pt idx="11">
                  <c:v>215.6</c:v>
                </c:pt>
                <c:pt idx="12">
                  <c:v>214.4</c:v>
                </c:pt>
                <c:pt idx="13">
                  <c:v>213.2</c:v>
                </c:pt>
                <c:pt idx="14">
                  <c:v>212</c:v>
                </c:pt>
                <c:pt idx="15">
                  <c:v>210.8</c:v>
                </c:pt>
                <c:pt idx="16">
                  <c:v>209.6</c:v>
                </c:pt>
                <c:pt idx="17">
                  <c:v>208.4</c:v>
                </c:pt>
                <c:pt idx="18">
                  <c:v>207.2</c:v>
                </c:pt>
                <c:pt idx="19">
                  <c:v>206</c:v>
                </c:pt>
                <c:pt idx="20">
                  <c:v>204.8</c:v>
                </c:pt>
                <c:pt idx="21">
                  <c:v>203.6</c:v>
                </c:pt>
                <c:pt idx="22">
                  <c:v>202.3</c:v>
                </c:pt>
                <c:pt idx="23">
                  <c:v>201.2</c:v>
                </c:pt>
                <c:pt idx="24">
                  <c:v>200</c:v>
                </c:pt>
                <c:pt idx="25">
                  <c:v>198.7</c:v>
                </c:pt>
                <c:pt idx="26">
                  <c:v>197.6</c:v>
                </c:pt>
                <c:pt idx="27">
                  <c:v>196.4</c:v>
                </c:pt>
                <c:pt idx="28">
                  <c:v>195.2</c:v>
                </c:pt>
                <c:pt idx="29">
                  <c:v>194</c:v>
                </c:pt>
                <c:pt idx="30">
                  <c:v>192.7</c:v>
                </c:pt>
                <c:pt idx="31">
                  <c:v>191.6</c:v>
                </c:pt>
                <c:pt idx="32">
                  <c:v>190.3</c:v>
                </c:pt>
                <c:pt idx="33">
                  <c:v>189.1</c:v>
                </c:pt>
                <c:pt idx="34">
                  <c:v>187.9</c:v>
                </c:pt>
                <c:pt idx="35">
                  <c:v>186.7</c:v>
                </c:pt>
                <c:pt idx="36">
                  <c:v>185.6</c:v>
                </c:pt>
                <c:pt idx="37">
                  <c:v>184.3</c:v>
                </c:pt>
                <c:pt idx="38">
                  <c:v>183.1</c:v>
                </c:pt>
                <c:pt idx="39">
                  <c:v>181.9</c:v>
                </c:pt>
                <c:pt idx="40">
                  <c:v>180.7</c:v>
                </c:pt>
                <c:pt idx="41">
                  <c:v>179.5</c:v>
                </c:pt>
                <c:pt idx="42">
                  <c:v>178.3</c:v>
                </c:pt>
                <c:pt idx="43">
                  <c:v>177.1</c:v>
                </c:pt>
                <c:pt idx="44">
                  <c:v>175.9</c:v>
                </c:pt>
                <c:pt idx="45">
                  <c:v>174.7</c:v>
                </c:pt>
                <c:pt idx="46">
                  <c:v>173.5</c:v>
                </c:pt>
                <c:pt idx="47">
                  <c:v>172.3</c:v>
                </c:pt>
                <c:pt idx="48">
                  <c:v>171.1</c:v>
                </c:pt>
                <c:pt idx="49">
                  <c:v>169.9</c:v>
                </c:pt>
                <c:pt idx="50">
                  <c:v>168.7</c:v>
                </c:pt>
                <c:pt idx="51">
                  <c:v>167.5</c:v>
                </c:pt>
                <c:pt idx="52">
                  <c:v>166.3</c:v>
                </c:pt>
                <c:pt idx="53">
                  <c:v>165.1</c:v>
                </c:pt>
                <c:pt idx="54">
                  <c:v>163.9</c:v>
                </c:pt>
                <c:pt idx="55">
                  <c:v>162.69999999999999</c:v>
                </c:pt>
                <c:pt idx="56">
                  <c:v>161.5</c:v>
                </c:pt>
                <c:pt idx="57">
                  <c:v>160.30000000000001</c:v>
                </c:pt>
                <c:pt idx="58">
                  <c:v>159.1</c:v>
                </c:pt>
                <c:pt idx="59">
                  <c:v>157.9</c:v>
                </c:pt>
                <c:pt idx="60">
                  <c:v>156.69999999999999</c:v>
                </c:pt>
                <c:pt idx="61">
                  <c:v>155.5</c:v>
                </c:pt>
                <c:pt idx="62">
                  <c:v>154.30000000000001</c:v>
                </c:pt>
                <c:pt idx="63">
                  <c:v>153.1</c:v>
                </c:pt>
                <c:pt idx="64">
                  <c:v>151.9</c:v>
                </c:pt>
                <c:pt idx="65">
                  <c:v>150.6</c:v>
                </c:pt>
                <c:pt idx="66">
                  <c:v>149.5</c:v>
                </c:pt>
                <c:pt idx="67">
                  <c:v>148.19999999999999</c:v>
                </c:pt>
                <c:pt idx="68">
                  <c:v>147.1</c:v>
                </c:pt>
                <c:pt idx="69">
                  <c:v>145.80000000000001</c:v>
                </c:pt>
                <c:pt idx="70">
                  <c:v>144.6</c:v>
                </c:pt>
                <c:pt idx="71">
                  <c:v>143.4</c:v>
                </c:pt>
                <c:pt idx="72">
                  <c:v>142.19999999999999</c:v>
                </c:pt>
                <c:pt idx="73">
                  <c:v>141</c:v>
                </c:pt>
                <c:pt idx="74">
                  <c:v>139.80000000000001</c:v>
                </c:pt>
                <c:pt idx="75">
                  <c:v>138.6</c:v>
                </c:pt>
                <c:pt idx="76">
                  <c:v>137.4</c:v>
                </c:pt>
                <c:pt idx="77">
                  <c:v>136.19999999999999</c:v>
                </c:pt>
                <c:pt idx="78">
                  <c:v>135</c:v>
                </c:pt>
                <c:pt idx="79">
                  <c:v>133.80000000000001</c:v>
                </c:pt>
                <c:pt idx="80">
                  <c:v>132.6</c:v>
                </c:pt>
                <c:pt idx="81">
                  <c:v>131.4</c:v>
                </c:pt>
                <c:pt idx="82">
                  <c:v>130.19999999999999</c:v>
                </c:pt>
                <c:pt idx="83">
                  <c:v>129</c:v>
                </c:pt>
                <c:pt idx="84">
                  <c:v>127.8</c:v>
                </c:pt>
                <c:pt idx="85">
                  <c:v>126.6</c:v>
                </c:pt>
                <c:pt idx="86">
                  <c:v>125.4</c:v>
                </c:pt>
                <c:pt idx="87">
                  <c:v>124.2</c:v>
                </c:pt>
                <c:pt idx="88">
                  <c:v>123</c:v>
                </c:pt>
                <c:pt idx="89">
                  <c:v>121.8</c:v>
                </c:pt>
                <c:pt idx="90">
                  <c:v>120.6</c:v>
                </c:pt>
                <c:pt idx="91">
                  <c:v>119.4</c:v>
                </c:pt>
                <c:pt idx="92">
                  <c:v>118.2</c:v>
                </c:pt>
                <c:pt idx="93">
                  <c:v>117</c:v>
                </c:pt>
                <c:pt idx="94">
                  <c:v>115.8</c:v>
                </c:pt>
                <c:pt idx="95">
                  <c:v>114.6</c:v>
                </c:pt>
                <c:pt idx="96">
                  <c:v>113.4</c:v>
                </c:pt>
                <c:pt idx="97">
                  <c:v>112.2</c:v>
                </c:pt>
                <c:pt idx="98">
                  <c:v>111</c:v>
                </c:pt>
                <c:pt idx="99">
                  <c:v>109.8</c:v>
                </c:pt>
                <c:pt idx="100">
                  <c:v>108.6</c:v>
                </c:pt>
                <c:pt idx="101">
                  <c:v>107.4</c:v>
                </c:pt>
                <c:pt idx="102">
                  <c:v>106.2</c:v>
                </c:pt>
                <c:pt idx="103">
                  <c:v>105</c:v>
                </c:pt>
                <c:pt idx="104">
                  <c:v>103.8</c:v>
                </c:pt>
                <c:pt idx="105">
                  <c:v>102.6</c:v>
                </c:pt>
                <c:pt idx="106">
                  <c:v>101.4</c:v>
                </c:pt>
                <c:pt idx="107">
                  <c:v>100.2</c:v>
                </c:pt>
                <c:pt idx="108">
                  <c:v>99</c:v>
                </c:pt>
                <c:pt idx="109">
                  <c:v>97.8</c:v>
                </c:pt>
                <c:pt idx="110">
                  <c:v>96.5</c:v>
                </c:pt>
                <c:pt idx="111">
                  <c:v>95.4</c:v>
                </c:pt>
                <c:pt idx="112">
                  <c:v>94.1</c:v>
                </c:pt>
                <c:pt idx="113">
                  <c:v>93</c:v>
                </c:pt>
                <c:pt idx="114">
                  <c:v>91.8</c:v>
                </c:pt>
                <c:pt idx="115">
                  <c:v>90.5</c:v>
                </c:pt>
                <c:pt idx="116">
                  <c:v>89.3</c:v>
                </c:pt>
                <c:pt idx="117">
                  <c:v>88.1</c:v>
                </c:pt>
                <c:pt idx="118">
                  <c:v>86.9</c:v>
                </c:pt>
                <c:pt idx="119">
                  <c:v>85.7</c:v>
                </c:pt>
                <c:pt idx="120">
                  <c:v>84.5</c:v>
                </c:pt>
                <c:pt idx="121">
                  <c:v>83.3</c:v>
                </c:pt>
                <c:pt idx="122">
                  <c:v>82.1</c:v>
                </c:pt>
                <c:pt idx="123">
                  <c:v>80.900000000000006</c:v>
                </c:pt>
                <c:pt idx="124">
                  <c:v>79.7</c:v>
                </c:pt>
                <c:pt idx="125">
                  <c:v>78.5</c:v>
                </c:pt>
                <c:pt idx="126">
                  <c:v>77.3</c:v>
                </c:pt>
                <c:pt idx="127">
                  <c:v>76.099999999999994</c:v>
                </c:pt>
                <c:pt idx="128">
                  <c:v>74.900000000000006</c:v>
                </c:pt>
                <c:pt idx="129">
                  <c:v>73.7</c:v>
                </c:pt>
                <c:pt idx="130">
                  <c:v>72.5</c:v>
                </c:pt>
                <c:pt idx="131">
                  <c:v>71.3</c:v>
                </c:pt>
                <c:pt idx="132">
                  <c:v>70.099999999999994</c:v>
                </c:pt>
                <c:pt idx="133">
                  <c:v>68.900000000000006</c:v>
                </c:pt>
                <c:pt idx="134">
                  <c:v>67.7</c:v>
                </c:pt>
                <c:pt idx="135">
                  <c:v>66.5</c:v>
                </c:pt>
                <c:pt idx="136">
                  <c:v>65.3</c:v>
                </c:pt>
                <c:pt idx="137">
                  <c:v>64.099999999999994</c:v>
                </c:pt>
                <c:pt idx="138">
                  <c:v>62.9</c:v>
                </c:pt>
                <c:pt idx="139">
                  <c:v>61.7</c:v>
                </c:pt>
                <c:pt idx="140">
                  <c:v>60.5</c:v>
                </c:pt>
                <c:pt idx="141">
                  <c:v>59.3</c:v>
                </c:pt>
                <c:pt idx="142">
                  <c:v>58</c:v>
                </c:pt>
                <c:pt idx="143">
                  <c:v>56.8</c:v>
                </c:pt>
                <c:pt idx="144">
                  <c:v>55.6</c:v>
                </c:pt>
                <c:pt idx="145">
                  <c:v>54.4</c:v>
                </c:pt>
                <c:pt idx="146">
                  <c:v>53.2</c:v>
                </c:pt>
                <c:pt idx="147">
                  <c:v>52</c:v>
                </c:pt>
                <c:pt idx="148">
                  <c:v>50.8</c:v>
                </c:pt>
                <c:pt idx="149">
                  <c:v>49.6</c:v>
                </c:pt>
                <c:pt idx="150">
                  <c:v>48.4</c:v>
                </c:pt>
                <c:pt idx="151">
                  <c:v>47.2</c:v>
                </c:pt>
                <c:pt idx="152">
                  <c:v>46</c:v>
                </c:pt>
                <c:pt idx="153">
                  <c:v>44.8</c:v>
                </c:pt>
                <c:pt idx="154">
                  <c:v>43.6</c:v>
                </c:pt>
                <c:pt idx="155">
                  <c:v>42.4</c:v>
                </c:pt>
                <c:pt idx="156">
                  <c:v>41.2</c:v>
                </c:pt>
                <c:pt idx="157">
                  <c:v>40</c:v>
                </c:pt>
                <c:pt idx="158">
                  <c:v>38.799999999999997</c:v>
                </c:pt>
                <c:pt idx="159">
                  <c:v>37.6</c:v>
                </c:pt>
                <c:pt idx="160">
                  <c:v>36.4</c:v>
                </c:pt>
                <c:pt idx="161">
                  <c:v>35.200000000000003</c:v>
                </c:pt>
                <c:pt idx="162">
                  <c:v>34</c:v>
                </c:pt>
                <c:pt idx="163">
                  <c:v>32.799999999999997</c:v>
                </c:pt>
                <c:pt idx="164">
                  <c:v>31.6</c:v>
                </c:pt>
                <c:pt idx="165">
                  <c:v>30.4</c:v>
                </c:pt>
                <c:pt idx="166">
                  <c:v>29.2</c:v>
                </c:pt>
                <c:pt idx="167">
                  <c:v>28</c:v>
                </c:pt>
                <c:pt idx="168">
                  <c:v>26.8</c:v>
                </c:pt>
                <c:pt idx="169">
                  <c:v>25.6</c:v>
                </c:pt>
                <c:pt idx="170">
                  <c:v>24.4</c:v>
                </c:pt>
                <c:pt idx="171">
                  <c:v>23.2</c:v>
                </c:pt>
                <c:pt idx="172">
                  <c:v>22</c:v>
                </c:pt>
                <c:pt idx="173">
                  <c:v>20.8</c:v>
                </c:pt>
                <c:pt idx="174">
                  <c:v>19.600000000000001</c:v>
                </c:pt>
                <c:pt idx="175">
                  <c:v>18.399999999999999</c:v>
                </c:pt>
                <c:pt idx="176">
                  <c:v>17.2</c:v>
                </c:pt>
                <c:pt idx="177">
                  <c:v>16</c:v>
                </c:pt>
                <c:pt idx="178">
                  <c:v>14.8</c:v>
                </c:pt>
                <c:pt idx="179">
                  <c:v>13.6</c:v>
                </c:pt>
                <c:pt idx="180">
                  <c:v>12.4</c:v>
                </c:pt>
                <c:pt idx="181">
                  <c:v>11.2</c:v>
                </c:pt>
                <c:pt idx="182">
                  <c:v>9.9</c:v>
                </c:pt>
                <c:pt idx="183">
                  <c:v>8.8000000000000007</c:v>
                </c:pt>
                <c:pt idx="184">
                  <c:v>7.6</c:v>
                </c:pt>
                <c:pt idx="185">
                  <c:v>6.3</c:v>
                </c:pt>
                <c:pt idx="186">
                  <c:v>5.2</c:v>
                </c:pt>
                <c:pt idx="187">
                  <c:v>3.9</c:v>
                </c:pt>
                <c:pt idx="188">
                  <c:v>2.7</c:v>
                </c:pt>
                <c:pt idx="189">
                  <c:v>1.5</c:v>
                </c:pt>
                <c:pt idx="190">
                  <c:v>0.3</c:v>
                </c:pt>
                <c:pt idx="191">
                  <c:v>-0.9</c:v>
                </c:pt>
                <c:pt idx="192">
                  <c:v>-2.1</c:v>
                </c:pt>
                <c:pt idx="193">
                  <c:v>-3.2</c:v>
                </c:pt>
                <c:pt idx="194">
                  <c:v>-4.5</c:v>
                </c:pt>
                <c:pt idx="195">
                  <c:v>-5.7</c:v>
                </c:pt>
                <c:pt idx="196">
                  <c:v>-6.9</c:v>
                </c:pt>
                <c:pt idx="197">
                  <c:v>-8.1</c:v>
                </c:pt>
                <c:pt idx="198">
                  <c:v>-9.3000000000000007</c:v>
                </c:pt>
                <c:pt idx="199">
                  <c:v>-10.5</c:v>
                </c:pt>
                <c:pt idx="200">
                  <c:v>-11.7</c:v>
                </c:pt>
                <c:pt idx="201">
                  <c:v>-12.9</c:v>
                </c:pt>
                <c:pt idx="202">
                  <c:v>-14.1</c:v>
                </c:pt>
                <c:pt idx="203">
                  <c:v>-15.3</c:v>
                </c:pt>
                <c:pt idx="204">
                  <c:v>-16.5</c:v>
                </c:pt>
                <c:pt idx="205">
                  <c:v>-17.7</c:v>
                </c:pt>
                <c:pt idx="206">
                  <c:v>-18.899999999999999</c:v>
                </c:pt>
                <c:pt idx="207">
                  <c:v>-20.100000000000001</c:v>
                </c:pt>
                <c:pt idx="208">
                  <c:v>-21.3</c:v>
                </c:pt>
                <c:pt idx="209">
                  <c:v>-22.5</c:v>
                </c:pt>
                <c:pt idx="210">
                  <c:v>-23.7</c:v>
                </c:pt>
                <c:pt idx="211">
                  <c:v>-24.9</c:v>
                </c:pt>
                <c:pt idx="212">
                  <c:v>-26.1</c:v>
                </c:pt>
                <c:pt idx="213">
                  <c:v>-27.3</c:v>
                </c:pt>
                <c:pt idx="214">
                  <c:v>-28.5</c:v>
                </c:pt>
                <c:pt idx="215">
                  <c:v>-29.7</c:v>
                </c:pt>
                <c:pt idx="216">
                  <c:v>-30.9</c:v>
                </c:pt>
                <c:pt idx="217">
                  <c:v>-32.1</c:v>
                </c:pt>
                <c:pt idx="218">
                  <c:v>-33.299999999999997</c:v>
                </c:pt>
                <c:pt idx="219">
                  <c:v>-34.5</c:v>
                </c:pt>
                <c:pt idx="220">
                  <c:v>-35.700000000000003</c:v>
                </c:pt>
                <c:pt idx="221">
                  <c:v>-36.9</c:v>
                </c:pt>
                <c:pt idx="222">
                  <c:v>-38.1</c:v>
                </c:pt>
                <c:pt idx="223">
                  <c:v>-39.299999999999997</c:v>
                </c:pt>
                <c:pt idx="224">
                  <c:v>-40.5</c:v>
                </c:pt>
                <c:pt idx="225">
                  <c:v>-41.7</c:v>
                </c:pt>
                <c:pt idx="226">
                  <c:v>-42.9</c:v>
                </c:pt>
                <c:pt idx="227">
                  <c:v>-44.2</c:v>
                </c:pt>
                <c:pt idx="228">
                  <c:v>-45.3</c:v>
                </c:pt>
                <c:pt idx="229">
                  <c:v>-46.5</c:v>
                </c:pt>
                <c:pt idx="230">
                  <c:v>-47.7</c:v>
                </c:pt>
                <c:pt idx="231">
                  <c:v>-48.9</c:v>
                </c:pt>
                <c:pt idx="232">
                  <c:v>-50.2</c:v>
                </c:pt>
                <c:pt idx="233">
                  <c:v>-51.3</c:v>
                </c:pt>
                <c:pt idx="234">
                  <c:v>-52.6</c:v>
                </c:pt>
                <c:pt idx="235">
                  <c:v>-53.7</c:v>
                </c:pt>
                <c:pt idx="236">
                  <c:v>-54.9</c:v>
                </c:pt>
                <c:pt idx="237">
                  <c:v>-56.2</c:v>
                </c:pt>
                <c:pt idx="238">
                  <c:v>-57.4</c:v>
                </c:pt>
                <c:pt idx="239">
                  <c:v>-58.6</c:v>
                </c:pt>
                <c:pt idx="240">
                  <c:v>-59.8</c:v>
                </c:pt>
                <c:pt idx="241">
                  <c:v>-61</c:v>
                </c:pt>
                <c:pt idx="242">
                  <c:v>-62.2</c:v>
                </c:pt>
                <c:pt idx="243">
                  <c:v>-63.4</c:v>
                </c:pt>
                <c:pt idx="244">
                  <c:v>-64.599999999999994</c:v>
                </c:pt>
                <c:pt idx="245">
                  <c:v>-65.8</c:v>
                </c:pt>
                <c:pt idx="246">
                  <c:v>-67</c:v>
                </c:pt>
                <c:pt idx="247">
                  <c:v>-68.2</c:v>
                </c:pt>
                <c:pt idx="248">
                  <c:v>-69.400000000000006</c:v>
                </c:pt>
                <c:pt idx="249">
                  <c:v>-70.599999999999994</c:v>
                </c:pt>
                <c:pt idx="250">
                  <c:v>-71.8</c:v>
                </c:pt>
                <c:pt idx="251">
                  <c:v>-73</c:v>
                </c:pt>
                <c:pt idx="252">
                  <c:v>-74.2</c:v>
                </c:pt>
                <c:pt idx="253">
                  <c:v>-75.400000000000006</c:v>
                </c:pt>
                <c:pt idx="254">
                  <c:v>-76.599999999999994</c:v>
                </c:pt>
                <c:pt idx="255">
                  <c:v>-77.8</c:v>
                </c:pt>
                <c:pt idx="256">
                  <c:v>-79</c:v>
                </c:pt>
                <c:pt idx="257">
                  <c:v>-80.2</c:v>
                </c:pt>
                <c:pt idx="258">
                  <c:v>-81.400000000000006</c:v>
                </c:pt>
                <c:pt idx="259">
                  <c:v>-82.6</c:v>
                </c:pt>
                <c:pt idx="260">
                  <c:v>-83.8</c:v>
                </c:pt>
                <c:pt idx="261">
                  <c:v>-85</c:v>
                </c:pt>
                <c:pt idx="262">
                  <c:v>-86.2</c:v>
                </c:pt>
                <c:pt idx="263">
                  <c:v>-87.4</c:v>
                </c:pt>
                <c:pt idx="264">
                  <c:v>-88.6</c:v>
                </c:pt>
                <c:pt idx="265">
                  <c:v>-89.8</c:v>
                </c:pt>
                <c:pt idx="266">
                  <c:v>-91</c:v>
                </c:pt>
                <c:pt idx="267">
                  <c:v>-92.2</c:v>
                </c:pt>
                <c:pt idx="268">
                  <c:v>-93.4</c:v>
                </c:pt>
                <c:pt idx="269">
                  <c:v>-94.6</c:v>
                </c:pt>
                <c:pt idx="270">
                  <c:v>-95.8</c:v>
                </c:pt>
                <c:pt idx="271">
                  <c:v>-97</c:v>
                </c:pt>
                <c:pt idx="272">
                  <c:v>-98.2</c:v>
                </c:pt>
                <c:pt idx="273">
                  <c:v>-99.4</c:v>
                </c:pt>
                <c:pt idx="274">
                  <c:v>-100.6</c:v>
                </c:pt>
                <c:pt idx="275">
                  <c:v>-101.9</c:v>
                </c:pt>
                <c:pt idx="276">
                  <c:v>-103</c:v>
                </c:pt>
                <c:pt idx="277">
                  <c:v>-104.3</c:v>
                </c:pt>
                <c:pt idx="278">
                  <c:v>-105.4</c:v>
                </c:pt>
                <c:pt idx="279">
                  <c:v>-106.7</c:v>
                </c:pt>
                <c:pt idx="280">
                  <c:v>-107.9</c:v>
                </c:pt>
                <c:pt idx="281">
                  <c:v>-109.1</c:v>
                </c:pt>
                <c:pt idx="282">
                  <c:v>-110.3</c:v>
                </c:pt>
                <c:pt idx="283">
                  <c:v>-111.5</c:v>
                </c:pt>
                <c:pt idx="284">
                  <c:v>-112.7</c:v>
                </c:pt>
                <c:pt idx="285">
                  <c:v>-113.9</c:v>
                </c:pt>
                <c:pt idx="286">
                  <c:v>-115.1</c:v>
                </c:pt>
                <c:pt idx="287">
                  <c:v>-116.3</c:v>
                </c:pt>
                <c:pt idx="288">
                  <c:v>-117.5</c:v>
                </c:pt>
                <c:pt idx="289">
                  <c:v>-118.7</c:v>
                </c:pt>
                <c:pt idx="290">
                  <c:v>-119.9</c:v>
                </c:pt>
                <c:pt idx="291">
                  <c:v>-121.1</c:v>
                </c:pt>
                <c:pt idx="292">
                  <c:v>-122.3</c:v>
                </c:pt>
                <c:pt idx="293">
                  <c:v>-123.5</c:v>
                </c:pt>
                <c:pt idx="294">
                  <c:v>-124.7</c:v>
                </c:pt>
                <c:pt idx="295">
                  <c:v>-125.9</c:v>
                </c:pt>
                <c:pt idx="296">
                  <c:v>-127.1</c:v>
                </c:pt>
                <c:pt idx="297">
                  <c:v>-128.30000000000001</c:v>
                </c:pt>
                <c:pt idx="298">
                  <c:v>-129.5</c:v>
                </c:pt>
                <c:pt idx="299">
                  <c:v>-130.69999999999999</c:v>
                </c:pt>
                <c:pt idx="300">
                  <c:v>-131.9</c:v>
                </c:pt>
                <c:pt idx="301">
                  <c:v>-133.1</c:v>
                </c:pt>
                <c:pt idx="302">
                  <c:v>-134.30000000000001</c:v>
                </c:pt>
                <c:pt idx="303">
                  <c:v>-135.5</c:v>
                </c:pt>
                <c:pt idx="304">
                  <c:v>-136.69999999999999</c:v>
                </c:pt>
                <c:pt idx="305">
                  <c:v>-137.9</c:v>
                </c:pt>
                <c:pt idx="306">
                  <c:v>-139.1</c:v>
                </c:pt>
                <c:pt idx="307">
                  <c:v>-140.30000000000001</c:v>
                </c:pt>
                <c:pt idx="308">
                  <c:v>-141.5</c:v>
                </c:pt>
                <c:pt idx="309">
                  <c:v>-142.69999999999999</c:v>
                </c:pt>
                <c:pt idx="310">
                  <c:v>-143.9</c:v>
                </c:pt>
                <c:pt idx="311">
                  <c:v>-145.1</c:v>
                </c:pt>
                <c:pt idx="312">
                  <c:v>-146.30000000000001</c:v>
                </c:pt>
                <c:pt idx="313">
                  <c:v>-147.5</c:v>
                </c:pt>
                <c:pt idx="314">
                  <c:v>-148.69999999999999</c:v>
                </c:pt>
                <c:pt idx="315">
                  <c:v>-149.9</c:v>
                </c:pt>
                <c:pt idx="316">
                  <c:v>-151.1</c:v>
                </c:pt>
                <c:pt idx="317">
                  <c:v>-152.4</c:v>
                </c:pt>
                <c:pt idx="318">
                  <c:v>-153.5</c:v>
                </c:pt>
                <c:pt idx="319">
                  <c:v>-154.80000000000001</c:v>
                </c:pt>
                <c:pt idx="320">
                  <c:v>-156</c:v>
                </c:pt>
                <c:pt idx="321">
                  <c:v>-157.19999999999999</c:v>
                </c:pt>
                <c:pt idx="322">
                  <c:v>-158.4</c:v>
                </c:pt>
                <c:pt idx="323">
                  <c:v>-159.6</c:v>
                </c:pt>
                <c:pt idx="324">
                  <c:v>-160.80000000000001</c:v>
                </c:pt>
                <c:pt idx="325">
                  <c:v>-162</c:v>
                </c:pt>
                <c:pt idx="326">
                  <c:v>-163.19999999999999</c:v>
                </c:pt>
                <c:pt idx="327">
                  <c:v>-164.4</c:v>
                </c:pt>
                <c:pt idx="328">
                  <c:v>-165.6</c:v>
                </c:pt>
                <c:pt idx="329">
                  <c:v>-166.8</c:v>
                </c:pt>
                <c:pt idx="330">
                  <c:v>-168</c:v>
                </c:pt>
                <c:pt idx="331">
                  <c:v>-169.2</c:v>
                </c:pt>
                <c:pt idx="332">
                  <c:v>-170.4</c:v>
                </c:pt>
                <c:pt idx="333">
                  <c:v>-171.6</c:v>
                </c:pt>
                <c:pt idx="334">
                  <c:v>-172.8</c:v>
                </c:pt>
                <c:pt idx="335">
                  <c:v>-174</c:v>
                </c:pt>
                <c:pt idx="336">
                  <c:v>-175.2</c:v>
                </c:pt>
                <c:pt idx="337">
                  <c:v>-176.4</c:v>
                </c:pt>
                <c:pt idx="338">
                  <c:v>-177.6</c:v>
                </c:pt>
                <c:pt idx="339">
                  <c:v>-178.8</c:v>
                </c:pt>
                <c:pt idx="340">
                  <c:v>-180</c:v>
                </c:pt>
                <c:pt idx="341">
                  <c:v>-181.2</c:v>
                </c:pt>
                <c:pt idx="342">
                  <c:v>-182.4</c:v>
                </c:pt>
                <c:pt idx="343">
                  <c:v>-183.6</c:v>
                </c:pt>
                <c:pt idx="344">
                  <c:v>-184.8</c:v>
                </c:pt>
                <c:pt idx="345">
                  <c:v>-186</c:v>
                </c:pt>
                <c:pt idx="346">
                  <c:v>-187.2</c:v>
                </c:pt>
                <c:pt idx="347">
                  <c:v>-188.4</c:v>
                </c:pt>
                <c:pt idx="348">
                  <c:v>-189.6</c:v>
                </c:pt>
                <c:pt idx="349">
                  <c:v>-190.8</c:v>
                </c:pt>
                <c:pt idx="350">
                  <c:v>-192</c:v>
                </c:pt>
                <c:pt idx="351">
                  <c:v>-193.2</c:v>
                </c:pt>
                <c:pt idx="352">
                  <c:v>-194.4</c:v>
                </c:pt>
                <c:pt idx="353">
                  <c:v>-195.6</c:v>
                </c:pt>
                <c:pt idx="354">
                  <c:v>-196.8</c:v>
                </c:pt>
                <c:pt idx="355">
                  <c:v>-198</c:v>
                </c:pt>
                <c:pt idx="356">
                  <c:v>-199.2</c:v>
                </c:pt>
                <c:pt idx="357">
                  <c:v>-200.4</c:v>
                </c:pt>
                <c:pt idx="358">
                  <c:v>-201.6</c:v>
                </c:pt>
                <c:pt idx="359">
                  <c:v>-202.8</c:v>
                </c:pt>
                <c:pt idx="360">
                  <c:v>-204</c:v>
                </c:pt>
                <c:pt idx="361">
                  <c:v>-205.2</c:v>
                </c:pt>
                <c:pt idx="362">
                  <c:v>-206.4</c:v>
                </c:pt>
                <c:pt idx="363">
                  <c:v>-207.6</c:v>
                </c:pt>
                <c:pt idx="364">
                  <c:v>-208.8</c:v>
                </c:pt>
                <c:pt idx="365">
                  <c:v>-210</c:v>
                </c:pt>
                <c:pt idx="366">
                  <c:v>-211.2</c:v>
                </c:pt>
                <c:pt idx="367">
                  <c:v>-212.4</c:v>
                </c:pt>
                <c:pt idx="368">
                  <c:v>-213.6</c:v>
                </c:pt>
                <c:pt idx="369">
                  <c:v>-214.8</c:v>
                </c:pt>
                <c:pt idx="370">
                  <c:v>-216</c:v>
                </c:pt>
                <c:pt idx="371">
                  <c:v>-217.3</c:v>
                </c:pt>
                <c:pt idx="372">
                  <c:v>-218.5</c:v>
                </c:pt>
                <c:pt idx="373">
                  <c:v>-219.7</c:v>
                </c:pt>
                <c:pt idx="374">
                  <c:v>-220.9</c:v>
                </c:pt>
                <c:pt idx="375">
                  <c:v>-222.1</c:v>
                </c:pt>
                <c:pt idx="376">
                  <c:v>-223.3</c:v>
                </c:pt>
                <c:pt idx="377">
                  <c:v>-224.5</c:v>
                </c:pt>
                <c:pt idx="378">
                  <c:v>-225.7</c:v>
                </c:pt>
                <c:pt idx="379">
                  <c:v>-226.9</c:v>
                </c:pt>
                <c:pt idx="380">
                  <c:v>-228.5</c:v>
                </c:pt>
              </c:numCache>
            </c:numRef>
          </c:xVal>
          <c:yVal>
            <c:numRef>
              <c:f>Feuil1!$G$524:$G$904</c:f>
              <c:numCache>
                <c:formatCode>General</c:formatCode>
                <c:ptCount val="381"/>
                <c:pt idx="0">
                  <c:v>1.8612269207861822</c:v>
                </c:pt>
                <c:pt idx="1">
                  <c:v>1.2135199523525908</c:v>
                </c:pt>
                <c:pt idx="2">
                  <c:v>1.235854675402025</c:v>
                </c:pt>
                <c:pt idx="3">
                  <c:v>1.235854675402025</c:v>
                </c:pt>
                <c:pt idx="4">
                  <c:v>1.2507444907683145</c:v>
                </c:pt>
                <c:pt idx="5">
                  <c:v>1.1911852293031568</c:v>
                </c:pt>
                <c:pt idx="6">
                  <c:v>1.1986301369863015</c:v>
                </c:pt>
                <c:pt idx="7">
                  <c:v>1.1911852293031568</c:v>
                </c:pt>
                <c:pt idx="8">
                  <c:v>1.2135199523525908</c:v>
                </c:pt>
                <c:pt idx="9">
                  <c:v>1.2284097677188803</c:v>
                </c:pt>
                <c:pt idx="10">
                  <c:v>1.2284097677188803</c:v>
                </c:pt>
                <c:pt idx="11">
                  <c:v>1.2209648600357357</c:v>
                </c:pt>
                <c:pt idx="12">
                  <c:v>1.1911852293031568</c:v>
                </c:pt>
                <c:pt idx="13">
                  <c:v>1.2581893984514592</c:v>
                </c:pt>
                <c:pt idx="14">
                  <c:v>1.235854675402025</c:v>
                </c:pt>
                <c:pt idx="15">
                  <c:v>1.1614055985705778</c:v>
                </c:pt>
                <c:pt idx="16">
                  <c:v>1.2432995830851696</c:v>
                </c:pt>
                <c:pt idx="17">
                  <c:v>1.1614055985705778</c:v>
                </c:pt>
                <c:pt idx="18">
                  <c:v>1.1614055985705778</c:v>
                </c:pt>
                <c:pt idx="19">
                  <c:v>1.2284097677188803</c:v>
                </c:pt>
                <c:pt idx="20">
                  <c:v>1.1614055985705778</c:v>
                </c:pt>
                <c:pt idx="21">
                  <c:v>1.2581893984514592</c:v>
                </c:pt>
                <c:pt idx="22">
                  <c:v>1.1390708755211436</c:v>
                </c:pt>
                <c:pt idx="23">
                  <c:v>1.1316259678379987</c:v>
                </c:pt>
                <c:pt idx="24">
                  <c:v>1.1986301369863015</c:v>
                </c:pt>
                <c:pt idx="25">
                  <c:v>1.0720667063728408</c:v>
                </c:pt>
                <c:pt idx="26">
                  <c:v>1.1614055985705778</c:v>
                </c:pt>
                <c:pt idx="27">
                  <c:v>1.0944014294222753</c:v>
                </c:pt>
                <c:pt idx="28">
                  <c:v>1.0646217986896962</c:v>
                </c:pt>
                <c:pt idx="29">
                  <c:v>1.1762954139368673</c:v>
                </c:pt>
                <c:pt idx="30">
                  <c:v>1.0944014294222753</c:v>
                </c:pt>
                <c:pt idx="31">
                  <c:v>1.183740321620012</c:v>
                </c:pt>
                <c:pt idx="32">
                  <c:v>1.1465157832042885</c:v>
                </c:pt>
                <c:pt idx="33">
                  <c:v>1.0571768910065515</c:v>
                </c:pt>
                <c:pt idx="34">
                  <c:v>1.1465157832042885</c:v>
                </c:pt>
                <c:pt idx="35">
                  <c:v>1.0646217986896962</c:v>
                </c:pt>
                <c:pt idx="36">
                  <c:v>1.1241810601548541</c:v>
                </c:pt>
                <c:pt idx="37">
                  <c:v>1.0944014294222753</c:v>
                </c:pt>
                <c:pt idx="38">
                  <c:v>1.0646217986896962</c:v>
                </c:pt>
                <c:pt idx="39">
                  <c:v>1.0646217986896962</c:v>
                </c:pt>
                <c:pt idx="40">
                  <c:v>1.042287075640262</c:v>
                </c:pt>
                <c:pt idx="41">
                  <c:v>1.0571768910065515</c:v>
                </c:pt>
                <c:pt idx="42">
                  <c:v>1.0348421679571174</c:v>
                </c:pt>
                <c:pt idx="43">
                  <c:v>1.0199523525908281</c:v>
                </c:pt>
                <c:pt idx="44">
                  <c:v>1.0199523525908281</c:v>
                </c:pt>
                <c:pt idx="45">
                  <c:v>1.0273972602739725</c:v>
                </c:pt>
                <c:pt idx="46">
                  <c:v>0.93805836807623588</c:v>
                </c:pt>
                <c:pt idx="47">
                  <c:v>0.99761762954139377</c:v>
                </c:pt>
                <c:pt idx="48">
                  <c:v>0.84127456819535429</c:v>
                </c:pt>
                <c:pt idx="49">
                  <c:v>0.90083382966051218</c:v>
                </c:pt>
                <c:pt idx="50">
                  <c:v>0.87849910661107811</c:v>
                </c:pt>
                <c:pt idx="51">
                  <c:v>0.78916021441334128</c:v>
                </c:pt>
                <c:pt idx="52">
                  <c:v>0.75193567599761768</c:v>
                </c:pt>
                <c:pt idx="53">
                  <c:v>0.70726622989874921</c:v>
                </c:pt>
                <c:pt idx="54">
                  <c:v>0.5807027992852889</c:v>
                </c:pt>
                <c:pt idx="55">
                  <c:v>0.57325789160214424</c:v>
                </c:pt>
                <c:pt idx="56">
                  <c:v>0.42435973793924958</c:v>
                </c:pt>
                <c:pt idx="57">
                  <c:v>0.21590232281119714</c:v>
                </c:pt>
                <c:pt idx="58">
                  <c:v>0.1265634306134604</c:v>
                </c:pt>
                <c:pt idx="59">
                  <c:v>2.2334723049434187E-2</c:v>
                </c:pt>
                <c:pt idx="60">
                  <c:v>0.17123287671232879</c:v>
                </c:pt>
                <c:pt idx="61">
                  <c:v>0.40946992257296011</c:v>
                </c:pt>
                <c:pt idx="62">
                  <c:v>0.64026206075044667</c:v>
                </c:pt>
                <c:pt idx="63">
                  <c:v>0.92316855270994647</c:v>
                </c:pt>
                <c:pt idx="64">
                  <c:v>1.287969029184038</c:v>
                </c:pt>
                <c:pt idx="65">
                  <c:v>1.6602144133412746</c:v>
                </c:pt>
                <c:pt idx="66">
                  <c:v>2.0994639666468138</c:v>
                </c:pt>
                <c:pt idx="67">
                  <c:v>2.6429422275163788</c:v>
                </c:pt>
                <c:pt idx="68">
                  <c:v>3.1938653960690893</c:v>
                </c:pt>
                <c:pt idx="69">
                  <c:v>3.9979154258487202</c:v>
                </c:pt>
                <c:pt idx="70">
                  <c:v>4.8168552709946395</c:v>
                </c:pt>
                <c:pt idx="71">
                  <c:v>5.6879094699225732</c:v>
                </c:pt>
                <c:pt idx="72">
                  <c:v>7.0279928528886249</c:v>
                </c:pt>
                <c:pt idx="73">
                  <c:v>8.4797498511018468</c:v>
                </c:pt>
                <c:pt idx="74">
                  <c:v>10.177188802858845</c:v>
                </c:pt>
                <c:pt idx="75">
                  <c:v>12.589338892197738</c:v>
                </c:pt>
                <c:pt idx="76">
                  <c:v>15.016378796902922</c:v>
                </c:pt>
                <c:pt idx="77">
                  <c:v>18.225134008338298</c:v>
                </c:pt>
                <c:pt idx="78">
                  <c:v>22.200714711137586</c:v>
                </c:pt>
                <c:pt idx="79">
                  <c:v>26.749553305539013</c:v>
                </c:pt>
                <c:pt idx="80">
                  <c:v>32.199225729600954</c:v>
                </c:pt>
                <c:pt idx="81">
                  <c:v>38.006253722453842</c:v>
                </c:pt>
                <c:pt idx="82">
                  <c:v>44.50565812983919</c:v>
                </c:pt>
                <c:pt idx="83">
                  <c:v>51.206075044669454</c:v>
                </c:pt>
                <c:pt idx="84">
                  <c:v>57.854377605717687</c:v>
                </c:pt>
                <c:pt idx="85">
                  <c:v>64.554794520547944</c:v>
                </c:pt>
                <c:pt idx="86">
                  <c:v>69.974687313877297</c:v>
                </c:pt>
                <c:pt idx="87">
                  <c:v>75.498808814770697</c:v>
                </c:pt>
                <c:pt idx="88">
                  <c:v>79.489279332936263</c:v>
                </c:pt>
                <c:pt idx="89">
                  <c:v>83.062835020845739</c:v>
                </c:pt>
                <c:pt idx="90">
                  <c:v>86.323704586063144</c:v>
                </c:pt>
                <c:pt idx="91">
                  <c:v>88.281715306730206</c:v>
                </c:pt>
                <c:pt idx="92">
                  <c:v>90.061048243001792</c:v>
                </c:pt>
                <c:pt idx="93">
                  <c:v>91.780821917808225</c:v>
                </c:pt>
                <c:pt idx="94">
                  <c:v>92.674210839785601</c:v>
                </c:pt>
                <c:pt idx="95">
                  <c:v>93.5750446694461</c:v>
                </c:pt>
                <c:pt idx="96">
                  <c:v>94.729005360333531</c:v>
                </c:pt>
                <c:pt idx="97">
                  <c:v>95.108695652173907</c:v>
                </c:pt>
                <c:pt idx="98">
                  <c:v>95.771292435973791</c:v>
                </c:pt>
                <c:pt idx="99">
                  <c:v>96.38921977367481</c:v>
                </c:pt>
                <c:pt idx="100">
                  <c:v>96.567897558070285</c:v>
                </c:pt>
                <c:pt idx="101">
                  <c:v>96.925253126861236</c:v>
                </c:pt>
                <c:pt idx="102">
                  <c:v>97.18582489577129</c:v>
                </c:pt>
                <c:pt idx="103">
                  <c:v>97.386837403216205</c:v>
                </c:pt>
                <c:pt idx="104">
                  <c:v>97.595294818344257</c:v>
                </c:pt>
                <c:pt idx="105">
                  <c:v>97.930315664085768</c:v>
                </c:pt>
                <c:pt idx="106">
                  <c:v>97.893091125670054</c:v>
                </c:pt>
                <c:pt idx="107">
                  <c:v>98.161107802263246</c:v>
                </c:pt>
                <c:pt idx="108">
                  <c:v>98.220667063728413</c:v>
                </c:pt>
                <c:pt idx="109">
                  <c:v>98.563132817153061</c:v>
                </c:pt>
                <c:pt idx="110">
                  <c:v>98.645026801667669</c:v>
                </c:pt>
                <c:pt idx="111">
                  <c:v>98.503573555687922</c:v>
                </c:pt>
                <c:pt idx="112">
                  <c:v>99.04705181655747</c:v>
                </c:pt>
                <c:pt idx="113">
                  <c:v>98.786480047647402</c:v>
                </c:pt>
                <c:pt idx="114">
                  <c:v>98.764145324597976</c:v>
                </c:pt>
                <c:pt idx="115">
                  <c:v>98.816259678379978</c:v>
                </c:pt>
                <c:pt idx="116">
                  <c:v>98.853484216795721</c:v>
                </c:pt>
                <c:pt idx="117">
                  <c:v>98.920488385944026</c:v>
                </c:pt>
                <c:pt idx="118">
                  <c:v>98.771590232281113</c:v>
                </c:pt>
                <c:pt idx="119">
                  <c:v>98.972602739726028</c:v>
                </c:pt>
                <c:pt idx="120">
                  <c:v>99.009827278141756</c:v>
                </c:pt>
                <c:pt idx="121">
                  <c:v>99.099166170339501</c:v>
                </c:pt>
                <c:pt idx="122">
                  <c:v>98.927933293627163</c:v>
                </c:pt>
                <c:pt idx="123">
                  <c:v>99.218284693269823</c:v>
                </c:pt>
                <c:pt idx="124">
                  <c:v>99.136390708755215</c:v>
                </c:pt>
                <c:pt idx="125">
                  <c:v>99.032162001191196</c:v>
                </c:pt>
                <c:pt idx="126">
                  <c:v>99.143835616438352</c:v>
                </c:pt>
                <c:pt idx="127">
                  <c:v>99.188505062537217</c:v>
                </c:pt>
                <c:pt idx="128">
                  <c:v>99.188505062537217</c:v>
                </c:pt>
                <c:pt idx="129">
                  <c:v>99.233174508636097</c:v>
                </c:pt>
                <c:pt idx="130">
                  <c:v>99.285288862418113</c:v>
                </c:pt>
                <c:pt idx="131">
                  <c:v>99.18106015485408</c:v>
                </c:pt>
                <c:pt idx="132">
                  <c:v>99.151280524121503</c:v>
                </c:pt>
                <c:pt idx="133">
                  <c:v>99.292733770101265</c:v>
                </c:pt>
                <c:pt idx="134">
                  <c:v>99.106611078022638</c:v>
                </c:pt>
                <c:pt idx="135">
                  <c:v>99.091721262656336</c:v>
                </c:pt>
                <c:pt idx="136">
                  <c:v>99.359737939249555</c:v>
                </c:pt>
                <c:pt idx="137">
                  <c:v>99.262954139368688</c:v>
                </c:pt>
                <c:pt idx="138">
                  <c:v>99.136390708755215</c:v>
                </c:pt>
                <c:pt idx="139">
                  <c:v>98.987492555092331</c:v>
                </c:pt>
                <c:pt idx="140">
                  <c:v>98.860929124478858</c:v>
                </c:pt>
                <c:pt idx="141">
                  <c:v>99.248064324002399</c:v>
                </c:pt>
                <c:pt idx="142">
                  <c:v>98.84603930911257</c:v>
                </c:pt>
                <c:pt idx="143">
                  <c:v>98.771590232281113</c:v>
                </c:pt>
                <c:pt idx="144">
                  <c:v>99.411852293031572</c:v>
                </c:pt>
                <c:pt idx="145">
                  <c:v>98.920488385944026</c:v>
                </c:pt>
                <c:pt idx="146">
                  <c:v>99.210839785586657</c:v>
                </c:pt>
                <c:pt idx="147">
                  <c:v>99.47141155449674</c:v>
                </c:pt>
                <c:pt idx="148">
                  <c:v>99.106611078022638</c:v>
                </c:pt>
                <c:pt idx="149">
                  <c:v>99.285288862418113</c:v>
                </c:pt>
                <c:pt idx="150">
                  <c:v>99.396962477665269</c:v>
                </c:pt>
                <c:pt idx="151">
                  <c:v>99.18106015485408</c:v>
                </c:pt>
                <c:pt idx="152">
                  <c:v>99.322513400833827</c:v>
                </c:pt>
                <c:pt idx="153">
                  <c:v>99.344848123883267</c:v>
                </c:pt>
                <c:pt idx="154">
                  <c:v>99.061941631923773</c:v>
                </c:pt>
                <c:pt idx="155">
                  <c:v>99.411852293031572</c:v>
                </c:pt>
                <c:pt idx="156">
                  <c:v>99.545860631328182</c:v>
                </c:pt>
                <c:pt idx="157">
                  <c:v>99.106611078022638</c:v>
                </c:pt>
                <c:pt idx="158">
                  <c:v>99.382072662299009</c:v>
                </c:pt>
                <c:pt idx="159">
                  <c:v>99.396962477665269</c:v>
                </c:pt>
                <c:pt idx="160">
                  <c:v>99.158725431804655</c:v>
                </c:pt>
                <c:pt idx="161">
                  <c:v>99.329958308516979</c:v>
                </c:pt>
                <c:pt idx="162">
                  <c:v>99.329958308516979</c:v>
                </c:pt>
                <c:pt idx="163">
                  <c:v>99.002382370458605</c:v>
                </c:pt>
                <c:pt idx="164">
                  <c:v>99.054496724240636</c:v>
                </c:pt>
                <c:pt idx="165">
                  <c:v>99.560750446694456</c:v>
                </c:pt>
                <c:pt idx="166">
                  <c:v>99.084276354973213</c:v>
                </c:pt>
                <c:pt idx="167">
                  <c:v>98.987492555092331</c:v>
                </c:pt>
                <c:pt idx="168">
                  <c:v>99.307623585467525</c:v>
                </c:pt>
                <c:pt idx="169">
                  <c:v>99.218284693269823</c:v>
                </c:pt>
                <c:pt idx="170">
                  <c:v>99.411852293031572</c:v>
                </c:pt>
                <c:pt idx="171">
                  <c:v>99.322513400833827</c:v>
                </c:pt>
                <c:pt idx="172">
                  <c:v>99.367182846932707</c:v>
                </c:pt>
                <c:pt idx="173">
                  <c:v>99.210839785586657</c:v>
                </c:pt>
                <c:pt idx="174">
                  <c:v>99.441631923764135</c:v>
                </c:pt>
                <c:pt idx="175">
                  <c:v>99.404407385348435</c:v>
                </c:pt>
                <c:pt idx="176">
                  <c:v>99.292733770101265</c:v>
                </c:pt>
                <c:pt idx="177">
                  <c:v>99.248064324002399</c:v>
                </c:pt>
                <c:pt idx="178">
                  <c:v>99.329958308516979</c:v>
                </c:pt>
                <c:pt idx="179">
                  <c:v>99.389517569982132</c:v>
                </c:pt>
                <c:pt idx="180">
                  <c:v>99.329958308516979</c:v>
                </c:pt>
                <c:pt idx="181">
                  <c:v>99.456521739130437</c:v>
                </c:pt>
                <c:pt idx="182">
                  <c:v>99.530970815961879</c:v>
                </c:pt>
                <c:pt idx="183">
                  <c:v>99.404407385348435</c:v>
                </c:pt>
                <c:pt idx="184">
                  <c:v>99.635199523525912</c:v>
                </c:pt>
                <c:pt idx="185">
                  <c:v>99.635199523525912</c:v>
                </c:pt>
                <c:pt idx="186">
                  <c:v>100</c:v>
                </c:pt>
                <c:pt idx="187">
                  <c:v>99.642644431209064</c:v>
                </c:pt>
                <c:pt idx="188">
                  <c:v>99.538415723645031</c:v>
                </c:pt>
                <c:pt idx="189">
                  <c:v>99.679868969624778</c:v>
                </c:pt>
                <c:pt idx="190">
                  <c:v>99.508636092912454</c:v>
                </c:pt>
                <c:pt idx="191">
                  <c:v>99.568195354377622</c:v>
                </c:pt>
                <c:pt idx="192">
                  <c:v>99.761762954139371</c:v>
                </c:pt>
                <c:pt idx="193">
                  <c:v>99.538415723645031</c:v>
                </c:pt>
                <c:pt idx="194">
                  <c:v>99.731983323406808</c:v>
                </c:pt>
                <c:pt idx="195">
                  <c:v>99.791542584871948</c:v>
                </c:pt>
                <c:pt idx="196">
                  <c:v>99.560750446694456</c:v>
                </c:pt>
                <c:pt idx="197">
                  <c:v>99.642644431209064</c:v>
                </c:pt>
                <c:pt idx="198">
                  <c:v>99.86599166170339</c:v>
                </c:pt>
                <c:pt idx="199">
                  <c:v>99.538415723645031</c:v>
                </c:pt>
                <c:pt idx="200">
                  <c:v>99.627754615842761</c:v>
                </c:pt>
                <c:pt idx="201">
                  <c:v>99.501191185229317</c:v>
                </c:pt>
                <c:pt idx="202">
                  <c:v>99.813877307921388</c:v>
                </c:pt>
                <c:pt idx="203">
                  <c:v>99.650089338892201</c:v>
                </c:pt>
                <c:pt idx="204">
                  <c:v>99.605419892793321</c:v>
                </c:pt>
                <c:pt idx="205">
                  <c:v>99.530970815961879</c:v>
                </c:pt>
                <c:pt idx="206">
                  <c:v>99.657534246575352</c:v>
                </c:pt>
                <c:pt idx="207">
                  <c:v>99.650089338892201</c:v>
                </c:pt>
                <c:pt idx="208">
                  <c:v>99.575640262060759</c:v>
                </c:pt>
                <c:pt idx="209">
                  <c:v>99.672424061941626</c:v>
                </c:pt>
                <c:pt idx="210">
                  <c:v>99.746873138773068</c:v>
                </c:pt>
                <c:pt idx="211">
                  <c:v>99.344848123883267</c:v>
                </c:pt>
                <c:pt idx="212">
                  <c:v>99.545860631328182</c:v>
                </c:pt>
                <c:pt idx="213">
                  <c:v>99.679868969624778</c:v>
                </c:pt>
                <c:pt idx="214">
                  <c:v>99.329958308516979</c:v>
                </c:pt>
                <c:pt idx="215">
                  <c:v>99.225729600952945</c:v>
                </c:pt>
                <c:pt idx="216">
                  <c:v>99.679868969624778</c:v>
                </c:pt>
                <c:pt idx="217">
                  <c:v>99.389517569982132</c:v>
                </c:pt>
                <c:pt idx="218">
                  <c:v>99.292733770101265</c:v>
                </c:pt>
                <c:pt idx="219">
                  <c:v>99.568195354377622</c:v>
                </c:pt>
                <c:pt idx="220">
                  <c:v>99.233174508636097</c:v>
                </c:pt>
                <c:pt idx="221">
                  <c:v>99.493746277546151</c:v>
                </c:pt>
                <c:pt idx="222">
                  <c:v>99.389517569982132</c:v>
                </c:pt>
                <c:pt idx="223">
                  <c:v>99.270399047051825</c:v>
                </c:pt>
                <c:pt idx="224">
                  <c:v>99.33740321620013</c:v>
                </c:pt>
                <c:pt idx="225">
                  <c:v>99.188505062537217</c:v>
                </c:pt>
                <c:pt idx="226">
                  <c:v>99.426742108397875</c:v>
                </c:pt>
                <c:pt idx="227">
                  <c:v>99.344848123883267</c:v>
                </c:pt>
                <c:pt idx="228">
                  <c:v>99.136390708755215</c:v>
                </c:pt>
                <c:pt idx="229">
                  <c:v>99.300178677784402</c:v>
                </c:pt>
                <c:pt idx="230">
                  <c:v>99.225729600952945</c:v>
                </c:pt>
                <c:pt idx="231">
                  <c:v>99.262954139368688</c:v>
                </c:pt>
                <c:pt idx="232">
                  <c:v>99.374627754615844</c:v>
                </c:pt>
                <c:pt idx="233">
                  <c:v>99.329958308516979</c:v>
                </c:pt>
                <c:pt idx="234">
                  <c:v>99.04705181655747</c:v>
                </c:pt>
                <c:pt idx="235">
                  <c:v>99.024717093508045</c:v>
                </c:pt>
                <c:pt idx="236">
                  <c:v>99.240619416319248</c:v>
                </c:pt>
                <c:pt idx="237">
                  <c:v>99.188505062537217</c:v>
                </c:pt>
                <c:pt idx="238">
                  <c:v>99.18106015485408</c:v>
                </c:pt>
                <c:pt idx="239">
                  <c:v>99.017272185824908</c:v>
                </c:pt>
                <c:pt idx="240">
                  <c:v>99.31506849315069</c:v>
                </c:pt>
                <c:pt idx="241">
                  <c:v>99.33740321620013</c:v>
                </c:pt>
                <c:pt idx="242">
                  <c:v>99.262954139368688</c:v>
                </c:pt>
                <c:pt idx="243">
                  <c:v>99.508636092912454</c:v>
                </c:pt>
                <c:pt idx="244">
                  <c:v>99.374627754615844</c:v>
                </c:pt>
                <c:pt idx="245">
                  <c:v>99.374627754615844</c:v>
                </c:pt>
                <c:pt idx="246">
                  <c:v>99.486301369863014</c:v>
                </c:pt>
                <c:pt idx="247">
                  <c:v>99.359737939249555</c:v>
                </c:pt>
                <c:pt idx="248">
                  <c:v>99.367182846932707</c:v>
                </c:pt>
                <c:pt idx="249">
                  <c:v>99.4490768314473</c:v>
                </c:pt>
                <c:pt idx="250">
                  <c:v>99.404407385348435</c:v>
                </c:pt>
                <c:pt idx="251">
                  <c:v>99.121500893388912</c:v>
                </c:pt>
                <c:pt idx="252">
                  <c:v>99.33740321620013</c:v>
                </c:pt>
                <c:pt idx="253">
                  <c:v>99.352293031566404</c:v>
                </c:pt>
                <c:pt idx="254">
                  <c:v>99.642644431209064</c:v>
                </c:pt>
                <c:pt idx="255">
                  <c:v>99.426742108397875</c:v>
                </c:pt>
                <c:pt idx="256">
                  <c:v>99.404407385348435</c:v>
                </c:pt>
                <c:pt idx="257">
                  <c:v>99.33740321620013</c:v>
                </c:pt>
                <c:pt idx="258">
                  <c:v>99.33740321620013</c:v>
                </c:pt>
                <c:pt idx="259">
                  <c:v>99.210839785586657</c:v>
                </c:pt>
                <c:pt idx="260">
                  <c:v>99.225729600952945</c:v>
                </c:pt>
                <c:pt idx="261">
                  <c:v>99.300178677784402</c:v>
                </c:pt>
                <c:pt idx="262">
                  <c:v>99.061941631923773</c:v>
                </c:pt>
                <c:pt idx="263">
                  <c:v>99.061941631923773</c:v>
                </c:pt>
                <c:pt idx="264">
                  <c:v>99.188505062537217</c:v>
                </c:pt>
                <c:pt idx="265">
                  <c:v>99.024717093508045</c:v>
                </c:pt>
                <c:pt idx="266">
                  <c:v>98.994937462775468</c:v>
                </c:pt>
                <c:pt idx="267">
                  <c:v>99.114055985705775</c:v>
                </c:pt>
                <c:pt idx="268">
                  <c:v>98.965157832042891</c:v>
                </c:pt>
                <c:pt idx="269">
                  <c:v>98.823704586063144</c:v>
                </c:pt>
                <c:pt idx="270">
                  <c:v>98.875818939845146</c:v>
                </c:pt>
                <c:pt idx="271">
                  <c:v>98.697141155449671</c:v>
                </c:pt>
                <c:pt idx="272">
                  <c:v>98.764145324597976</c:v>
                </c:pt>
                <c:pt idx="273">
                  <c:v>98.503573555687922</c:v>
                </c:pt>
                <c:pt idx="274">
                  <c:v>98.317450863609295</c:v>
                </c:pt>
                <c:pt idx="275">
                  <c:v>98.235556879094702</c:v>
                </c:pt>
                <c:pt idx="276">
                  <c:v>98.056879094699241</c:v>
                </c:pt>
                <c:pt idx="277">
                  <c:v>98.019654556283513</c:v>
                </c:pt>
                <c:pt idx="278">
                  <c:v>97.885646217986903</c:v>
                </c:pt>
                <c:pt idx="279">
                  <c:v>97.677188802858836</c:v>
                </c:pt>
                <c:pt idx="280">
                  <c:v>97.446396664681359</c:v>
                </c:pt>
                <c:pt idx="281">
                  <c:v>97.066706372840983</c:v>
                </c:pt>
                <c:pt idx="282">
                  <c:v>96.768910065515186</c:v>
                </c:pt>
                <c:pt idx="283">
                  <c:v>96.29988088147708</c:v>
                </c:pt>
                <c:pt idx="284">
                  <c:v>96.016974389517571</c:v>
                </c:pt>
                <c:pt idx="285">
                  <c:v>95.644729005360347</c:v>
                </c:pt>
                <c:pt idx="286">
                  <c:v>94.721560452650394</c:v>
                </c:pt>
                <c:pt idx="287">
                  <c:v>94.192972007147119</c:v>
                </c:pt>
                <c:pt idx="288">
                  <c:v>92.934782608695656</c:v>
                </c:pt>
                <c:pt idx="289">
                  <c:v>92.093508040500311</c:v>
                </c:pt>
                <c:pt idx="290">
                  <c:v>89.964264443120911</c:v>
                </c:pt>
                <c:pt idx="291">
                  <c:v>88.013698630137</c:v>
                </c:pt>
                <c:pt idx="292">
                  <c:v>85.601548540798106</c:v>
                </c:pt>
                <c:pt idx="293">
                  <c:v>82.02799285288863</c:v>
                </c:pt>
                <c:pt idx="294">
                  <c:v>77.650387135199523</c:v>
                </c:pt>
                <c:pt idx="295">
                  <c:v>73.198332340678974</c:v>
                </c:pt>
                <c:pt idx="296">
                  <c:v>67.406194163192396</c:v>
                </c:pt>
                <c:pt idx="297">
                  <c:v>60.988683740321626</c:v>
                </c:pt>
                <c:pt idx="298">
                  <c:v>54.78707564026206</c:v>
                </c:pt>
                <c:pt idx="299">
                  <c:v>47.900536033353191</c:v>
                </c:pt>
                <c:pt idx="300">
                  <c:v>41.430911256700419</c:v>
                </c:pt>
                <c:pt idx="301">
                  <c:v>35.497319833234073</c:v>
                </c:pt>
                <c:pt idx="302">
                  <c:v>29.504169148302566</c:v>
                </c:pt>
                <c:pt idx="303">
                  <c:v>24.821322215604528</c:v>
                </c:pt>
                <c:pt idx="304">
                  <c:v>20.696843359142349</c:v>
                </c:pt>
                <c:pt idx="305">
                  <c:v>16.966944609886838</c:v>
                </c:pt>
                <c:pt idx="306">
                  <c:v>14.16765932102442</c:v>
                </c:pt>
                <c:pt idx="307">
                  <c:v>11.815068493150685</c:v>
                </c:pt>
                <c:pt idx="308">
                  <c:v>9.648600357355571</c:v>
                </c:pt>
                <c:pt idx="309">
                  <c:v>8.1149493746277557</c:v>
                </c:pt>
                <c:pt idx="310">
                  <c:v>6.6706372840976789</c:v>
                </c:pt>
                <c:pt idx="311">
                  <c:v>5.4943418701608095</c:v>
                </c:pt>
                <c:pt idx="312">
                  <c:v>4.5265038713519949</c:v>
                </c:pt>
                <c:pt idx="313">
                  <c:v>3.7298987492555091</c:v>
                </c:pt>
                <c:pt idx="314">
                  <c:v>3.0002977963073261</c:v>
                </c:pt>
                <c:pt idx="315">
                  <c:v>2.3525908278737346</c:v>
                </c:pt>
                <c:pt idx="316">
                  <c:v>1.8463371054198929</c:v>
                </c:pt>
                <c:pt idx="317">
                  <c:v>1.3773079213817752</c:v>
                </c:pt>
                <c:pt idx="318">
                  <c:v>1.0348421679571174</c:v>
                </c:pt>
                <c:pt idx="319">
                  <c:v>0.69982132221560445</c:v>
                </c:pt>
                <c:pt idx="320">
                  <c:v>0.4764740917212627</c:v>
                </c:pt>
                <c:pt idx="321">
                  <c:v>0.31268612269207863</c:v>
                </c:pt>
                <c:pt idx="322">
                  <c:v>0.10422870756402623</c:v>
                </c:pt>
                <c:pt idx="323">
                  <c:v>5.9559261465157838E-2</c:v>
                </c:pt>
                <c:pt idx="324">
                  <c:v>0.21590232281119714</c:v>
                </c:pt>
                <c:pt idx="325">
                  <c:v>0.32013103037522334</c:v>
                </c:pt>
                <c:pt idx="326">
                  <c:v>0.40946992257296011</c:v>
                </c:pt>
                <c:pt idx="327">
                  <c:v>0.45413936867182852</c:v>
                </c:pt>
                <c:pt idx="328">
                  <c:v>0.52114353782013101</c:v>
                </c:pt>
                <c:pt idx="329">
                  <c:v>0.55092316855270995</c:v>
                </c:pt>
                <c:pt idx="330">
                  <c:v>0.59559261465157842</c:v>
                </c:pt>
                <c:pt idx="331">
                  <c:v>0.67004169148302561</c:v>
                </c:pt>
                <c:pt idx="332">
                  <c:v>0.69237641453245979</c:v>
                </c:pt>
                <c:pt idx="333">
                  <c:v>0.67748659916617038</c:v>
                </c:pt>
                <c:pt idx="334">
                  <c:v>0.73704586063132826</c:v>
                </c:pt>
                <c:pt idx="335">
                  <c:v>0.73704586063132826</c:v>
                </c:pt>
                <c:pt idx="336">
                  <c:v>0.78916021441334128</c:v>
                </c:pt>
                <c:pt idx="337">
                  <c:v>0.74449076831447303</c:v>
                </c:pt>
                <c:pt idx="338">
                  <c:v>0.76682549136390721</c:v>
                </c:pt>
                <c:pt idx="339">
                  <c:v>0.79660512209648615</c:v>
                </c:pt>
                <c:pt idx="340">
                  <c:v>0.78171530673019662</c:v>
                </c:pt>
                <c:pt idx="341">
                  <c:v>0.80405002977963069</c:v>
                </c:pt>
                <c:pt idx="342">
                  <c:v>0.84127456819535429</c:v>
                </c:pt>
                <c:pt idx="343">
                  <c:v>0.78171530673019662</c:v>
                </c:pt>
                <c:pt idx="344">
                  <c:v>0.82638475282906498</c:v>
                </c:pt>
                <c:pt idx="345">
                  <c:v>0.83382966051220986</c:v>
                </c:pt>
                <c:pt idx="346">
                  <c:v>0.81893984514592022</c:v>
                </c:pt>
                <c:pt idx="347">
                  <c:v>0.85616438356164382</c:v>
                </c:pt>
                <c:pt idx="348">
                  <c:v>0.83382966051220986</c:v>
                </c:pt>
                <c:pt idx="349">
                  <c:v>0.85616438356164382</c:v>
                </c:pt>
                <c:pt idx="350">
                  <c:v>0.89338892197736752</c:v>
                </c:pt>
                <c:pt idx="351">
                  <c:v>0.90083382966051218</c:v>
                </c:pt>
                <c:pt idx="352">
                  <c:v>0.87849910661107811</c:v>
                </c:pt>
                <c:pt idx="353">
                  <c:v>0.90827873734365705</c:v>
                </c:pt>
                <c:pt idx="354">
                  <c:v>0.90827873734365705</c:v>
                </c:pt>
                <c:pt idx="355">
                  <c:v>0.90083382966051218</c:v>
                </c:pt>
                <c:pt idx="356">
                  <c:v>0.90083382966051218</c:v>
                </c:pt>
                <c:pt idx="357">
                  <c:v>0.90083382966051218</c:v>
                </c:pt>
                <c:pt idx="358">
                  <c:v>0.90083382966051218</c:v>
                </c:pt>
                <c:pt idx="359">
                  <c:v>0.96783799880881483</c:v>
                </c:pt>
                <c:pt idx="360">
                  <c:v>0.92316855270994647</c:v>
                </c:pt>
                <c:pt idx="361">
                  <c:v>0.91572364502680159</c:v>
                </c:pt>
                <c:pt idx="362">
                  <c:v>0.93805836807623588</c:v>
                </c:pt>
                <c:pt idx="363">
                  <c:v>0.93061346039309112</c:v>
                </c:pt>
                <c:pt idx="364">
                  <c:v>0.92316855270994647</c:v>
                </c:pt>
                <c:pt idx="365">
                  <c:v>0.99761762954139377</c:v>
                </c:pt>
                <c:pt idx="366">
                  <c:v>0.96039309112567006</c:v>
                </c:pt>
                <c:pt idx="367">
                  <c:v>0.99017272185824912</c:v>
                </c:pt>
                <c:pt idx="368">
                  <c:v>0.97528290649195948</c:v>
                </c:pt>
                <c:pt idx="369">
                  <c:v>0.98272781417510435</c:v>
                </c:pt>
                <c:pt idx="370">
                  <c:v>1.0050625372245385</c:v>
                </c:pt>
                <c:pt idx="371">
                  <c:v>0.99761762954139377</c:v>
                </c:pt>
                <c:pt idx="372">
                  <c:v>1.0348421679571174</c:v>
                </c:pt>
                <c:pt idx="373">
                  <c:v>1.0720667063728408</c:v>
                </c:pt>
                <c:pt idx="374">
                  <c:v>1.0125074449076832</c:v>
                </c:pt>
                <c:pt idx="375">
                  <c:v>1.0571768910065515</c:v>
                </c:pt>
                <c:pt idx="376">
                  <c:v>1.042287075640262</c:v>
                </c:pt>
                <c:pt idx="377">
                  <c:v>1.0646217986896962</c:v>
                </c:pt>
                <c:pt idx="378">
                  <c:v>1.0720667063728408</c:v>
                </c:pt>
                <c:pt idx="379">
                  <c:v>1.0497319833234069</c:v>
                </c:pt>
                <c:pt idx="380">
                  <c:v>1.042287075640262</c:v>
                </c:pt>
              </c:numCache>
            </c:numRef>
          </c:yVal>
          <c:smooth val="1"/>
          <c:extLst>
            <c:ext xmlns:c16="http://schemas.microsoft.com/office/drawing/2014/chart" uri="{C3380CC4-5D6E-409C-BE32-E72D297353CC}">
              <c16:uniqueId val="{00000004-1598-4664-87BA-2E01496D3646}"/>
            </c:ext>
          </c:extLst>
        </c:ser>
        <c:dLbls>
          <c:showLegendKey val="0"/>
          <c:showVal val="0"/>
          <c:showCatName val="0"/>
          <c:showSerName val="0"/>
          <c:showPercent val="0"/>
          <c:showBubbleSize val="0"/>
        </c:dLbls>
        <c:axId val="78428032"/>
        <c:axId val="78438400"/>
      </c:scatterChart>
      <c:valAx>
        <c:axId val="78428032"/>
        <c:scaling>
          <c:orientation val="minMax"/>
          <c:max val="250"/>
          <c:min val="-2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438400"/>
        <c:crosses val="autoZero"/>
        <c:crossBetween val="midCat"/>
      </c:valAx>
      <c:valAx>
        <c:axId val="784384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42803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Inline</c:v>
          </c:tx>
          <c:spPr>
            <a:ln w="9525" cap="rnd">
              <a:solidFill>
                <a:schemeClr val="accent1"/>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Feuil1!$F$18:$F$271</c:f>
              <c:numCache>
                <c:formatCode>General</c:formatCode>
                <c:ptCount val="254"/>
                <c:pt idx="0">
                  <c:v>0</c:v>
                </c:pt>
                <c:pt idx="1">
                  <c:v>2.3199999999999998</c:v>
                </c:pt>
                <c:pt idx="2">
                  <c:v>1.29</c:v>
                </c:pt>
                <c:pt idx="3">
                  <c:v>1.26</c:v>
                </c:pt>
                <c:pt idx="4">
                  <c:v>1.32</c:v>
                </c:pt>
                <c:pt idx="5">
                  <c:v>1.25</c:v>
                </c:pt>
                <c:pt idx="6">
                  <c:v>1.26</c:v>
                </c:pt>
                <c:pt idx="7">
                  <c:v>1.24</c:v>
                </c:pt>
                <c:pt idx="8">
                  <c:v>1.27</c:v>
                </c:pt>
                <c:pt idx="9">
                  <c:v>1.22</c:v>
                </c:pt>
                <c:pt idx="10">
                  <c:v>1.22</c:v>
                </c:pt>
                <c:pt idx="11">
                  <c:v>1.22</c:v>
                </c:pt>
                <c:pt idx="12">
                  <c:v>1.27</c:v>
                </c:pt>
                <c:pt idx="13">
                  <c:v>1.21</c:v>
                </c:pt>
                <c:pt idx="14">
                  <c:v>1.27</c:v>
                </c:pt>
                <c:pt idx="15">
                  <c:v>1.25</c:v>
                </c:pt>
                <c:pt idx="16">
                  <c:v>1.23</c:v>
                </c:pt>
                <c:pt idx="17">
                  <c:v>1.31</c:v>
                </c:pt>
                <c:pt idx="18">
                  <c:v>1.27</c:v>
                </c:pt>
                <c:pt idx="19">
                  <c:v>1.29</c:v>
                </c:pt>
                <c:pt idx="20">
                  <c:v>1.27</c:v>
                </c:pt>
                <c:pt idx="21">
                  <c:v>1.32</c:v>
                </c:pt>
                <c:pt idx="22">
                  <c:v>1.31</c:v>
                </c:pt>
                <c:pt idx="23">
                  <c:v>1.29</c:v>
                </c:pt>
                <c:pt idx="24">
                  <c:v>1.27</c:v>
                </c:pt>
                <c:pt idx="25">
                  <c:v>1.31</c:v>
                </c:pt>
                <c:pt idx="26">
                  <c:v>1.22</c:v>
                </c:pt>
                <c:pt idx="27">
                  <c:v>1.28</c:v>
                </c:pt>
                <c:pt idx="28">
                  <c:v>1.4</c:v>
                </c:pt>
                <c:pt idx="29">
                  <c:v>1.28</c:v>
                </c:pt>
                <c:pt idx="30">
                  <c:v>1.26</c:v>
                </c:pt>
                <c:pt idx="31">
                  <c:v>1.32</c:v>
                </c:pt>
                <c:pt idx="32">
                  <c:v>1.24</c:v>
                </c:pt>
                <c:pt idx="33">
                  <c:v>1.32</c:v>
                </c:pt>
                <c:pt idx="34">
                  <c:v>1.24</c:v>
                </c:pt>
                <c:pt idx="35">
                  <c:v>1.25</c:v>
                </c:pt>
                <c:pt idx="36">
                  <c:v>1.26</c:v>
                </c:pt>
                <c:pt idx="37">
                  <c:v>1.29</c:v>
                </c:pt>
                <c:pt idx="38">
                  <c:v>1.22</c:v>
                </c:pt>
                <c:pt idx="39">
                  <c:v>1.27</c:v>
                </c:pt>
                <c:pt idx="40">
                  <c:v>1.24</c:v>
                </c:pt>
                <c:pt idx="41">
                  <c:v>1.1599999999999999</c:v>
                </c:pt>
                <c:pt idx="42">
                  <c:v>1.23</c:v>
                </c:pt>
                <c:pt idx="43">
                  <c:v>1.18</c:v>
                </c:pt>
                <c:pt idx="44">
                  <c:v>1.1599999999999999</c:v>
                </c:pt>
                <c:pt idx="45">
                  <c:v>1.1299999999999999</c:v>
                </c:pt>
                <c:pt idx="46">
                  <c:v>1.07</c:v>
                </c:pt>
                <c:pt idx="47">
                  <c:v>1.08</c:v>
                </c:pt>
                <c:pt idx="48">
                  <c:v>1.1000000000000001</c:v>
                </c:pt>
                <c:pt idx="49">
                  <c:v>1.04</c:v>
                </c:pt>
                <c:pt idx="50">
                  <c:v>1.02</c:v>
                </c:pt>
                <c:pt idx="51">
                  <c:v>0.99</c:v>
                </c:pt>
                <c:pt idx="52">
                  <c:v>0.91</c:v>
                </c:pt>
                <c:pt idx="53">
                  <c:v>0.78</c:v>
                </c:pt>
                <c:pt idx="54">
                  <c:v>0.74</c:v>
                </c:pt>
                <c:pt idx="55">
                  <c:v>0.69</c:v>
                </c:pt>
                <c:pt idx="56">
                  <c:v>0.45</c:v>
                </c:pt>
                <c:pt idx="57">
                  <c:v>0.45</c:v>
                </c:pt>
                <c:pt idx="58">
                  <c:v>0.32</c:v>
                </c:pt>
                <c:pt idx="59">
                  <c:v>0.2</c:v>
                </c:pt>
                <c:pt idx="60">
                  <c:v>0.03</c:v>
                </c:pt>
                <c:pt idx="61">
                  <c:v>0.19</c:v>
                </c:pt>
                <c:pt idx="62">
                  <c:v>0.44</c:v>
                </c:pt>
                <c:pt idx="63">
                  <c:v>0.62</c:v>
                </c:pt>
                <c:pt idx="64">
                  <c:v>0.86</c:v>
                </c:pt>
                <c:pt idx="65">
                  <c:v>1.39</c:v>
                </c:pt>
                <c:pt idx="66">
                  <c:v>1.67</c:v>
                </c:pt>
                <c:pt idx="67">
                  <c:v>2.2400000000000002</c:v>
                </c:pt>
                <c:pt idx="68">
                  <c:v>2.78</c:v>
                </c:pt>
                <c:pt idx="69">
                  <c:v>3.45</c:v>
                </c:pt>
                <c:pt idx="70">
                  <c:v>4.3099999999999996</c:v>
                </c:pt>
                <c:pt idx="71">
                  <c:v>5.45</c:v>
                </c:pt>
                <c:pt idx="72">
                  <c:v>6.45</c:v>
                </c:pt>
                <c:pt idx="73">
                  <c:v>8</c:v>
                </c:pt>
                <c:pt idx="74">
                  <c:v>9.8800000000000008</c:v>
                </c:pt>
                <c:pt idx="75">
                  <c:v>11.99</c:v>
                </c:pt>
                <c:pt idx="76">
                  <c:v>14.78</c:v>
                </c:pt>
                <c:pt idx="77">
                  <c:v>17.96</c:v>
                </c:pt>
                <c:pt idx="78">
                  <c:v>22.02</c:v>
                </c:pt>
                <c:pt idx="79">
                  <c:v>26.32</c:v>
                </c:pt>
                <c:pt idx="80">
                  <c:v>31.68</c:v>
                </c:pt>
                <c:pt idx="81">
                  <c:v>37.6</c:v>
                </c:pt>
                <c:pt idx="82">
                  <c:v>44</c:v>
                </c:pt>
                <c:pt idx="83">
                  <c:v>51.05</c:v>
                </c:pt>
                <c:pt idx="84">
                  <c:v>57.45</c:v>
                </c:pt>
                <c:pt idx="85">
                  <c:v>63.66</c:v>
                </c:pt>
                <c:pt idx="86">
                  <c:v>69.86</c:v>
                </c:pt>
                <c:pt idx="87">
                  <c:v>74.64</c:v>
                </c:pt>
                <c:pt idx="88">
                  <c:v>79.31</c:v>
                </c:pt>
                <c:pt idx="89">
                  <c:v>83.52</c:v>
                </c:pt>
                <c:pt idx="90">
                  <c:v>85.97</c:v>
                </c:pt>
                <c:pt idx="91">
                  <c:v>88.6</c:v>
                </c:pt>
                <c:pt idx="92">
                  <c:v>90.97</c:v>
                </c:pt>
                <c:pt idx="93">
                  <c:v>92.03</c:v>
                </c:pt>
                <c:pt idx="94">
                  <c:v>93.44</c:v>
                </c:pt>
                <c:pt idx="95">
                  <c:v>94.71</c:v>
                </c:pt>
                <c:pt idx="96">
                  <c:v>95.24</c:v>
                </c:pt>
                <c:pt idx="97">
                  <c:v>96.2</c:v>
                </c:pt>
                <c:pt idx="98">
                  <c:v>96.7</c:v>
                </c:pt>
                <c:pt idx="99">
                  <c:v>97.06</c:v>
                </c:pt>
                <c:pt idx="100">
                  <c:v>97.41</c:v>
                </c:pt>
                <c:pt idx="101">
                  <c:v>97.9</c:v>
                </c:pt>
                <c:pt idx="102">
                  <c:v>98.01</c:v>
                </c:pt>
                <c:pt idx="103">
                  <c:v>98.23</c:v>
                </c:pt>
                <c:pt idx="104">
                  <c:v>98.7</c:v>
                </c:pt>
                <c:pt idx="105">
                  <c:v>98.82</c:v>
                </c:pt>
                <c:pt idx="106">
                  <c:v>98.96</c:v>
                </c:pt>
                <c:pt idx="107">
                  <c:v>99.29</c:v>
                </c:pt>
                <c:pt idx="108">
                  <c:v>99.31</c:v>
                </c:pt>
                <c:pt idx="109">
                  <c:v>99.3</c:v>
                </c:pt>
                <c:pt idx="110">
                  <c:v>99.55</c:v>
                </c:pt>
                <c:pt idx="111">
                  <c:v>99.37</c:v>
                </c:pt>
                <c:pt idx="112">
                  <c:v>99.65</c:v>
                </c:pt>
                <c:pt idx="113">
                  <c:v>99.72</c:v>
                </c:pt>
                <c:pt idx="114">
                  <c:v>99.54</c:v>
                </c:pt>
                <c:pt idx="115">
                  <c:v>99.77</c:v>
                </c:pt>
                <c:pt idx="116">
                  <c:v>99.97</c:v>
                </c:pt>
                <c:pt idx="117">
                  <c:v>99.63</c:v>
                </c:pt>
                <c:pt idx="118">
                  <c:v>99.7</c:v>
                </c:pt>
                <c:pt idx="119">
                  <c:v>100.2</c:v>
                </c:pt>
                <c:pt idx="120">
                  <c:v>100.2</c:v>
                </c:pt>
                <c:pt idx="121">
                  <c:v>99.99</c:v>
                </c:pt>
                <c:pt idx="122">
                  <c:v>100.27</c:v>
                </c:pt>
                <c:pt idx="123">
                  <c:v>100.11</c:v>
                </c:pt>
                <c:pt idx="124">
                  <c:v>100.08</c:v>
                </c:pt>
                <c:pt idx="125">
                  <c:v>100.19</c:v>
                </c:pt>
                <c:pt idx="126">
                  <c:v>100.07</c:v>
                </c:pt>
                <c:pt idx="127">
                  <c:v>100.3</c:v>
                </c:pt>
                <c:pt idx="128">
                  <c:v>100.08</c:v>
                </c:pt>
                <c:pt idx="129">
                  <c:v>100.33</c:v>
                </c:pt>
                <c:pt idx="130">
                  <c:v>100.02</c:v>
                </c:pt>
                <c:pt idx="131">
                  <c:v>100.19</c:v>
                </c:pt>
                <c:pt idx="132">
                  <c:v>100.14</c:v>
                </c:pt>
                <c:pt idx="133">
                  <c:v>100.07</c:v>
                </c:pt>
                <c:pt idx="134">
                  <c:v>100.17</c:v>
                </c:pt>
                <c:pt idx="135">
                  <c:v>100.02</c:v>
                </c:pt>
                <c:pt idx="136">
                  <c:v>100.12</c:v>
                </c:pt>
                <c:pt idx="137">
                  <c:v>100.01</c:v>
                </c:pt>
                <c:pt idx="138">
                  <c:v>99.66</c:v>
                </c:pt>
                <c:pt idx="139">
                  <c:v>99.73</c:v>
                </c:pt>
                <c:pt idx="140">
                  <c:v>99.97</c:v>
                </c:pt>
                <c:pt idx="141">
                  <c:v>99.46</c:v>
                </c:pt>
                <c:pt idx="142">
                  <c:v>99.22</c:v>
                </c:pt>
                <c:pt idx="143">
                  <c:v>99.76</c:v>
                </c:pt>
                <c:pt idx="144">
                  <c:v>99.44</c:v>
                </c:pt>
                <c:pt idx="145">
                  <c:v>99.2</c:v>
                </c:pt>
                <c:pt idx="146">
                  <c:v>99.29</c:v>
                </c:pt>
                <c:pt idx="147">
                  <c:v>98.97</c:v>
                </c:pt>
                <c:pt idx="148">
                  <c:v>98.97</c:v>
                </c:pt>
                <c:pt idx="149">
                  <c:v>98.66</c:v>
                </c:pt>
                <c:pt idx="150">
                  <c:v>98.35</c:v>
                </c:pt>
                <c:pt idx="151">
                  <c:v>98.08</c:v>
                </c:pt>
                <c:pt idx="152">
                  <c:v>97.57</c:v>
                </c:pt>
                <c:pt idx="153">
                  <c:v>97.28</c:v>
                </c:pt>
                <c:pt idx="154">
                  <c:v>96.9</c:v>
                </c:pt>
                <c:pt idx="155">
                  <c:v>96.23</c:v>
                </c:pt>
                <c:pt idx="156">
                  <c:v>95.52</c:v>
                </c:pt>
                <c:pt idx="157">
                  <c:v>94.5</c:v>
                </c:pt>
                <c:pt idx="158">
                  <c:v>93.56</c:v>
                </c:pt>
                <c:pt idx="159">
                  <c:v>92.34</c:v>
                </c:pt>
                <c:pt idx="160">
                  <c:v>90.84</c:v>
                </c:pt>
                <c:pt idx="161">
                  <c:v>88.66</c:v>
                </c:pt>
                <c:pt idx="162">
                  <c:v>86.23</c:v>
                </c:pt>
                <c:pt idx="163">
                  <c:v>83.3</c:v>
                </c:pt>
                <c:pt idx="164">
                  <c:v>79.83</c:v>
                </c:pt>
                <c:pt idx="165">
                  <c:v>75.13</c:v>
                </c:pt>
                <c:pt idx="166">
                  <c:v>70.39</c:v>
                </c:pt>
                <c:pt idx="167">
                  <c:v>64.78</c:v>
                </c:pt>
                <c:pt idx="168">
                  <c:v>58.16</c:v>
                </c:pt>
                <c:pt idx="169">
                  <c:v>51.65</c:v>
                </c:pt>
                <c:pt idx="170">
                  <c:v>45.01</c:v>
                </c:pt>
                <c:pt idx="171">
                  <c:v>38.61</c:v>
                </c:pt>
                <c:pt idx="172">
                  <c:v>32.479999999999997</c:v>
                </c:pt>
                <c:pt idx="173">
                  <c:v>26.96</c:v>
                </c:pt>
                <c:pt idx="174">
                  <c:v>22.02</c:v>
                </c:pt>
                <c:pt idx="175">
                  <c:v>17.920000000000002</c:v>
                </c:pt>
                <c:pt idx="176">
                  <c:v>14.61</c:v>
                </c:pt>
                <c:pt idx="177">
                  <c:v>11.91</c:v>
                </c:pt>
                <c:pt idx="178">
                  <c:v>9.58</c:v>
                </c:pt>
                <c:pt idx="179">
                  <c:v>7.79</c:v>
                </c:pt>
                <c:pt idx="180">
                  <c:v>6.38</c:v>
                </c:pt>
                <c:pt idx="181">
                  <c:v>5.15</c:v>
                </c:pt>
                <c:pt idx="182">
                  <c:v>4.1500000000000004</c:v>
                </c:pt>
                <c:pt idx="183">
                  <c:v>3.44</c:v>
                </c:pt>
                <c:pt idx="184">
                  <c:v>2.74</c:v>
                </c:pt>
                <c:pt idx="185">
                  <c:v>2.2200000000000002</c:v>
                </c:pt>
                <c:pt idx="186">
                  <c:v>1.73</c:v>
                </c:pt>
                <c:pt idx="187">
                  <c:v>1.24</c:v>
                </c:pt>
                <c:pt idx="188">
                  <c:v>1.02</c:v>
                </c:pt>
                <c:pt idx="189">
                  <c:v>0.73</c:v>
                </c:pt>
                <c:pt idx="190">
                  <c:v>0.49</c:v>
                </c:pt>
                <c:pt idx="191">
                  <c:v>0.23</c:v>
                </c:pt>
                <c:pt idx="192">
                  <c:v>0.11</c:v>
                </c:pt>
                <c:pt idx="193">
                  <c:v>7.0000000000000007E-2</c:v>
                </c:pt>
                <c:pt idx="194">
                  <c:v>0.24</c:v>
                </c:pt>
                <c:pt idx="195">
                  <c:v>0.36</c:v>
                </c:pt>
                <c:pt idx="196">
                  <c:v>0.45</c:v>
                </c:pt>
                <c:pt idx="197">
                  <c:v>0.54</c:v>
                </c:pt>
                <c:pt idx="198">
                  <c:v>0.68</c:v>
                </c:pt>
                <c:pt idx="199">
                  <c:v>0.77</c:v>
                </c:pt>
                <c:pt idx="200">
                  <c:v>0.85</c:v>
                </c:pt>
                <c:pt idx="201">
                  <c:v>0.97</c:v>
                </c:pt>
                <c:pt idx="202">
                  <c:v>1.04</c:v>
                </c:pt>
                <c:pt idx="203">
                  <c:v>1.1100000000000001</c:v>
                </c:pt>
                <c:pt idx="204">
                  <c:v>1</c:v>
                </c:pt>
                <c:pt idx="205">
                  <c:v>1.17</c:v>
                </c:pt>
                <c:pt idx="206">
                  <c:v>1.1200000000000001</c:v>
                </c:pt>
                <c:pt idx="207">
                  <c:v>1.1499999999999999</c:v>
                </c:pt>
                <c:pt idx="208">
                  <c:v>1.29</c:v>
                </c:pt>
                <c:pt idx="209">
                  <c:v>1.19</c:v>
                </c:pt>
                <c:pt idx="210">
                  <c:v>1.24</c:v>
                </c:pt>
                <c:pt idx="211">
                  <c:v>1.37</c:v>
                </c:pt>
                <c:pt idx="212">
                  <c:v>1.29</c:v>
                </c:pt>
                <c:pt idx="213">
                  <c:v>1.23</c:v>
                </c:pt>
                <c:pt idx="214">
                  <c:v>1.31</c:v>
                </c:pt>
                <c:pt idx="215">
                  <c:v>1.41</c:v>
                </c:pt>
                <c:pt idx="216">
                  <c:v>1.33</c:v>
                </c:pt>
                <c:pt idx="217">
                  <c:v>1.3</c:v>
                </c:pt>
                <c:pt idx="218">
                  <c:v>1.32</c:v>
                </c:pt>
                <c:pt idx="219">
                  <c:v>1.33</c:v>
                </c:pt>
                <c:pt idx="220">
                  <c:v>1.4</c:v>
                </c:pt>
                <c:pt idx="221">
                  <c:v>1.31</c:v>
                </c:pt>
                <c:pt idx="222">
                  <c:v>1.37</c:v>
                </c:pt>
                <c:pt idx="223">
                  <c:v>1.36</c:v>
                </c:pt>
                <c:pt idx="224">
                  <c:v>1.37</c:v>
                </c:pt>
                <c:pt idx="225">
                  <c:v>1.36</c:v>
                </c:pt>
                <c:pt idx="226">
                  <c:v>1.34</c:v>
                </c:pt>
                <c:pt idx="227">
                  <c:v>1.35</c:v>
                </c:pt>
                <c:pt idx="228">
                  <c:v>1.37</c:v>
                </c:pt>
                <c:pt idx="229">
                  <c:v>1.4</c:v>
                </c:pt>
                <c:pt idx="230">
                  <c:v>1.36</c:v>
                </c:pt>
                <c:pt idx="231">
                  <c:v>1.35</c:v>
                </c:pt>
                <c:pt idx="232">
                  <c:v>1.42</c:v>
                </c:pt>
                <c:pt idx="233">
                  <c:v>1.36</c:v>
                </c:pt>
                <c:pt idx="234">
                  <c:v>1.4</c:v>
                </c:pt>
                <c:pt idx="235">
                  <c:v>1.41</c:v>
                </c:pt>
                <c:pt idx="236">
                  <c:v>1.37</c:v>
                </c:pt>
                <c:pt idx="237">
                  <c:v>1.44</c:v>
                </c:pt>
                <c:pt idx="238">
                  <c:v>1.41</c:v>
                </c:pt>
                <c:pt idx="239">
                  <c:v>1.49</c:v>
                </c:pt>
                <c:pt idx="240">
                  <c:v>1.41</c:v>
                </c:pt>
                <c:pt idx="241">
                  <c:v>1.45</c:v>
                </c:pt>
                <c:pt idx="242">
                  <c:v>1.44</c:v>
                </c:pt>
                <c:pt idx="243">
                  <c:v>1.43</c:v>
                </c:pt>
                <c:pt idx="244">
                  <c:v>1.43</c:v>
                </c:pt>
                <c:pt idx="245">
                  <c:v>1.43</c:v>
                </c:pt>
                <c:pt idx="246">
                  <c:v>1.48</c:v>
                </c:pt>
                <c:pt idx="247">
                  <c:v>1.43</c:v>
                </c:pt>
                <c:pt idx="248">
                  <c:v>1.43</c:v>
                </c:pt>
                <c:pt idx="249">
                  <c:v>1.44</c:v>
                </c:pt>
                <c:pt idx="250">
                  <c:v>1.38</c:v>
                </c:pt>
                <c:pt idx="251">
                  <c:v>1.44</c:v>
                </c:pt>
                <c:pt idx="252">
                  <c:v>1.39</c:v>
                </c:pt>
                <c:pt idx="253">
                  <c:v>1.47</c:v>
                </c:pt>
              </c:numCache>
            </c:numRef>
          </c:yVal>
          <c:smooth val="1"/>
          <c:extLst>
            <c:ext xmlns:c16="http://schemas.microsoft.com/office/drawing/2014/chart" uri="{C3380CC4-5D6E-409C-BE32-E72D297353CC}">
              <c16:uniqueId val="{00000000-A983-410B-9CB1-356C412E04CC}"/>
            </c:ext>
          </c:extLst>
        </c:ser>
        <c:ser>
          <c:idx val="1"/>
          <c:order val="1"/>
          <c:tx>
            <c:v>Crossline</c:v>
          </c:tx>
          <c:spPr>
            <a:ln w="9525" cap="rnd">
              <a:solidFill>
                <a:schemeClr val="accent2"/>
              </a:solidFill>
              <a:round/>
            </a:ln>
            <a:effectLst/>
          </c:spPr>
          <c:marker>
            <c:symbol val="none"/>
          </c:marker>
          <c:xVal>
            <c:numRef>
              <c:f>Feuil1!$B$293:$B$545</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115.6</c:v>
                </c:pt>
                <c:pt idx="31">
                  <c:v>114.5</c:v>
                </c:pt>
                <c:pt idx="32">
                  <c:v>113.3</c:v>
                </c:pt>
                <c:pt idx="33">
                  <c:v>112.1</c:v>
                </c:pt>
                <c:pt idx="34">
                  <c:v>110.8</c:v>
                </c:pt>
                <c:pt idx="35">
                  <c:v>109.6</c:v>
                </c:pt>
                <c:pt idx="36">
                  <c:v>108.4</c:v>
                </c:pt>
                <c:pt idx="37">
                  <c:v>107.2</c:v>
                </c:pt>
                <c:pt idx="38">
                  <c:v>106.1</c:v>
                </c:pt>
                <c:pt idx="39">
                  <c:v>104.8</c:v>
                </c:pt>
                <c:pt idx="40">
                  <c:v>103.6</c:v>
                </c:pt>
                <c:pt idx="41">
                  <c:v>102.5</c:v>
                </c:pt>
                <c:pt idx="42">
                  <c:v>101.2</c:v>
                </c:pt>
                <c:pt idx="43">
                  <c:v>100.1</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84.5</c:v>
                </c:pt>
                <c:pt idx="57">
                  <c:v>83.2</c:v>
                </c:pt>
                <c:pt idx="58">
                  <c:v>82.1</c:v>
                </c:pt>
                <c:pt idx="59">
                  <c:v>80.8</c:v>
                </c:pt>
                <c:pt idx="60">
                  <c:v>79.599999999999994</c:v>
                </c:pt>
                <c:pt idx="61">
                  <c:v>78.400000000000006</c:v>
                </c:pt>
                <c:pt idx="62">
                  <c:v>77.3</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62.7</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40</c:v>
                </c:pt>
                <c:pt idx="94">
                  <c:v>38.799999999999997</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-2.1</c:v>
                </c:pt>
                <c:pt idx="129">
                  <c:v>-3.3</c:v>
                </c:pt>
                <c:pt idx="130">
                  <c:v>-4.5</c:v>
                </c:pt>
                <c:pt idx="131">
                  <c:v>-5.7</c:v>
                </c:pt>
                <c:pt idx="132">
                  <c:v>-7</c:v>
                </c:pt>
                <c:pt idx="133">
                  <c:v>-8.1999999999999993</c:v>
                </c:pt>
                <c:pt idx="134">
                  <c:v>-9.3000000000000007</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-58.7</c:v>
                </c:pt>
                <c:pt idx="176">
                  <c:v>-59.8</c:v>
                </c:pt>
                <c:pt idx="177">
                  <c:v>-61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-96</c:v>
                </c:pt>
                <c:pt idx="207">
                  <c:v>-97.1</c:v>
                </c:pt>
                <c:pt idx="208">
                  <c:v>-98.3</c:v>
                </c:pt>
                <c:pt idx="209">
                  <c:v>-99.5</c:v>
                </c:pt>
                <c:pt idx="210">
                  <c:v>-100.7</c:v>
                </c:pt>
                <c:pt idx="211">
                  <c:v>-101.9</c:v>
                </c:pt>
                <c:pt idx="212">
                  <c:v>-103.1</c:v>
                </c:pt>
                <c:pt idx="213">
                  <c:v>-104.4</c:v>
                </c:pt>
                <c:pt idx="214">
                  <c:v>-105.5</c:v>
                </c:pt>
                <c:pt idx="215">
                  <c:v>-106.7</c:v>
                </c:pt>
                <c:pt idx="216">
                  <c:v>-107.9</c:v>
                </c:pt>
                <c:pt idx="217">
                  <c:v>-109.1</c:v>
                </c:pt>
                <c:pt idx="218">
                  <c:v>-110.4</c:v>
                </c:pt>
                <c:pt idx="219">
                  <c:v>-111.6</c:v>
                </c:pt>
                <c:pt idx="220">
                  <c:v>-112.8</c:v>
                </c:pt>
                <c:pt idx="221">
                  <c:v>-114</c:v>
                </c:pt>
                <c:pt idx="222">
                  <c:v>-115.2</c:v>
                </c:pt>
                <c:pt idx="223">
                  <c:v>-116.4</c:v>
                </c:pt>
                <c:pt idx="224">
                  <c:v>-117.6</c:v>
                </c:pt>
                <c:pt idx="225">
                  <c:v>-118.7</c:v>
                </c:pt>
                <c:pt idx="226">
                  <c:v>-120</c:v>
                </c:pt>
                <c:pt idx="227">
                  <c:v>-121.2</c:v>
                </c:pt>
                <c:pt idx="228">
                  <c:v>-122.4</c:v>
                </c:pt>
                <c:pt idx="229">
                  <c:v>-123.6</c:v>
                </c:pt>
                <c:pt idx="230">
                  <c:v>-124.8</c:v>
                </c:pt>
                <c:pt idx="231">
                  <c:v>-126</c:v>
                </c:pt>
                <c:pt idx="232">
                  <c:v>-127.1</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Feuil1!$F$293:$F$545</c:f>
              <c:numCache>
                <c:formatCode>General</c:formatCode>
                <c:ptCount val="253"/>
                <c:pt idx="0">
                  <c:v>2.0699999999999998</c:v>
                </c:pt>
                <c:pt idx="1">
                  <c:v>1.45</c:v>
                </c:pt>
                <c:pt idx="2">
                  <c:v>1.4</c:v>
                </c:pt>
                <c:pt idx="3">
                  <c:v>1.4</c:v>
                </c:pt>
                <c:pt idx="4">
                  <c:v>1.39</c:v>
                </c:pt>
                <c:pt idx="5">
                  <c:v>1.44</c:v>
                </c:pt>
                <c:pt idx="6">
                  <c:v>1.44</c:v>
                </c:pt>
                <c:pt idx="7">
                  <c:v>1.38</c:v>
                </c:pt>
                <c:pt idx="8">
                  <c:v>1.42</c:v>
                </c:pt>
                <c:pt idx="9">
                  <c:v>1.36</c:v>
                </c:pt>
                <c:pt idx="10">
                  <c:v>1.41</c:v>
                </c:pt>
                <c:pt idx="11">
                  <c:v>1.42</c:v>
                </c:pt>
                <c:pt idx="12">
                  <c:v>1.41</c:v>
                </c:pt>
                <c:pt idx="13">
                  <c:v>1.33</c:v>
                </c:pt>
                <c:pt idx="14">
                  <c:v>1.36</c:v>
                </c:pt>
                <c:pt idx="15">
                  <c:v>1.42</c:v>
                </c:pt>
                <c:pt idx="16">
                  <c:v>1.34</c:v>
                </c:pt>
                <c:pt idx="17">
                  <c:v>1.41</c:v>
                </c:pt>
                <c:pt idx="18">
                  <c:v>1.4</c:v>
                </c:pt>
                <c:pt idx="19">
                  <c:v>1.39</c:v>
                </c:pt>
                <c:pt idx="20">
                  <c:v>1.4</c:v>
                </c:pt>
                <c:pt idx="21">
                  <c:v>1.39</c:v>
                </c:pt>
                <c:pt idx="22">
                  <c:v>1.42</c:v>
                </c:pt>
                <c:pt idx="23">
                  <c:v>1.4</c:v>
                </c:pt>
                <c:pt idx="24">
                  <c:v>1.38</c:v>
                </c:pt>
                <c:pt idx="25">
                  <c:v>1.42</c:v>
                </c:pt>
                <c:pt idx="26">
                  <c:v>1.41</c:v>
                </c:pt>
                <c:pt idx="27">
                  <c:v>1.38</c:v>
                </c:pt>
                <c:pt idx="28">
                  <c:v>1.38</c:v>
                </c:pt>
                <c:pt idx="29">
                  <c:v>1.34</c:v>
                </c:pt>
                <c:pt idx="30">
                  <c:v>1.5</c:v>
                </c:pt>
                <c:pt idx="31">
                  <c:v>1.33</c:v>
                </c:pt>
                <c:pt idx="32">
                  <c:v>1.34</c:v>
                </c:pt>
                <c:pt idx="33">
                  <c:v>1.36</c:v>
                </c:pt>
                <c:pt idx="34">
                  <c:v>1.3</c:v>
                </c:pt>
                <c:pt idx="35">
                  <c:v>1.36</c:v>
                </c:pt>
                <c:pt idx="36">
                  <c:v>1.39</c:v>
                </c:pt>
                <c:pt idx="37">
                  <c:v>1.29</c:v>
                </c:pt>
                <c:pt idx="38">
                  <c:v>1.38</c:v>
                </c:pt>
                <c:pt idx="39">
                  <c:v>1.33</c:v>
                </c:pt>
                <c:pt idx="40">
                  <c:v>1.28</c:v>
                </c:pt>
                <c:pt idx="41">
                  <c:v>1.29</c:v>
                </c:pt>
                <c:pt idx="42">
                  <c:v>1.36</c:v>
                </c:pt>
                <c:pt idx="43">
                  <c:v>1.29</c:v>
                </c:pt>
                <c:pt idx="44">
                  <c:v>1.22</c:v>
                </c:pt>
                <c:pt idx="45">
                  <c:v>1.24</c:v>
                </c:pt>
                <c:pt idx="46">
                  <c:v>1.23</c:v>
                </c:pt>
                <c:pt idx="47">
                  <c:v>1.21</c:v>
                </c:pt>
                <c:pt idx="48">
                  <c:v>1.17</c:v>
                </c:pt>
                <c:pt idx="49">
                  <c:v>1.2</c:v>
                </c:pt>
                <c:pt idx="50">
                  <c:v>1.1000000000000001</c:v>
                </c:pt>
                <c:pt idx="51">
                  <c:v>1.1599999999999999</c:v>
                </c:pt>
                <c:pt idx="52">
                  <c:v>1.02</c:v>
                </c:pt>
                <c:pt idx="53">
                  <c:v>1.07</c:v>
                </c:pt>
                <c:pt idx="54">
                  <c:v>0.92</c:v>
                </c:pt>
                <c:pt idx="55">
                  <c:v>0.84</c:v>
                </c:pt>
                <c:pt idx="56">
                  <c:v>0.73</c:v>
                </c:pt>
                <c:pt idx="57">
                  <c:v>0.75</c:v>
                </c:pt>
                <c:pt idx="58">
                  <c:v>0.48</c:v>
                </c:pt>
                <c:pt idx="59">
                  <c:v>0.41</c:v>
                </c:pt>
                <c:pt idx="60">
                  <c:v>0.2</c:v>
                </c:pt>
                <c:pt idx="61">
                  <c:v>0.05</c:v>
                </c:pt>
                <c:pt idx="62">
                  <c:v>0.04</c:v>
                </c:pt>
                <c:pt idx="63">
                  <c:v>0.4</c:v>
                </c:pt>
                <c:pt idx="64">
                  <c:v>0.54</c:v>
                </c:pt>
                <c:pt idx="65">
                  <c:v>0.75</c:v>
                </c:pt>
                <c:pt idx="66">
                  <c:v>1.1399999999999999</c:v>
                </c:pt>
                <c:pt idx="67">
                  <c:v>1.51</c:v>
                </c:pt>
                <c:pt idx="68">
                  <c:v>1.9</c:v>
                </c:pt>
                <c:pt idx="69">
                  <c:v>2.34</c:v>
                </c:pt>
                <c:pt idx="70">
                  <c:v>2.95</c:v>
                </c:pt>
                <c:pt idx="71">
                  <c:v>3.61</c:v>
                </c:pt>
                <c:pt idx="72">
                  <c:v>4.53</c:v>
                </c:pt>
                <c:pt idx="73">
                  <c:v>5.62</c:v>
                </c:pt>
                <c:pt idx="74">
                  <c:v>6.88</c:v>
                </c:pt>
                <c:pt idx="75">
                  <c:v>8.31</c:v>
                </c:pt>
                <c:pt idx="76">
                  <c:v>10.35</c:v>
                </c:pt>
                <c:pt idx="77">
                  <c:v>12.59</c:v>
                </c:pt>
                <c:pt idx="78">
                  <c:v>15.69</c:v>
                </c:pt>
                <c:pt idx="79">
                  <c:v>19.11</c:v>
                </c:pt>
                <c:pt idx="80">
                  <c:v>23.37</c:v>
                </c:pt>
                <c:pt idx="81">
                  <c:v>28.57</c:v>
                </c:pt>
                <c:pt idx="82">
                  <c:v>34.19</c:v>
                </c:pt>
                <c:pt idx="83">
                  <c:v>40.729999999999997</c:v>
                </c:pt>
                <c:pt idx="84">
                  <c:v>47.27</c:v>
                </c:pt>
                <c:pt idx="85">
                  <c:v>54.44</c:v>
                </c:pt>
                <c:pt idx="86">
                  <c:v>61.35</c:v>
                </c:pt>
                <c:pt idx="87">
                  <c:v>67.64</c:v>
                </c:pt>
                <c:pt idx="88">
                  <c:v>73.41</c:v>
                </c:pt>
                <c:pt idx="89">
                  <c:v>78.37</c:v>
                </c:pt>
                <c:pt idx="90">
                  <c:v>82.45</c:v>
                </c:pt>
                <c:pt idx="91">
                  <c:v>86.01</c:v>
                </c:pt>
                <c:pt idx="92">
                  <c:v>88.68</c:v>
                </c:pt>
                <c:pt idx="93">
                  <c:v>90.95</c:v>
                </c:pt>
                <c:pt idx="94">
                  <c:v>92.62</c:v>
                </c:pt>
                <c:pt idx="95">
                  <c:v>93.93</c:v>
                </c:pt>
                <c:pt idx="96">
                  <c:v>94.57</c:v>
                </c:pt>
                <c:pt idx="97">
                  <c:v>95.77</c:v>
                </c:pt>
                <c:pt idx="98">
                  <c:v>96.5</c:v>
                </c:pt>
                <c:pt idx="99">
                  <c:v>97.13</c:v>
                </c:pt>
                <c:pt idx="100">
                  <c:v>97.23</c:v>
                </c:pt>
                <c:pt idx="101">
                  <c:v>98</c:v>
                </c:pt>
                <c:pt idx="102">
                  <c:v>98.03</c:v>
                </c:pt>
                <c:pt idx="103">
                  <c:v>98.42</c:v>
                </c:pt>
                <c:pt idx="104">
                  <c:v>98.75</c:v>
                </c:pt>
                <c:pt idx="105">
                  <c:v>99</c:v>
                </c:pt>
                <c:pt idx="106">
                  <c:v>98.96</c:v>
                </c:pt>
                <c:pt idx="107">
                  <c:v>99.09</c:v>
                </c:pt>
                <c:pt idx="108">
                  <c:v>99.47</c:v>
                </c:pt>
                <c:pt idx="109">
                  <c:v>99.42</c:v>
                </c:pt>
                <c:pt idx="110">
                  <c:v>99.65</c:v>
                </c:pt>
                <c:pt idx="111">
                  <c:v>99.56</c:v>
                </c:pt>
                <c:pt idx="112">
                  <c:v>99.73</c:v>
                </c:pt>
                <c:pt idx="113">
                  <c:v>99.9</c:v>
                </c:pt>
                <c:pt idx="114">
                  <c:v>100.08</c:v>
                </c:pt>
                <c:pt idx="115">
                  <c:v>99.77</c:v>
                </c:pt>
                <c:pt idx="116">
                  <c:v>99.94</c:v>
                </c:pt>
                <c:pt idx="117">
                  <c:v>100.04</c:v>
                </c:pt>
                <c:pt idx="118">
                  <c:v>99.83</c:v>
                </c:pt>
                <c:pt idx="119">
                  <c:v>100.21</c:v>
                </c:pt>
                <c:pt idx="120">
                  <c:v>100.16</c:v>
                </c:pt>
                <c:pt idx="121">
                  <c:v>100.01</c:v>
                </c:pt>
                <c:pt idx="122">
                  <c:v>100.17</c:v>
                </c:pt>
                <c:pt idx="123">
                  <c:v>100.07</c:v>
                </c:pt>
                <c:pt idx="124">
                  <c:v>100.2</c:v>
                </c:pt>
                <c:pt idx="125">
                  <c:v>100.38</c:v>
                </c:pt>
                <c:pt idx="126">
                  <c:v>100.35</c:v>
                </c:pt>
                <c:pt idx="127">
                  <c:v>100.32</c:v>
                </c:pt>
                <c:pt idx="128">
                  <c:v>100.14</c:v>
                </c:pt>
                <c:pt idx="129">
                  <c:v>100.5</c:v>
                </c:pt>
                <c:pt idx="130">
                  <c:v>100.36</c:v>
                </c:pt>
                <c:pt idx="131">
                  <c:v>100.27</c:v>
                </c:pt>
                <c:pt idx="132">
                  <c:v>100.21</c:v>
                </c:pt>
                <c:pt idx="133">
                  <c:v>100.24</c:v>
                </c:pt>
                <c:pt idx="134">
                  <c:v>99.96</c:v>
                </c:pt>
                <c:pt idx="135">
                  <c:v>100.38</c:v>
                </c:pt>
                <c:pt idx="136">
                  <c:v>100.39</c:v>
                </c:pt>
                <c:pt idx="137">
                  <c:v>100.07</c:v>
                </c:pt>
                <c:pt idx="138">
                  <c:v>100.34</c:v>
                </c:pt>
                <c:pt idx="139">
                  <c:v>100.24</c:v>
                </c:pt>
                <c:pt idx="140">
                  <c:v>100.19</c:v>
                </c:pt>
                <c:pt idx="141">
                  <c:v>99.99</c:v>
                </c:pt>
                <c:pt idx="142">
                  <c:v>99.99</c:v>
                </c:pt>
                <c:pt idx="143">
                  <c:v>99.92</c:v>
                </c:pt>
                <c:pt idx="144">
                  <c:v>99.61</c:v>
                </c:pt>
                <c:pt idx="145">
                  <c:v>99.63</c:v>
                </c:pt>
                <c:pt idx="146">
                  <c:v>99.67</c:v>
                </c:pt>
                <c:pt idx="147">
                  <c:v>99.28</c:v>
                </c:pt>
                <c:pt idx="148">
                  <c:v>99.16</c:v>
                </c:pt>
                <c:pt idx="149">
                  <c:v>99.07</c:v>
                </c:pt>
                <c:pt idx="150">
                  <c:v>99.14</c:v>
                </c:pt>
                <c:pt idx="151">
                  <c:v>98.82</c:v>
                </c:pt>
                <c:pt idx="152">
                  <c:v>98.4</c:v>
                </c:pt>
                <c:pt idx="153">
                  <c:v>98.23</c:v>
                </c:pt>
                <c:pt idx="154">
                  <c:v>97.86</c:v>
                </c:pt>
                <c:pt idx="155">
                  <c:v>97.2</c:v>
                </c:pt>
                <c:pt idx="156">
                  <c:v>96.73</c:v>
                </c:pt>
                <c:pt idx="157">
                  <c:v>96.47</c:v>
                </c:pt>
                <c:pt idx="158">
                  <c:v>95.39</c:v>
                </c:pt>
                <c:pt idx="159">
                  <c:v>94.68</c:v>
                </c:pt>
                <c:pt idx="160">
                  <c:v>93.59</c:v>
                </c:pt>
                <c:pt idx="161">
                  <c:v>91.99</c:v>
                </c:pt>
                <c:pt idx="162">
                  <c:v>90.42</c:v>
                </c:pt>
                <c:pt idx="163">
                  <c:v>88.27</c:v>
                </c:pt>
                <c:pt idx="164">
                  <c:v>85.42</c:v>
                </c:pt>
                <c:pt idx="165">
                  <c:v>82.29</c:v>
                </c:pt>
                <c:pt idx="166">
                  <c:v>78.27</c:v>
                </c:pt>
                <c:pt idx="167">
                  <c:v>73.11</c:v>
                </c:pt>
                <c:pt idx="168">
                  <c:v>67.930000000000007</c:v>
                </c:pt>
                <c:pt idx="169">
                  <c:v>61.66</c:v>
                </c:pt>
                <c:pt idx="170">
                  <c:v>54.77</c:v>
                </c:pt>
                <c:pt idx="171">
                  <c:v>48.32</c:v>
                </c:pt>
                <c:pt idx="172">
                  <c:v>41.32</c:v>
                </c:pt>
                <c:pt idx="173">
                  <c:v>34.72</c:v>
                </c:pt>
                <c:pt idx="174">
                  <c:v>29.14</c:v>
                </c:pt>
                <c:pt idx="175">
                  <c:v>23.77</c:v>
                </c:pt>
                <c:pt idx="176">
                  <c:v>19.39</c:v>
                </c:pt>
                <c:pt idx="177">
                  <c:v>15.66</c:v>
                </c:pt>
                <c:pt idx="178">
                  <c:v>12.84</c:v>
                </c:pt>
                <c:pt idx="179">
                  <c:v>10.23</c:v>
                </c:pt>
                <c:pt idx="180">
                  <c:v>8.5</c:v>
                </c:pt>
                <c:pt idx="181">
                  <c:v>6.85</c:v>
                </c:pt>
                <c:pt idx="182">
                  <c:v>5.49</c:v>
                </c:pt>
                <c:pt idx="183">
                  <c:v>4.57</c:v>
                </c:pt>
                <c:pt idx="184">
                  <c:v>3.74</c:v>
                </c:pt>
                <c:pt idx="185">
                  <c:v>2.94</c:v>
                </c:pt>
                <c:pt idx="186">
                  <c:v>2.42</c:v>
                </c:pt>
                <c:pt idx="187">
                  <c:v>1.96</c:v>
                </c:pt>
                <c:pt idx="188">
                  <c:v>1.4</c:v>
                </c:pt>
                <c:pt idx="189">
                  <c:v>1.1200000000000001</c:v>
                </c:pt>
                <c:pt idx="190">
                  <c:v>0.87</c:v>
                </c:pt>
                <c:pt idx="191">
                  <c:v>0.55000000000000004</c:v>
                </c:pt>
                <c:pt idx="192">
                  <c:v>0.31</c:v>
                </c:pt>
                <c:pt idx="193">
                  <c:v>0.12</c:v>
                </c:pt>
                <c:pt idx="194">
                  <c:v>7.0000000000000007E-2</c:v>
                </c:pt>
                <c:pt idx="195">
                  <c:v>0.24</c:v>
                </c:pt>
                <c:pt idx="196">
                  <c:v>0.28000000000000003</c:v>
                </c:pt>
                <c:pt idx="197">
                  <c:v>0.56000000000000005</c:v>
                </c:pt>
                <c:pt idx="198">
                  <c:v>0.64</c:v>
                </c:pt>
                <c:pt idx="199">
                  <c:v>0.76</c:v>
                </c:pt>
                <c:pt idx="200">
                  <c:v>0.9</c:v>
                </c:pt>
                <c:pt idx="201">
                  <c:v>0.9</c:v>
                </c:pt>
                <c:pt idx="202">
                  <c:v>0.91</c:v>
                </c:pt>
                <c:pt idx="203">
                  <c:v>1.1100000000000001</c:v>
                </c:pt>
                <c:pt idx="204">
                  <c:v>1.0900000000000001</c:v>
                </c:pt>
                <c:pt idx="205">
                  <c:v>1.1100000000000001</c:v>
                </c:pt>
                <c:pt idx="206">
                  <c:v>1.28</c:v>
                </c:pt>
                <c:pt idx="207">
                  <c:v>1.18</c:v>
                </c:pt>
                <c:pt idx="208">
                  <c:v>1.1599999999999999</c:v>
                </c:pt>
                <c:pt idx="209">
                  <c:v>1.3</c:v>
                </c:pt>
                <c:pt idx="210">
                  <c:v>1.28</c:v>
                </c:pt>
                <c:pt idx="211">
                  <c:v>1.25</c:v>
                </c:pt>
                <c:pt idx="212">
                  <c:v>1.37</c:v>
                </c:pt>
                <c:pt idx="213">
                  <c:v>1.3</c:v>
                </c:pt>
                <c:pt idx="214">
                  <c:v>1.25</c:v>
                </c:pt>
                <c:pt idx="215">
                  <c:v>1.33</c:v>
                </c:pt>
                <c:pt idx="216">
                  <c:v>1.41</c:v>
                </c:pt>
                <c:pt idx="217">
                  <c:v>1.29</c:v>
                </c:pt>
                <c:pt idx="218">
                  <c:v>1.38</c:v>
                </c:pt>
                <c:pt idx="219">
                  <c:v>1.36</c:v>
                </c:pt>
                <c:pt idx="220">
                  <c:v>1.33</c:v>
                </c:pt>
                <c:pt idx="221">
                  <c:v>1.37</c:v>
                </c:pt>
                <c:pt idx="222">
                  <c:v>1.35</c:v>
                </c:pt>
                <c:pt idx="223">
                  <c:v>1.34</c:v>
                </c:pt>
                <c:pt idx="224">
                  <c:v>1.41</c:v>
                </c:pt>
                <c:pt idx="225">
                  <c:v>1.46</c:v>
                </c:pt>
                <c:pt idx="226">
                  <c:v>1.33</c:v>
                </c:pt>
                <c:pt idx="227">
                  <c:v>1.45</c:v>
                </c:pt>
                <c:pt idx="228">
                  <c:v>1.41</c:v>
                </c:pt>
                <c:pt idx="229">
                  <c:v>1.36</c:v>
                </c:pt>
                <c:pt idx="230">
                  <c:v>1.41</c:v>
                </c:pt>
                <c:pt idx="231">
                  <c:v>1.41</c:v>
                </c:pt>
                <c:pt idx="232">
                  <c:v>1.43</c:v>
                </c:pt>
                <c:pt idx="233">
                  <c:v>1.41</c:v>
                </c:pt>
                <c:pt idx="234">
                  <c:v>1.42</c:v>
                </c:pt>
                <c:pt idx="235">
                  <c:v>1.41</c:v>
                </c:pt>
                <c:pt idx="236">
                  <c:v>1.4</c:v>
                </c:pt>
                <c:pt idx="237">
                  <c:v>1.43</c:v>
                </c:pt>
                <c:pt idx="238">
                  <c:v>1.36</c:v>
                </c:pt>
                <c:pt idx="239">
                  <c:v>1.42</c:v>
                </c:pt>
                <c:pt idx="240">
                  <c:v>1.36</c:v>
                </c:pt>
                <c:pt idx="241">
                  <c:v>1.43</c:v>
                </c:pt>
                <c:pt idx="242">
                  <c:v>1.4</c:v>
                </c:pt>
                <c:pt idx="243">
                  <c:v>1.37</c:v>
                </c:pt>
                <c:pt idx="244">
                  <c:v>1.39</c:v>
                </c:pt>
                <c:pt idx="245">
                  <c:v>1.45</c:v>
                </c:pt>
                <c:pt idx="246">
                  <c:v>1.42</c:v>
                </c:pt>
                <c:pt idx="247">
                  <c:v>1.36</c:v>
                </c:pt>
                <c:pt idx="248">
                  <c:v>1.46</c:v>
                </c:pt>
                <c:pt idx="249">
                  <c:v>1.4</c:v>
                </c:pt>
                <c:pt idx="250">
                  <c:v>1.43</c:v>
                </c:pt>
                <c:pt idx="251">
                  <c:v>1.44</c:v>
                </c:pt>
                <c:pt idx="252">
                  <c:v>1.43</c:v>
                </c:pt>
              </c:numCache>
            </c:numRef>
          </c:yVal>
          <c:smooth val="1"/>
          <c:extLst>
            <c:ext xmlns:c16="http://schemas.microsoft.com/office/drawing/2014/chart" uri="{C3380CC4-5D6E-409C-BE32-E72D297353CC}">
              <c16:uniqueId val="{00000001-A983-410B-9CB1-356C412E04CC}"/>
            </c:ext>
          </c:extLst>
        </c:ser>
        <c:dLbls>
          <c:showLegendKey val="0"/>
          <c:showVal val="0"/>
          <c:showCatName val="0"/>
          <c:showSerName val="0"/>
          <c:showPercent val="0"/>
          <c:showBubbleSize val="0"/>
        </c:dLbls>
        <c:axId val="79709696"/>
        <c:axId val="79711616"/>
      </c:scatterChart>
      <c:valAx>
        <c:axId val="7970969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9711616"/>
        <c:crosses val="autoZero"/>
        <c:crossBetween val="midCat"/>
      </c:valAx>
      <c:valAx>
        <c:axId val="797116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970969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Vitesse 0,3 cm/s</c:v>
          </c:tx>
          <c:spPr>
            <a:ln w="9525" cap="rnd">
              <a:solidFill>
                <a:schemeClr val="accent1"/>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Feuil1!$F$19:$F$271</c:f>
              <c:numCache>
                <c:formatCode>General</c:formatCode>
                <c:ptCount val="253"/>
                <c:pt idx="0">
                  <c:v>2.3199999999999998</c:v>
                </c:pt>
                <c:pt idx="1">
                  <c:v>1.29</c:v>
                </c:pt>
                <c:pt idx="2">
                  <c:v>1.26</c:v>
                </c:pt>
                <c:pt idx="3">
                  <c:v>1.32</c:v>
                </c:pt>
                <c:pt idx="4">
                  <c:v>1.25</c:v>
                </c:pt>
                <c:pt idx="5">
                  <c:v>1.26</c:v>
                </c:pt>
                <c:pt idx="6">
                  <c:v>1.24</c:v>
                </c:pt>
                <c:pt idx="7">
                  <c:v>1.27</c:v>
                </c:pt>
                <c:pt idx="8">
                  <c:v>1.22</c:v>
                </c:pt>
                <c:pt idx="9">
                  <c:v>1.22</c:v>
                </c:pt>
                <c:pt idx="10">
                  <c:v>1.22</c:v>
                </c:pt>
                <c:pt idx="11">
                  <c:v>1.27</c:v>
                </c:pt>
                <c:pt idx="12">
                  <c:v>1.21</c:v>
                </c:pt>
                <c:pt idx="13">
                  <c:v>1.27</c:v>
                </c:pt>
                <c:pt idx="14">
                  <c:v>1.25</c:v>
                </c:pt>
                <c:pt idx="15">
                  <c:v>1.23</c:v>
                </c:pt>
                <c:pt idx="16">
                  <c:v>1.31</c:v>
                </c:pt>
                <c:pt idx="17">
                  <c:v>1.27</c:v>
                </c:pt>
                <c:pt idx="18">
                  <c:v>1.29</c:v>
                </c:pt>
                <c:pt idx="19">
                  <c:v>1.27</c:v>
                </c:pt>
                <c:pt idx="20">
                  <c:v>1.32</c:v>
                </c:pt>
                <c:pt idx="21">
                  <c:v>1.31</c:v>
                </c:pt>
                <c:pt idx="22">
                  <c:v>1.29</c:v>
                </c:pt>
                <c:pt idx="23">
                  <c:v>1.27</c:v>
                </c:pt>
                <c:pt idx="24">
                  <c:v>1.31</c:v>
                </c:pt>
                <c:pt idx="25">
                  <c:v>1.22</c:v>
                </c:pt>
                <c:pt idx="26">
                  <c:v>1.28</c:v>
                </c:pt>
                <c:pt idx="27">
                  <c:v>1.4</c:v>
                </c:pt>
                <c:pt idx="28">
                  <c:v>1.28</c:v>
                </c:pt>
                <c:pt idx="29">
                  <c:v>1.26</c:v>
                </c:pt>
                <c:pt idx="30">
                  <c:v>1.32</c:v>
                </c:pt>
                <c:pt idx="31">
                  <c:v>1.24</c:v>
                </c:pt>
                <c:pt idx="32">
                  <c:v>1.32</c:v>
                </c:pt>
                <c:pt idx="33">
                  <c:v>1.24</c:v>
                </c:pt>
                <c:pt idx="34">
                  <c:v>1.25</c:v>
                </c:pt>
                <c:pt idx="35">
                  <c:v>1.26</c:v>
                </c:pt>
                <c:pt idx="36">
                  <c:v>1.29</c:v>
                </c:pt>
                <c:pt idx="37">
                  <c:v>1.22</c:v>
                </c:pt>
                <c:pt idx="38">
                  <c:v>1.27</c:v>
                </c:pt>
                <c:pt idx="39">
                  <c:v>1.24</c:v>
                </c:pt>
                <c:pt idx="40">
                  <c:v>1.1599999999999999</c:v>
                </c:pt>
                <c:pt idx="41">
                  <c:v>1.23</c:v>
                </c:pt>
                <c:pt idx="42">
                  <c:v>1.18</c:v>
                </c:pt>
                <c:pt idx="43">
                  <c:v>1.1599999999999999</c:v>
                </c:pt>
                <c:pt idx="44">
                  <c:v>1.1299999999999999</c:v>
                </c:pt>
                <c:pt idx="45">
                  <c:v>1.07</c:v>
                </c:pt>
                <c:pt idx="46">
                  <c:v>1.08</c:v>
                </c:pt>
                <c:pt idx="47">
                  <c:v>1.1000000000000001</c:v>
                </c:pt>
                <c:pt idx="48">
                  <c:v>1.04</c:v>
                </c:pt>
                <c:pt idx="49">
                  <c:v>1.02</c:v>
                </c:pt>
                <c:pt idx="50">
                  <c:v>0.99</c:v>
                </c:pt>
                <c:pt idx="51">
                  <c:v>0.91</c:v>
                </c:pt>
                <c:pt idx="52">
                  <c:v>0.78</c:v>
                </c:pt>
                <c:pt idx="53">
                  <c:v>0.74</c:v>
                </c:pt>
                <c:pt idx="54">
                  <c:v>0.69</c:v>
                </c:pt>
                <c:pt idx="55">
                  <c:v>0.45</c:v>
                </c:pt>
                <c:pt idx="56">
                  <c:v>0.45</c:v>
                </c:pt>
                <c:pt idx="57">
                  <c:v>0.32</c:v>
                </c:pt>
                <c:pt idx="58">
                  <c:v>0.2</c:v>
                </c:pt>
                <c:pt idx="59">
                  <c:v>0.03</c:v>
                </c:pt>
                <c:pt idx="60">
                  <c:v>0.19</c:v>
                </c:pt>
                <c:pt idx="61">
                  <c:v>0.44</c:v>
                </c:pt>
                <c:pt idx="62">
                  <c:v>0.62</c:v>
                </c:pt>
                <c:pt idx="63">
                  <c:v>0.86</c:v>
                </c:pt>
                <c:pt idx="64">
                  <c:v>1.39</c:v>
                </c:pt>
                <c:pt idx="65">
                  <c:v>1.67</c:v>
                </c:pt>
                <c:pt idx="66">
                  <c:v>2.2400000000000002</c:v>
                </c:pt>
                <c:pt idx="67">
                  <c:v>2.78</c:v>
                </c:pt>
                <c:pt idx="68">
                  <c:v>3.45</c:v>
                </c:pt>
                <c:pt idx="69">
                  <c:v>4.3099999999999996</c:v>
                </c:pt>
                <c:pt idx="70">
                  <c:v>5.45</c:v>
                </c:pt>
                <c:pt idx="71">
                  <c:v>6.45</c:v>
                </c:pt>
                <c:pt idx="72">
                  <c:v>8</c:v>
                </c:pt>
                <c:pt idx="73">
                  <c:v>9.8800000000000008</c:v>
                </c:pt>
                <c:pt idx="74">
                  <c:v>11.99</c:v>
                </c:pt>
                <c:pt idx="75">
                  <c:v>14.78</c:v>
                </c:pt>
                <c:pt idx="76">
                  <c:v>17.96</c:v>
                </c:pt>
                <c:pt idx="77">
                  <c:v>22.02</c:v>
                </c:pt>
                <c:pt idx="78">
                  <c:v>26.32</c:v>
                </c:pt>
                <c:pt idx="79">
                  <c:v>31.68</c:v>
                </c:pt>
                <c:pt idx="80">
                  <c:v>37.6</c:v>
                </c:pt>
                <c:pt idx="81">
                  <c:v>44</c:v>
                </c:pt>
                <c:pt idx="82">
                  <c:v>51.05</c:v>
                </c:pt>
                <c:pt idx="83">
                  <c:v>57.45</c:v>
                </c:pt>
                <c:pt idx="84">
                  <c:v>63.66</c:v>
                </c:pt>
                <c:pt idx="85">
                  <c:v>69.86</c:v>
                </c:pt>
                <c:pt idx="86">
                  <c:v>74.64</c:v>
                </c:pt>
                <c:pt idx="87">
                  <c:v>79.31</c:v>
                </c:pt>
                <c:pt idx="88">
                  <c:v>83.52</c:v>
                </c:pt>
                <c:pt idx="89">
                  <c:v>85.97</c:v>
                </c:pt>
                <c:pt idx="90">
                  <c:v>88.6</c:v>
                </c:pt>
                <c:pt idx="91">
                  <c:v>90.97</c:v>
                </c:pt>
                <c:pt idx="92">
                  <c:v>92.03</c:v>
                </c:pt>
                <c:pt idx="93">
                  <c:v>93.44</c:v>
                </c:pt>
                <c:pt idx="94">
                  <c:v>94.71</c:v>
                </c:pt>
                <c:pt idx="95">
                  <c:v>95.24</c:v>
                </c:pt>
                <c:pt idx="96">
                  <c:v>96.2</c:v>
                </c:pt>
                <c:pt idx="97">
                  <c:v>96.7</c:v>
                </c:pt>
                <c:pt idx="98">
                  <c:v>97.06</c:v>
                </c:pt>
                <c:pt idx="99">
                  <c:v>97.41</c:v>
                </c:pt>
                <c:pt idx="100">
                  <c:v>97.9</c:v>
                </c:pt>
                <c:pt idx="101">
                  <c:v>98.01</c:v>
                </c:pt>
                <c:pt idx="102">
                  <c:v>98.23</c:v>
                </c:pt>
                <c:pt idx="103">
                  <c:v>98.7</c:v>
                </c:pt>
                <c:pt idx="104">
                  <c:v>98.82</c:v>
                </c:pt>
                <c:pt idx="105">
                  <c:v>98.96</c:v>
                </c:pt>
                <c:pt idx="106">
                  <c:v>99.29</c:v>
                </c:pt>
                <c:pt idx="107">
                  <c:v>99.31</c:v>
                </c:pt>
                <c:pt idx="108">
                  <c:v>99.3</c:v>
                </c:pt>
                <c:pt idx="109">
                  <c:v>99.55</c:v>
                </c:pt>
                <c:pt idx="110">
                  <c:v>99.37</c:v>
                </c:pt>
                <c:pt idx="111">
                  <c:v>99.65</c:v>
                </c:pt>
                <c:pt idx="112">
                  <c:v>99.72</c:v>
                </c:pt>
                <c:pt idx="113">
                  <c:v>99.54</c:v>
                </c:pt>
                <c:pt idx="114">
                  <c:v>99.77</c:v>
                </c:pt>
                <c:pt idx="115">
                  <c:v>99.97</c:v>
                </c:pt>
                <c:pt idx="116">
                  <c:v>99.63</c:v>
                </c:pt>
                <c:pt idx="117">
                  <c:v>99.7</c:v>
                </c:pt>
                <c:pt idx="118">
                  <c:v>100.2</c:v>
                </c:pt>
                <c:pt idx="119">
                  <c:v>100.2</c:v>
                </c:pt>
                <c:pt idx="120">
                  <c:v>99.99</c:v>
                </c:pt>
                <c:pt idx="121">
                  <c:v>100.27</c:v>
                </c:pt>
                <c:pt idx="122">
                  <c:v>100.11</c:v>
                </c:pt>
                <c:pt idx="123">
                  <c:v>100.08</c:v>
                </c:pt>
                <c:pt idx="124">
                  <c:v>100.19</c:v>
                </c:pt>
                <c:pt idx="125">
                  <c:v>100.07</c:v>
                </c:pt>
                <c:pt idx="126">
                  <c:v>100.3</c:v>
                </c:pt>
                <c:pt idx="127">
                  <c:v>100.08</c:v>
                </c:pt>
                <c:pt idx="128">
                  <c:v>100.33</c:v>
                </c:pt>
                <c:pt idx="129">
                  <c:v>100.02</c:v>
                </c:pt>
                <c:pt idx="130">
                  <c:v>100.19</c:v>
                </c:pt>
                <c:pt idx="131">
                  <c:v>100.14</c:v>
                </c:pt>
                <c:pt idx="132">
                  <c:v>100.07</c:v>
                </c:pt>
                <c:pt idx="133">
                  <c:v>100.17</c:v>
                </c:pt>
                <c:pt idx="134">
                  <c:v>100.02</c:v>
                </c:pt>
                <c:pt idx="135">
                  <c:v>100.12</c:v>
                </c:pt>
                <c:pt idx="136">
                  <c:v>100.01</c:v>
                </c:pt>
                <c:pt idx="137">
                  <c:v>99.66</c:v>
                </c:pt>
                <c:pt idx="138">
                  <c:v>99.73</c:v>
                </c:pt>
                <c:pt idx="139">
                  <c:v>99.97</c:v>
                </c:pt>
                <c:pt idx="140">
                  <c:v>99.46</c:v>
                </c:pt>
                <c:pt idx="141">
                  <c:v>99.22</c:v>
                </c:pt>
                <c:pt idx="142">
                  <c:v>99.76</c:v>
                </c:pt>
                <c:pt idx="143">
                  <c:v>99.44</c:v>
                </c:pt>
                <c:pt idx="144">
                  <c:v>99.2</c:v>
                </c:pt>
                <c:pt idx="145">
                  <c:v>99.29</c:v>
                </c:pt>
                <c:pt idx="146">
                  <c:v>98.97</c:v>
                </c:pt>
                <c:pt idx="147">
                  <c:v>98.97</c:v>
                </c:pt>
                <c:pt idx="148">
                  <c:v>98.66</c:v>
                </c:pt>
                <c:pt idx="149">
                  <c:v>98.35</c:v>
                </c:pt>
                <c:pt idx="150">
                  <c:v>98.08</c:v>
                </c:pt>
                <c:pt idx="151">
                  <c:v>97.57</c:v>
                </c:pt>
                <c:pt idx="152">
                  <c:v>97.28</c:v>
                </c:pt>
                <c:pt idx="153">
                  <c:v>96.9</c:v>
                </c:pt>
                <c:pt idx="154">
                  <c:v>96.23</c:v>
                </c:pt>
                <c:pt idx="155">
                  <c:v>95.52</c:v>
                </c:pt>
                <c:pt idx="156">
                  <c:v>94.5</c:v>
                </c:pt>
                <c:pt idx="157">
                  <c:v>93.56</c:v>
                </c:pt>
                <c:pt idx="158">
                  <c:v>92.34</c:v>
                </c:pt>
                <c:pt idx="159">
                  <c:v>90.84</c:v>
                </c:pt>
                <c:pt idx="160">
                  <c:v>88.66</c:v>
                </c:pt>
                <c:pt idx="161">
                  <c:v>86.23</c:v>
                </c:pt>
                <c:pt idx="162">
                  <c:v>83.3</c:v>
                </c:pt>
                <c:pt idx="163">
                  <c:v>79.83</c:v>
                </c:pt>
                <c:pt idx="164">
                  <c:v>75.13</c:v>
                </c:pt>
                <c:pt idx="165">
                  <c:v>70.39</c:v>
                </c:pt>
                <c:pt idx="166">
                  <c:v>64.78</c:v>
                </c:pt>
                <c:pt idx="167">
                  <c:v>58.16</c:v>
                </c:pt>
                <c:pt idx="168">
                  <c:v>51.65</c:v>
                </c:pt>
                <c:pt idx="169">
                  <c:v>45.01</c:v>
                </c:pt>
                <c:pt idx="170">
                  <c:v>38.61</c:v>
                </c:pt>
                <c:pt idx="171">
                  <c:v>32.479999999999997</c:v>
                </c:pt>
                <c:pt idx="172">
                  <c:v>26.96</c:v>
                </c:pt>
                <c:pt idx="173">
                  <c:v>22.02</c:v>
                </c:pt>
                <c:pt idx="174">
                  <c:v>17.920000000000002</c:v>
                </c:pt>
                <c:pt idx="175">
                  <c:v>14.61</c:v>
                </c:pt>
                <c:pt idx="176">
                  <c:v>11.91</c:v>
                </c:pt>
                <c:pt idx="177">
                  <c:v>9.58</c:v>
                </c:pt>
                <c:pt idx="178">
                  <c:v>7.79</c:v>
                </c:pt>
                <c:pt idx="179">
                  <c:v>6.38</c:v>
                </c:pt>
                <c:pt idx="180">
                  <c:v>5.15</c:v>
                </c:pt>
                <c:pt idx="181">
                  <c:v>4.1500000000000004</c:v>
                </c:pt>
                <c:pt idx="182">
                  <c:v>3.44</c:v>
                </c:pt>
                <c:pt idx="183">
                  <c:v>2.74</c:v>
                </c:pt>
                <c:pt idx="184">
                  <c:v>2.2200000000000002</c:v>
                </c:pt>
                <c:pt idx="185">
                  <c:v>1.73</c:v>
                </c:pt>
                <c:pt idx="186">
                  <c:v>1.24</c:v>
                </c:pt>
                <c:pt idx="187">
                  <c:v>1.02</c:v>
                </c:pt>
                <c:pt idx="188">
                  <c:v>0.73</c:v>
                </c:pt>
                <c:pt idx="189">
                  <c:v>0.49</c:v>
                </c:pt>
                <c:pt idx="190">
                  <c:v>0.23</c:v>
                </c:pt>
                <c:pt idx="191">
                  <c:v>0.11</c:v>
                </c:pt>
                <c:pt idx="192">
                  <c:v>7.0000000000000007E-2</c:v>
                </c:pt>
                <c:pt idx="193">
                  <c:v>0.24</c:v>
                </c:pt>
                <c:pt idx="194">
                  <c:v>0.36</c:v>
                </c:pt>
                <c:pt idx="195">
                  <c:v>0.45</c:v>
                </c:pt>
                <c:pt idx="196">
                  <c:v>0.54</c:v>
                </c:pt>
                <c:pt idx="197">
                  <c:v>0.68</c:v>
                </c:pt>
                <c:pt idx="198">
                  <c:v>0.77</c:v>
                </c:pt>
                <c:pt idx="199">
                  <c:v>0.85</c:v>
                </c:pt>
                <c:pt idx="200">
                  <c:v>0.97</c:v>
                </c:pt>
                <c:pt idx="201">
                  <c:v>1.04</c:v>
                </c:pt>
                <c:pt idx="202">
                  <c:v>1.1100000000000001</c:v>
                </c:pt>
                <c:pt idx="203">
                  <c:v>1</c:v>
                </c:pt>
                <c:pt idx="204">
                  <c:v>1.17</c:v>
                </c:pt>
                <c:pt idx="205">
                  <c:v>1.1200000000000001</c:v>
                </c:pt>
                <c:pt idx="206">
                  <c:v>1.1499999999999999</c:v>
                </c:pt>
                <c:pt idx="207">
                  <c:v>1.29</c:v>
                </c:pt>
                <c:pt idx="208">
                  <c:v>1.19</c:v>
                </c:pt>
                <c:pt idx="209">
                  <c:v>1.24</c:v>
                </c:pt>
                <c:pt idx="210">
                  <c:v>1.37</c:v>
                </c:pt>
                <c:pt idx="211">
                  <c:v>1.29</c:v>
                </c:pt>
                <c:pt idx="212">
                  <c:v>1.23</c:v>
                </c:pt>
                <c:pt idx="213">
                  <c:v>1.31</c:v>
                </c:pt>
                <c:pt idx="214">
                  <c:v>1.41</c:v>
                </c:pt>
                <c:pt idx="215">
                  <c:v>1.33</c:v>
                </c:pt>
                <c:pt idx="216">
                  <c:v>1.3</c:v>
                </c:pt>
                <c:pt idx="217">
                  <c:v>1.32</c:v>
                </c:pt>
                <c:pt idx="218">
                  <c:v>1.33</c:v>
                </c:pt>
                <c:pt idx="219">
                  <c:v>1.4</c:v>
                </c:pt>
                <c:pt idx="220">
                  <c:v>1.31</c:v>
                </c:pt>
                <c:pt idx="221">
                  <c:v>1.37</c:v>
                </c:pt>
                <c:pt idx="222">
                  <c:v>1.36</c:v>
                </c:pt>
                <c:pt idx="223">
                  <c:v>1.37</c:v>
                </c:pt>
                <c:pt idx="224">
                  <c:v>1.36</c:v>
                </c:pt>
                <c:pt idx="225">
                  <c:v>1.34</c:v>
                </c:pt>
                <c:pt idx="226">
                  <c:v>1.35</c:v>
                </c:pt>
                <c:pt idx="227">
                  <c:v>1.37</c:v>
                </c:pt>
                <c:pt idx="228">
                  <c:v>1.4</c:v>
                </c:pt>
                <c:pt idx="229">
                  <c:v>1.36</c:v>
                </c:pt>
                <c:pt idx="230">
                  <c:v>1.35</c:v>
                </c:pt>
                <c:pt idx="231">
                  <c:v>1.42</c:v>
                </c:pt>
                <c:pt idx="232">
                  <c:v>1.36</c:v>
                </c:pt>
                <c:pt idx="233">
                  <c:v>1.4</c:v>
                </c:pt>
                <c:pt idx="234">
                  <c:v>1.41</c:v>
                </c:pt>
                <c:pt idx="235">
                  <c:v>1.37</c:v>
                </c:pt>
                <c:pt idx="236">
                  <c:v>1.44</c:v>
                </c:pt>
                <c:pt idx="237">
                  <c:v>1.41</c:v>
                </c:pt>
                <c:pt idx="238">
                  <c:v>1.49</c:v>
                </c:pt>
                <c:pt idx="239">
                  <c:v>1.41</c:v>
                </c:pt>
                <c:pt idx="240">
                  <c:v>1.45</c:v>
                </c:pt>
                <c:pt idx="241">
                  <c:v>1.44</c:v>
                </c:pt>
                <c:pt idx="242">
                  <c:v>1.43</c:v>
                </c:pt>
                <c:pt idx="243">
                  <c:v>1.43</c:v>
                </c:pt>
                <c:pt idx="244">
                  <c:v>1.43</c:v>
                </c:pt>
                <c:pt idx="245">
                  <c:v>1.48</c:v>
                </c:pt>
                <c:pt idx="246">
                  <c:v>1.43</c:v>
                </c:pt>
                <c:pt idx="247">
                  <c:v>1.43</c:v>
                </c:pt>
                <c:pt idx="248">
                  <c:v>1.44</c:v>
                </c:pt>
                <c:pt idx="249">
                  <c:v>1.38</c:v>
                </c:pt>
                <c:pt idx="250">
                  <c:v>1.44</c:v>
                </c:pt>
                <c:pt idx="251">
                  <c:v>1.39</c:v>
                </c:pt>
                <c:pt idx="252">
                  <c:v>1.47</c:v>
                </c:pt>
              </c:numCache>
            </c:numRef>
          </c:yVal>
          <c:smooth val="1"/>
          <c:extLst>
            <c:ext xmlns:c16="http://schemas.microsoft.com/office/drawing/2014/chart" uri="{C3380CC4-5D6E-409C-BE32-E72D297353CC}">
              <c16:uniqueId val="{00000000-A605-4589-ADF7-B6594F023D61}"/>
            </c:ext>
          </c:extLst>
        </c:ser>
        <c:ser>
          <c:idx val="1"/>
          <c:order val="1"/>
          <c:tx>
            <c:v>Vitesse 1 cm/s</c:v>
          </c:tx>
          <c:spPr>
            <a:ln w="9525" cap="rnd">
              <a:solidFill>
                <a:schemeClr val="accent2"/>
              </a:solidFill>
              <a:round/>
            </a:ln>
            <a:effectLst/>
          </c:spPr>
          <c:marker>
            <c:symbol val="none"/>
          </c:marker>
          <c:xVal>
            <c:numRef>
              <c:f>Feuil1!$A$293:$A$543</c:f>
              <c:numCache>
                <c:formatCode>General</c:formatCode>
                <c:ptCount val="251"/>
                <c:pt idx="0">
                  <c:v>151.4</c:v>
                </c:pt>
                <c:pt idx="1">
                  <c:v>150.4</c:v>
                </c:pt>
                <c:pt idx="2">
                  <c:v>148.6</c:v>
                </c:pt>
                <c:pt idx="3">
                  <c:v>147.19999999999999</c:v>
                </c:pt>
                <c:pt idx="4">
                  <c:v>146</c:v>
                </c:pt>
                <c:pt idx="5">
                  <c:v>144.9</c:v>
                </c:pt>
                <c:pt idx="6">
                  <c:v>143.9</c:v>
                </c:pt>
                <c:pt idx="7">
                  <c:v>142.6</c:v>
                </c:pt>
                <c:pt idx="8">
                  <c:v>141.4</c:v>
                </c:pt>
                <c:pt idx="9">
                  <c:v>140.1</c:v>
                </c:pt>
                <c:pt idx="10">
                  <c:v>138.9</c:v>
                </c:pt>
                <c:pt idx="11">
                  <c:v>137.69999999999999</c:v>
                </c:pt>
                <c:pt idx="12">
                  <c:v>136.5</c:v>
                </c:pt>
                <c:pt idx="13">
                  <c:v>135.30000000000001</c:v>
                </c:pt>
                <c:pt idx="14">
                  <c:v>134.1</c:v>
                </c:pt>
                <c:pt idx="15">
                  <c:v>132.9</c:v>
                </c:pt>
                <c:pt idx="16">
                  <c:v>131.69999999999999</c:v>
                </c:pt>
                <c:pt idx="17">
                  <c:v>130.5</c:v>
                </c:pt>
                <c:pt idx="18">
                  <c:v>129.30000000000001</c:v>
                </c:pt>
                <c:pt idx="19">
                  <c:v>128.1</c:v>
                </c:pt>
                <c:pt idx="20">
                  <c:v>126.9</c:v>
                </c:pt>
                <c:pt idx="21">
                  <c:v>125.7</c:v>
                </c:pt>
                <c:pt idx="22">
                  <c:v>124.5</c:v>
                </c:pt>
                <c:pt idx="23">
                  <c:v>123.3</c:v>
                </c:pt>
                <c:pt idx="24">
                  <c:v>122.1</c:v>
                </c:pt>
                <c:pt idx="25">
                  <c:v>120.9</c:v>
                </c:pt>
                <c:pt idx="26">
                  <c:v>119.7</c:v>
                </c:pt>
                <c:pt idx="27">
                  <c:v>118.5</c:v>
                </c:pt>
                <c:pt idx="28">
                  <c:v>117.2</c:v>
                </c:pt>
                <c:pt idx="29">
                  <c:v>116.1</c:v>
                </c:pt>
                <c:pt idx="30">
                  <c:v>114.8</c:v>
                </c:pt>
                <c:pt idx="31">
                  <c:v>113.6</c:v>
                </c:pt>
                <c:pt idx="32">
                  <c:v>112.4</c:v>
                </c:pt>
                <c:pt idx="33">
                  <c:v>111.2</c:v>
                </c:pt>
                <c:pt idx="34">
                  <c:v>110</c:v>
                </c:pt>
                <c:pt idx="35">
                  <c:v>108.8</c:v>
                </c:pt>
                <c:pt idx="36">
                  <c:v>107.6</c:v>
                </c:pt>
                <c:pt idx="37">
                  <c:v>106.4</c:v>
                </c:pt>
                <c:pt idx="38">
                  <c:v>105.1</c:v>
                </c:pt>
                <c:pt idx="39">
                  <c:v>104</c:v>
                </c:pt>
                <c:pt idx="40">
                  <c:v>102.7</c:v>
                </c:pt>
                <c:pt idx="41">
                  <c:v>101.5</c:v>
                </c:pt>
                <c:pt idx="42">
                  <c:v>100.3</c:v>
                </c:pt>
                <c:pt idx="43">
                  <c:v>99.1</c:v>
                </c:pt>
                <c:pt idx="44">
                  <c:v>97.9</c:v>
                </c:pt>
                <c:pt idx="45">
                  <c:v>96.6</c:v>
                </c:pt>
                <c:pt idx="46">
                  <c:v>95.5</c:v>
                </c:pt>
                <c:pt idx="47">
                  <c:v>94.3</c:v>
                </c:pt>
                <c:pt idx="48">
                  <c:v>93</c:v>
                </c:pt>
                <c:pt idx="49">
                  <c:v>91.8</c:v>
                </c:pt>
                <c:pt idx="50">
                  <c:v>90.6</c:v>
                </c:pt>
                <c:pt idx="51">
                  <c:v>89.4</c:v>
                </c:pt>
                <c:pt idx="52">
                  <c:v>88.2</c:v>
                </c:pt>
                <c:pt idx="53">
                  <c:v>87</c:v>
                </c:pt>
                <c:pt idx="54">
                  <c:v>85.8</c:v>
                </c:pt>
                <c:pt idx="55">
                  <c:v>84.5</c:v>
                </c:pt>
                <c:pt idx="56">
                  <c:v>83.4</c:v>
                </c:pt>
                <c:pt idx="57">
                  <c:v>82.1</c:v>
                </c:pt>
                <c:pt idx="58">
                  <c:v>80.900000000000006</c:v>
                </c:pt>
                <c:pt idx="59">
                  <c:v>79.7</c:v>
                </c:pt>
                <c:pt idx="60">
                  <c:v>78.5</c:v>
                </c:pt>
                <c:pt idx="61">
                  <c:v>77.3</c:v>
                </c:pt>
                <c:pt idx="62">
                  <c:v>76.099999999999994</c:v>
                </c:pt>
                <c:pt idx="63">
                  <c:v>74.900000000000006</c:v>
                </c:pt>
                <c:pt idx="64">
                  <c:v>73.7</c:v>
                </c:pt>
                <c:pt idx="65">
                  <c:v>72.5</c:v>
                </c:pt>
                <c:pt idx="66">
                  <c:v>71.3</c:v>
                </c:pt>
                <c:pt idx="67">
                  <c:v>70.099999999999994</c:v>
                </c:pt>
                <c:pt idx="68">
                  <c:v>68.8</c:v>
                </c:pt>
                <c:pt idx="69">
                  <c:v>67.599999999999994</c:v>
                </c:pt>
                <c:pt idx="70">
                  <c:v>66.400000000000006</c:v>
                </c:pt>
                <c:pt idx="71">
                  <c:v>65.2</c:v>
                </c:pt>
                <c:pt idx="72">
                  <c:v>64</c:v>
                </c:pt>
                <c:pt idx="73">
                  <c:v>62.8</c:v>
                </c:pt>
                <c:pt idx="74">
                  <c:v>61.6</c:v>
                </c:pt>
                <c:pt idx="75">
                  <c:v>60.3</c:v>
                </c:pt>
                <c:pt idx="76">
                  <c:v>59.2</c:v>
                </c:pt>
                <c:pt idx="77">
                  <c:v>58</c:v>
                </c:pt>
                <c:pt idx="78">
                  <c:v>56.7</c:v>
                </c:pt>
                <c:pt idx="79">
                  <c:v>55.6</c:v>
                </c:pt>
                <c:pt idx="80">
                  <c:v>54.3</c:v>
                </c:pt>
                <c:pt idx="81">
                  <c:v>53.1</c:v>
                </c:pt>
                <c:pt idx="82">
                  <c:v>51.9</c:v>
                </c:pt>
                <c:pt idx="83">
                  <c:v>50.7</c:v>
                </c:pt>
                <c:pt idx="84">
                  <c:v>49.5</c:v>
                </c:pt>
                <c:pt idx="85">
                  <c:v>48.3</c:v>
                </c:pt>
                <c:pt idx="86">
                  <c:v>47.1</c:v>
                </c:pt>
                <c:pt idx="87">
                  <c:v>45.9</c:v>
                </c:pt>
                <c:pt idx="88">
                  <c:v>44.6</c:v>
                </c:pt>
                <c:pt idx="89">
                  <c:v>43.5</c:v>
                </c:pt>
                <c:pt idx="90">
                  <c:v>42.2</c:v>
                </c:pt>
                <c:pt idx="91">
                  <c:v>41</c:v>
                </c:pt>
                <c:pt idx="92">
                  <c:v>39.799999999999997</c:v>
                </c:pt>
                <c:pt idx="93">
                  <c:v>38.6</c:v>
                </c:pt>
                <c:pt idx="94">
                  <c:v>37.5</c:v>
                </c:pt>
                <c:pt idx="95">
                  <c:v>36.200000000000003</c:v>
                </c:pt>
                <c:pt idx="96">
                  <c:v>35.1</c:v>
                </c:pt>
                <c:pt idx="97">
                  <c:v>33.799999999999997</c:v>
                </c:pt>
                <c:pt idx="98">
                  <c:v>32.6</c:v>
                </c:pt>
                <c:pt idx="99">
                  <c:v>31.4</c:v>
                </c:pt>
                <c:pt idx="100">
                  <c:v>30.1</c:v>
                </c:pt>
                <c:pt idx="101">
                  <c:v>29</c:v>
                </c:pt>
                <c:pt idx="102">
                  <c:v>27.7</c:v>
                </c:pt>
                <c:pt idx="103">
                  <c:v>26.6</c:v>
                </c:pt>
                <c:pt idx="104">
                  <c:v>25.3</c:v>
                </c:pt>
                <c:pt idx="105">
                  <c:v>24.1</c:v>
                </c:pt>
                <c:pt idx="106">
                  <c:v>22.9</c:v>
                </c:pt>
                <c:pt idx="107">
                  <c:v>21.7</c:v>
                </c:pt>
                <c:pt idx="108">
                  <c:v>20.5</c:v>
                </c:pt>
                <c:pt idx="109">
                  <c:v>19.3</c:v>
                </c:pt>
                <c:pt idx="110">
                  <c:v>18.100000000000001</c:v>
                </c:pt>
                <c:pt idx="111">
                  <c:v>16.899999999999999</c:v>
                </c:pt>
                <c:pt idx="112">
                  <c:v>15.7</c:v>
                </c:pt>
                <c:pt idx="113">
                  <c:v>14.5</c:v>
                </c:pt>
                <c:pt idx="114">
                  <c:v>13.3</c:v>
                </c:pt>
                <c:pt idx="115">
                  <c:v>12</c:v>
                </c:pt>
                <c:pt idx="116">
                  <c:v>10.9</c:v>
                </c:pt>
                <c:pt idx="117">
                  <c:v>9.6</c:v>
                </c:pt>
                <c:pt idx="118">
                  <c:v>8.4</c:v>
                </c:pt>
                <c:pt idx="119">
                  <c:v>7.2</c:v>
                </c:pt>
                <c:pt idx="120">
                  <c:v>6</c:v>
                </c:pt>
                <c:pt idx="121">
                  <c:v>4.8</c:v>
                </c:pt>
                <c:pt idx="122">
                  <c:v>3.6</c:v>
                </c:pt>
                <c:pt idx="123">
                  <c:v>2.2999999999999998</c:v>
                </c:pt>
                <c:pt idx="124">
                  <c:v>1.1000000000000001</c:v>
                </c:pt>
                <c:pt idx="125">
                  <c:v>-0.1</c:v>
                </c:pt>
                <c:pt idx="126">
                  <c:v>-1.2</c:v>
                </c:pt>
                <c:pt idx="127">
                  <c:v>-2.5</c:v>
                </c:pt>
                <c:pt idx="128">
                  <c:v>-3.7</c:v>
                </c:pt>
                <c:pt idx="129">
                  <c:v>-4.9000000000000004</c:v>
                </c:pt>
                <c:pt idx="130">
                  <c:v>-6.1</c:v>
                </c:pt>
                <c:pt idx="131">
                  <c:v>-7.3</c:v>
                </c:pt>
                <c:pt idx="132">
                  <c:v>-8.5</c:v>
                </c:pt>
                <c:pt idx="133">
                  <c:v>-9.6999999999999993</c:v>
                </c:pt>
                <c:pt idx="134">
                  <c:v>-10.9</c:v>
                </c:pt>
                <c:pt idx="135">
                  <c:v>-12.1</c:v>
                </c:pt>
                <c:pt idx="136">
                  <c:v>-13.3</c:v>
                </c:pt>
                <c:pt idx="137">
                  <c:v>-14.6</c:v>
                </c:pt>
                <c:pt idx="138">
                  <c:v>-15.8</c:v>
                </c:pt>
                <c:pt idx="139">
                  <c:v>-17</c:v>
                </c:pt>
                <c:pt idx="140">
                  <c:v>-18.2</c:v>
                </c:pt>
                <c:pt idx="141">
                  <c:v>-19.399999999999999</c:v>
                </c:pt>
                <c:pt idx="142">
                  <c:v>-20.6</c:v>
                </c:pt>
                <c:pt idx="143">
                  <c:v>-21.8</c:v>
                </c:pt>
                <c:pt idx="144">
                  <c:v>-23</c:v>
                </c:pt>
                <c:pt idx="145">
                  <c:v>-24.3</c:v>
                </c:pt>
                <c:pt idx="146">
                  <c:v>-25.4</c:v>
                </c:pt>
                <c:pt idx="147">
                  <c:v>-26.7</c:v>
                </c:pt>
                <c:pt idx="148">
                  <c:v>-27.9</c:v>
                </c:pt>
                <c:pt idx="149">
                  <c:v>-29.1</c:v>
                </c:pt>
                <c:pt idx="150">
                  <c:v>-30.3</c:v>
                </c:pt>
                <c:pt idx="151">
                  <c:v>-31.4</c:v>
                </c:pt>
                <c:pt idx="152">
                  <c:v>-32.700000000000003</c:v>
                </c:pt>
                <c:pt idx="153">
                  <c:v>-33.9</c:v>
                </c:pt>
                <c:pt idx="154">
                  <c:v>-35.1</c:v>
                </c:pt>
                <c:pt idx="155">
                  <c:v>-36.299999999999997</c:v>
                </c:pt>
                <c:pt idx="156">
                  <c:v>-37.4</c:v>
                </c:pt>
                <c:pt idx="157">
                  <c:v>-38.700000000000003</c:v>
                </c:pt>
                <c:pt idx="158">
                  <c:v>-39.9</c:v>
                </c:pt>
                <c:pt idx="159">
                  <c:v>-41.1</c:v>
                </c:pt>
                <c:pt idx="160">
                  <c:v>-42.4</c:v>
                </c:pt>
                <c:pt idx="161">
                  <c:v>-43.5</c:v>
                </c:pt>
                <c:pt idx="162">
                  <c:v>-44.8</c:v>
                </c:pt>
                <c:pt idx="163">
                  <c:v>-45.9</c:v>
                </c:pt>
                <c:pt idx="164">
                  <c:v>-47.1</c:v>
                </c:pt>
                <c:pt idx="165">
                  <c:v>-48.3</c:v>
                </c:pt>
                <c:pt idx="166">
                  <c:v>-49.5</c:v>
                </c:pt>
                <c:pt idx="167">
                  <c:v>-50.8</c:v>
                </c:pt>
                <c:pt idx="168">
                  <c:v>-51.9</c:v>
                </c:pt>
                <c:pt idx="169">
                  <c:v>-53.2</c:v>
                </c:pt>
                <c:pt idx="170">
                  <c:v>-54.4</c:v>
                </c:pt>
                <c:pt idx="171">
                  <c:v>-55.5</c:v>
                </c:pt>
                <c:pt idx="172">
                  <c:v>-56.8</c:v>
                </c:pt>
                <c:pt idx="173">
                  <c:v>-58</c:v>
                </c:pt>
                <c:pt idx="174">
                  <c:v>-59.2</c:v>
                </c:pt>
                <c:pt idx="175">
                  <c:v>-60.4</c:v>
                </c:pt>
                <c:pt idx="176">
                  <c:v>-61.6</c:v>
                </c:pt>
                <c:pt idx="177">
                  <c:v>-62.9</c:v>
                </c:pt>
                <c:pt idx="178">
                  <c:v>-64.099999999999994</c:v>
                </c:pt>
                <c:pt idx="179">
                  <c:v>-65.3</c:v>
                </c:pt>
                <c:pt idx="180">
                  <c:v>-66.5</c:v>
                </c:pt>
                <c:pt idx="181">
                  <c:v>-67.7</c:v>
                </c:pt>
                <c:pt idx="182">
                  <c:v>-68.900000000000006</c:v>
                </c:pt>
                <c:pt idx="183">
                  <c:v>-70.099999999999994</c:v>
                </c:pt>
                <c:pt idx="184">
                  <c:v>-71.3</c:v>
                </c:pt>
                <c:pt idx="185">
                  <c:v>-72.5</c:v>
                </c:pt>
                <c:pt idx="186">
                  <c:v>-73.7</c:v>
                </c:pt>
                <c:pt idx="187">
                  <c:v>-75</c:v>
                </c:pt>
                <c:pt idx="188">
                  <c:v>-76.099999999999994</c:v>
                </c:pt>
                <c:pt idx="189">
                  <c:v>-77.400000000000006</c:v>
                </c:pt>
                <c:pt idx="190">
                  <c:v>-78.599999999999994</c:v>
                </c:pt>
                <c:pt idx="191">
                  <c:v>-79.8</c:v>
                </c:pt>
                <c:pt idx="192">
                  <c:v>-81</c:v>
                </c:pt>
                <c:pt idx="193">
                  <c:v>-82.2</c:v>
                </c:pt>
                <c:pt idx="194">
                  <c:v>-83.4</c:v>
                </c:pt>
                <c:pt idx="195">
                  <c:v>-84.6</c:v>
                </c:pt>
                <c:pt idx="196">
                  <c:v>-85.9</c:v>
                </c:pt>
                <c:pt idx="197">
                  <c:v>-87</c:v>
                </c:pt>
                <c:pt idx="198">
                  <c:v>-88.2</c:v>
                </c:pt>
                <c:pt idx="199">
                  <c:v>-89.5</c:v>
                </c:pt>
                <c:pt idx="200">
                  <c:v>-90.7</c:v>
                </c:pt>
                <c:pt idx="201">
                  <c:v>-91.9</c:v>
                </c:pt>
                <c:pt idx="202">
                  <c:v>-93.1</c:v>
                </c:pt>
                <c:pt idx="203">
                  <c:v>-94.3</c:v>
                </c:pt>
                <c:pt idx="204">
                  <c:v>-95.5</c:v>
                </c:pt>
                <c:pt idx="205">
                  <c:v>-96.7</c:v>
                </c:pt>
                <c:pt idx="206">
                  <c:v>-97.9</c:v>
                </c:pt>
                <c:pt idx="207">
                  <c:v>-99.2</c:v>
                </c:pt>
                <c:pt idx="208">
                  <c:v>-100.3</c:v>
                </c:pt>
                <c:pt idx="209">
                  <c:v>-101.6</c:v>
                </c:pt>
                <c:pt idx="210">
                  <c:v>-102.8</c:v>
                </c:pt>
                <c:pt idx="211">
                  <c:v>-104</c:v>
                </c:pt>
                <c:pt idx="212">
                  <c:v>-105.2</c:v>
                </c:pt>
                <c:pt idx="213">
                  <c:v>-106.4</c:v>
                </c:pt>
                <c:pt idx="214">
                  <c:v>-107.6</c:v>
                </c:pt>
                <c:pt idx="215">
                  <c:v>-108.8</c:v>
                </c:pt>
                <c:pt idx="216">
                  <c:v>-110</c:v>
                </c:pt>
                <c:pt idx="217">
                  <c:v>-111.3</c:v>
                </c:pt>
                <c:pt idx="218">
                  <c:v>-112.4</c:v>
                </c:pt>
                <c:pt idx="219">
                  <c:v>-113.6</c:v>
                </c:pt>
                <c:pt idx="220">
                  <c:v>-114.9</c:v>
                </c:pt>
                <c:pt idx="221">
                  <c:v>-116.1</c:v>
                </c:pt>
                <c:pt idx="222">
                  <c:v>-117.3</c:v>
                </c:pt>
                <c:pt idx="223">
                  <c:v>-118.5</c:v>
                </c:pt>
                <c:pt idx="224">
                  <c:v>-119.7</c:v>
                </c:pt>
                <c:pt idx="225">
                  <c:v>-120.9</c:v>
                </c:pt>
                <c:pt idx="226">
                  <c:v>-122.1</c:v>
                </c:pt>
                <c:pt idx="227">
                  <c:v>-123.3</c:v>
                </c:pt>
                <c:pt idx="228">
                  <c:v>-124.5</c:v>
                </c:pt>
                <c:pt idx="229">
                  <c:v>-125.8</c:v>
                </c:pt>
                <c:pt idx="230">
                  <c:v>-126.9</c:v>
                </c:pt>
                <c:pt idx="231">
                  <c:v>-128.1</c:v>
                </c:pt>
                <c:pt idx="232">
                  <c:v>-129.4</c:v>
                </c:pt>
                <c:pt idx="233">
                  <c:v>-130.6</c:v>
                </c:pt>
                <c:pt idx="234">
                  <c:v>-131.80000000000001</c:v>
                </c:pt>
                <c:pt idx="235">
                  <c:v>-132.9</c:v>
                </c:pt>
                <c:pt idx="236">
                  <c:v>-134.19999999999999</c:v>
                </c:pt>
                <c:pt idx="237">
                  <c:v>-135.4</c:v>
                </c:pt>
                <c:pt idx="238">
                  <c:v>-136.6</c:v>
                </c:pt>
                <c:pt idx="239">
                  <c:v>-137.9</c:v>
                </c:pt>
                <c:pt idx="240">
                  <c:v>-139</c:v>
                </c:pt>
                <c:pt idx="241">
                  <c:v>-140.30000000000001</c:v>
                </c:pt>
                <c:pt idx="242">
                  <c:v>-141.5</c:v>
                </c:pt>
                <c:pt idx="243">
                  <c:v>-142.6</c:v>
                </c:pt>
                <c:pt idx="244">
                  <c:v>-143.9</c:v>
                </c:pt>
                <c:pt idx="245">
                  <c:v>-145</c:v>
                </c:pt>
                <c:pt idx="246">
                  <c:v>-146.30000000000001</c:v>
                </c:pt>
                <c:pt idx="247">
                  <c:v>-147.5</c:v>
                </c:pt>
                <c:pt idx="248">
                  <c:v>-148.69999999999999</c:v>
                </c:pt>
                <c:pt idx="249">
                  <c:v>-149.9</c:v>
                </c:pt>
                <c:pt idx="250">
                  <c:v>-151.4</c:v>
                </c:pt>
              </c:numCache>
            </c:numRef>
          </c:xVal>
          <c:yVal>
            <c:numRef>
              <c:f>Feuil1!$F$293:$F$543</c:f>
              <c:numCache>
                <c:formatCode>General</c:formatCode>
                <c:ptCount val="251"/>
                <c:pt idx="0">
                  <c:v>0.55000000000000004</c:v>
                </c:pt>
                <c:pt idx="1">
                  <c:v>1.52</c:v>
                </c:pt>
                <c:pt idx="2">
                  <c:v>1.5</c:v>
                </c:pt>
                <c:pt idx="3">
                  <c:v>1.18</c:v>
                </c:pt>
                <c:pt idx="4">
                  <c:v>1.81</c:v>
                </c:pt>
                <c:pt idx="5">
                  <c:v>1.42</c:v>
                </c:pt>
                <c:pt idx="6">
                  <c:v>1.41</c:v>
                </c:pt>
                <c:pt idx="7">
                  <c:v>1.54</c:v>
                </c:pt>
                <c:pt idx="8">
                  <c:v>1.27</c:v>
                </c:pt>
                <c:pt idx="9">
                  <c:v>1.73</c:v>
                </c:pt>
                <c:pt idx="10">
                  <c:v>1.41</c:v>
                </c:pt>
                <c:pt idx="11">
                  <c:v>1.42</c:v>
                </c:pt>
                <c:pt idx="12">
                  <c:v>1.58</c:v>
                </c:pt>
                <c:pt idx="13">
                  <c:v>1.22</c:v>
                </c:pt>
                <c:pt idx="14">
                  <c:v>1.76</c:v>
                </c:pt>
                <c:pt idx="15">
                  <c:v>1.39</c:v>
                </c:pt>
                <c:pt idx="16">
                  <c:v>1.39</c:v>
                </c:pt>
                <c:pt idx="17">
                  <c:v>1.49</c:v>
                </c:pt>
                <c:pt idx="18">
                  <c:v>1.17</c:v>
                </c:pt>
                <c:pt idx="19">
                  <c:v>1.66</c:v>
                </c:pt>
                <c:pt idx="20">
                  <c:v>1.36</c:v>
                </c:pt>
                <c:pt idx="21">
                  <c:v>1.41</c:v>
                </c:pt>
                <c:pt idx="22">
                  <c:v>1.59</c:v>
                </c:pt>
                <c:pt idx="23">
                  <c:v>1.36</c:v>
                </c:pt>
                <c:pt idx="24">
                  <c:v>1.61</c:v>
                </c:pt>
                <c:pt idx="25">
                  <c:v>1.2</c:v>
                </c:pt>
                <c:pt idx="26">
                  <c:v>1.44</c:v>
                </c:pt>
                <c:pt idx="27">
                  <c:v>1.47</c:v>
                </c:pt>
                <c:pt idx="28">
                  <c:v>1.18</c:v>
                </c:pt>
                <c:pt idx="29">
                  <c:v>1.55</c:v>
                </c:pt>
                <c:pt idx="30">
                  <c:v>1.29</c:v>
                </c:pt>
                <c:pt idx="31">
                  <c:v>1.39</c:v>
                </c:pt>
                <c:pt idx="32">
                  <c:v>1.42</c:v>
                </c:pt>
                <c:pt idx="33">
                  <c:v>1.0900000000000001</c:v>
                </c:pt>
                <c:pt idx="34">
                  <c:v>1.49</c:v>
                </c:pt>
                <c:pt idx="35">
                  <c:v>1.41</c:v>
                </c:pt>
                <c:pt idx="36">
                  <c:v>1.46</c:v>
                </c:pt>
                <c:pt idx="37">
                  <c:v>1.36</c:v>
                </c:pt>
                <c:pt idx="38">
                  <c:v>1.0900000000000001</c:v>
                </c:pt>
                <c:pt idx="39">
                  <c:v>1.37</c:v>
                </c:pt>
                <c:pt idx="40">
                  <c:v>1.34</c:v>
                </c:pt>
                <c:pt idx="41">
                  <c:v>1.37</c:v>
                </c:pt>
                <c:pt idx="42">
                  <c:v>1.28</c:v>
                </c:pt>
                <c:pt idx="43">
                  <c:v>1.1000000000000001</c:v>
                </c:pt>
                <c:pt idx="44">
                  <c:v>1.3</c:v>
                </c:pt>
                <c:pt idx="45">
                  <c:v>1.1399999999999999</c:v>
                </c:pt>
                <c:pt idx="46">
                  <c:v>1.26</c:v>
                </c:pt>
                <c:pt idx="47">
                  <c:v>1.1499999999999999</c:v>
                </c:pt>
                <c:pt idx="48">
                  <c:v>1.02</c:v>
                </c:pt>
                <c:pt idx="49">
                  <c:v>1.06</c:v>
                </c:pt>
                <c:pt idx="50">
                  <c:v>1.2</c:v>
                </c:pt>
                <c:pt idx="51">
                  <c:v>1.01</c:v>
                </c:pt>
                <c:pt idx="52">
                  <c:v>0.88</c:v>
                </c:pt>
                <c:pt idx="53">
                  <c:v>0.68</c:v>
                </c:pt>
                <c:pt idx="54">
                  <c:v>0.7</c:v>
                </c:pt>
                <c:pt idx="55">
                  <c:v>0.66</c:v>
                </c:pt>
                <c:pt idx="56">
                  <c:v>0.41</c:v>
                </c:pt>
                <c:pt idx="57">
                  <c:v>0.41</c:v>
                </c:pt>
                <c:pt idx="58">
                  <c:v>0.32</c:v>
                </c:pt>
                <c:pt idx="59">
                  <c:v>0.14000000000000001</c:v>
                </c:pt>
                <c:pt idx="60">
                  <c:v>0.01</c:v>
                </c:pt>
                <c:pt idx="61">
                  <c:v>0.19</c:v>
                </c:pt>
                <c:pt idx="62">
                  <c:v>0.45</c:v>
                </c:pt>
                <c:pt idx="63">
                  <c:v>0.61</c:v>
                </c:pt>
                <c:pt idx="64">
                  <c:v>0.96</c:v>
                </c:pt>
                <c:pt idx="65">
                  <c:v>1.1000000000000001</c:v>
                </c:pt>
                <c:pt idx="66">
                  <c:v>1.59</c:v>
                </c:pt>
                <c:pt idx="67">
                  <c:v>2.11</c:v>
                </c:pt>
                <c:pt idx="68">
                  <c:v>2.59</c:v>
                </c:pt>
                <c:pt idx="69">
                  <c:v>2.97</c:v>
                </c:pt>
                <c:pt idx="70">
                  <c:v>3.9</c:v>
                </c:pt>
                <c:pt idx="71">
                  <c:v>5.08</c:v>
                </c:pt>
                <c:pt idx="72">
                  <c:v>5.84</c:v>
                </c:pt>
                <c:pt idx="73">
                  <c:v>7.34</c:v>
                </c:pt>
                <c:pt idx="74">
                  <c:v>8.9600000000000009</c:v>
                </c:pt>
                <c:pt idx="75">
                  <c:v>11.09</c:v>
                </c:pt>
                <c:pt idx="76">
                  <c:v>13.58</c:v>
                </c:pt>
                <c:pt idx="77">
                  <c:v>16.64</c:v>
                </c:pt>
                <c:pt idx="78">
                  <c:v>20.83</c:v>
                </c:pt>
                <c:pt idx="79">
                  <c:v>25.32</c:v>
                </c:pt>
                <c:pt idx="80">
                  <c:v>31</c:v>
                </c:pt>
                <c:pt idx="81">
                  <c:v>36.880000000000003</c:v>
                </c:pt>
                <c:pt idx="82">
                  <c:v>43.5</c:v>
                </c:pt>
                <c:pt idx="83">
                  <c:v>49.95</c:v>
                </c:pt>
                <c:pt idx="84">
                  <c:v>56.65</c:v>
                </c:pt>
                <c:pt idx="85">
                  <c:v>63.12</c:v>
                </c:pt>
                <c:pt idx="86">
                  <c:v>69.16</c:v>
                </c:pt>
                <c:pt idx="87">
                  <c:v>73.59</c:v>
                </c:pt>
                <c:pt idx="88">
                  <c:v>78.75</c:v>
                </c:pt>
                <c:pt idx="89">
                  <c:v>82.34</c:v>
                </c:pt>
                <c:pt idx="90">
                  <c:v>85.84</c:v>
                </c:pt>
                <c:pt idx="91">
                  <c:v>88.6</c:v>
                </c:pt>
                <c:pt idx="92">
                  <c:v>90.87</c:v>
                </c:pt>
                <c:pt idx="93">
                  <c:v>92.02</c:v>
                </c:pt>
                <c:pt idx="94">
                  <c:v>93.21</c:v>
                </c:pt>
                <c:pt idx="95">
                  <c:v>94.81</c:v>
                </c:pt>
                <c:pt idx="96">
                  <c:v>95.45</c:v>
                </c:pt>
                <c:pt idx="97">
                  <c:v>96.05</c:v>
                </c:pt>
                <c:pt idx="98">
                  <c:v>96.26</c:v>
                </c:pt>
                <c:pt idx="99">
                  <c:v>97.2</c:v>
                </c:pt>
                <c:pt idx="100">
                  <c:v>97.66</c:v>
                </c:pt>
                <c:pt idx="101">
                  <c:v>98.2</c:v>
                </c:pt>
                <c:pt idx="102">
                  <c:v>98.71</c:v>
                </c:pt>
                <c:pt idx="103">
                  <c:v>98.9</c:v>
                </c:pt>
                <c:pt idx="104">
                  <c:v>99.06</c:v>
                </c:pt>
                <c:pt idx="105">
                  <c:v>98.96</c:v>
                </c:pt>
                <c:pt idx="106">
                  <c:v>98.66</c:v>
                </c:pt>
                <c:pt idx="107">
                  <c:v>99.59</c:v>
                </c:pt>
                <c:pt idx="108">
                  <c:v>99.27</c:v>
                </c:pt>
                <c:pt idx="109">
                  <c:v>99.97</c:v>
                </c:pt>
                <c:pt idx="110">
                  <c:v>99.53</c:v>
                </c:pt>
                <c:pt idx="111">
                  <c:v>99.78</c:v>
                </c:pt>
                <c:pt idx="112">
                  <c:v>100.32</c:v>
                </c:pt>
                <c:pt idx="113">
                  <c:v>99.55</c:v>
                </c:pt>
                <c:pt idx="114">
                  <c:v>100.09</c:v>
                </c:pt>
                <c:pt idx="115">
                  <c:v>100.19</c:v>
                </c:pt>
                <c:pt idx="116">
                  <c:v>100.22</c:v>
                </c:pt>
                <c:pt idx="117">
                  <c:v>99.93</c:v>
                </c:pt>
                <c:pt idx="118">
                  <c:v>99.59</c:v>
                </c:pt>
                <c:pt idx="119">
                  <c:v>99.94</c:v>
                </c:pt>
                <c:pt idx="120">
                  <c:v>100.23</c:v>
                </c:pt>
                <c:pt idx="121">
                  <c:v>100.47</c:v>
                </c:pt>
                <c:pt idx="122">
                  <c:v>100.47</c:v>
                </c:pt>
                <c:pt idx="123">
                  <c:v>99.8</c:v>
                </c:pt>
                <c:pt idx="124">
                  <c:v>100.32</c:v>
                </c:pt>
                <c:pt idx="125">
                  <c:v>100.39</c:v>
                </c:pt>
                <c:pt idx="126">
                  <c:v>99.81</c:v>
                </c:pt>
                <c:pt idx="127">
                  <c:v>100.38</c:v>
                </c:pt>
                <c:pt idx="128">
                  <c:v>99.9</c:v>
                </c:pt>
                <c:pt idx="129">
                  <c:v>100.39</c:v>
                </c:pt>
                <c:pt idx="130">
                  <c:v>100.48</c:v>
                </c:pt>
                <c:pt idx="131">
                  <c:v>100.39</c:v>
                </c:pt>
                <c:pt idx="132">
                  <c:v>100.6</c:v>
                </c:pt>
                <c:pt idx="133">
                  <c:v>99.68</c:v>
                </c:pt>
                <c:pt idx="134">
                  <c:v>100.26</c:v>
                </c:pt>
                <c:pt idx="135">
                  <c:v>100.52</c:v>
                </c:pt>
                <c:pt idx="136">
                  <c:v>100.16</c:v>
                </c:pt>
                <c:pt idx="137">
                  <c:v>100.3</c:v>
                </c:pt>
                <c:pt idx="138">
                  <c:v>99.17</c:v>
                </c:pt>
                <c:pt idx="139">
                  <c:v>99.95</c:v>
                </c:pt>
                <c:pt idx="140">
                  <c:v>99.76</c:v>
                </c:pt>
                <c:pt idx="141">
                  <c:v>99.53</c:v>
                </c:pt>
                <c:pt idx="142">
                  <c:v>100.08</c:v>
                </c:pt>
                <c:pt idx="143">
                  <c:v>99.04</c:v>
                </c:pt>
                <c:pt idx="144">
                  <c:v>99.45</c:v>
                </c:pt>
                <c:pt idx="145">
                  <c:v>99.14</c:v>
                </c:pt>
                <c:pt idx="146">
                  <c:v>98.38</c:v>
                </c:pt>
                <c:pt idx="147">
                  <c:v>99.26</c:v>
                </c:pt>
                <c:pt idx="148">
                  <c:v>98.04</c:v>
                </c:pt>
                <c:pt idx="149">
                  <c:v>98.31</c:v>
                </c:pt>
                <c:pt idx="150">
                  <c:v>97.99</c:v>
                </c:pt>
                <c:pt idx="151">
                  <c:v>97.66</c:v>
                </c:pt>
                <c:pt idx="152">
                  <c:v>97.96</c:v>
                </c:pt>
                <c:pt idx="153">
                  <c:v>96.55</c:v>
                </c:pt>
                <c:pt idx="154">
                  <c:v>96.49</c:v>
                </c:pt>
                <c:pt idx="155">
                  <c:v>96.22</c:v>
                </c:pt>
                <c:pt idx="156">
                  <c:v>94.67</c:v>
                </c:pt>
                <c:pt idx="157">
                  <c:v>94.92</c:v>
                </c:pt>
                <c:pt idx="158">
                  <c:v>93.04</c:v>
                </c:pt>
                <c:pt idx="159">
                  <c:v>92.06</c:v>
                </c:pt>
                <c:pt idx="160">
                  <c:v>90.07</c:v>
                </c:pt>
                <c:pt idx="161">
                  <c:v>88.52</c:v>
                </c:pt>
                <c:pt idx="162">
                  <c:v>85.68</c:v>
                </c:pt>
                <c:pt idx="163">
                  <c:v>82.14</c:v>
                </c:pt>
                <c:pt idx="164">
                  <c:v>79.09</c:v>
                </c:pt>
                <c:pt idx="165">
                  <c:v>74.48</c:v>
                </c:pt>
                <c:pt idx="166">
                  <c:v>69.12</c:v>
                </c:pt>
                <c:pt idx="167">
                  <c:v>63.38</c:v>
                </c:pt>
                <c:pt idx="168">
                  <c:v>55.99</c:v>
                </c:pt>
                <c:pt idx="169">
                  <c:v>49.85</c:v>
                </c:pt>
                <c:pt idx="170">
                  <c:v>42.86</c:v>
                </c:pt>
                <c:pt idx="171">
                  <c:v>37.01</c:v>
                </c:pt>
                <c:pt idx="172">
                  <c:v>30.95</c:v>
                </c:pt>
                <c:pt idx="173">
                  <c:v>25.59</c:v>
                </c:pt>
                <c:pt idx="174">
                  <c:v>21.33</c:v>
                </c:pt>
                <c:pt idx="175">
                  <c:v>17.440000000000001</c:v>
                </c:pt>
                <c:pt idx="176">
                  <c:v>14.09</c:v>
                </c:pt>
                <c:pt idx="177">
                  <c:v>11.37</c:v>
                </c:pt>
                <c:pt idx="178">
                  <c:v>9.18</c:v>
                </c:pt>
                <c:pt idx="179">
                  <c:v>7.93</c:v>
                </c:pt>
                <c:pt idx="180">
                  <c:v>6.38</c:v>
                </c:pt>
                <c:pt idx="181">
                  <c:v>5.07</c:v>
                </c:pt>
                <c:pt idx="182">
                  <c:v>4.37</c:v>
                </c:pt>
                <c:pt idx="183">
                  <c:v>3.23</c:v>
                </c:pt>
                <c:pt idx="184">
                  <c:v>2.71</c:v>
                </c:pt>
                <c:pt idx="185">
                  <c:v>2.08</c:v>
                </c:pt>
                <c:pt idx="186">
                  <c:v>1.69</c:v>
                </c:pt>
                <c:pt idx="187">
                  <c:v>1.39</c:v>
                </c:pt>
                <c:pt idx="188">
                  <c:v>0.83</c:v>
                </c:pt>
                <c:pt idx="189">
                  <c:v>0.55000000000000004</c:v>
                </c:pt>
                <c:pt idx="190">
                  <c:v>0.24</c:v>
                </c:pt>
                <c:pt idx="191">
                  <c:v>0.12</c:v>
                </c:pt>
                <c:pt idx="192">
                  <c:v>0.16</c:v>
                </c:pt>
                <c:pt idx="193">
                  <c:v>0.23</c:v>
                </c:pt>
                <c:pt idx="194">
                  <c:v>0.51</c:v>
                </c:pt>
                <c:pt idx="195">
                  <c:v>0.41</c:v>
                </c:pt>
                <c:pt idx="196">
                  <c:v>0.52</c:v>
                </c:pt>
                <c:pt idx="197">
                  <c:v>0.57999999999999996</c:v>
                </c:pt>
                <c:pt idx="198">
                  <c:v>0.88</c:v>
                </c:pt>
                <c:pt idx="199">
                  <c:v>0.94</c:v>
                </c:pt>
                <c:pt idx="200">
                  <c:v>0.89</c:v>
                </c:pt>
                <c:pt idx="201">
                  <c:v>0.79</c:v>
                </c:pt>
                <c:pt idx="202">
                  <c:v>1.07</c:v>
                </c:pt>
                <c:pt idx="203">
                  <c:v>1.01</c:v>
                </c:pt>
                <c:pt idx="204">
                  <c:v>1</c:v>
                </c:pt>
                <c:pt idx="205">
                  <c:v>1.06</c:v>
                </c:pt>
                <c:pt idx="206">
                  <c:v>1.1100000000000001</c:v>
                </c:pt>
                <c:pt idx="207">
                  <c:v>1.0900000000000001</c:v>
                </c:pt>
                <c:pt idx="208">
                  <c:v>1.33</c:v>
                </c:pt>
                <c:pt idx="209">
                  <c:v>1.24</c:v>
                </c:pt>
                <c:pt idx="210">
                  <c:v>1.18</c:v>
                </c:pt>
                <c:pt idx="211">
                  <c:v>1.18</c:v>
                </c:pt>
                <c:pt idx="212">
                  <c:v>1.21</c:v>
                </c:pt>
                <c:pt idx="213">
                  <c:v>1.39</c:v>
                </c:pt>
                <c:pt idx="214">
                  <c:v>1.19</c:v>
                </c:pt>
                <c:pt idx="215">
                  <c:v>1.18</c:v>
                </c:pt>
                <c:pt idx="216">
                  <c:v>1.23</c:v>
                </c:pt>
                <c:pt idx="217">
                  <c:v>1.2</c:v>
                </c:pt>
                <c:pt idx="218">
                  <c:v>1.5</c:v>
                </c:pt>
                <c:pt idx="219">
                  <c:v>1.29</c:v>
                </c:pt>
                <c:pt idx="220">
                  <c:v>1.3</c:v>
                </c:pt>
                <c:pt idx="221">
                  <c:v>1.25</c:v>
                </c:pt>
                <c:pt idx="222">
                  <c:v>1.26</c:v>
                </c:pt>
                <c:pt idx="223">
                  <c:v>1.44</c:v>
                </c:pt>
                <c:pt idx="224">
                  <c:v>1.28</c:v>
                </c:pt>
                <c:pt idx="225">
                  <c:v>1.25</c:v>
                </c:pt>
                <c:pt idx="226">
                  <c:v>1.1499999999999999</c:v>
                </c:pt>
                <c:pt idx="227">
                  <c:v>1.27</c:v>
                </c:pt>
                <c:pt idx="228">
                  <c:v>1.36</c:v>
                </c:pt>
                <c:pt idx="229">
                  <c:v>1.22</c:v>
                </c:pt>
                <c:pt idx="230">
                  <c:v>1.22</c:v>
                </c:pt>
                <c:pt idx="231">
                  <c:v>1.21</c:v>
                </c:pt>
                <c:pt idx="232">
                  <c:v>1.34</c:v>
                </c:pt>
                <c:pt idx="233">
                  <c:v>1.34</c:v>
                </c:pt>
                <c:pt idx="234">
                  <c:v>1.22</c:v>
                </c:pt>
                <c:pt idx="235">
                  <c:v>1.24</c:v>
                </c:pt>
                <c:pt idx="236">
                  <c:v>1.32</c:v>
                </c:pt>
                <c:pt idx="237">
                  <c:v>1.49</c:v>
                </c:pt>
                <c:pt idx="238">
                  <c:v>1.29</c:v>
                </c:pt>
                <c:pt idx="239">
                  <c:v>1.29</c:v>
                </c:pt>
                <c:pt idx="240">
                  <c:v>1.33</c:v>
                </c:pt>
                <c:pt idx="241">
                  <c:v>1.29</c:v>
                </c:pt>
                <c:pt idx="242">
                  <c:v>1.44</c:v>
                </c:pt>
                <c:pt idx="243">
                  <c:v>1.3</c:v>
                </c:pt>
                <c:pt idx="244">
                  <c:v>1.22</c:v>
                </c:pt>
                <c:pt idx="245">
                  <c:v>1.25</c:v>
                </c:pt>
                <c:pt idx="246">
                  <c:v>1.21</c:v>
                </c:pt>
                <c:pt idx="247">
                  <c:v>1.43</c:v>
                </c:pt>
                <c:pt idx="248">
                  <c:v>1.34</c:v>
                </c:pt>
                <c:pt idx="249">
                  <c:v>1.23</c:v>
                </c:pt>
                <c:pt idx="250">
                  <c:v>1.28</c:v>
                </c:pt>
              </c:numCache>
            </c:numRef>
          </c:yVal>
          <c:smooth val="1"/>
          <c:extLst>
            <c:ext xmlns:c16="http://schemas.microsoft.com/office/drawing/2014/chart" uri="{C3380CC4-5D6E-409C-BE32-E72D297353CC}">
              <c16:uniqueId val="{00000001-A605-4589-ADF7-B6594F023D61}"/>
            </c:ext>
          </c:extLst>
        </c:ser>
        <c:ser>
          <c:idx val="2"/>
          <c:order val="2"/>
          <c:tx>
            <c:v>Vitesse 2 cm/s</c:v>
          </c:tx>
          <c:spPr>
            <a:ln w="9525" cap="rnd">
              <a:solidFill>
                <a:schemeClr val="accent3"/>
              </a:solidFill>
              <a:round/>
            </a:ln>
            <a:effectLst/>
          </c:spPr>
          <c:marker>
            <c:symbol val="none"/>
          </c:marker>
          <c:xVal>
            <c:numRef>
              <c:f>Feuil1!$A$565:$A$813</c:f>
              <c:numCache>
                <c:formatCode>General</c:formatCode>
                <c:ptCount val="249"/>
                <c:pt idx="0">
                  <c:v>151.4</c:v>
                </c:pt>
                <c:pt idx="1">
                  <c:v>150.19999999999999</c:v>
                </c:pt>
                <c:pt idx="2">
                  <c:v>147.9</c:v>
                </c:pt>
                <c:pt idx="3">
                  <c:v>146.9</c:v>
                </c:pt>
                <c:pt idx="4">
                  <c:v>145.4</c:v>
                </c:pt>
                <c:pt idx="5">
                  <c:v>144.1</c:v>
                </c:pt>
                <c:pt idx="6">
                  <c:v>142.69999999999999</c:v>
                </c:pt>
                <c:pt idx="7">
                  <c:v>141.4</c:v>
                </c:pt>
                <c:pt idx="8">
                  <c:v>140.19999999999999</c:v>
                </c:pt>
                <c:pt idx="9">
                  <c:v>139</c:v>
                </c:pt>
                <c:pt idx="10">
                  <c:v>137.80000000000001</c:v>
                </c:pt>
                <c:pt idx="11">
                  <c:v>136.69999999999999</c:v>
                </c:pt>
                <c:pt idx="12">
                  <c:v>135.6</c:v>
                </c:pt>
                <c:pt idx="13">
                  <c:v>134.30000000000001</c:v>
                </c:pt>
                <c:pt idx="14">
                  <c:v>133.19999999999999</c:v>
                </c:pt>
                <c:pt idx="15">
                  <c:v>132</c:v>
                </c:pt>
                <c:pt idx="16">
                  <c:v>130.80000000000001</c:v>
                </c:pt>
                <c:pt idx="17">
                  <c:v>129.5</c:v>
                </c:pt>
                <c:pt idx="18">
                  <c:v>128.30000000000001</c:v>
                </c:pt>
                <c:pt idx="19">
                  <c:v>127.1</c:v>
                </c:pt>
                <c:pt idx="20">
                  <c:v>125.8</c:v>
                </c:pt>
                <c:pt idx="21">
                  <c:v>124.6</c:v>
                </c:pt>
                <c:pt idx="22">
                  <c:v>123.3</c:v>
                </c:pt>
                <c:pt idx="23">
                  <c:v>122.2</c:v>
                </c:pt>
                <c:pt idx="24">
                  <c:v>121</c:v>
                </c:pt>
                <c:pt idx="25">
                  <c:v>119.7</c:v>
                </c:pt>
                <c:pt idx="26">
                  <c:v>118.6</c:v>
                </c:pt>
                <c:pt idx="27">
                  <c:v>117.3</c:v>
                </c:pt>
                <c:pt idx="28">
                  <c:v>116.1</c:v>
                </c:pt>
                <c:pt idx="29">
                  <c:v>114.8</c:v>
                </c:pt>
                <c:pt idx="30">
                  <c:v>113.6</c:v>
                </c:pt>
                <c:pt idx="31">
                  <c:v>112.4</c:v>
                </c:pt>
                <c:pt idx="32">
                  <c:v>111.1</c:v>
                </c:pt>
                <c:pt idx="33">
                  <c:v>110</c:v>
                </c:pt>
                <c:pt idx="34">
                  <c:v>108.7</c:v>
                </c:pt>
                <c:pt idx="35">
                  <c:v>107.5</c:v>
                </c:pt>
                <c:pt idx="36">
                  <c:v>106.3</c:v>
                </c:pt>
                <c:pt idx="37">
                  <c:v>105.1</c:v>
                </c:pt>
                <c:pt idx="38">
                  <c:v>103.9</c:v>
                </c:pt>
                <c:pt idx="39">
                  <c:v>102.7</c:v>
                </c:pt>
                <c:pt idx="40">
                  <c:v>101.4</c:v>
                </c:pt>
                <c:pt idx="41">
                  <c:v>100.3</c:v>
                </c:pt>
                <c:pt idx="42">
                  <c:v>99</c:v>
                </c:pt>
                <c:pt idx="43">
                  <c:v>97.8</c:v>
                </c:pt>
                <c:pt idx="44">
                  <c:v>96.6</c:v>
                </c:pt>
                <c:pt idx="45">
                  <c:v>95.4</c:v>
                </c:pt>
                <c:pt idx="46">
                  <c:v>94.2</c:v>
                </c:pt>
                <c:pt idx="47">
                  <c:v>92.9</c:v>
                </c:pt>
                <c:pt idx="48">
                  <c:v>91.8</c:v>
                </c:pt>
                <c:pt idx="49">
                  <c:v>90.5</c:v>
                </c:pt>
                <c:pt idx="50">
                  <c:v>89.2</c:v>
                </c:pt>
                <c:pt idx="51">
                  <c:v>88.1</c:v>
                </c:pt>
                <c:pt idx="52">
                  <c:v>86.8</c:v>
                </c:pt>
                <c:pt idx="53">
                  <c:v>85.6</c:v>
                </c:pt>
                <c:pt idx="54">
                  <c:v>84.4</c:v>
                </c:pt>
                <c:pt idx="55">
                  <c:v>83.1</c:v>
                </c:pt>
                <c:pt idx="56">
                  <c:v>82</c:v>
                </c:pt>
                <c:pt idx="57">
                  <c:v>80.7</c:v>
                </c:pt>
                <c:pt idx="58">
                  <c:v>79.599999999999994</c:v>
                </c:pt>
                <c:pt idx="59">
                  <c:v>78.3</c:v>
                </c:pt>
                <c:pt idx="60">
                  <c:v>77.099999999999994</c:v>
                </c:pt>
                <c:pt idx="61">
                  <c:v>75.900000000000006</c:v>
                </c:pt>
                <c:pt idx="62">
                  <c:v>74.599999999999994</c:v>
                </c:pt>
                <c:pt idx="63">
                  <c:v>73.5</c:v>
                </c:pt>
                <c:pt idx="64">
                  <c:v>72.2</c:v>
                </c:pt>
                <c:pt idx="65">
                  <c:v>71</c:v>
                </c:pt>
                <c:pt idx="66">
                  <c:v>69.8</c:v>
                </c:pt>
                <c:pt idx="67">
                  <c:v>68.599999999999994</c:v>
                </c:pt>
                <c:pt idx="68">
                  <c:v>67.400000000000006</c:v>
                </c:pt>
                <c:pt idx="69">
                  <c:v>66.099999999999994</c:v>
                </c:pt>
                <c:pt idx="70">
                  <c:v>64.900000000000006</c:v>
                </c:pt>
                <c:pt idx="71">
                  <c:v>63.8</c:v>
                </c:pt>
                <c:pt idx="72">
                  <c:v>62.5</c:v>
                </c:pt>
                <c:pt idx="73">
                  <c:v>61.3</c:v>
                </c:pt>
                <c:pt idx="74">
                  <c:v>60.1</c:v>
                </c:pt>
                <c:pt idx="75">
                  <c:v>58.9</c:v>
                </c:pt>
                <c:pt idx="76">
                  <c:v>57.6</c:v>
                </c:pt>
                <c:pt idx="77">
                  <c:v>56.4</c:v>
                </c:pt>
                <c:pt idx="78">
                  <c:v>55.3</c:v>
                </c:pt>
                <c:pt idx="79">
                  <c:v>53.9</c:v>
                </c:pt>
                <c:pt idx="80">
                  <c:v>52.8</c:v>
                </c:pt>
                <c:pt idx="81">
                  <c:v>51.5</c:v>
                </c:pt>
                <c:pt idx="82">
                  <c:v>50.3</c:v>
                </c:pt>
                <c:pt idx="83">
                  <c:v>49.1</c:v>
                </c:pt>
                <c:pt idx="84">
                  <c:v>47.9</c:v>
                </c:pt>
                <c:pt idx="85">
                  <c:v>46.7</c:v>
                </c:pt>
                <c:pt idx="86">
                  <c:v>45.5</c:v>
                </c:pt>
                <c:pt idx="87">
                  <c:v>44.2</c:v>
                </c:pt>
                <c:pt idx="88">
                  <c:v>43</c:v>
                </c:pt>
                <c:pt idx="89">
                  <c:v>41.8</c:v>
                </c:pt>
                <c:pt idx="90">
                  <c:v>40.6</c:v>
                </c:pt>
                <c:pt idx="91">
                  <c:v>39.4</c:v>
                </c:pt>
                <c:pt idx="92">
                  <c:v>38.1</c:v>
                </c:pt>
                <c:pt idx="93">
                  <c:v>37</c:v>
                </c:pt>
                <c:pt idx="94">
                  <c:v>35.700000000000003</c:v>
                </c:pt>
                <c:pt idx="95">
                  <c:v>34.5</c:v>
                </c:pt>
                <c:pt idx="96">
                  <c:v>33.200000000000003</c:v>
                </c:pt>
                <c:pt idx="97">
                  <c:v>32</c:v>
                </c:pt>
                <c:pt idx="98">
                  <c:v>30.8</c:v>
                </c:pt>
                <c:pt idx="99">
                  <c:v>29.5</c:v>
                </c:pt>
                <c:pt idx="100">
                  <c:v>28.3</c:v>
                </c:pt>
                <c:pt idx="101">
                  <c:v>27.1</c:v>
                </c:pt>
                <c:pt idx="102">
                  <c:v>25.9</c:v>
                </c:pt>
                <c:pt idx="103">
                  <c:v>24.7</c:v>
                </c:pt>
                <c:pt idx="104">
                  <c:v>23.5</c:v>
                </c:pt>
                <c:pt idx="105">
                  <c:v>22.3</c:v>
                </c:pt>
                <c:pt idx="106">
                  <c:v>21</c:v>
                </c:pt>
                <c:pt idx="107">
                  <c:v>19.899999999999999</c:v>
                </c:pt>
                <c:pt idx="108">
                  <c:v>18.7</c:v>
                </c:pt>
                <c:pt idx="109">
                  <c:v>17.399999999999999</c:v>
                </c:pt>
                <c:pt idx="110">
                  <c:v>16.3</c:v>
                </c:pt>
                <c:pt idx="111">
                  <c:v>15</c:v>
                </c:pt>
                <c:pt idx="112">
                  <c:v>13.8</c:v>
                </c:pt>
                <c:pt idx="113">
                  <c:v>12.5</c:v>
                </c:pt>
                <c:pt idx="114">
                  <c:v>11.3</c:v>
                </c:pt>
                <c:pt idx="115">
                  <c:v>10.199999999999999</c:v>
                </c:pt>
                <c:pt idx="116">
                  <c:v>8.9</c:v>
                </c:pt>
                <c:pt idx="117">
                  <c:v>7.7</c:v>
                </c:pt>
                <c:pt idx="118">
                  <c:v>6.5</c:v>
                </c:pt>
                <c:pt idx="119">
                  <c:v>5.3</c:v>
                </c:pt>
                <c:pt idx="120">
                  <c:v>4.0999999999999996</c:v>
                </c:pt>
                <c:pt idx="121">
                  <c:v>2.8</c:v>
                </c:pt>
                <c:pt idx="122">
                  <c:v>1.6</c:v>
                </c:pt>
                <c:pt idx="123">
                  <c:v>0.4</c:v>
                </c:pt>
                <c:pt idx="124">
                  <c:v>-0.8</c:v>
                </c:pt>
                <c:pt idx="125">
                  <c:v>-2</c:v>
                </c:pt>
                <c:pt idx="126">
                  <c:v>-3.3</c:v>
                </c:pt>
                <c:pt idx="127">
                  <c:v>-4.4000000000000004</c:v>
                </c:pt>
                <c:pt idx="128">
                  <c:v>-5.7</c:v>
                </c:pt>
                <c:pt idx="129">
                  <c:v>-6.9</c:v>
                </c:pt>
                <c:pt idx="130">
                  <c:v>-8.1999999999999993</c:v>
                </c:pt>
                <c:pt idx="131">
                  <c:v>-9.4</c:v>
                </c:pt>
                <c:pt idx="132">
                  <c:v>-10.6</c:v>
                </c:pt>
                <c:pt idx="133">
                  <c:v>-11.8</c:v>
                </c:pt>
                <c:pt idx="134">
                  <c:v>-13</c:v>
                </c:pt>
                <c:pt idx="135">
                  <c:v>-14.3</c:v>
                </c:pt>
                <c:pt idx="136">
                  <c:v>-15.5</c:v>
                </c:pt>
                <c:pt idx="137">
                  <c:v>-16.7</c:v>
                </c:pt>
                <c:pt idx="138">
                  <c:v>-17.899999999999999</c:v>
                </c:pt>
                <c:pt idx="139">
                  <c:v>-19.100000000000001</c:v>
                </c:pt>
                <c:pt idx="140">
                  <c:v>-20.3</c:v>
                </c:pt>
                <c:pt idx="141">
                  <c:v>-21.5</c:v>
                </c:pt>
                <c:pt idx="142">
                  <c:v>-22.7</c:v>
                </c:pt>
                <c:pt idx="143">
                  <c:v>-24</c:v>
                </c:pt>
                <c:pt idx="144">
                  <c:v>-25.2</c:v>
                </c:pt>
                <c:pt idx="145">
                  <c:v>-26.4</c:v>
                </c:pt>
                <c:pt idx="146">
                  <c:v>-27.6</c:v>
                </c:pt>
                <c:pt idx="147">
                  <c:v>-28.8</c:v>
                </c:pt>
                <c:pt idx="148">
                  <c:v>-30.1</c:v>
                </c:pt>
                <c:pt idx="149">
                  <c:v>-31.3</c:v>
                </c:pt>
                <c:pt idx="150">
                  <c:v>-32.5</c:v>
                </c:pt>
                <c:pt idx="151">
                  <c:v>-33.799999999999997</c:v>
                </c:pt>
                <c:pt idx="152">
                  <c:v>-35</c:v>
                </c:pt>
                <c:pt idx="153">
                  <c:v>-36.200000000000003</c:v>
                </c:pt>
                <c:pt idx="154">
                  <c:v>-37.4</c:v>
                </c:pt>
                <c:pt idx="155">
                  <c:v>-38.6</c:v>
                </c:pt>
                <c:pt idx="156">
                  <c:v>-39.799999999999997</c:v>
                </c:pt>
                <c:pt idx="157">
                  <c:v>-41</c:v>
                </c:pt>
                <c:pt idx="158">
                  <c:v>-42.3</c:v>
                </c:pt>
                <c:pt idx="159">
                  <c:v>-43.4</c:v>
                </c:pt>
                <c:pt idx="160">
                  <c:v>-44.7</c:v>
                </c:pt>
                <c:pt idx="161">
                  <c:v>-46</c:v>
                </c:pt>
                <c:pt idx="162">
                  <c:v>-47.2</c:v>
                </c:pt>
                <c:pt idx="163">
                  <c:v>-48.5</c:v>
                </c:pt>
                <c:pt idx="164">
                  <c:v>-49.6</c:v>
                </c:pt>
                <c:pt idx="165">
                  <c:v>-50.8</c:v>
                </c:pt>
                <c:pt idx="166">
                  <c:v>-52</c:v>
                </c:pt>
                <c:pt idx="167">
                  <c:v>-53.2</c:v>
                </c:pt>
                <c:pt idx="168">
                  <c:v>-54.5</c:v>
                </c:pt>
                <c:pt idx="169">
                  <c:v>-55.6</c:v>
                </c:pt>
                <c:pt idx="170">
                  <c:v>-56.9</c:v>
                </c:pt>
                <c:pt idx="171">
                  <c:v>-58.2</c:v>
                </c:pt>
                <c:pt idx="172">
                  <c:v>-59.3</c:v>
                </c:pt>
                <c:pt idx="173">
                  <c:v>-60.5</c:v>
                </c:pt>
                <c:pt idx="174">
                  <c:v>-61.8</c:v>
                </c:pt>
                <c:pt idx="175">
                  <c:v>-63</c:v>
                </c:pt>
                <c:pt idx="176">
                  <c:v>-64.2</c:v>
                </c:pt>
                <c:pt idx="177">
                  <c:v>-65.400000000000006</c:v>
                </c:pt>
                <c:pt idx="178">
                  <c:v>-66.599999999999994</c:v>
                </c:pt>
                <c:pt idx="179">
                  <c:v>-67.8</c:v>
                </c:pt>
                <c:pt idx="180">
                  <c:v>-69</c:v>
                </c:pt>
                <c:pt idx="181">
                  <c:v>-70.3</c:v>
                </c:pt>
                <c:pt idx="182">
                  <c:v>-71.5</c:v>
                </c:pt>
                <c:pt idx="183">
                  <c:v>-72.7</c:v>
                </c:pt>
                <c:pt idx="184">
                  <c:v>-73.900000000000006</c:v>
                </c:pt>
                <c:pt idx="185">
                  <c:v>-75.099999999999994</c:v>
                </c:pt>
                <c:pt idx="186">
                  <c:v>-76.3</c:v>
                </c:pt>
                <c:pt idx="187">
                  <c:v>-77.599999999999994</c:v>
                </c:pt>
                <c:pt idx="188">
                  <c:v>-78.8</c:v>
                </c:pt>
                <c:pt idx="189">
                  <c:v>-80</c:v>
                </c:pt>
                <c:pt idx="190">
                  <c:v>-81.2</c:v>
                </c:pt>
                <c:pt idx="191">
                  <c:v>-82.4</c:v>
                </c:pt>
                <c:pt idx="192">
                  <c:v>-83.7</c:v>
                </c:pt>
                <c:pt idx="193">
                  <c:v>-84.9</c:v>
                </c:pt>
                <c:pt idx="194">
                  <c:v>-86.1</c:v>
                </c:pt>
                <c:pt idx="195">
                  <c:v>-87.3</c:v>
                </c:pt>
                <c:pt idx="196">
                  <c:v>-88.5</c:v>
                </c:pt>
                <c:pt idx="197">
                  <c:v>-89.8</c:v>
                </c:pt>
                <c:pt idx="198">
                  <c:v>-91</c:v>
                </c:pt>
                <c:pt idx="199">
                  <c:v>-92.3</c:v>
                </c:pt>
                <c:pt idx="200">
                  <c:v>-93.5</c:v>
                </c:pt>
                <c:pt idx="201">
                  <c:v>-94.7</c:v>
                </c:pt>
                <c:pt idx="202">
                  <c:v>-95.9</c:v>
                </c:pt>
                <c:pt idx="203">
                  <c:v>-97.1</c:v>
                </c:pt>
                <c:pt idx="204">
                  <c:v>-98.3</c:v>
                </c:pt>
                <c:pt idx="205">
                  <c:v>-99.6</c:v>
                </c:pt>
                <c:pt idx="206">
                  <c:v>-100.7</c:v>
                </c:pt>
                <c:pt idx="207">
                  <c:v>-102</c:v>
                </c:pt>
                <c:pt idx="208">
                  <c:v>-103.2</c:v>
                </c:pt>
                <c:pt idx="209">
                  <c:v>-104.4</c:v>
                </c:pt>
                <c:pt idx="210">
                  <c:v>-105.7</c:v>
                </c:pt>
                <c:pt idx="211">
                  <c:v>-106.8</c:v>
                </c:pt>
                <c:pt idx="212">
                  <c:v>-108.1</c:v>
                </c:pt>
                <c:pt idx="213">
                  <c:v>-109.3</c:v>
                </c:pt>
                <c:pt idx="214">
                  <c:v>-110.6</c:v>
                </c:pt>
                <c:pt idx="215">
                  <c:v>-111.8</c:v>
                </c:pt>
                <c:pt idx="216">
                  <c:v>-113</c:v>
                </c:pt>
                <c:pt idx="217">
                  <c:v>-114.2</c:v>
                </c:pt>
                <c:pt idx="218">
                  <c:v>-115.4</c:v>
                </c:pt>
                <c:pt idx="219">
                  <c:v>-116.6</c:v>
                </c:pt>
                <c:pt idx="220">
                  <c:v>-117.8</c:v>
                </c:pt>
                <c:pt idx="221">
                  <c:v>-119</c:v>
                </c:pt>
                <c:pt idx="222">
                  <c:v>-120.3</c:v>
                </c:pt>
                <c:pt idx="223">
                  <c:v>-121.5</c:v>
                </c:pt>
                <c:pt idx="224">
                  <c:v>-122.8</c:v>
                </c:pt>
                <c:pt idx="225">
                  <c:v>-124</c:v>
                </c:pt>
                <c:pt idx="226">
                  <c:v>-125.1</c:v>
                </c:pt>
                <c:pt idx="227">
                  <c:v>-126.4</c:v>
                </c:pt>
                <c:pt idx="228">
                  <c:v>-127.6</c:v>
                </c:pt>
                <c:pt idx="229">
                  <c:v>-128.80000000000001</c:v>
                </c:pt>
                <c:pt idx="230">
                  <c:v>-130</c:v>
                </c:pt>
                <c:pt idx="231">
                  <c:v>-131.19999999999999</c:v>
                </c:pt>
                <c:pt idx="232">
                  <c:v>-132.4</c:v>
                </c:pt>
                <c:pt idx="233">
                  <c:v>-133.6</c:v>
                </c:pt>
                <c:pt idx="234">
                  <c:v>-134.80000000000001</c:v>
                </c:pt>
                <c:pt idx="235">
                  <c:v>-136</c:v>
                </c:pt>
                <c:pt idx="236">
                  <c:v>-137.19999999999999</c:v>
                </c:pt>
                <c:pt idx="237">
                  <c:v>-138.5</c:v>
                </c:pt>
                <c:pt idx="238">
                  <c:v>-139.69999999999999</c:v>
                </c:pt>
                <c:pt idx="239">
                  <c:v>-140.9</c:v>
                </c:pt>
                <c:pt idx="240">
                  <c:v>-142.1</c:v>
                </c:pt>
                <c:pt idx="241">
                  <c:v>-143.30000000000001</c:v>
                </c:pt>
                <c:pt idx="242">
                  <c:v>-144.6</c:v>
                </c:pt>
                <c:pt idx="243">
                  <c:v>-145.69999999999999</c:v>
                </c:pt>
                <c:pt idx="244">
                  <c:v>-147</c:v>
                </c:pt>
                <c:pt idx="245">
                  <c:v>-148.19999999999999</c:v>
                </c:pt>
                <c:pt idx="246">
                  <c:v>-149.4</c:v>
                </c:pt>
                <c:pt idx="247">
                  <c:v>-150.5</c:v>
                </c:pt>
                <c:pt idx="248">
                  <c:v>-151.4</c:v>
                </c:pt>
              </c:numCache>
            </c:numRef>
          </c:xVal>
          <c:yVal>
            <c:numRef>
              <c:f>Feuil1!$F$565:$F$813</c:f>
              <c:numCache>
                <c:formatCode>General</c:formatCode>
                <c:ptCount val="249"/>
                <c:pt idx="0">
                  <c:v>2.13</c:v>
                </c:pt>
                <c:pt idx="1">
                  <c:v>1.43</c:v>
                </c:pt>
                <c:pt idx="2">
                  <c:v>1.59</c:v>
                </c:pt>
                <c:pt idx="3">
                  <c:v>1.43</c:v>
                </c:pt>
                <c:pt idx="4">
                  <c:v>1.26</c:v>
                </c:pt>
                <c:pt idx="5">
                  <c:v>1.42</c:v>
                </c:pt>
                <c:pt idx="6">
                  <c:v>1.8</c:v>
                </c:pt>
                <c:pt idx="7">
                  <c:v>1.37</c:v>
                </c:pt>
                <c:pt idx="8">
                  <c:v>1.59</c:v>
                </c:pt>
                <c:pt idx="9">
                  <c:v>1.21</c:v>
                </c:pt>
                <c:pt idx="10">
                  <c:v>1.61</c:v>
                </c:pt>
                <c:pt idx="11">
                  <c:v>1.33</c:v>
                </c:pt>
                <c:pt idx="12">
                  <c:v>1.31</c:v>
                </c:pt>
                <c:pt idx="13">
                  <c:v>1.6</c:v>
                </c:pt>
                <c:pt idx="14">
                  <c:v>1.21</c:v>
                </c:pt>
                <c:pt idx="15">
                  <c:v>1.21</c:v>
                </c:pt>
                <c:pt idx="16">
                  <c:v>1.9</c:v>
                </c:pt>
                <c:pt idx="17">
                  <c:v>1.34</c:v>
                </c:pt>
                <c:pt idx="18">
                  <c:v>1.5</c:v>
                </c:pt>
                <c:pt idx="19">
                  <c:v>1.27</c:v>
                </c:pt>
                <c:pt idx="20">
                  <c:v>1.46</c:v>
                </c:pt>
                <c:pt idx="21">
                  <c:v>1.4</c:v>
                </c:pt>
                <c:pt idx="22">
                  <c:v>1.1599999999999999</c:v>
                </c:pt>
                <c:pt idx="23">
                  <c:v>1.59</c:v>
                </c:pt>
                <c:pt idx="24">
                  <c:v>1.02</c:v>
                </c:pt>
                <c:pt idx="25">
                  <c:v>1.48</c:v>
                </c:pt>
                <c:pt idx="26">
                  <c:v>1.68</c:v>
                </c:pt>
                <c:pt idx="27">
                  <c:v>1.1499999999999999</c:v>
                </c:pt>
                <c:pt idx="28">
                  <c:v>1.49</c:v>
                </c:pt>
                <c:pt idx="29">
                  <c:v>1.42</c:v>
                </c:pt>
                <c:pt idx="30">
                  <c:v>1.25</c:v>
                </c:pt>
                <c:pt idx="31">
                  <c:v>1.46</c:v>
                </c:pt>
                <c:pt idx="32">
                  <c:v>1.1100000000000001</c:v>
                </c:pt>
                <c:pt idx="33">
                  <c:v>1.42</c:v>
                </c:pt>
                <c:pt idx="34">
                  <c:v>1.0900000000000001</c:v>
                </c:pt>
                <c:pt idx="35">
                  <c:v>1.26</c:v>
                </c:pt>
                <c:pt idx="36">
                  <c:v>1.61</c:v>
                </c:pt>
                <c:pt idx="37">
                  <c:v>1.02</c:v>
                </c:pt>
                <c:pt idx="38">
                  <c:v>1.42</c:v>
                </c:pt>
                <c:pt idx="39">
                  <c:v>1.32</c:v>
                </c:pt>
                <c:pt idx="40">
                  <c:v>1.1000000000000001</c:v>
                </c:pt>
                <c:pt idx="41">
                  <c:v>1.41</c:v>
                </c:pt>
                <c:pt idx="42">
                  <c:v>1.49</c:v>
                </c:pt>
                <c:pt idx="43">
                  <c:v>1.21</c:v>
                </c:pt>
                <c:pt idx="44">
                  <c:v>1.1200000000000001</c:v>
                </c:pt>
                <c:pt idx="45">
                  <c:v>1.35</c:v>
                </c:pt>
                <c:pt idx="46">
                  <c:v>1.44</c:v>
                </c:pt>
                <c:pt idx="47">
                  <c:v>1.08</c:v>
                </c:pt>
                <c:pt idx="48">
                  <c:v>1.03</c:v>
                </c:pt>
                <c:pt idx="49">
                  <c:v>1.0900000000000001</c:v>
                </c:pt>
                <c:pt idx="50">
                  <c:v>0.72</c:v>
                </c:pt>
                <c:pt idx="51">
                  <c:v>1.0900000000000001</c:v>
                </c:pt>
                <c:pt idx="52">
                  <c:v>0.82</c:v>
                </c:pt>
                <c:pt idx="53">
                  <c:v>0.62</c:v>
                </c:pt>
                <c:pt idx="54">
                  <c:v>0.3</c:v>
                </c:pt>
                <c:pt idx="55">
                  <c:v>0.61</c:v>
                </c:pt>
                <c:pt idx="56">
                  <c:v>0.65</c:v>
                </c:pt>
                <c:pt idx="57">
                  <c:v>0.38</c:v>
                </c:pt>
                <c:pt idx="58">
                  <c:v>0.02</c:v>
                </c:pt>
                <c:pt idx="59">
                  <c:v>0.15</c:v>
                </c:pt>
                <c:pt idx="60">
                  <c:v>0.37</c:v>
                </c:pt>
                <c:pt idx="61">
                  <c:v>0.28999999999999998</c:v>
                </c:pt>
                <c:pt idx="62">
                  <c:v>0.5</c:v>
                </c:pt>
                <c:pt idx="63">
                  <c:v>1.03</c:v>
                </c:pt>
                <c:pt idx="64">
                  <c:v>1.54</c:v>
                </c:pt>
                <c:pt idx="65">
                  <c:v>1.37</c:v>
                </c:pt>
                <c:pt idx="66">
                  <c:v>1.87</c:v>
                </c:pt>
                <c:pt idx="67">
                  <c:v>2.4</c:v>
                </c:pt>
                <c:pt idx="68">
                  <c:v>3.28</c:v>
                </c:pt>
                <c:pt idx="69">
                  <c:v>3.62</c:v>
                </c:pt>
                <c:pt idx="70">
                  <c:v>4.9800000000000004</c:v>
                </c:pt>
                <c:pt idx="71">
                  <c:v>5.8</c:v>
                </c:pt>
                <c:pt idx="72">
                  <c:v>6.99</c:v>
                </c:pt>
                <c:pt idx="73">
                  <c:v>9.2899999999999991</c:v>
                </c:pt>
                <c:pt idx="74">
                  <c:v>11.26</c:v>
                </c:pt>
                <c:pt idx="75">
                  <c:v>12.9</c:v>
                </c:pt>
                <c:pt idx="76">
                  <c:v>17.3</c:v>
                </c:pt>
                <c:pt idx="77">
                  <c:v>20.49</c:v>
                </c:pt>
                <c:pt idx="78">
                  <c:v>26.05</c:v>
                </c:pt>
                <c:pt idx="79">
                  <c:v>31.67</c:v>
                </c:pt>
                <c:pt idx="80">
                  <c:v>36.729999999999997</c:v>
                </c:pt>
                <c:pt idx="81">
                  <c:v>44.34</c:v>
                </c:pt>
                <c:pt idx="82">
                  <c:v>50.25</c:v>
                </c:pt>
                <c:pt idx="83">
                  <c:v>57.8</c:v>
                </c:pt>
                <c:pt idx="84">
                  <c:v>63.56</c:v>
                </c:pt>
                <c:pt idx="85">
                  <c:v>69.06</c:v>
                </c:pt>
                <c:pt idx="86">
                  <c:v>75.39</c:v>
                </c:pt>
                <c:pt idx="87">
                  <c:v>78.92</c:v>
                </c:pt>
                <c:pt idx="88">
                  <c:v>83.32</c:v>
                </c:pt>
                <c:pt idx="89">
                  <c:v>85.73</c:v>
                </c:pt>
                <c:pt idx="90">
                  <c:v>88.48</c:v>
                </c:pt>
                <c:pt idx="91">
                  <c:v>91.14</c:v>
                </c:pt>
                <c:pt idx="92">
                  <c:v>92.11</c:v>
                </c:pt>
                <c:pt idx="93">
                  <c:v>94.34</c:v>
                </c:pt>
                <c:pt idx="94">
                  <c:v>94.24</c:v>
                </c:pt>
                <c:pt idx="95">
                  <c:v>94.96</c:v>
                </c:pt>
                <c:pt idx="96">
                  <c:v>96.34</c:v>
                </c:pt>
                <c:pt idx="97">
                  <c:v>96.61</c:v>
                </c:pt>
                <c:pt idx="98">
                  <c:v>97.36</c:v>
                </c:pt>
                <c:pt idx="99">
                  <c:v>98.29</c:v>
                </c:pt>
                <c:pt idx="100">
                  <c:v>97.35</c:v>
                </c:pt>
                <c:pt idx="101">
                  <c:v>99.08</c:v>
                </c:pt>
                <c:pt idx="102">
                  <c:v>97.92</c:v>
                </c:pt>
                <c:pt idx="103">
                  <c:v>98.91</c:v>
                </c:pt>
                <c:pt idx="104">
                  <c:v>98.88</c:v>
                </c:pt>
                <c:pt idx="105">
                  <c:v>98.62</c:v>
                </c:pt>
                <c:pt idx="106">
                  <c:v>99.86</c:v>
                </c:pt>
                <c:pt idx="107">
                  <c:v>99.4</c:v>
                </c:pt>
                <c:pt idx="108">
                  <c:v>99.02</c:v>
                </c:pt>
                <c:pt idx="109">
                  <c:v>100.13</c:v>
                </c:pt>
                <c:pt idx="110">
                  <c:v>99.85</c:v>
                </c:pt>
                <c:pt idx="111">
                  <c:v>100.77</c:v>
                </c:pt>
                <c:pt idx="112">
                  <c:v>99.53</c:v>
                </c:pt>
                <c:pt idx="113">
                  <c:v>100.79</c:v>
                </c:pt>
                <c:pt idx="114">
                  <c:v>99.38</c:v>
                </c:pt>
                <c:pt idx="115">
                  <c:v>99.71</c:v>
                </c:pt>
                <c:pt idx="116">
                  <c:v>100.23</c:v>
                </c:pt>
                <c:pt idx="117">
                  <c:v>100.46</c:v>
                </c:pt>
                <c:pt idx="118">
                  <c:v>99.08</c:v>
                </c:pt>
                <c:pt idx="119">
                  <c:v>100.69</c:v>
                </c:pt>
                <c:pt idx="120">
                  <c:v>99.83</c:v>
                </c:pt>
                <c:pt idx="121">
                  <c:v>100</c:v>
                </c:pt>
                <c:pt idx="122">
                  <c:v>99.18</c:v>
                </c:pt>
                <c:pt idx="123">
                  <c:v>100</c:v>
                </c:pt>
                <c:pt idx="124">
                  <c:v>99.62</c:v>
                </c:pt>
                <c:pt idx="125">
                  <c:v>99.91</c:v>
                </c:pt>
                <c:pt idx="126">
                  <c:v>99.83</c:v>
                </c:pt>
                <c:pt idx="127">
                  <c:v>100.64</c:v>
                </c:pt>
                <c:pt idx="128">
                  <c:v>100.08</c:v>
                </c:pt>
                <c:pt idx="129">
                  <c:v>100.72</c:v>
                </c:pt>
                <c:pt idx="130">
                  <c:v>99.37</c:v>
                </c:pt>
                <c:pt idx="131">
                  <c:v>99.91</c:v>
                </c:pt>
                <c:pt idx="132">
                  <c:v>100.61</c:v>
                </c:pt>
                <c:pt idx="133">
                  <c:v>100.7</c:v>
                </c:pt>
                <c:pt idx="134">
                  <c:v>99.21</c:v>
                </c:pt>
                <c:pt idx="135">
                  <c:v>99.89</c:v>
                </c:pt>
                <c:pt idx="136">
                  <c:v>100.09</c:v>
                </c:pt>
                <c:pt idx="137">
                  <c:v>100.58</c:v>
                </c:pt>
                <c:pt idx="138">
                  <c:v>99.26</c:v>
                </c:pt>
                <c:pt idx="139">
                  <c:v>100.08</c:v>
                </c:pt>
                <c:pt idx="140">
                  <c:v>99.56</c:v>
                </c:pt>
                <c:pt idx="141">
                  <c:v>98.96</c:v>
                </c:pt>
                <c:pt idx="142">
                  <c:v>99.85</c:v>
                </c:pt>
                <c:pt idx="143">
                  <c:v>99.88</c:v>
                </c:pt>
                <c:pt idx="144">
                  <c:v>98.15</c:v>
                </c:pt>
                <c:pt idx="145">
                  <c:v>98.99</c:v>
                </c:pt>
                <c:pt idx="146">
                  <c:v>98.41</c:v>
                </c:pt>
                <c:pt idx="147">
                  <c:v>98.88</c:v>
                </c:pt>
                <c:pt idx="148">
                  <c:v>98.01</c:v>
                </c:pt>
                <c:pt idx="149">
                  <c:v>97.75</c:v>
                </c:pt>
                <c:pt idx="150">
                  <c:v>97.33</c:v>
                </c:pt>
                <c:pt idx="151">
                  <c:v>97.01</c:v>
                </c:pt>
                <c:pt idx="152">
                  <c:v>97.3</c:v>
                </c:pt>
                <c:pt idx="153">
                  <c:v>96.41</c:v>
                </c:pt>
                <c:pt idx="154">
                  <c:v>94.23</c:v>
                </c:pt>
                <c:pt idx="155">
                  <c:v>95.37</c:v>
                </c:pt>
                <c:pt idx="156">
                  <c:v>93.16</c:v>
                </c:pt>
                <c:pt idx="157">
                  <c:v>92.89</c:v>
                </c:pt>
                <c:pt idx="158">
                  <c:v>91.02</c:v>
                </c:pt>
                <c:pt idx="159">
                  <c:v>89.04</c:v>
                </c:pt>
                <c:pt idx="160">
                  <c:v>87</c:v>
                </c:pt>
                <c:pt idx="161">
                  <c:v>84.17</c:v>
                </c:pt>
                <c:pt idx="162">
                  <c:v>79.180000000000007</c:v>
                </c:pt>
                <c:pt idx="163">
                  <c:v>75.47</c:v>
                </c:pt>
                <c:pt idx="164">
                  <c:v>69.34</c:v>
                </c:pt>
                <c:pt idx="165">
                  <c:v>64.430000000000007</c:v>
                </c:pt>
                <c:pt idx="166">
                  <c:v>58.62</c:v>
                </c:pt>
                <c:pt idx="167">
                  <c:v>50.93</c:v>
                </c:pt>
                <c:pt idx="168">
                  <c:v>44.65</c:v>
                </c:pt>
                <c:pt idx="169">
                  <c:v>38.020000000000003</c:v>
                </c:pt>
                <c:pt idx="170">
                  <c:v>31.24</c:v>
                </c:pt>
                <c:pt idx="171">
                  <c:v>26.78</c:v>
                </c:pt>
                <c:pt idx="172">
                  <c:v>21.44</c:v>
                </c:pt>
                <c:pt idx="173">
                  <c:v>17.84</c:v>
                </c:pt>
                <c:pt idx="174">
                  <c:v>14.23</c:v>
                </c:pt>
                <c:pt idx="175">
                  <c:v>12.09</c:v>
                </c:pt>
                <c:pt idx="176">
                  <c:v>9.82</c:v>
                </c:pt>
                <c:pt idx="177">
                  <c:v>7.94</c:v>
                </c:pt>
                <c:pt idx="178">
                  <c:v>6.31</c:v>
                </c:pt>
                <c:pt idx="179">
                  <c:v>5.51</c:v>
                </c:pt>
                <c:pt idx="180">
                  <c:v>4.0999999999999996</c:v>
                </c:pt>
                <c:pt idx="181">
                  <c:v>3.45</c:v>
                </c:pt>
                <c:pt idx="182">
                  <c:v>2.69</c:v>
                </c:pt>
                <c:pt idx="183">
                  <c:v>1.93</c:v>
                </c:pt>
                <c:pt idx="184">
                  <c:v>1.24</c:v>
                </c:pt>
                <c:pt idx="185">
                  <c:v>1.26</c:v>
                </c:pt>
                <c:pt idx="186">
                  <c:v>0.88</c:v>
                </c:pt>
                <c:pt idx="187">
                  <c:v>0.43</c:v>
                </c:pt>
                <c:pt idx="188">
                  <c:v>0.51</c:v>
                </c:pt>
                <c:pt idx="189">
                  <c:v>0.13</c:v>
                </c:pt>
                <c:pt idx="190">
                  <c:v>0.19</c:v>
                </c:pt>
                <c:pt idx="191">
                  <c:v>0.15</c:v>
                </c:pt>
                <c:pt idx="192">
                  <c:v>0.09</c:v>
                </c:pt>
                <c:pt idx="193">
                  <c:v>0.81</c:v>
                </c:pt>
                <c:pt idx="194">
                  <c:v>0.7</c:v>
                </c:pt>
                <c:pt idx="195">
                  <c:v>0.74</c:v>
                </c:pt>
                <c:pt idx="196">
                  <c:v>0.57999999999999996</c:v>
                </c:pt>
                <c:pt idx="197">
                  <c:v>1.1399999999999999</c:v>
                </c:pt>
                <c:pt idx="198">
                  <c:v>0.83</c:v>
                </c:pt>
                <c:pt idx="199">
                  <c:v>0.97</c:v>
                </c:pt>
                <c:pt idx="200">
                  <c:v>1.27</c:v>
                </c:pt>
                <c:pt idx="201">
                  <c:v>0.77</c:v>
                </c:pt>
                <c:pt idx="202">
                  <c:v>0.88</c:v>
                </c:pt>
                <c:pt idx="203">
                  <c:v>1.6</c:v>
                </c:pt>
                <c:pt idx="204">
                  <c:v>1.1000000000000001</c:v>
                </c:pt>
                <c:pt idx="205">
                  <c:v>1.38</c:v>
                </c:pt>
                <c:pt idx="206">
                  <c:v>0.94</c:v>
                </c:pt>
                <c:pt idx="207">
                  <c:v>1.38</c:v>
                </c:pt>
                <c:pt idx="208">
                  <c:v>1.25</c:v>
                </c:pt>
                <c:pt idx="209">
                  <c:v>1.1200000000000001</c:v>
                </c:pt>
                <c:pt idx="210">
                  <c:v>1.37</c:v>
                </c:pt>
                <c:pt idx="211">
                  <c:v>1.1200000000000001</c:v>
                </c:pt>
                <c:pt idx="212">
                  <c:v>1.18</c:v>
                </c:pt>
                <c:pt idx="213">
                  <c:v>1.53</c:v>
                </c:pt>
                <c:pt idx="214">
                  <c:v>1.02</c:v>
                </c:pt>
                <c:pt idx="215">
                  <c:v>1.41</c:v>
                </c:pt>
                <c:pt idx="216">
                  <c:v>1.08</c:v>
                </c:pt>
                <c:pt idx="217">
                  <c:v>1.31</c:v>
                </c:pt>
                <c:pt idx="218">
                  <c:v>1.45</c:v>
                </c:pt>
                <c:pt idx="219">
                  <c:v>1.1499999999999999</c:v>
                </c:pt>
                <c:pt idx="220">
                  <c:v>1.59</c:v>
                </c:pt>
                <c:pt idx="221">
                  <c:v>0.99</c:v>
                </c:pt>
                <c:pt idx="222">
                  <c:v>1.4</c:v>
                </c:pt>
                <c:pt idx="223">
                  <c:v>1.56</c:v>
                </c:pt>
                <c:pt idx="224">
                  <c:v>1.18</c:v>
                </c:pt>
                <c:pt idx="225">
                  <c:v>1.44</c:v>
                </c:pt>
                <c:pt idx="226">
                  <c:v>1.36</c:v>
                </c:pt>
                <c:pt idx="227">
                  <c:v>1.17</c:v>
                </c:pt>
                <c:pt idx="228">
                  <c:v>1.39</c:v>
                </c:pt>
                <c:pt idx="229">
                  <c:v>1.1000000000000001</c:v>
                </c:pt>
                <c:pt idx="230">
                  <c:v>1.76</c:v>
                </c:pt>
                <c:pt idx="231">
                  <c:v>1.37</c:v>
                </c:pt>
                <c:pt idx="232">
                  <c:v>1.42</c:v>
                </c:pt>
                <c:pt idx="233">
                  <c:v>1.58</c:v>
                </c:pt>
                <c:pt idx="234">
                  <c:v>1.1499999999999999</c:v>
                </c:pt>
                <c:pt idx="235">
                  <c:v>1.43</c:v>
                </c:pt>
                <c:pt idx="236">
                  <c:v>1.31</c:v>
                </c:pt>
                <c:pt idx="237">
                  <c:v>1.1000000000000001</c:v>
                </c:pt>
                <c:pt idx="238">
                  <c:v>1.56</c:v>
                </c:pt>
                <c:pt idx="239">
                  <c:v>1.19</c:v>
                </c:pt>
                <c:pt idx="240">
                  <c:v>1.42</c:v>
                </c:pt>
                <c:pt idx="241">
                  <c:v>1.02</c:v>
                </c:pt>
                <c:pt idx="242">
                  <c:v>1.46</c:v>
                </c:pt>
                <c:pt idx="243">
                  <c:v>1.61</c:v>
                </c:pt>
                <c:pt idx="244">
                  <c:v>1.21</c:v>
                </c:pt>
                <c:pt idx="245">
                  <c:v>1.4</c:v>
                </c:pt>
                <c:pt idx="246">
                  <c:v>1.52</c:v>
                </c:pt>
                <c:pt idx="247">
                  <c:v>1.04</c:v>
                </c:pt>
                <c:pt idx="248">
                  <c:v>1.41</c:v>
                </c:pt>
              </c:numCache>
            </c:numRef>
          </c:yVal>
          <c:smooth val="1"/>
          <c:extLst>
            <c:ext xmlns:c16="http://schemas.microsoft.com/office/drawing/2014/chart" uri="{C3380CC4-5D6E-409C-BE32-E72D297353CC}">
              <c16:uniqueId val="{00000002-A605-4589-ADF7-B6594F023D61}"/>
            </c:ext>
          </c:extLst>
        </c:ser>
        <c:dLbls>
          <c:showLegendKey val="0"/>
          <c:showVal val="0"/>
          <c:showCatName val="0"/>
          <c:showSerName val="0"/>
          <c:showPercent val="0"/>
          <c:showBubbleSize val="0"/>
        </c:dLbls>
        <c:axId val="82533376"/>
        <c:axId val="82539648"/>
      </c:scatterChart>
      <c:valAx>
        <c:axId val="8253337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2539648"/>
        <c:crosses val="autoZero"/>
        <c:crossBetween val="midCat"/>
      </c:valAx>
      <c:valAx>
        <c:axId val="825396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25333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DSP 105</c:v>
          </c:tx>
          <c:spPr>
            <a:ln w="9525" cap="rnd">
              <a:solidFill>
                <a:schemeClr val="accent1"/>
              </a:solidFill>
              <a:round/>
            </a:ln>
            <a:effectLst/>
          </c:spPr>
          <c:marker>
            <c:symbol val="none"/>
          </c:marker>
          <c:xVal>
            <c:numRef>
              <c:f>'Profils DSP'!$A$19:$A$275</c:f>
              <c:numCache>
                <c:formatCode>General</c:formatCode>
                <c:ptCount val="257"/>
                <c:pt idx="0">
                  <c:v>153.9</c:v>
                </c:pt>
                <c:pt idx="1">
                  <c:v>153.19999999999999</c:v>
                </c:pt>
                <c:pt idx="2">
                  <c:v>151.80000000000001</c:v>
                </c:pt>
                <c:pt idx="3">
                  <c:v>150.6</c:v>
                </c:pt>
                <c:pt idx="4">
                  <c:v>149.4</c:v>
                </c:pt>
                <c:pt idx="5">
                  <c:v>148.19999999999999</c:v>
                </c:pt>
                <c:pt idx="6">
                  <c:v>147</c:v>
                </c:pt>
                <c:pt idx="7">
                  <c:v>145.80000000000001</c:v>
                </c:pt>
                <c:pt idx="8">
                  <c:v>144.6</c:v>
                </c:pt>
                <c:pt idx="9">
                  <c:v>143.4</c:v>
                </c:pt>
                <c:pt idx="10">
                  <c:v>142.19999999999999</c:v>
                </c:pt>
                <c:pt idx="11">
                  <c:v>141</c:v>
                </c:pt>
                <c:pt idx="12">
                  <c:v>139.80000000000001</c:v>
                </c:pt>
                <c:pt idx="13">
                  <c:v>138.6</c:v>
                </c:pt>
                <c:pt idx="14">
                  <c:v>137.4</c:v>
                </c:pt>
                <c:pt idx="15">
                  <c:v>136.19999999999999</c:v>
                </c:pt>
                <c:pt idx="16">
                  <c:v>135</c:v>
                </c:pt>
                <c:pt idx="17">
                  <c:v>133.80000000000001</c:v>
                </c:pt>
                <c:pt idx="18">
                  <c:v>132.6</c:v>
                </c:pt>
                <c:pt idx="19">
                  <c:v>131.4</c:v>
                </c:pt>
                <c:pt idx="20">
                  <c:v>130.19999999999999</c:v>
                </c:pt>
                <c:pt idx="21">
                  <c:v>129</c:v>
                </c:pt>
                <c:pt idx="22">
                  <c:v>127.8</c:v>
                </c:pt>
                <c:pt idx="23">
                  <c:v>126.6</c:v>
                </c:pt>
                <c:pt idx="24">
                  <c:v>125.4</c:v>
                </c:pt>
                <c:pt idx="25">
                  <c:v>124.2</c:v>
                </c:pt>
                <c:pt idx="26">
                  <c:v>123</c:v>
                </c:pt>
                <c:pt idx="27">
                  <c:v>121.8</c:v>
                </c:pt>
                <c:pt idx="28">
                  <c:v>120.6</c:v>
                </c:pt>
                <c:pt idx="29">
                  <c:v>119.4</c:v>
                </c:pt>
                <c:pt idx="30">
                  <c:v>118.2</c:v>
                </c:pt>
                <c:pt idx="31">
                  <c:v>117</c:v>
                </c:pt>
                <c:pt idx="32">
                  <c:v>115.8</c:v>
                </c:pt>
                <c:pt idx="33">
                  <c:v>114.6</c:v>
                </c:pt>
                <c:pt idx="34">
                  <c:v>113.4</c:v>
                </c:pt>
                <c:pt idx="35">
                  <c:v>112.2</c:v>
                </c:pt>
                <c:pt idx="36">
                  <c:v>111</c:v>
                </c:pt>
                <c:pt idx="37">
                  <c:v>109.8</c:v>
                </c:pt>
                <c:pt idx="38">
                  <c:v>108.6</c:v>
                </c:pt>
                <c:pt idx="39">
                  <c:v>107.4</c:v>
                </c:pt>
                <c:pt idx="40">
                  <c:v>106.2</c:v>
                </c:pt>
                <c:pt idx="41">
                  <c:v>105</c:v>
                </c:pt>
                <c:pt idx="42">
                  <c:v>103.8</c:v>
                </c:pt>
                <c:pt idx="43">
                  <c:v>102.6</c:v>
                </c:pt>
                <c:pt idx="44">
                  <c:v>101.4</c:v>
                </c:pt>
                <c:pt idx="45">
                  <c:v>100.2</c:v>
                </c:pt>
                <c:pt idx="46">
                  <c:v>99</c:v>
                </c:pt>
                <c:pt idx="47">
                  <c:v>97.7</c:v>
                </c:pt>
                <c:pt idx="48">
                  <c:v>96.6</c:v>
                </c:pt>
                <c:pt idx="49">
                  <c:v>95.4</c:v>
                </c:pt>
                <c:pt idx="50">
                  <c:v>94.1</c:v>
                </c:pt>
                <c:pt idx="51">
                  <c:v>93</c:v>
                </c:pt>
                <c:pt idx="52">
                  <c:v>91.7</c:v>
                </c:pt>
                <c:pt idx="53">
                  <c:v>90.6</c:v>
                </c:pt>
                <c:pt idx="54">
                  <c:v>89.3</c:v>
                </c:pt>
                <c:pt idx="55">
                  <c:v>88.1</c:v>
                </c:pt>
                <c:pt idx="56">
                  <c:v>87</c:v>
                </c:pt>
                <c:pt idx="57">
                  <c:v>85.7</c:v>
                </c:pt>
                <c:pt idx="58">
                  <c:v>84.5</c:v>
                </c:pt>
                <c:pt idx="59">
                  <c:v>83.3</c:v>
                </c:pt>
                <c:pt idx="60">
                  <c:v>82.1</c:v>
                </c:pt>
                <c:pt idx="61">
                  <c:v>80.900000000000006</c:v>
                </c:pt>
                <c:pt idx="62">
                  <c:v>79.7</c:v>
                </c:pt>
                <c:pt idx="63">
                  <c:v>78.5</c:v>
                </c:pt>
                <c:pt idx="64">
                  <c:v>77.3</c:v>
                </c:pt>
                <c:pt idx="65">
                  <c:v>76.099999999999994</c:v>
                </c:pt>
                <c:pt idx="66">
                  <c:v>74.900000000000006</c:v>
                </c:pt>
                <c:pt idx="67">
                  <c:v>73.7</c:v>
                </c:pt>
                <c:pt idx="68">
                  <c:v>72.5</c:v>
                </c:pt>
                <c:pt idx="69">
                  <c:v>71.3</c:v>
                </c:pt>
                <c:pt idx="70">
                  <c:v>70.099999999999994</c:v>
                </c:pt>
                <c:pt idx="71">
                  <c:v>68.900000000000006</c:v>
                </c:pt>
                <c:pt idx="72">
                  <c:v>67.7</c:v>
                </c:pt>
                <c:pt idx="73">
                  <c:v>66.5</c:v>
                </c:pt>
                <c:pt idx="74">
                  <c:v>65.3</c:v>
                </c:pt>
                <c:pt idx="75">
                  <c:v>64.099999999999994</c:v>
                </c:pt>
                <c:pt idx="76">
                  <c:v>62.9</c:v>
                </c:pt>
                <c:pt idx="77">
                  <c:v>61.7</c:v>
                </c:pt>
                <c:pt idx="78">
                  <c:v>60.5</c:v>
                </c:pt>
                <c:pt idx="79">
                  <c:v>59.3</c:v>
                </c:pt>
                <c:pt idx="80">
                  <c:v>58.1</c:v>
                </c:pt>
                <c:pt idx="81">
                  <c:v>56.9</c:v>
                </c:pt>
                <c:pt idx="82">
                  <c:v>55.7</c:v>
                </c:pt>
                <c:pt idx="83">
                  <c:v>54.5</c:v>
                </c:pt>
                <c:pt idx="84">
                  <c:v>53.3</c:v>
                </c:pt>
                <c:pt idx="85">
                  <c:v>52</c:v>
                </c:pt>
                <c:pt idx="86">
                  <c:v>50.9</c:v>
                </c:pt>
                <c:pt idx="87">
                  <c:v>49.6</c:v>
                </c:pt>
                <c:pt idx="88">
                  <c:v>48.5</c:v>
                </c:pt>
                <c:pt idx="89">
                  <c:v>47.2</c:v>
                </c:pt>
                <c:pt idx="90">
                  <c:v>46</c:v>
                </c:pt>
                <c:pt idx="91">
                  <c:v>44.8</c:v>
                </c:pt>
                <c:pt idx="92">
                  <c:v>43.6</c:v>
                </c:pt>
                <c:pt idx="93">
                  <c:v>42.5</c:v>
                </c:pt>
                <c:pt idx="94">
                  <c:v>41.2</c:v>
                </c:pt>
                <c:pt idx="95">
                  <c:v>40</c:v>
                </c:pt>
                <c:pt idx="96">
                  <c:v>38.799999999999997</c:v>
                </c:pt>
                <c:pt idx="97">
                  <c:v>37.6</c:v>
                </c:pt>
                <c:pt idx="98">
                  <c:v>36.4</c:v>
                </c:pt>
                <c:pt idx="99">
                  <c:v>35.200000000000003</c:v>
                </c:pt>
                <c:pt idx="100">
                  <c:v>34</c:v>
                </c:pt>
                <c:pt idx="101">
                  <c:v>32.799999999999997</c:v>
                </c:pt>
                <c:pt idx="102">
                  <c:v>31.6</c:v>
                </c:pt>
                <c:pt idx="103">
                  <c:v>30.4</c:v>
                </c:pt>
                <c:pt idx="104">
                  <c:v>29.2</c:v>
                </c:pt>
                <c:pt idx="105">
                  <c:v>28</c:v>
                </c:pt>
                <c:pt idx="106">
                  <c:v>26.8</c:v>
                </c:pt>
                <c:pt idx="107">
                  <c:v>25.6</c:v>
                </c:pt>
                <c:pt idx="108">
                  <c:v>24.4</c:v>
                </c:pt>
                <c:pt idx="109">
                  <c:v>23.2</c:v>
                </c:pt>
                <c:pt idx="110">
                  <c:v>22</c:v>
                </c:pt>
                <c:pt idx="111">
                  <c:v>20.8</c:v>
                </c:pt>
                <c:pt idx="112">
                  <c:v>19.600000000000001</c:v>
                </c:pt>
                <c:pt idx="113">
                  <c:v>18.399999999999999</c:v>
                </c:pt>
                <c:pt idx="114">
                  <c:v>17.2</c:v>
                </c:pt>
                <c:pt idx="115">
                  <c:v>16</c:v>
                </c:pt>
                <c:pt idx="116">
                  <c:v>14.8</c:v>
                </c:pt>
                <c:pt idx="117">
                  <c:v>13.6</c:v>
                </c:pt>
                <c:pt idx="118">
                  <c:v>12.4</c:v>
                </c:pt>
                <c:pt idx="119">
                  <c:v>11.2</c:v>
                </c:pt>
                <c:pt idx="120">
                  <c:v>10</c:v>
                </c:pt>
                <c:pt idx="121">
                  <c:v>8.8000000000000007</c:v>
                </c:pt>
                <c:pt idx="122">
                  <c:v>7.6</c:v>
                </c:pt>
                <c:pt idx="123">
                  <c:v>6.4</c:v>
                </c:pt>
                <c:pt idx="124">
                  <c:v>5.2</c:v>
                </c:pt>
                <c:pt idx="125">
                  <c:v>4</c:v>
                </c:pt>
                <c:pt idx="126">
                  <c:v>2.8</c:v>
                </c:pt>
                <c:pt idx="127">
                  <c:v>1.5</c:v>
                </c:pt>
                <c:pt idx="128">
                  <c:v>0.4</c:v>
                </c:pt>
                <c:pt idx="129">
                  <c:v>-0.8</c:v>
                </c:pt>
                <c:pt idx="130">
                  <c:v>-2</c:v>
                </c:pt>
                <c:pt idx="131">
                  <c:v>-3.2</c:v>
                </c:pt>
                <c:pt idx="132">
                  <c:v>-4.5</c:v>
                </c:pt>
                <c:pt idx="133">
                  <c:v>-5.6</c:v>
                </c:pt>
                <c:pt idx="134">
                  <c:v>-6.9</c:v>
                </c:pt>
                <c:pt idx="135">
                  <c:v>-8.1</c:v>
                </c:pt>
                <c:pt idx="136">
                  <c:v>-9.1999999999999993</c:v>
                </c:pt>
                <c:pt idx="137">
                  <c:v>-10.5</c:v>
                </c:pt>
                <c:pt idx="138">
                  <c:v>-11.6</c:v>
                </c:pt>
                <c:pt idx="139">
                  <c:v>-12.9</c:v>
                </c:pt>
                <c:pt idx="140">
                  <c:v>-14.1</c:v>
                </c:pt>
                <c:pt idx="141">
                  <c:v>-15.3</c:v>
                </c:pt>
                <c:pt idx="142">
                  <c:v>-16.5</c:v>
                </c:pt>
                <c:pt idx="143">
                  <c:v>-17.7</c:v>
                </c:pt>
                <c:pt idx="144">
                  <c:v>-18.899999999999999</c:v>
                </c:pt>
                <c:pt idx="145">
                  <c:v>-20.100000000000001</c:v>
                </c:pt>
                <c:pt idx="146">
                  <c:v>-21.3</c:v>
                </c:pt>
                <c:pt idx="147">
                  <c:v>-22.5</c:v>
                </c:pt>
                <c:pt idx="148">
                  <c:v>-23.7</c:v>
                </c:pt>
                <c:pt idx="149">
                  <c:v>-24.9</c:v>
                </c:pt>
                <c:pt idx="150">
                  <c:v>-26.1</c:v>
                </c:pt>
                <c:pt idx="151">
                  <c:v>-27.3</c:v>
                </c:pt>
                <c:pt idx="152">
                  <c:v>-28.5</c:v>
                </c:pt>
                <c:pt idx="153">
                  <c:v>-29.7</c:v>
                </c:pt>
                <c:pt idx="154">
                  <c:v>-30.9</c:v>
                </c:pt>
                <c:pt idx="155">
                  <c:v>-32.1</c:v>
                </c:pt>
                <c:pt idx="156">
                  <c:v>-33.299999999999997</c:v>
                </c:pt>
                <c:pt idx="157">
                  <c:v>-34.5</c:v>
                </c:pt>
                <c:pt idx="158">
                  <c:v>-35.700000000000003</c:v>
                </c:pt>
                <c:pt idx="159">
                  <c:v>-36.9</c:v>
                </c:pt>
                <c:pt idx="160">
                  <c:v>-38.1</c:v>
                </c:pt>
                <c:pt idx="161">
                  <c:v>-39.299999999999997</c:v>
                </c:pt>
                <c:pt idx="162">
                  <c:v>-40.5</c:v>
                </c:pt>
                <c:pt idx="163">
                  <c:v>-41.7</c:v>
                </c:pt>
                <c:pt idx="164">
                  <c:v>-42.9</c:v>
                </c:pt>
                <c:pt idx="165">
                  <c:v>-44.1</c:v>
                </c:pt>
                <c:pt idx="166">
                  <c:v>-45.3</c:v>
                </c:pt>
                <c:pt idx="167">
                  <c:v>-46.5</c:v>
                </c:pt>
                <c:pt idx="168">
                  <c:v>-47.7</c:v>
                </c:pt>
                <c:pt idx="169">
                  <c:v>-48.9</c:v>
                </c:pt>
                <c:pt idx="170">
                  <c:v>-50.1</c:v>
                </c:pt>
                <c:pt idx="171">
                  <c:v>-51.3</c:v>
                </c:pt>
                <c:pt idx="172">
                  <c:v>-52.5</c:v>
                </c:pt>
                <c:pt idx="173">
                  <c:v>-53.7</c:v>
                </c:pt>
                <c:pt idx="174">
                  <c:v>-54.9</c:v>
                </c:pt>
                <c:pt idx="175">
                  <c:v>-56.2</c:v>
                </c:pt>
                <c:pt idx="176">
                  <c:v>-57.4</c:v>
                </c:pt>
                <c:pt idx="177">
                  <c:v>-58.6</c:v>
                </c:pt>
                <c:pt idx="178">
                  <c:v>-59.8</c:v>
                </c:pt>
                <c:pt idx="179">
                  <c:v>-61</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-74.2</c:v>
                </c:pt>
                <c:pt idx="191">
                  <c:v>-75.400000000000006</c:v>
                </c:pt>
                <c:pt idx="192">
                  <c:v>-76.599999999999994</c:v>
                </c:pt>
                <c:pt idx="193">
                  <c:v>-77.8</c:v>
                </c:pt>
                <c:pt idx="194">
                  <c:v>-79</c:v>
                </c:pt>
                <c:pt idx="195">
                  <c:v>-80.2</c:v>
                </c:pt>
                <c:pt idx="196">
                  <c:v>-81.400000000000006</c:v>
                </c:pt>
                <c:pt idx="197">
                  <c:v>-82.6</c:v>
                </c:pt>
                <c:pt idx="198">
                  <c:v>-83.8</c:v>
                </c:pt>
                <c:pt idx="199">
                  <c:v>-85</c:v>
                </c:pt>
                <c:pt idx="200">
                  <c:v>-86.2</c:v>
                </c:pt>
                <c:pt idx="201">
                  <c:v>-87.4</c:v>
                </c:pt>
                <c:pt idx="202">
                  <c:v>-88.6</c:v>
                </c:pt>
                <c:pt idx="203">
                  <c:v>-89.8</c:v>
                </c:pt>
                <c:pt idx="204">
                  <c:v>-91</c:v>
                </c:pt>
                <c:pt idx="205">
                  <c:v>-92.2</c:v>
                </c:pt>
                <c:pt idx="206">
                  <c:v>-93.4</c:v>
                </c:pt>
                <c:pt idx="207">
                  <c:v>-94.7</c:v>
                </c:pt>
                <c:pt idx="208">
                  <c:v>-95.8</c:v>
                </c:pt>
                <c:pt idx="209">
                  <c:v>-97.1</c:v>
                </c:pt>
                <c:pt idx="210">
                  <c:v>-98.3</c:v>
                </c:pt>
                <c:pt idx="211">
                  <c:v>-99.5</c:v>
                </c:pt>
                <c:pt idx="212">
                  <c:v>-100.7</c:v>
                </c:pt>
                <c:pt idx="213">
                  <c:v>-101.8</c:v>
                </c:pt>
                <c:pt idx="214">
                  <c:v>-103.1</c:v>
                </c:pt>
                <c:pt idx="215">
                  <c:v>-104.3</c:v>
                </c:pt>
                <c:pt idx="216">
                  <c:v>-105.5</c:v>
                </c:pt>
                <c:pt idx="217">
                  <c:v>-106.7</c:v>
                </c:pt>
                <c:pt idx="218">
                  <c:v>-107.9</c:v>
                </c:pt>
                <c:pt idx="219">
                  <c:v>-109.1</c:v>
                </c:pt>
                <c:pt idx="220">
                  <c:v>-110.3</c:v>
                </c:pt>
                <c:pt idx="221">
                  <c:v>-111.5</c:v>
                </c:pt>
                <c:pt idx="222">
                  <c:v>-112.7</c:v>
                </c:pt>
                <c:pt idx="223">
                  <c:v>-113.9</c:v>
                </c:pt>
                <c:pt idx="224">
                  <c:v>-115.1</c:v>
                </c:pt>
                <c:pt idx="225">
                  <c:v>-116.3</c:v>
                </c:pt>
                <c:pt idx="226">
                  <c:v>-117.5</c:v>
                </c:pt>
                <c:pt idx="227">
                  <c:v>-118.7</c:v>
                </c:pt>
                <c:pt idx="228">
                  <c:v>-119.9</c:v>
                </c:pt>
                <c:pt idx="229">
                  <c:v>-121.1</c:v>
                </c:pt>
                <c:pt idx="230">
                  <c:v>-122.3</c:v>
                </c:pt>
                <c:pt idx="231">
                  <c:v>-123.5</c:v>
                </c:pt>
                <c:pt idx="232">
                  <c:v>-124.7</c:v>
                </c:pt>
                <c:pt idx="233">
                  <c:v>-125.9</c:v>
                </c:pt>
                <c:pt idx="234">
                  <c:v>-127.1</c:v>
                </c:pt>
                <c:pt idx="235">
                  <c:v>-128.30000000000001</c:v>
                </c:pt>
                <c:pt idx="236">
                  <c:v>-129.5</c:v>
                </c:pt>
                <c:pt idx="237">
                  <c:v>-130.69999999999999</c:v>
                </c:pt>
                <c:pt idx="238">
                  <c:v>-131.9</c:v>
                </c:pt>
                <c:pt idx="239">
                  <c:v>-133.1</c:v>
                </c:pt>
                <c:pt idx="240">
                  <c:v>-134.30000000000001</c:v>
                </c:pt>
                <c:pt idx="241">
                  <c:v>-135.5</c:v>
                </c:pt>
                <c:pt idx="242">
                  <c:v>-136.69999999999999</c:v>
                </c:pt>
                <c:pt idx="243">
                  <c:v>-137.9</c:v>
                </c:pt>
                <c:pt idx="244">
                  <c:v>-139.1</c:v>
                </c:pt>
                <c:pt idx="245">
                  <c:v>-140.30000000000001</c:v>
                </c:pt>
                <c:pt idx="246">
                  <c:v>-141.5</c:v>
                </c:pt>
                <c:pt idx="247">
                  <c:v>-142.69999999999999</c:v>
                </c:pt>
                <c:pt idx="248">
                  <c:v>-143.9</c:v>
                </c:pt>
                <c:pt idx="249">
                  <c:v>-145.1</c:v>
                </c:pt>
                <c:pt idx="250">
                  <c:v>-146.30000000000001</c:v>
                </c:pt>
                <c:pt idx="251">
                  <c:v>-147.5</c:v>
                </c:pt>
                <c:pt idx="252">
                  <c:v>-148.69999999999999</c:v>
                </c:pt>
                <c:pt idx="253">
                  <c:v>-149.9</c:v>
                </c:pt>
                <c:pt idx="254">
                  <c:v>-151.1</c:v>
                </c:pt>
                <c:pt idx="255">
                  <c:v>-152.30000000000001</c:v>
                </c:pt>
                <c:pt idx="256">
                  <c:v>-153.9</c:v>
                </c:pt>
              </c:numCache>
            </c:numRef>
          </c:xVal>
          <c:yVal>
            <c:numRef>
              <c:f>'Profils DSP'!$F$19:$F$275</c:f>
              <c:numCache>
                <c:formatCode>General</c:formatCode>
                <c:ptCount val="257"/>
                <c:pt idx="0">
                  <c:v>0.19</c:v>
                </c:pt>
                <c:pt idx="1">
                  <c:v>0.09</c:v>
                </c:pt>
                <c:pt idx="2">
                  <c:v>0.11</c:v>
                </c:pt>
                <c:pt idx="3">
                  <c:v>0.05</c:v>
                </c:pt>
                <c:pt idx="4">
                  <c:v>0.1</c:v>
                </c:pt>
                <c:pt idx="5">
                  <c:v>0.08</c:v>
                </c:pt>
                <c:pt idx="6">
                  <c:v>0.06</c:v>
                </c:pt>
                <c:pt idx="7">
                  <c:v>0.11</c:v>
                </c:pt>
                <c:pt idx="8">
                  <c:v>0.1</c:v>
                </c:pt>
                <c:pt idx="9">
                  <c:v>0.08</c:v>
                </c:pt>
                <c:pt idx="10">
                  <c:v>0.1</c:v>
                </c:pt>
                <c:pt idx="11">
                  <c:v>0.11</c:v>
                </c:pt>
                <c:pt idx="12">
                  <c:v>0.14000000000000001</c:v>
                </c:pt>
                <c:pt idx="13">
                  <c:v>0.1</c:v>
                </c:pt>
                <c:pt idx="14">
                  <c:v>0.11</c:v>
                </c:pt>
                <c:pt idx="15">
                  <c:v>0.13</c:v>
                </c:pt>
                <c:pt idx="16">
                  <c:v>0.11</c:v>
                </c:pt>
                <c:pt idx="17">
                  <c:v>0.15</c:v>
                </c:pt>
                <c:pt idx="18">
                  <c:v>0.17</c:v>
                </c:pt>
                <c:pt idx="19">
                  <c:v>0.19</c:v>
                </c:pt>
                <c:pt idx="20">
                  <c:v>0.15</c:v>
                </c:pt>
                <c:pt idx="21">
                  <c:v>0.16</c:v>
                </c:pt>
                <c:pt idx="22">
                  <c:v>0.14000000000000001</c:v>
                </c:pt>
                <c:pt idx="23">
                  <c:v>0.2</c:v>
                </c:pt>
                <c:pt idx="24">
                  <c:v>0.2</c:v>
                </c:pt>
                <c:pt idx="25">
                  <c:v>0.14000000000000001</c:v>
                </c:pt>
                <c:pt idx="26">
                  <c:v>0.23</c:v>
                </c:pt>
                <c:pt idx="27">
                  <c:v>0.21</c:v>
                </c:pt>
                <c:pt idx="28">
                  <c:v>0.22</c:v>
                </c:pt>
                <c:pt idx="29">
                  <c:v>0.23</c:v>
                </c:pt>
                <c:pt idx="30">
                  <c:v>0.27</c:v>
                </c:pt>
                <c:pt idx="31">
                  <c:v>0.3</c:v>
                </c:pt>
                <c:pt idx="32">
                  <c:v>0.26</c:v>
                </c:pt>
                <c:pt idx="33">
                  <c:v>0.31</c:v>
                </c:pt>
                <c:pt idx="34">
                  <c:v>0.28999999999999998</c:v>
                </c:pt>
                <c:pt idx="35">
                  <c:v>0.3</c:v>
                </c:pt>
                <c:pt idx="36">
                  <c:v>0.32</c:v>
                </c:pt>
                <c:pt idx="37">
                  <c:v>0.33</c:v>
                </c:pt>
                <c:pt idx="38">
                  <c:v>0.37</c:v>
                </c:pt>
                <c:pt idx="39">
                  <c:v>0.36</c:v>
                </c:pt>
                <c:pt idx="40">
                  <c:v>0.3</c:v>
                </c:pt>
                <c:pt idx="41">
                  <c:v>0.38</c:v>
                </c:pt>
                <c:pt idx="42">
                  <c:v>0.43</c:v>
                </c:pt>
                <c:pt idx="43">
                  <c:v>0.42</c:v>
                </c:pt>
                <c:pt idx="44">
                  <c:v>0.43</c:v>
                </c:pt>
                <c:pt idx="45">
                  <c:v>0.45</c:v>
                </c:pt>
                <c:pt idx="46">
                  <c:v>0.5</c:v>
                </c:pt>
                <c:pt idx="47">
                  <c:v>0.56999999999999995</c:v>
                </c:pt>
                <c:pt idx="48">
                  <c:v>0.63</c:v>
                </c:pt>
                <c:pt idx="49">
                  <c:v>0.61</c:v>
                </c:pt>
                <c:pt idx="50">
                  <c:v>0.7</c:v>
                </c:pt>
                <c:pt idx="51">
                  <c:v>0.75</c:v>
                </c:pt>
                <c:pt idx="52">
                  <c:v>0.82</c:v>
                </c:pt>
                <c:pt idx="53">
                  <c:v>0.91</c:v>
                </c:pt>
                <c:pt idx="54">
                  <c:v>1.02</c:v>
                </c:pt>
                <c:pt idx="55">
                  <c:v>1.1299999999999999</c:v>
                </c:pt>
                <c:pt idx="56">
                  <c:v>1.19</c:v>
                </c:pt>
                <c:pt idx="57">
                  <c:v>1.34</c:v>
                </c:pt>
                <c:pt idx="58">
                  <c:v>1.45</c:v>
                </c:pt>
                <c:pt idx="59">
                  <c:v>1.64</c:v>
                </c:pt>
                <c:pt idx="60">
                  <c:v>1.77</c:v>
                </c:pt>
                <c:pt idx="61">
                  <c:v>2.0299999999999998</c:v>
                </c:pt>
                <c:pt idx="62">
                  <c:v>2.27</c:v>
                </c:pt>
                <c:pt idx="63">
                  <c:v>2.54</c:v>
                </c:pt>
                <c:pt idx="64">
                  <c:v>2.82</c:v>
                </c:pt>
                <c:pt idx="65">
                  <c:v>3.15</c:v>
                </c:pt>
                <c:pt idx="66">
                  <c:v>3.63</c:v>
                </c:pt>
                <c:pt idx="67">
                  <c:v>4.0599999999999996</c:v>
                </c:pt>
                <c:pt idx="68">
                  <c:v>4.68</c:v>
                </c:pt>
                <c:pt idx="69">
                  <c:v>5.46</c:v>
                </c:pt>
                <c:pt idx="70">
                  <c:v>6.3</c:v>
                </c:pt>
                <c:pt idx="71">
                  <c:v>7.3</c:v>
                </c:pt>
                <c:pt idx="72">
                  <c:v>8.61</c:v>
                </c:pt>
                <c:pt idx="73">
                  <c:v>10.050000000000001</c:v>
                </c:pt>
                <c:pt idx="74">
                  <c:v>11.84</c:v>
                </c:pt>
                <c:pt idx="75">
                  <c:v>14.07</c:v>
                </c:pt>
                <c:pt idx="76">
                  <c:v>16.54</c:v>
                </c:pt>
                <c:pt idx="77">
                  <c:v>19.45</c:v>
                </c:pt>
                <c:pt idx="78">
                  <c:v>23.05</c:v>
                </c:pt>
                <c:pt idx="79">
                  <c:v>27.27</c:v>
                </c:pt>
                <c:pt idx="80">
                  <c:v>31.97</c:v>
                </c:pt>
                <c:pt idx="81">
                  <c:v>37.07</c:v>
                </c:pt>
                <c:pt idx="82">
                  <c:v>42.8</c:v>
                </c:pt>
                <c:pt idx="83">
                  <c:v>48.28</c:v>
                </c:pt>
                <c:pt idx="84">
                  <c:v>53.94</c:v>
                </c:pt>
                <c:pt idx="85">
                  <c:v>59.72</c:v>
                </c:pt>
                <c:pt idx="86">
                  <c:v>64.95</c:v>
                </c:pt>
                <c:pt idx="87">
                  <c:v>70.05</c:v>
                </c:pt>
                <c:pt idx="88">
                  <c:v>74.25</c:v>
                </c:pt>
                <c:pt idx="89">
                  <c:v>78.19</c:v>
                </c:pt>
                <c:pt idx="90">
                  <c:v>81.81</c:v>
                </c:pt>
                <c:pt idx="91">
                  <c:v>84.51</c:v>
                </c:pt>
                <c:pt idx="92">
                  <c:v>87.17</c:v>
                </c:pt>
                <c:pt idx="93">
                  <c:v>89.36</c:v>
                </c:pt>
                <c:pt idx="94">
                  <c:v>90.88</c:v>
                </c:pt>
                <c:pt idx="95">
                  <c:v>92.61</c:v>
                </c:pt>
                <c:pt idx="96">
                  <c:v>93.69</c:v>
                </c:pt>
                <c:pt idx="97">
                  <c:v>94.84</c:v>
                </c:pt>
                <c:pt idx="98">
                  <c:v>95.61</c:v>
                </c:pt>
                <c:pt idx="99">
                  <c:v>96.32</c:v>
                </c:pt>
                <c:pt idx="100">
                  <c:v>96.84</c:v>
                </c:pt>
                <c:pt idx="101">
                  <c:v>97.21</c:v>
                </c:pt>
                <c:pt idx="102">
                  <c:v>97.97</c:v>
                </c:pt>
                <c:pt idx="103">
                  <c:v>98.18</c:v>
                </c:pt>
                <c:pt idx="104">
                  <c:v>98.54</c:v>
                </c:pt>
                <c:pt idx="105">
                  <c:v>98.63</c:v>
                </c:pt>
                <c:pt idx="106">
                  <c:v>98.89</c:v>
                </c:pt>
                <c:pt idx="107">
                  <c:v>99.09</c:v>
                </c:pt>
                <c:pt idx="108">
                  <c:v>99.3</c:v>
                </c:pt>
                <c:pt idx="109">
                  <c:v>98.95</c:v>
                </c:pt>
                <c:pt idx="110">
                  <c:v>99.49</c:v>
                </c:pt>
                <c:pt idx="111">
                  <c:v>99.55</c:v>
                </c:pt>
                <c:pt idx="112">
                  <c:v>99.51</c:v>
                </c:pt>
                <c:pt idx="113">
                  <c:v>99.4</c:v>
                </c:pt>
                <c:pt idx="114">
                  <c:v>99.78</c:v>
                </c:pt>
                <c:pt idx="115">
                  <c:v>99.59</c:v>
                </c:pt>
                <c:pt idx="116">
                  <c:v>99.81</c:v>
                </c:pt>
                <c:pt idx="117">
                  <c:v>99.81</c:v>
                </c:pt>
                <c:pt idx="118">
                  <c:v>99.88</c:v>
                </c:pt>
                <c:pt idx="119">
                  <c:v>99.82</c:v>
                </c:pt>
                <c:pt idx="120">
                  <c:v>100</c:v>
                </c:pt>
                <c:pt idx="121">
                  <c:v>99.68</c:v>
                </c:pt>
                <c:pt idx="122">
                  <c:v>99.79</c:v>
                </c:pt>
                <c:pt idx="123">
                  <c:v>99.94</c:v>
                </c:pt>
                <c:pt idx="124">
                  <c:v>99.73</c:v>
                </c:pt>
                <c:pt idx="125">
                  <c:v>99.89</c:v>
                </c:pt>
                <c:pt idx="126">
                  <c:v>99.92</c:v>
                </c:pt>
                <c:pt idx="127">
                  <c:v>99.66</c:v>
                </c:pt>
                <c:pt idx="128">
                  <c:v>99.76</c:v>
                </c:pt>
                <c:pt idx="129">
                  <c:v>99.75</c:v>
                </c:pt>
                <c:pt idx="130">
                  <c:v>99.8</c:v>
                </c:pt>
                <c:pt idx="131">
                  <c:v>99.82</c:v>
                </c:pt>
                <c:pt idx="132">
                  <c:v>99.9</c:v>
                </c:pt>
                <c:pt idx="133">
                  <c:v>99.47</c:v>
                </c:pt>
                <c:pt idx="134">
                  <c:v>99.55</c:v>
                </c:pt>
                <c:pt idx="135">
                  <c:v>99.6</c:v>
                </c:pt>
                <c:pt idx="136">
                  <c:v>99.44</c:v>
                </c:pt>
                <c:pt idx="137">
                  <c:v>99.41</c:v>
                </c:pt>
                <c:pt idx="138">
                  <c:v>99.49</c:v>
                </c:pt>
                <c:pt idx="139">
                  <c:v>99.07</c:v>
                </c:pt>
                <c:pt idx="140">
                  <c:v>99.26</c:v>
                </c:pt>
                <c:pt idx="141">
                  <c:v>99.3</c:v>
                </c:pt>
                <c:pt idx="142">
                  <c:v>99.38</c:v>
                </c:pt>
                <c:pt idx="143">
                  <c:v>99.05</c:v>
                </c:pt>
                <c:pt idx="144">
                  <c:v>99.13</c:v>
                </c:pt>
                <c:pt idx="145">
                  <c:v>98.89</c:v>
                </c:pt>
                <c:pt idx="146">
                  <c:v>98.78</c:v>
                </c:pt>
                <c:pt idx="147">
                  <c:v>98.91</c:v>
                </c:pt>
                <c:pt idx="148">
                  <c:v>98.68</c:v>
                </c:pt>
                <c:pt idx="149">
                  <c:v>98.41</c:v>
                </c:pt>
                <c:pt idx="150">
                  <c:v>98.3</c:v>
                </c:pt>
                <c:pt idx="151">
                  <c:v>98.1</c:v>
                </c:pt>
                <c:pt idx="152">
                  <c:v>97.95</c:v>
                </c:pt>
                <c:pt idx="153">
                  <c:v>97.71</c:v>
                </c:pt>
                <c:pt idx="154">
                  <c:v>97.49</c:v>
                </c:pt>
                <c:pt idx="155">
                  <c:v>97.15</c:v>
                </c:pt>
                <c:pt idx="156">
                  <c:v>96.91</c:v>
                </c:pt>
                <c:pt idx="157">
                  <c:v>96.36</c:v>
                </c:pt>
                <c:pt idx="158">
                  <c:v>95.85</c:v>
                </c:pt>
                <c:pt idx="159">
                  <c:v>95.48</c:v>
                </c:pt>
                <c:pt idx="160">
                  <c:v>94.52</c:v>
                </c:pt>
                <c:pt idx="161">
                  <c:v>93.93</c:v>
                </c:pt>
                <c:pt idx="162">
                  <c:v>93.07</c:v>
                </c:pt>
                <c:pt idx="163">
                  <c:v>91.63</c:v>
                </c:pt>
                <c:pt idx="164">
                  <c:v>90.39</c:v>
                </c:pt>
                <c:pt idx="165">
                  <c:v>88.93</c:v>
                </c:pt>
                <c:pt idx="166">
                  <c:v>86.79</c:v>
                </c:pt>
                <c:pt idx="167">
                  <c:v>84.41</c:v>
                </c:pt>
                <c:pt idx="168">
                  <c:v>81.66</c:v>
                </c:pt>
                <c:pt idx="169">
                  <c:v>78.2</c:v>
                </c:pt>
                <c:pt idx="170">
                  <c:v>74.22</c:v>
                </c:pt>
                <c:pt idx="171">
                  <c:v>69.87</c:v>
                </c:pt>
                <c:pt idx="172">
                  <c:v>64.760000000000005</c:v>
                </c:pt>
                <c:pt idx="173">
                  <c:v>59.68</c:v>
                </c:pt>
                <c:pt idx="174">
                  <c:v>53.9</c:v>
                </c:pt>
                <c:pt idx="175">
                  <c:v>48.17</c:v>
                </c:pt>
                <c:pt idx="176">
                  <c:v>42.71</c:v>
                </c:pt>
                <c:pt idx="177">
                  <c:v>37.090000000000003</c:v>
                </c:pt>
                <c:pt idx="178">
                  <c:v>32.17</c:v>
                </c:pt>
                <c:pt idx="179">
                  <c:v>27.55</c:v>
                </c:pt>
                <c:pt idx="180">
                  <c:v>23.5</c:v>
                </c:pt>
                <c:pt idx="181">
                  <c:v>20.010000000000002</c:v>
                </c:pt>
                <c:pt idx="182">
                  <c:v>16.91</c:v>
                </c:pt>
                <c:pt idx="183">
                  <c:v>14.52</c:v>
                </c:pt>
                <c:pt idx="184">
                  <c:v>12.13</c:v>
                </c:pt>
                <c:pt idx="185">
                  <c:v>10.4</c:v>
                </c:pt>
                <c:pt idx="186">
                  <c:v>8.8699999999999992</c:v>
                </c:pt>
                <c:pt idx="187">
                  <c:v>7.5</c:v>
                </c:pt>
                <c:pt idx="188">
                  <c:v>6.47</c:v>
                </c:pt>
                <c:pt idx="189">
                  <c:v>5.56</c:v>
                </c:pt>
                <c:pt idx="190">
                  <c:v>4.8</c:v>
                </c:pt>
                <c:pt idx="191">
                  <c:v>4.1399999999999997</c:v>
                </c:pt>
                <c:pt idx="192">
                  <c:v>3.54</c:v>
                </c:pt>
                <c:pt idx="193">
                  <c:v>3.11</c:v>
                </c:pt>
                <c:pt idx="194">
                  <c:v>2.71</c:v>
                </c:pt>
                <c:pt idx="195">
                  <c:v>2.38</c:v>
                </c:pt>
                <c:pt idx="196">
                  <c:v>2.09</c:v>
                </c:pt>
                <c:pt idx="197">
                  <c:v>1.88</c:v>
                </c:pt>
                <c:pt idx="198">
                  <c:v>1.66</c:v>
                </c:pt>
                <c:pt idx="199">
                  <c:v>1.48</c:v>
                </c:pt>
                <c:pt idx="200">
                  <c:v>1.33</c:v>
                </c:pt>
                <c:pt idx="201">
                  <c:v>1.22</c:v>
                </c:pt>
                <c:pt idx="202">
                  <c:v>1.1100000000000001</c:v>
                </c:pt>
                <c:pt idx="203">
                  <c:v>1.02</c:v>
                </c:pt>
                <c:pt idx="204">
                  <c:v>0.94</c:v>
                </c:pt>
                <c:pt idx="205">
                  <c:v>0.81</c:v>
                </c:pt>
                <c:pt idx="206">
                  <c:v>0.8</c:v>
                </c:pt>
                <c:pt idx="207">
                  <c:v>0.71</c:v>
                </c:pt>
                <c:pt idx="208">
                  <c:v>0.67</c:v>
                </c:pt>
                <c:pt idx="209">
                  <c:v>0.6</c:v>
                </c:pt>
                <c:pt idx="210">
                  <c:v>0.59</c:v>
                </c:pt>
                <c:pt idx="211">
                  <c:v>0.51</c:v>
                </c:pt>
                <c:pt idx="212">
                  <c:v>0.49</c:v>
                </c:pt>
                <c:pt idx="213">
                  <c:v>0.5</c:v>
                </c:pt>
                <c:pt idx="214">
                  <c:v>0.45</c:v>
                </c:pt>
                <c:pt idx="215">
                  <c:v>0.42</c:v>
                </c:pt>
                <c:pt idx="216">
                  <c:v>0.41</c:v>
                </c:pt>
                <c:pt idx="217">
                  <c:v>0.4</c:v>
                </c:pt>
                <c:pt idx="218">
                  <c:v>0.37</c:v>
                </c:pt>
                <c:pt idx="219">
                  <c:v>0.37</c:v>
                </c:pt>
                <c:pt idx="220">
                  <c:v>0.3</c:v>
                </c:pt>
                <c:pt idx="221">
                  <c:v>0.28999999999999998</c:v>
                </c:pt>
                <c:pt idx="222">
                  <c:v>0.3</c:v>
                </c:pt>
                <c:pt idx="223">
                  <c:v>0.33</c:v>
                </c:pt>
                <c:pt idx="224">
                  <c:v>0.31</c:v>
                </c:pt>
                <c:pt idx="225">
                  <c:v>0.27</c:v>
                </c:pt>
                <c:pt idx="226">
                  <c:v>0.25</c:v>
                </c:pt>
                <c:pt idx="227">
                  <c:v>0.27</c:v>
                </c:pt>
                <c:pt idx="228">
                  <c:v>0.27</c:v>
                </c:pt>
                <c:pt idx="229">
                  <c:v>0.21</c:v>
                </c:pt>
                <c:pt idx="230">
                  <c:v>0.24</c:v>
                </c:pt>
                <c:pt idx="231">
                  <c:v>0.21</c:v>
                </c:pt>
                <c:pt idx="232">
                  <c:v>0.19</c:v>
                </c:pt>
                <c:pt idx="233">
                  <c:v>0.17</c:v>
                </c:pt>
                <c:pt idx="234">
                  <c:v>0.13</c:v>
                </c:pt>
                <c:pt idx="235">
                  <c:v>0.19</c:v>
                </c:pt>
                <c:pt idx="236">
                  <c:v>0.18</c:v>
                </c:pt>
                <c:pt idx="237">
                  <c:v>0.13</c:v>
                </c:pt>
                <c:pt idx="238">
                  <c:v>0.2</c:v>
                </c:pt>
                <c:pt idx="239">
                  <c:v>0.2</c:v>
                </c:pt>
                <c:pt idx="240">
                  <c:v>0.12</c:v>
                </c:pt>
                <c:pt idx="241">
                  <c:v>0.16</c:v>
                </c:pt>
                <c:pt idx="242">
                  <c:v>0.14000000000000001</c:v>
                </c:pt>
                <c:pt idx="243">
                  <c:v>0.15</c:v>
                </c:pt>
                <c:pt idx="244">
                  <c:v>0.17</c:v>
                </c:pt>
                <c:pt idx="245">
                  <c:v>0.13</c:v>
                </c:pt>
                <c:pt idx="246">
                  <c:v>0.15</c:v>
                </c:pt>
                <c:pt idx="247">
                  <c:v>0.2</c:v>
                </c:pt>
                <c:pt idx="248">
                  <c:v>0.15</c:v>
                </c:pt>
                <c:pt idx="249">
                  <c:v>0.18</c:v>
                </c:pt>
                <c:pt idx="250">
                  <c:v>0.19</c:v>
                </c:pt>
                <c:pt idx="251">
                  <c:v>0.16</c:v>
                </c:pt>
                <c:pt idx="252">
                  <c:v>0.16</c:v>
                </c:pt>
                <c:pt idx="253">
                  <c:v>0.17</c:v>
                </c:pt>
                <c:pt idx="254">
                  <c:v>0.15</c:v>
                </c:pt>
                <c:pt idx="255">
                  <c:v>0.23</c:v>
                </c:pt>
                <c:pt idx="256">
                  <c:v>0.12</c:v>
                </c:pt>
              </c:numCache>
            </c:numRef>
          </c:yVal>
          <c:smooth val="1"/>
          <c:extLst>
            <c:ext xmlns:c16="http://schemas.microsoft.com/office/drawing/2014/chart" uri="{C3380CC4-5D6E-409C-BE32-E72D297353CC}">
              <c16:uniqueId val="{00000000-70D4-4A67-8213-69E25519B415}"/>
            </c:ext>
          </c:extLst>
        </c:ser>
        <c:ser>
          <c:idx val="1"/>
          <c:order val="1"/>
          <c:tx>
            <c:v>DSP 110 cm</c:v>
          </c:tx>
          <c:spPr>
            <a:ln w="9525" cap="rnd">
              <a:solidFill>
                <a:schemeClr val="accent2"/>
              </a:solidFill>
              <a:round/>
            </a:ln>
            <a:effectLst/>
          </c:spPr>
          <c:marker>
            <c:symbol val="none"/>
          </c:marker>
          <c:xVal>
            <c:numRef>
              <c:f>'Profils DSP'!$A$296:$A$556</c:f>
              <c:numCache>
                <c:formatCode>General</c:formatCode>
                <c:ptCount val="261"/>
                <c:pt idx="0">
                  <c:v>-156.4</c:v>
                </c:pt>
                <c:pt idx="1">
                  <c:v>-155.69999999999999</c:v>
                </c:pt>
                <c:pt idx="2">
                  <c:v>-154.30000000000001</c:v>
                </c:pt>
                <c:pt idx="3">
                  <c:v>-153.19999999999999</c:v>
                </c:pt>
                <c:pt idx="4">
                  <c:v>-151.9</c:v>
                </c:pt>
                <c:pt idx="5">
                  <c:v>-150.69999999999999</c:v>
                </c:pt>
                <c:pt idx="6">
                  <c:v>-149.5</c:v>
                </c:pt>
                <c:pt idx="7">
                  <c:v>-148.30000000000001</c:v>
                </c:pt>
                <c:pt idx="8">
                  <c:v>-147.1</c:v>
                </c:pt>
                <c:pt idx="9">
                  <c:v>-145.9</c:v>
                </c:pt>
                <c:pt idx="10">
                  <c:v>-144.69999999999999</c:v>
                </c:pt>
                <c:pt idx="11">
                  <c:v>-143.5</c:v>
                </c:pt>
                <c:pt idx="12">
                  <c:v>-142.30000000000001</c:v>
                </c:pt>
                <c:pt idx="13">
                  <c:v>-141.1</c:v>
                </c:pt>
                <c:pt idx="14">
                  <c:v>-139.9</c:v>
                </c:pt>
                <c:pt idx="15">
                  <c:v>-138.69999999999999</c:v>
                </c:pt>
                <c:pt idx="16">
                  <c:v>-137.5</c:v>
                </c:pt>
                <c:pt idx="17">
                  <c:v>-136.30000000000001</c:v>
                </c:pt>
                <c:pt idx="18">
                  <c:v>-135.1</c:v>
                </c:pt>
                <c:pt idx="19">
                  <c:v>-133.9</c:v>
                </c:pt>
                <c:pt idx="20">
                  <c:v>-132.69999999999999</c:v>
                </c:pt>
                <c:pt idx="21">
                  <c:v>-131.5</c:v>
                </c:pt>
                <c:pt idx="22">
                  <c:v>-130.30000000000001</c:v>
                </c:pt>
                <c:pt idx="23">
                  <c:v>-129.1</c:v>
                </c:pt>
                <c:pt idx="24">
                  <c:v>-127.9</c:v>
                </c:pt>
                <c:pt idx="25">
                  <c:v>-126.7</c:v>
                </c:pt>
                <c:pt idx="26">
                  <c:v>-125.5</c:v>
                </c:pt>
                <c:pt idx="27">
                  <c:v>-124.3</c:v>
                </c:pt>
                <c:pt idx="28">
                  <c:v>-123.1</c:v>
                </c:pt>
                <c:pt idx="29">
                  <c:v>-121.9</c:v>
                </c:pt>
                <c:pt idx="30">
                  <c:v>-120.7</c:v>
                </c:pt>
                <c:pt idx="31">
                  <c:v>-119.5</c:v>
                </c:pt>
                <c:pt idx="32">
                  <c:v>-118.3</c:v>
                </c:pt>
                <c:pt idx="33">
                  <c:v>-117.1</c:v>
                </c:pt>
                <c:pt idx="34">
                  <c:v>-115.9</c:v>
                </c:pt>
                <c:pt idx="35">
                  <c:v>-114.7</c:v>
                </c:pt>
                <c:pt idx="36">
                  <c:v>-113.5</c:v>
                </c:pt>
                <c:pt idx="37">
                  <c:v>-112.3</c:v>
                </c:pt>
                <c:pt idx="38">
                  <c:v>-111.1</c:v>
                </c:pt>
                <c:pt idx="39">
                  <c:v>-109.9</c:v>
                </c:pt>
                <c:pt idx="40">
                  <c:v>-108.7</c:v>
                </c:pt>
                <c:pt idx="41">
                  <c:v>-107.5</c:v>
                </c:pt>
                <c:pt idx="42">
                  <c:v>-106.3</c:v>
                </c:pt>
                <c:pt idx="43">
                  <c:v>-105.1</c:v>
                </c:pt>
                <c:pt idx="44">
                  <c:v>-103.9</c:v>
                </c:pt>
                <c:pt idx="45">
                  <c:v>-102.7</c:v>
                </c:pt>
                <c:pt idx="46">
                  <c:v>-101.5</c:v>
                </c:pt>
                <c:pt idx="47">
                  <c:v>-100.3</c:v>
                </c:pt>
                <c:pt idx="48">
                  <c:v>-99.1</c:v>
                </c:pt>
                <c:pt idx="49">
                  <c:v>-97.9</c:v>
                </c:pt>
                <c:pt idx="50">
                  <c:v>-96.7</c:v>
                </c:pt>
                <c:pt idx="51">
                  <c:v>-95.5</c:v>
                </c:pt>
                <c:pt idx="52">
                  <c:v>-94.3</c:v>
                </c:pt>
                <c:pt idx="53">
                  <c:v>-93.1</c:v>
                </c:pt>
                <c:pt idx="54">
                  <c:v>-91.8</c:v>
                </c:pt>
                <c:pt idx="55">
                  <c:v>-90.6</c:v>
                </c:pt>
                <c:pt idx="56">
                  <c:v>-89.4</c:v>
                </c:pt>
                <c:pt idx="57">
                  <c:v>-88.2</c:v>
                </c:pt>
                <c:pt idx="58">
                  <c:v>-87</c:v>
                </c:pt>
                <c:pt idx="59">
                  <c:v>-85.8</c:v>
                </c:pt>
                <c:pt idx="60">
                  <c:v>-84.6</c:v>
                </c:pt>
                <c:pt idx="61">
                  <c:v>-83.4</c:v>
                </c:pt>
                <c:pt idx="62">
                  <c:v>-82.2</c:v>
                </c:pt>
                <c:pt idx="63">
                  <c:v>-81</c:v>
                </c:pt>
                <c:pt idx="64">
                  <c:v>-79.8</c:v>
                </c:pt>
                <c:pt idx="65">
                  <c:v>-78.599999999999994</c:v>
                </c:pt>
                <c:pt idx="66">
                  <c:v>-77.400000000000006</c:v>
                </c:pt>
                <c:pt idx="67">
                  <c:v>-76.2</c:v>
                </c:pt>
                <c:pt idx="68">
                  <c:v>-75</c:v>
                </c:pt>
                <c:pt idx="69">
                  <c:v>-73.8</c:v>
                </c:pt>
                <c:pt idx="70">
                  <c:v>-72.599999999999994</c:v>
                </c:pt>
                <c:pt idx="71">
                  <c:v>-71.400000000000006</c:v>
                </c:pt>
                <c:pt idx="72">
                  <c:v>-70.2</c:v>
                </c:pt>
                <c:pt idx="73">
                  <c:v>-69</c:v>
                </c:pt>
                <c:pt idx="74">
                  <c:v>-67.8</c:v>
                </c:pt>
                <c:pt idx="75">
                  <c:v>-66.599999999999994</c:v>
                </c:pt>
                <c:pt idx="76">
                  <c:v>-65.400000000000006</c:v>
                </c:pt>
                <c:pt idx="77">
                  <c:v>-64.2</c:v>
                </c:pt>
                <c:pt idx="78">
                  <c:v>-63</c:v>
                </c:pt>
                <c:pt idx="79">
                  <c:v>-61.8</c:v>
                </c:pt>
                <c:pt idx="80">
                  <c:v>-60.6</c:v>
                </c:pt>
                <c:pt idx="81">
                  <c:v>-59.4</c:v>
                </c:pt>
                <c:pt idx="82">
                  <c:v>-58.2</c:v>
                </c:pt>
                <c:pt idx="83">
                  <c:v>-57</c:v>
                </c:pt>
                <c:pt idx="84">
                  <c:v>-55.8</c:v>
                </c:pt>
                <c:pt idx="85">
                  <c:v>-54.6</c:v>
                </c:pt>
                <c:pt idx="86">
                  <c:v>-53.4</c:v>
                </c:pt>
                <c:pt idx="87">
                  <c:v>-52.2</c:v>
                </c:pt>
                <c:pt idx="88">
                  <c:v>-51</c:v>
                </c:pt>
                <c:pt idx="89">
                  <c:v>-49.8</c:v>
                </c:pt>
                <c:pt idx="90">
                  <c:v>-48.6</c:v>
                </c:pt>
                <c:pt idx="91">
                  <c:v>-47.4</c:v>
                </c:pt>
                <c:pt idx="92">
                  <c:v>-46.1</c:v>
                </c:pt>
                <c:pt idx="93">
                  <c:v>-44.9</c:v>
                </c:pt>
                <c:pt idx="94">
                  <c:v>-43.8</c:v>
                </c:pt>
                <c:pt idx="95">
                  <c:v>-42.6</c:v>
                </c:pt>
                <c:pt idx="96">
                  <c:v>-41.3</c:v>
                </c:pt>
                <c:pt idx="97">
                  <c:v>-40.1</c:v>
                </c:pt>
                <c:pt idx="98">
                  <c:v>-38.9</c:v>
                </c:pt>
                <c:pt idx="99">
                  <c:v>-37.700000000000003</c:v>
                </c:pt>
                <c:pt idx="100">
                  <c:v>-36.5</c:v>
                </c:pt>
                <c:pt idx="101">
                  <c:v>-35.299999999999997</c:v>
                </c:pt>
                <c:pt idx="102">
                  <c:v>-34.1</c:v>
                </c:pt>
                <c:pt idx="103">
                  <c:v>-32.9</c:v>
                </c:pt>
                <c:pt idx="104">
                  <c:v>-31.7</c:v>
                </c:pt>
                <c:pt idx="105">
                  <c:v>-30.5</c:v>
                </c:pt>
                <c:pt idx="106">
                  <c:v>-29.3</c:v>
                </c:pt>
                <c:pt idx="107">
                  <c:v>-28.1</c:v>
                </c:pt>
                <c:pt idx="108">
                  <c:v>-26.9</c:v>
                </c:pt>
                <c:pt idx="109">
                  <c:v>-25.7</c:v>
                </c:pt>
                <c:pt idx="110">
                  <c:v>-24.5</c:v>
                </c:pt>
                <c:pt idx="111">
                  <c:v>-23.3</c:v>
                </c:pt>
                <c:pt idx="112">
                  <c:v>-22.1</c:v>
                </c:pt>
                <c:pt idx="113">
                  <c:v>-20.9</c:v>
                </c:pt>
                <c:pt idx="114">
                  <c:v>-19.7</c:v>
                </c:pt>
                <c:pt idx="115">
                  <c:v>-18.5</c:v>
                </c:pt>
                <c:pt idx="116">
                  <c:v>-17.3</c:v>
                </c:pt>
                <c:pt idx="117">
                  <c:v>-16.100000000000001</c:v>
                </c:pt>
                <c:pt idx="118">
                  <c:v>-14.9</c:v>
                </c:pt>
                <c:pt idx="119">
                  <c:v>-13.7</c:v>
                </c:pt>
                <c:pt idx="120">
                  <c:v>-12.5</c:v>
                </c:pt>
                <c:pt idx="121">
                  <c:v>-11.3</c:v>
                </c:pt>
                <c:pt idx="122">
                  <c:v>-10.1</c:v>
                </c:pt>
                <c:pt idx="123">
                  <c:v>-8.9</c:v>
                </c:pt>
                <c:pt idx="124">
                  <c:v>-7.7</c:v>
                </c:pt>
                <c:pt idx="125">
                  <c:v>-6.5</c:v>
                </c:pt>
                <c:pt idx="126">
                  <c:v>-5.3</c:v>
                </c:pt>
                <c:pt idx="127">
                  <c:v>-4.0999999999999996</c:v>
                </c:pt>
                <c:pt idx="128">
                  <c:v>-2.9</c:v>
                </c:pt>
                <c:pt idx="129">
                  <c:v>-1.7</c:v>
                </c:pt>
                <c:pt idx="130">
                  <c:v>-0.5</c:v>
                </c:pt>
                <c:pt idx="131">
                  <c:v>0.7</c:v>
                </c:pt>
                <c:pt idx="132">
                  <c:v>1.9</c:v>
                </c:pt>
                <c:pt idx="133">
                  <c:v>3.1</c:v>
                </c:pt>
                <c:pt idx="134">
                  <c:v>4.3</c:v>
                </c:pt>
                <c:pt idx="135">
                  <c:v>5.5</c:v>
                </c:pt>
                <c:pt idx="136">
                  <c:v>6.7</c:v>
                </c:pt>
                <c:pt idx="137">
                  <c:v>8</c:v>
                </c:pt>
                <c:pt idx="138">
                  <c:v>9.1999999999999993</c:v>
                </c:pt>
                <c:pt idx="139">
                  <c:v>10.4</c:v>
                </c:pt>
                <c:pt idx="140">
                  <c:v>11.6</c:v>
                </c:pt>
                <c:pt idx="141">
                  <c:v>12.7</c:v>
                </c:pt>
                <c:pt idx="142">
                  <c:v>14</c:v>
                </c:pt>
                <c:pt idx="143">
                  <c:v>15.2</c:v>
                </c:pt>
                <c:pt idx="144">
                  <c:v>16.399999999999999</c:v>
                </c:pt>
                <c:pt idx="145">
                  <c:v>17.600000000000001</c:v>
                </c:pt>
                <c:pt idx="146">
                  <c:v>18.8</c:v>
                </c:pt>
                <c:pt idx="147">
                  <c:v>20</c:v>
                </c:pt>
                <c:pt idx="148">
                  <c:v>21.2</c:v>
                </c:pt>
                <c:pt idx="149">
                  <c:v>22.4</c:v>
                </c:pt>
                <c:pt idx="150">
                  <c:v>23.6</c:v>
                </c:pt>
                <c:pt idx="151">
                  <c:v>24.8</c:v>
                </c:pt>
                <c:pt idx="152">
                  <c:v>26</c:v>
                </c:pt>
                <c:pt idx="153">
                  <c:v>27.2</c:v>
                </c:pt>
                <c:pt idx="154">
                  <c:v>28.4</c:v>
                </c:pt>
                <c:pt idx="155">
                  <c:v>29.6</c:v>
                </c:pt>
                <c:pt idx="156">
                  <c:v>30.8</c:v>
                </c:pt>
                <c:pt idx="157">
                  <c:v>32</c:v>
                </c:pt>
                <c:pt idx="158">
                  <c:v>33.200000000000003</c:v>
                </c:pt>
                <c:pt idx="159">
                  <c:v>34.4</c:v>
                </c:pt>
                <c:pt idx="160">
                  <c:v>35.6</c:v>
                </c:pt>
                <c:pt idx="161">
                  <c:v>36.799999999999997</c:v>
                </c:pt>
                <c:pt idx="162">
                  <c:v>38</c:v>
                </c:pt>
                <c:pt idx="163">
                  <c:v>39.200000000000003</c:v>
                </c:pt>
                <c:pt idx="164">
                  <c:v>40.4</c:v>
                </c:pt>
                <c:pt idx="165">
                  <c:v>41.6</c:v>
                </c:pt>
                <c:pt idx="166">
                  <c:v>42.8</c:v>
                </c:pt>
                <c:pt idx="167">
                  <c:v>44</c:v>
                </c:pt>
                <c:pt idx="168">
                  <c:v>45.2</c:v>
                </c:pt>
                <c:pt idx="169">
                  <c:v>46.4</c:v>
                </c:pt>
                <c:pt idx="170">
                  <c:v>47.6</c:v>
                </c:pt>
                <c:pt idx="171">
                  <c:v>48.8</c:v>
                </c:pt>
                <c:pt idx="172">
                  <c:v>50</c:v>
                </c:pt>
                <c:pt idx="173">
                  <c:v>51.2</c:v>
                </c:pt>
                <c:pt idx="174">
                  <c:v>52.4</c:v>
                </c:pt>
                <c:pt idx="175">
                  <c:v>53.6</c:v>
                </c:pt>
                <c:pt idx="176">
                  <c:v>54.8</c:v>
                </c:pt>
                <c:pt idx="177">
                  <c:v>56</c:v>
                </c:pt>
                <c:pt idx="178">
                  <c:v>57.2</c:v>
                </c:pt>
                <c:pt idx="179">
                  <c:v>58.5</c:v>
                </c:pt>
                <c:pt idx="180">
                  <c:v>59.7</c:v>
                </c:pt>
                <c:pt idx="181">
                  <c:v>60.9</c:v>
                </c:pt>
                <c:pt idx="182">
                  <c:v>62.1</c:v>
                </c:pt>
                <c:pt idx="183">
                  <c:v>63.3</c:v>
                </c:pt>
                <c:pt idx="184">
                  <c:v>64.5</c:v>
                </c:pt>
                <c:pt idx="185">
                  <c:v>65.7</c:v>
                </c:pt>
                <c:pt idx="186">
                  <c:v>66.900000000000006</c:v>
                </c:pt>
                <c:pt idx="187">
                  <c:v>68.099999999999994</c:v>
                </c:pt>
                <c:pt idx="188">
                  <c:v>69.3</c:v>
                </c:pt>
                <c:pt idx="189">
                  <c:v>70.5</c:v>
                </c:pt>
                <c:pt idx="190">
                  <c:v>71.7</c:v>
                </c:pt>
                <c:pt idx="191">
                  <c:v>72.900000000000006</c:v>
                </c:pt>
                <c:pt idx="192">
                  <c:v>74.099999999999994</c:v>
                </c:pt>
                <c:pt idx="193">
                  <c:v>75.3</c:v>
                </c:pt>
                <c:pt idx="194">
                  <c:v>76.5</c:v>
                </c:pt>
                <c:pt idx="195">
                  <c:v>77.7</c:v>
                </c:pt>
                <c:pt idx="196">
                  <c:v>78.900000000000006</c:v>
                </c:pt>
                <c:pt idx="197">
                  <c:v>80.099999999999994</c:v>
                </c:pt>
                <c:pt idx="198">
                  <c:v>81.3</c:v>
                </c:pt>
                <c:pt idx="199">
                  <c:v>82.5</c:v>
                </c:pt>
                <c:pt idx="200">
                  <c:v>83.7</c:v>
                </c:pt>
                <c:pt idx="201">
                  <c:v>84.9</c:v>
                </c:pt>
                <c:pt idx="202">
                  <c:v>86.1</c:v>
                </c:pt>
                <c:pt idx="203">
                  <c:v>87.3</c:v>
                </c:pt>
                <c:pt idx="204">
                  <c:v>88.5</c:v>
                </c:pt>
                <c:pt idx="205">
                  <c:v>89.7</c:v>
                </c:pt>
                <c:pt idx="206">
                  <c:v>90.9</c:v>
                </c:pt>
                <c:pt idx="207">
                  <c:v>92.1</c:v>
                </c:pt>
                <c:pt idx="208">
                  <c:v>93.3</c:v>
                </c:pt>
                <c:pt idx="209">
                  <c:v>94.5</c:v>
                </c:pt>
                <c:pt idx="210">
                  <c:v>95.7</c:v>
                </c:pt>
                <c:pt idx="211">
                  <c:v>96.9</c:v>
                </c:pt>
                <c:pt idx="212">
                  <c:v>98.1</c:v>
                </c:pt>
                <c:pt idx="213">
                  <c:v>99.3</c:v>
                </c:pt>
                <c:pt idx="214">
                  <c:v>100.5</c:v>
                </c:pt>
                <c:pt idx="215">
                  <c:v>101.8</c:v>
                </c:pt>
                <c:pt idx="216">
                  <c:v>103</c:v>
                </c:pt>
                <c:pt idx="217">
                  <c:v>104.2</c:v>
                </c:pt>
                <c:pt idx="218">
                  <c:v>105.4</c:v>
                </c:pt>
                <c:pt idx="219">
                  <c:v>106.6</c:v>
                </c:pt>
                <c:pt idx="220">
                  <c:v>107.7</c:v>
                </c:pt>
                <c:pt idx="221">
                  <c:v>109</c:v>
                </c:pt>
                <c:pt idx="222">
                  <c:v>110.2</c:v>
                </c:pt>
                <c:pt idx="223">
                  <c:v>111.4</c:v>
                </c:pt>
                <c:pt idx="224">
                  <c:v>112.6</c:v>
                </c:pt>
                <c:pt idx="225">
                  <c:v>113.8</c:v>
                </c:pt>
                <c:pt idx="226">
                  <c:v>115</c:v>
                </c:pt>
                <c:pt idx="227">
                  <c:v>116.2</c:v>
                </c:pt>
                <c:pt idx="228">
                  <c:v>117.4</c:v>
                </c:pt>
                <c:pt idx="229">
                  <c:v>118.6</c:v>
                </c:pt>
                <c:pt idx="230">
                  <c:v>119.8</c:v>
                </c:pt>
                <c:pt idx="231">
                  <c:v>121</c:v>
                </c:pt>
                <c:pt idx="232">
                  <c:v>122.2</c:v>
                </c:pt>
                <c:pt idx="233">
                  <c:v>123.4</c:v>
                </c:pt>
                <c:pt idx="234">
                  <c:v>124.6</c:v>
                </c:pt>
                <c:pt idx="235">
                  <c:v>125.8</c:v>
                </c:pt>
                <c:pt idx="236">
                  <c:v>127</c:v>
                </c:pt>
                <c:pt idx="237">
                  <c:v>128.19999999999999</c:v>
                </c:pt>
                <c:pt idx="238">
                  <c:v>129.4</c:v>
                </c:pt>
                <c:pt idx="239">
                  <c:v>130.6</c:v>
                </c:pt>
                <c:pt idx="240">
                  <c:v>131.80000000000001</c:v>
                </c:pt>
                <c:pt idx="241">
                  <c:v>133</c:v>
                </c:pt>
                <c:pt idx="242">
                  <c:v>134.19999999999999</c:v>
                </c:pt>
                <c:pt idx="243">
                  <c:v>135.4</c:v>
                </c:pt>
                <c:pt idx="244">
                  <c:v>136.6</c:v>
                </c:pt>
                <c:pt idx="245">
                  <c:v>137.80000000000001</c:v>
                </c:pt>
                <c:pt idx="246">
                  <c:v>139</c:v>
                </c:pt>
                <c:pt idx="247">
                  <c:v>140.19999999999999</c:v>
                </c:pt>
                <c:pt idx="248">
                  <c:v>141.4</c:v>
                </c:pt>
                <c:pt idx="249">
                  <c:v>142.6</c:v>
                </c:pt>
                <c:pt idx="250">
                  <c:v>143.80000000000001</c:v>
                </c:pt>
                <c:pt idx="251">
                  <c:v>145</c:v>
                </c:pt>
                <c:pt idx="252">
                  <c:v>146.19999999999999</c:v>
                </c:pt>
                <c:pt idx="253">
                  <c:v>147.4</c:v>
                </c:pt>
                <c:pt idx="254">
                  <c:v>148.6</c:v>
                </c:pt>
                <c:pt idx="255">
                  <c:v>149.80000000000001</c:v>
                </c:pt>
                <c:pt idx="256">
                  <c:v>151</c:v>
                </c:pt>
                <c:pt idx="257">
                  <c:v>152.19999999999999</c:v>
                </c:pt>
                <c:pt idx="258">
                  <c:v>153.4</c:v>
                </c:pt>
                <c:pt idx="259">
                  <c:v>154.6</c:v>
                </c:pt>
                <c:pt idx="260">
                  <c:v>156.4</c:v>
                </c:pt>
              </c:numCache>
            </c:numRef>
          </c:xVal>
          <c:yVal>
            <c:numRef>
              <c:f>'Profils DSP'!$F$296:$F$556</c:f>
              <c:numCache>
                <c:formatCode>General</c:formatCode>
                <c:ptCount val="261"/>
                <c:pt idx="0">
                  <c:v>0.49</c:v>
                </c:pt>
                <c:pt idx="1">
                  <c:v>0.1</c:v>
                </c:pt>
                <c:pt idx="2">
                  <c:v>0.17</c:v>
                </c:pt>
                <c:pt idx="3">
                  <c:v>0.12</c:v>
                </c:pt>
                <c:pt idx="4">
                  <c:v>0.15</c:v>
                </c:pt>
                <c:pt idx="5">
                  <c:v>0.14000000000000001</c:v>
                </c:pt>
                <c:pt idx="6">
                  <c:v>0.12</c:v>
                </c:pt>
                <c:pt idx="7">
                  <c:v>0.09</c:v>
                </c:pt>
                <c:pt idx="8">
                  <c:v>0.12</c:v>
                </c:pt>
                <c:pt idx="9">
                  <c:v>0.17</c:v>
                </c:pt>
                <c:pt idx="10">
                  <c:v>0.17</c:v>
                </c:pt>
                <c:pt idx="11">
                  <c:v>0.18</c:v>
                </c:pt>
                <c:pt idx="12">
                  <c:v>0.2</c:v>
                </c:pt>
                <c:pt idx="13">
                  <c:v>0.23</c:v>
                </c:pt>
                <c:pt idx="14">
                  <c:v>0.15</c:v>
                </c:pt>
                <c:pt idx="15">
                  <c:v>0.22</c:v>
                </c:pt>
                <c:pt idx="16">
                  <c:v>0.21</c:v>
                </c:pt>
                <c:pt idx="17">
                  <c:v>0.25</c:v>
                </c:pt>
                <c:pt idx="18">
                  <c:v>0.26</c:v>
                </c:pt>
                <c:pt idx="19">
                  <c:v>0.23</c:v>
                </c:pt>
                <c:pt idx="20">
                  <c:v>0.25</c:v>
                </c:pt>
                <c:pt idx="21">
                  <c:v>0.26</c:v>
                </c:pt>
                <c:pt idx="22">
                  <c:v>0.28999999999999998</c:v>
                </c:pt>
                <c:pt idx="23">
                  <c:v>0.22</c:v>
                </c:pt>
                <c:pt idx="24">
                  <c:v>0.27</c:v>
                </c:pt>
                <c:pt idx="25">
                  <c:v>0.3</c:v>
                </c:pt>
                <c:pt idx="26">
                  <c:v>0.25</c:v>
                </c:pt>
                <c:pt idx="27">
                  <c:v>0.28999999999999998</c:v>
                </c:pt>
                <c:pt idx="28">
                  <c:v>0.28999999999999998</c:v>
                </c:pt>
                <c:pt idx="29">
                  <c:v>0.31</c:v>
                </c:pt>
                <c:pt idx="30">
                  <c:v>0.34</c:v>
                </c:pt>
                <c:pt idx="31">
                  <c:v>0.37</c:v>
                </c:pt>
                <c:pt idx="32">
                  <c:v>0.36</c:v>
                </c:pt>
                <c:pt idx="33">
                  <c:v>0.32</c:v>
                </c:pt>
                <c:pt idx="34">
                  <c:v>0.36</c:v>
                </c:pt>
                <c:pt idx="35">
                  <c:v>0.4</c:v>
                </c:pt>
                <c:pt idx="36">
                  <c:v>0.4</c:v>
                </c:pt>
                <c:pt idx="37">
                  <c:v>0.46</c:v>
                </c:pt>
                <c:pt idx="38">
                  <c:v>0.41</c:v>
                </c:pt>
                <c:pt idx="39">
                  <c:v>0.46</c:v>
                </c:pt>
                <c:pt idx="40">
                  <c:v>0.46</c:v>
                </c:pt>
                <c:pt idx="41">
                  <c:v>0.51</c:v>
                </c:pt>
                <c:pt idx="42">
                  <c:v>0.52</c:v>
                </c:pt>
                <c:pt idx="43">
                  <c:v>0.6</c:v>
                </c:pt>
                <c:pt idx="44">
                  <c:v>0.63</c:v>
                </c:pt>
                <c:pt idx="45">
                  <c:v>0.66</c:v>
                </c:pt>
                <c:pt idx="46">
                  <c:v>0.66</c:v>
                </c:pt>
                <c:pt idx="47">
                  <c:v>0.71</c:v>
                </c:pt>
                <c:pt idx="48">
                  <c:v>0.84</c:v>
                </c:pt>
                <c:pt idx="49">
                  <c:v>0.92</c:v>
                </c:pt>
                <c:pt idx="50">
                  <c:v>0.93</c:v>
                </c:pt>
                <c:pt idx="51">
                  <c:v>1.02</c:v>
                </c:pt>
                <c:pt idx="52">
                  <c:v>1.1200000000000001</c:v>
                </c:pt>
                <c:pt idx="53">
                  <c:v>1.22</c:v>
                </c:pt>
                <c:pt idx="54">
                  <c:v>1.32</c:v>
                </c:pt>
                <c:pt idx="55">
                  <c:v>1.46</c:v>
                </c:pt>
                <c:pt idx="56">
                  <c:v>1.59</c:v>
                </c:pt>
                <c:pt idx="57">
                  <c:v>1.75</c:v>
                </c:pt>
                <c:pt idx="58">
                  <c:v>1.98</c:v>
                </c:pt>
                <c:pt idx="59">
                  <c:v>2.21</c:v>
                </c:pt>
                <c:pt idx="60">
                  <c:v>2.48</c:v>
                </c:pt>
                <c:pt idx="61">
                  <c:v>2.87</c:v>
                </c:pt>
                <c:pt idx="62">
                  <c:v>3.22</c:v>
                </c:pt>
                <c:pt idx="63">
                  <c:v>3.75</c:v>
                </c:pt>
                <c:pt idx="64">
                  <c:v>4.2699999999999996</c:v>
                </c:pt>
                <c:pt idx="65">
                  <c:v>4.9400000000000004</c:v>
                </c:pt>
                <c:pt idx="66">
                  <c:v>5.69</c:v>
                </c:pt>
                <c:pt idx="67">
                  <c:v>6.6</c:v>
                </c:pt>
                <c:pt idx="68">
                  <c:v>7.71</c:v>
                </c:pt>
                <c:pt idx="69">
                  <c:v>8.89</c:v>
                </c:pt>
                <c:pt idx="70">
                  <c:v>10.44</c:v>
                </c:pt>
                <c:pt idx="71">
                  <c:v>12.17</c:v>
                </c:pt>
                <c:pt idx="72">
                  <c:v>14.05</c:v>
                </c:pt>
                <c:pt idx="73">
                  <c:v>16.47</c:v>
                </c:pt>
                <c:pt idx="74">
                  <c:v>19.13</c:v>
                </c:pt>
                <c:pt idx="75">
                  <c:v>22.18</c:v>
                </c:pt>
                <c:pt idx="76">
                  <c:v>25.58</c:v>
                </c:pt>
                <c:pt idx="77">
                  <c:v>29.54</c:v>
                </c:pt>
                <c:pt idx="78">
                  <c:v>33.67</c:v>
                </c:pt>
                <c:pt idx="79">
                  <c:v>38.340000000000003</c:v>
                </c:pt>
                <c:pt idx="80">
                  <c:v>43.1</c:v>
                </c:pt>
                <c:pt idx="81">
                  <c:v>48.02</c:v>
                </c:pt>
                <c:pt idx="82">
                  <c:v>53.29</c:v>
                </c:pt>
                <c:pt idx="83">
                  <c:v>58.1</c:v>
                </c:pt>
                <c:pt idx="84">
                  <c:v>62.98</c:v>
                </c:pt>
                <c:pt idx="85">
                  <c:v>67.709999999999994</c:v>
                </c:pt>
                <c:pt idx="86">
                  <c:v>71.88</c:v>
                </c:pt>
                <c:pt idx="87">
                  <c:v>75.44</c:v>
                </c:pt>
                <c:pt idx="88">
                  <c:v>78.989999999999995</c:v>
                </c:pt>
                <c:pt idx="89">
                  <c:v>82.06</c:v>
                </c:pt>
                <c:pt idx="90">
                  <c:v>84.22</c:v>
                </c:pt>
                <c:pt idx="91">
                  <c:v>86.71</c:v>
                </c:pt>
                <c:pt idx="92">
                  <c:v>88.5</c:v>
                </c:pt>
                <c:pt idx="93">
                  <c:v>90.27</c:v>
                </c:pt>
                <c:pt idx="94">
                  <c:v>91.51</c:v>
                </c:pt>
                <c:pt idx="95">
                  <c:v>92.7</c:v>
                </c:pt>
                <c:pt idx="96">
                  <c:v>93.56</c:v>
                </c:pt>
                <c:pt idx="97">
                  <c:v>94.34</c:v>
                </c:pt>
                <c:pt idx="98">
                  <c:v>95.13</c:v>
                </c:pt>
                <c:pt idx="99">
                  <c:v>95.4</c:v>
                </c:pt>
                <c:pt idx="100">
                  <c:v>96.04</c:v>
                </c:pt>
                <c:pt idx="101">
                  <c:v>96.4</c:v>
                </c:pt>
                <c:pt idx="102">
                  <c:v>96.66</c:v>
                </c:pt>
                <c:pt idx="103">
                  <c:v>97.2</c:v>
                </c:pt>
                <c:pt idx="104">
                  <c:v>97.54</c:v>
                </c:pt>
                <c:pt idx="105">
                  <c:v>97.71</c:v>
                </c:pt>
                <c:pt idx="106">
                  <c:v>98.01</c:v>
                </c:pt>
                <c:pt idx="107">
                  <c:v>98.19</c:v>
                </c:pt>
                <c:pt idx="108">
                  <c:v>98.39</c:v>
                </c:pt>
                <c:pt idx="109">
                  <c:v>98.49</c:v>
                </c:pt>
                <c:pt idx="110">
                  <c:v>98.64</c:v>
                </c:pt>
                <c:pt idx="111">
                  <c:v>98.35</c:v>
                </c:pt>
                <c:pt idx="112">
                  <c:v>98.76</c:v>
                </c:pt>
                <c:pt idx="113">
                  <c:v>99.09</c:v>
                </c:pt>
                <c:pt idx="114">
                  <c:v>98.93</c:v>
                </c:pt>
                <c:pt idx="115">
                  <c:v>99.12</c:v>
                </c:pt>
                <c:pt idx="116">
                  <c:v>99.29</c:v>
                </c:pt>
                <c:pt idx="117">
                  <c:v>99.09</c:v>
                </c:pt>
                <c:pt idx="118">
                  <c:v>99.4</c:v>
                </c:pt>
                <c:pt idx="119">
                  <c:v>99.58</c:v>
                </c:pt>
                <c:pt idx="120">
                  <c:v>99.32</c:v>
                </c:pt>
                <c:pt idx="121">
                  <c:v>99.41</c:v>
                </c:pt>
                <c:pt idx="122">
                  <c:v>99.58</c:v>
                </c:pt>
                <c:pt idx="123">
                  <c:v>99.4</c:v>
                </c:pt>
                <c:pt idx="124">
                  <c:v>99.54</c:v>
                </c:pt>
                <c:pt idx="125">
                  <c:v>99.72</c:v>
                </c:pt>
                <c:pt idx="126">
                  <c:v>99.54</c:v>
                </c:pt>
                <c:pt idx="127">
                  <c:v>99.65</c:v>
                </c:pt>
                <c:pt idx="128">
                  <c:v>99.75</c:v>
                </c:pt>
                <c:pt idx="129">
                  <c:v>99.63</c:v>
                </c:pt>
                <c:pt idx="130">
                  <c:v>99.76</c:v>
                </c:pt>
                <c:pt idx="131">
                  <c:v>99.72</c:v>
                </c:pt>
                <c:pt idx="132">
                  <c:v>99.77</c:v>
                </c:pt>
                <c:pt idx="133">
                  <c:v>99.91</c:v>
                </c:pt>
                <c:pt idx="134">
                  <c:v>99.73</c:v>
                </c:pt>
                <c:pt idx="135">
                  <c:v>99.61</c:v>
                </c:pt>
                <c:pt idx="136">
                  <c:v>99.87</c:v>
                </c:pt>
                <c:pt idx="137">
                  <c:v>100</c:v>
                </c:pt>
                <c:pt idx="138">
                  <c:v>99.58</c:v>
                </c:pt>
                <c:pt idx="139">
                  <c:v>99.81</c:v>
                </c:pt>
                <c:pt idx="140">
                  <c:v>99.75</c:v>
                </c:pt>
                <c:pt idx="141">
                  <c:v>99.7</c:v>
                </c:pt>
                <c:pt idx="142">
                  <c:v>99.62</c:v>
                </c:pt>
                <c:pt idx="143">
                  <c:v>99.86</c:v>
                </c:pt>
                <c:pt idx="144">
                  <c:v>99.58</c:v>
                </c:pt>
                <c:pt idx="145">
                  <c:v>99.52</c:v>
                </c:pt>
                <c:pt idx="146">
                  <c:v>99.49</c:v>
                </c:pt>
                <c:pt idx="147">
                  <c:v>99.31</c:v>
                </c:pt>
                <c:pt idx="148">
                  <c:v>99.32</c:v>
                </c:pt>
                <c:pt idx="149">
                  <c:v>99.25</c:v>
                </c:pt>
                <c:pt idx="150">
                  <c:v>99.06</c:v>
                </c:pt>
                <c:pt idx="151">
                  <c:v>98.96</c:v>
                </c:pt>
                <c:pt idx="152">
                  <c:v>98.85</c:v>
                </c:pt>
                <c:pt idx="153">
                  <c:v>98.88</c:v>
                </c:pt>
                <c:pt idx="154">
                  <c:v>98.32</c:v>
                </c:pt>
                <c:pt idx="155">
                  <c:v>98.19</c:v>
                </c:pt>
                <c:pt idx="156">
                  <c:v>98.06</c:v>
                </c:pt>
                <c:pt idx="157">
                  <c:v>97.62</c:v>
                </c:pt>
                <c:pt idx="158">
                  <c:v>97.34</c:v>
                </c:pt>
                <c:pt idx="159">
                  <c:v>96.55</c:v>
                </c:pt>
                <c:pt idx="160">
                  <c:v>96.17</c:v>
                </c:pt>
                <c:pt idx="161">
                  <c:v>95.52</c:v>
                </c:pt>
                <c:pt idx="162">
                  <c:v>94.63</c:v>
                </c:pt>
                <c:pt idx="163">
                  <c:v>93.94</c:v>
                </c:pt>
                <c:pt idx="164">
                  <c:v>92.94</c:v>
                </c:pt>
                <c:pt idx="165">
                  <c:v>91.76</c:v>
                </c:pt>
                <c:pt idx="166">
                  <c:v>90.34</c:v>
                </c:pt>
                <c:pt idx="167">
                  <c:v>88.61</c:v>
                </c:pt>
                <c:pt idx="168">
                  <c:v>86.57</c:v>
                </c:pt>
                <c:pt idx="169">
                  <c:v>84.3</c:v>
                </c:pt>
                <c:pt idx="170">
                  <c:v>81.63</c:v>
                </c:pt>
                <c:pt idx="171">
                  <c:v>78.41</c:v>
                </c:pt>
                <c:pt idx="172">
                  <c:v>75.069999999999993</c:v>
                </c:pt>
                <c:pt idx="173">
                  <c:v>71.09</c:v>
                </c:pt>
                <c:pt idx="174">
                  <c:v>66.67</c:v>
                </c:pt>
                <c:pt idx="175">
                  <c:v>62.34</c:v>
                </c:pt>
                <c:pt idx="176">
                  <c:v>57.4</c:v>
                </c:pt>
                <c:pt idx="177">
                  <c:v>52.12</c:v>
                </c:pt>
                <c:pt idx="178">
                  <c:v>47.32</c:v>
                </c:pt>
                <c:pt idx="179">
                  <c:v>42.24</c:v>
                </c:pt>
                <c:pt idx="180">
                  <c:v>37.15</c:v>
                </c:pt>
                <c:pt idx="181">
                  <c:v>32.9</c:v>
                </c:pt>
                <c:pt idx="182">
                  <c:v>28.6</c:v>
                </c:pt>
                <c:pt idx="183">
                  <c:v>24.69</c:v>
                </c:pt>
                <c:pt idx="184">
                  <c:v>21.37</c:v>
                </c:pt>
                <c:pt idx="185">
                  <c:v>18.329999999999998</c:v>
                </c:pt>
                <c:pt idx="186">
                  <c:v>15.79</c:v>
                </c:pt>
                <c:pt idx="187">
                  <c:v>13.51</c:v>
                </c:pt>
                <c:pt idx="188">
                  <c:v>11.58</c:v>
                </c:pt>
                <c:pt idx="189">
                  <c:v>10.02</c:v>
                </c:pt>
                <c:pt idx="190">
                  <c:v>8.59</c:v>
                </c:pt>
                <c:pt idx="191">
                  <c:v>7.45</c:v>
                </c:pt>
                <c:pt idx="192">
                  <c:v>6.36</c:v>
                </c:pt>
                <c:pt idx="193">
                  <c:v>5.54</c:v>
                </c:pt>
                <c:pt idx="194">
                  <c:v>4.8</c:v>
                </c:pt>
                <c:pt idx="195">
                  <c:v>4.1900000000000004</c:v>
                </c:pt>
                <c:pt idx="196">
                  <c:v>3.69</c:v>
                </c:pt>
                <c:pt idx="197">
                  <c:v>3.23</c:v>
                </c:pt>
                <c:pt idx="198">
                  <c:v>2.84</c:v>
                </c:pt>
                <c:pt idx="199">
                  <c:v>2.4900000000000002</c:v>
                </c:pt>
                <c:pt idx="200">
                  <c:v>2.2200000000000002</c:v>
                </c:pt>
                <c:pt idx="201">
                  <c:v>1.98</c:v>
                </c:pt>
                <c:pt idx="202">
                  <c:v>1.76</c:v>
                </c:pt>
                <c:pt idx="203">
                  <c:v>1.61</c:v>
                </c:pt>
                <c:pt idx="204">
                  <c:v>1.45</c:v>
                </c:pt>
                <c:pt idx="205">
                  <c:v>1.28</c:v>
                </c:pt>
                <c:pt idx="206">
                  <c:v>1.19</c:v>
                </c:pt>
                <c:pt idx="207">
                  <c:v>1.1000000000000001</c:v>
                </c:pt>
                <c:pt idx="208">
                  <c:v>0.96</c:v>
                </c:pt>
                <c:pt idx="209">
                  <c:v>0.93</c:v>
                </c:pt>
                <c:pt idx="210">
                  <c:v>0.82</c:v>
                </c:pt>
                <c:pt idx="211">
                  <c:v>0.74</c:v>
                </c:pt>
                <c:pt idx="212">
                  <c:v>0.67</c:v>
                </c:pt>
                <c:pt idx="213">
                  <c:v>0.65</c:v>
                </c:pt>
                <c:pt idx="214">
                  <c:v>0.59</c:v>
                </c:pt>
                <c:pt idx="215">
                  <c:v>0.53</c:v>
                </c:pt>
                <c:pt idx="216">
                  <c:v>0.51</c:v>
                </c:pt>
                <c:pt idx="217">
                  <c:v>0.49</c:v>
                </c:pt>
                <c:pt idx="218">
                  <c:v>0.42</c:v>
                </c:pt>
                <c:pt idx="219">
                  <c:v>0.39</c:v>
                </c:pt>
                <c:pt idx="220">
                  <c:v>0.39</c:v>
                </c:pt>
                <c:pt idx="221">
                  <c:v>0.36</c:v>
                </c:pt>
                <c:pt idx="222">
                  <c:v>0.4</c:v>
                </c:pt>
                <c:pt idx="223">
                  <c:v>0.38</c:v>
                </c:pt>
                <c:pt idx="224">
                  <c:v>0.31</c:v>
                </c:pt>
                <c:pt idx="225">
                  <c:v>0.3</c:v>
                </c:pt>
                <c:pt idx="226">
                  <c:v>0.24</c:v>
                </c:pt>
                <c:pt idx="227">
                  <c:v>0.2</c:v>
                </c:pt>
                <c:pt idx="228">
                  <c:v>0.25</c:v>
                </c:pt>
                <c:pt idx="229">
                  <c:v>0.22</c:v>
                </c:pt>
                <c:pt idx="230">
                  <c:v>0.2</c:v>
                </c:pt>
                <c:pt idx="231">
                  <c:v>0.2</c:v>
                </c:pt>
                <c:pt idx="232">
                  <c:v>0.16</c:v>
                </c:pt>
                <c:pt idx="233">
                  <c:v>0.17</c:v>
                </c:pt>
                <c:pt idx="234">
                  <c:v>0.21</c:v>
                </c:pt>
                <c:pt idx="235">
                  <c:v>0.21</c:v>
                </c:pt>
                <c:pt idx="236">
                  <c:v>0.17</c:v>
                </c:pt>
                <c:pt idx="237">
                  <c:v>0.22</c:v>
                </c:pt>
                <c:pt idx="238">
                  <c:v>0.16</c:v>
                </c:pt>
                <c:pt idx="239">
                  <c:v>0.16</c:v>
                </c:pt>
                <c:pt idx="240">
                  <c:v>0.14000000000000001</c:v>
                </c:pt>
                <c:pt idx="241">
                  <c:v>0.1</c:v>
                </c:pt>
                <c:pt idx="242">
                  <c:v>0.12</c:v>
                </c:pt>
                <c:pt idx="243">
                  <c:v>0.16</c:v>
                </c:pt>
                <c:pt idx="244">
                  <c:v>0.16</c:v>
                </c:pt>
                <c:pt idx="245">
                  <c:v>0.11</c:v>
                </c:pt>
                <c:pt idx="246">
                  <c:v>0.1</c:v>
                </c:pt>
                <c:pt idx="247">
                  <c:v>0.06</c:v>
                </c:pt>
                <c:pt idx="248">
                  <c:v>0.02</c:v>
                </c:pt>
                <c:pt idx="249">
                  <c:v>0.05</c:v>
                </c:pt>
                <c:pt idx="250">
                  <c:v>0.06</c:v>
                </c:pt>
                <c:pt idx="251">
                  <c:v>0</c:v>
                </c:pt>
                <c:pt idx="252">
                  <c:v>0.03</c:v>
                </c:pt>
                <c:pt idx="253">
                  <c:v>0.03</c:v>
                </c:pt>
                <c:pt idx="254">
                  <c:v>0.06</c:v>
                </c:pt>
                <c:pt idx="255">
                  <c:v>0.03</c:v>
                </c:pt>
                <c:pt idx="256">
                  <c:v>0.04</c:v>
                </c:pt>
                <c:pt idx="257">
                  <c:v>0.02</c:v>
                </c:pt>
                <c:pt idx="258">
                  <c:v>0.03</c:v>
                </c:pt>
                <c:pt idx="259">
                  <c:v>0.02</c:v>
                </c:pt>
                <c:pt idx="260">
                  <c:v>0.02</c:v>
                </c:pt>
              </c:numCache>
            </c:numRef>
          </c:yVal>
          <c:smooth val="1"/>
          <c:extLst>
            <c:ext xmlns:c16="http://schemas.microsoft.com/office/drawing/2014/chart" uri="{C3380CC4-5D6E-409C-BE32-E72D297353CC}">
              <c16:uniqueId val="{00000001-70D4-4A67-8213-69E25519B415}"/>
            </c:ext>
          </c:extLst>
        </c:ser>
        <c:ser>
          <c:idx val="2"/>
          <c:order val="2"/>
          <c:tx>
            <c:v>DSP 100 cm</c:v>
          </c:tx>
          <c:spPr>
            <a:ln w="9525" cap="rnd">
              <a:solidFill>
                <a:schemeClr val="accent3"/>
              </a:solidFill>
              <a:round/>
            </a:ln>
            <a:effectLst/>
          </c:spPr>
          <c:marker>
            <c:symbol val="none"/>
          </c:marker>
          <c:xVal>
            <c:numRef>
              <c:f>'Profils DSP'!$A$579:$A$831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'Profils DSP'!$F$577:$F$831</c:f>
              <c:numCache>
                <c:formatCode>General</c:formatCode>
                <c:ptCount val="255"/>
                <c:pt idx="1">
                  <c:v>0</c:v>
                </c:pt>
                <c:pt idx="2">
                  <c:v>2.3199999999999998</c:v>
                </c:pt>
                <c:pt idx="3">
                  <c:v>1.29</c:v>
                </c:pt>
                <c:pt idx="4">
                  <c:v>1.26</c:v>
                </c:pt>
                <c:pt idx="5">
                  <c:v>1.32</c:v>
                </c:pt>
                <c:pt idx="6">
                  <c:v>1.25</c:v>
                </c:pt>
                <c:pt idx="7">
                  <c:v>1.26</c:v>
                </c:pt>
                <c:pt idx="8">
                  <c:v>1.24</c:v>
                </c:pt>
                <c:pt idx="9">
                  <c:v>1.27</c:v>
                </c:pt>
                <c:pt idx="10">
                  <c:v>1.22</c:v>
                </c:pt>
                <c:pt idx="11">
                  <c:v>1.22</c:v>
                </c:pt>
                <c:pt idx="12">
                  <c:v>1.22</c:v>
                </c:pt>
                <c:pt idx="13">
                  <c:v>1.27</c:v>
                </c:pt>
                <c:pt idx="14">
                  <c:v>1.21</c:v>
                </c:pt>
                <c:pt idx="15">
                  <c:v>1.27</c:v>
                </c:pt>
                <c:pt idx="16">
                  <c:v>1.25</c:v>
                </c:pt>
                <c:pt idx="17">
                  <c:v>1.23</c:v>
                </c:pt>
                <c:pt idx="18">
                  <c:v>1.31</c:v>
                </c:pt>
                <c:pt idx="19">
                  <c:v>1.27</c:v>
                </c:pt>
                <c:pt idx="20">
                  <c:v>1.29</c:v>
                </c:pt>
                <c:pt idx="21">
                  <c:v>1.27</c:v>
                </c:pt>
                <c:pt idx="22">
                  <c:v>1.32</c:v>
                </c:pt>
                <c:pt idx="23">
                  <c:v>1.31</c:v>
                </c:pt>
                <c:pt idx="24">
                  <c:v>1.29</c:v>
                </c:pt>
                <c:pt idx="25">
                  <c:v>1.27</c:v>
                </c:pt>
                <c:pt idx="26">
                  <c:v>1.31</c:v>
                </c:pt>
                <c:pt idx="27">
                  <c:v>1.22</c:v>
                </c:pt>
                <c:pt idx="28">
                  <c:v>1.28</c:v>
                </c:pt>
                <c:pt idx="29">
                  <c:v>1.4</c:v>
                </c:pt>
                <c:pt idx="30">
                  <c:v>1.28</c:v>
                </c:pt>
                <c:pt idx="31">
                  <c:v>1.26</c:v>
                </c:pt>
                <c:pt idx="32">
                  <c:v>1.32</c:v>
                </c:pt>
                <c:pt idx="33">
                  <c:v>1.24</c:v>
                </c:pt>
                <c:pt idx="34">
                  <c:v>1.32</c:v>
                </c:pt>
                <c:pt idx="35">
                  <c:v>1.24</c:v>
                </c:pt>
                <c:pt idx="36">
                  <c:v>1.25</c:v>
                </c:pt>
                <c:pt idx="37">
                  <c:v>1.26</c:v>
                </c:pt>
                <c:pt idx="38">
                  <c:v>1.29</c:v>
                </c:pt>
                <c:pt idx="39">
                  <c:v>1.22</c:v>
                </c:pt>
                <c:pt idx="40">
                  <c:v>1.27</c:v>
                </c:pt>
                <c:pt idx="41">
                  <c:v>1.24</c:v>
                </c:pt>
                <c:pt idx="42">
                  <c:v>1.1599999999999999</c:v>
                </c:pt>
                <c:pt idx="43">
                  <c:v>1.23</c:v>
                </c:pt>
                <c:pt idx="44">
                  <c:v>1.18</c:v>
                </c:pt>
                <c:pt idx="45">
                  <c:v>1.1599999999999999</c:v>
                </c:pt>
                <c:pt idx="46">
                  <c:v>1.1299999999999999</c:v>
                </c:pt>
                <c:pt idx="47">
                  <c:v>1.07</c:v>
                </c:pt>
                <c:pt idx="48">
                  <c:v>1.08</c:v>
                </c:pt>
                <c:pt idx="49">
                  <c:v>1.1000000000000001</c:v>
                </c:pt>
                <c:pt idx="50">
                  <c:v>1.04</c:v>
                </c:pt>
                <c:pt idx="51">
                  <c:v>1.02</c:v>
                </c:pt>
                <c:pt idx="52">
                  <c:v>0.99</c:v>
                </c:pt>
                <c:pt idx="53">
                  <c:v>0.91</c:v>
                </c:pt>
                <c:pt idx="54">
                  <c:v>0.78</c:v>
                </c:pt>
                <c:pt idx="55">
                  <c:v>0.74</c:v>
                </c:pt>
                <c:pt idx="56">
                  <c:v>0.69</c:v>
                </c:pt>
                <c:pt idx="57">
                  <c:v>0.45</c:v>
                </c:pt>
                <c:pt idx="58">
                  <c:v>0.45</c:v>
                </c:pt>
                <c:pt idx="59">
                  <c:v>0.32</c:v>
                </c:pt>
                <c:pt idx="60">
                  <c:v>0.2</c:v>
                </c:pt>
                <c:pt idx="61">
                  <c:v>0.03</c:v>
                </c:pt>
                <c:pt idx="62">
                  <c:v>0.19</c:v>
                </c:pt>
                <c:pt idx="63">
                  <c:v>0.44</c:v>
                </c:pt>
                <c:pt idx="64">
                  <c:v>0.62</c:v>
                </c:pt>
                <c:pt idx="65">
                  <c:v>0.86</c:v>
                </c:pt>
                <c:pt idx="66">
                  <c:v>1.39</c:v>
                </c:pt>
                <c:pt idx="67">
                  <c:v>1.67</c:v>
                </c:pt>
                <c:pt idx="68">
                  <c:v>2.2400000000000002</c:v>
                </c:pt>
                <c:pt idx="69">
                  <c:v>2.78</c:v>
                </c:pt>
                <c:pt idx="70">
                  <c:v>3.45</c:v>
                </c:pt>
                <c:pt idx="71">
                  <c:v>4.3099999999999996</c:v>
                </c:pt>
                <c:pt idx="72">
                  <c:v>5.45</c:v>
                </c:pt>
                <c:pt idx="73">
                  <c:v>6.45</c:v>
                </c:pt>
                <c:pt idx="74">
                  <c:v>8</c:v>
                </c:pt>
                <c:pt idx="75">
                  <c:v>9.8800000000000008</c:v>
                </c:pt>
                <c:pt idx="76">
                  <c:v>11.99</c:v>
                </c:pt>
                <c:pt idx="77">
                  <c:v>14.78</c:v>
                </c:pt>
                <c:pt idx="78">
                  <c:v>17.96</c:v>
                </c:pt>
                <c:pt idx="79">
                  <c:v>22.02</c:v>
                </c:pt>
                <c:pt idx="80">
                  <c:v>26.32</c:v>
                </c:pt>
                <c:pt idx="81">
                  <c:v>31.68</c:v>
                </c:pt>
                <c:pt idx="82">
                  <c:v>37.6</c:v>
                </c:pt>
                <c:pt idx="83">
                  <c:v>44</c:v>
                </c:pt>
                <c:pt idx="84">
                  <c:v>51.05</c:v>
                </c:pt>
                <c:pt idx="85">
                  <c:v>57.45</c:v>
                </c:pt>
                <c:pt idx="86">
                  <c:v>63.66</c:v>
                </c:pt>
                <c:pt idx="87">
                  <c:v>69.86</c:v>
                </c:pt>
                <c:pt idx="88">
                  <c:v>74.64</c:v>
                </c:pt>
                <c:pt idx="89">
                  <c:v>79.31</c:v>
                </c:pt>
                <c:pt idx="90">
                  <c:v>83.52</c:v>
                </c:pt>
                <c:pt idx="91">
                  <c:v>85.97</c:v>
                </c:pt>
                <c:pt idx="92">
                  <c:v>88.6</c:v>
                </c:pt>
                <c:pt idx="93">
                  <c:v>90.97</c:v>
                </c:pt>
                <c:pt idx="94">
                  <c:v>92.03</c:v>
                </c:pt>
                <c:pt idx="95">
                  <c:v>93.44</c:v>
                </c:pt>
                <c:pt idx="96">
                  <c:v>94.71</c:v>
                </c:pt>
                <c:pt idx="97">
                  <c:v>95.24</c:v>
                </c:pt>
                <c:pt idx="98">
                  <c:v>96.2</c:v>
                </c:pt>
                <c:pt idx="99">
                  <c:v>96.7</c:v>
                </c:pt>
                <c:pt idx="100">
                  <c:v>97.06</c:v>
                </c:pt>
                <c:pt idx="101">
                  <c:v>97.41</c:v>
                </c:pt>
                <c:pt idx="102">
                  <c:v>97.9</c:v>
                </c:pt>
                <c:pt idx="103">
                  <c:v>98.01</c:v>
                </c:pt>
                <c:pt idx="104">
                  <c:v>98.23</c:v>
                </c:pt>
                <c:pt idx="105">
                  <c:v>98.7</c:v>
                </c:pt>
                <c:pt idx="106">
                  <c:v>98.82</c:v>
                </c:pt>
                <c:pt idx="107">
                  <c:v>98.96</c:v>
                </c:pt>
                <c:pt idx="108">
                  <c:v>99.29</c:v>
                </c:pt>
                <c:pt idx="109">
                  <c:v>99.31</c:v>
                </c:pt>
                <c:pt idx="110">
                  <c:v>99.3</c:v>
                </c:pt>
                <c:pt idx="111">
                  <c:v>99.55</c:v>
                </c:pt>
                <c:pt idx="112">
                  <c:v>99.37</c:v>
                </c:pt>
                <c:pt idx="113">
                  <c:v>99.65</c:v>
                </c:pt>
                <c:pt idx="114">
                  <c:v>99.72</c:v>
                </c:pt>
                <c:pt idx="115">
                  <c:v>99.54</c:v>
                </c:pt>
                <c:pt idx="116">
                  <c:v>99.77</c:v>
                </c:pt>
                <c:pt idx="117">
                  <c:v>99.97</c:v>
                </c:pt>
                <c:pt idx="118">
                  <c:v>99.63</c:v>
                </c:pt>
                <c:pt idx="119">
                  <c:v>99.7</c:v>
                </c:pt>
                <c:pt idx="120">
                  <c:v>100.2</c:v>
                </c:pt>
                <c:pt idx="121">
                  <c:v>100.2</c:v>
                </c:pt>
                <c:pt idx="122">
                  <c:v>99.99</c:v>
                </c:pt>
                <c:pt idx="123">
                  <c:v>100.27</c:v>
                </c:pt>
                <c:pt idx="124">
                  <c:v>100.11</c:v>
                </c:pt>
                <c:pt idx="125">
                  <c:v>100.08</c:v>
                </c:pt>
                <c:pt idx="126">
                  <c:v>100.19</c:v>
                </c:pt>
                <c:pt idx="127">
                  <c:v>100.07</c:v>
                </c:pt>
                <c:pt idx="128">
                  <c:v>100.3</c:v>
                </c:pt>
                <c:pt idx="129">
                  <c:v>100.08</c:v>
                </c:pt>
                <c:pt idx="130">
                  <c:v>100.33</c:v>
                </c:pt>
                <c:pt idx="131">
                  <c:v>100.02</c:v>
                </c:pt>
                <c:pt idx="132">
                  <c:v>100.19</c:v>
                </c:pt>
                <c:pt idx="133">
                  <c:v>100.14</c:v>
                </c:pt>
                <c:pt idx="134">
                  <c:v>100.07</c:v>
                </c:pt>
                <c:pt idx="135">
                  <c:v>100.17</c:v>
                </c:pt>
                <c:pt idx="136">
                  <c:v>100.02</c:v>
                </c:pt>
                <c:pt idx="137">
                  <c:v>100.12</c:v>
                </c:pt>
                <c:pt idx="138">
                  <c:v>100.01</c:v>
                </c:pt>
                <c:pt idx="139">
                  <c:v>99.66</c:v>
                </c:pt>
                <c:pt idx="140">
                  <c:v>99.73</c:v>
                </c:pt>
                <c:pt idx="141">
                  <c:v>99.97</c:v>
                </c:pt>
                <c:pt idx="142">
                  <c:v>99.46</c:v>
                </c:pt>
                <c:pt idx="143">
                  <c:v>99.22</c:v>
                </c:pt>
                <c:pt idx="144">
                  <c:v>99.76</c:v>
                </c:pt>
                <c:pt idx="145">
                  <c:v>99.44</c:v>
                </c:pt>
                <c:pt idx="146">
                  <c:v>99.2</c:v>
                </c:pt>
                <c:pt idx="147">
                  <c:v>99.29</c:v>
                </c:pt>
                <c:pt idx="148">
                  <c:v>98.97</c:v>
                </c:pt>
                <c:pt idx="149">
                  <c:v>98.97</c:v>
                </c:pt>
                <c:pt idx="150">
                  <c:v>98.66</c:v>
                </c:pt>
                <c:pt idx="151">
                  <c:v>98.35</c:v>
                </c:pt>
                <c:pt idx="152">
                  <c:v>98.08</c:v>
                </c:pt>
                <c:pt idx="153">
                  <c:v>97.57</c:v>
                </c:pt>
                <c:pt idx="154">
                  <c:v>97.28</c:v>
                </c:pt>
                <c:pt idx="155">
                  <c:v>96.9</c:v>
                </c:pt>
                <c:pt idx="156">
                  <c:v>96.23</c:v>
                </c:pt>
                <c:pt idx="157">
                  <c:v>95.52</c:v>
                </c:pt>
                <c:pt idx="158">
                  <c:v>94.5</c:v>
                </c:pt>
                <c:pt idx="159">
                  <c:v>93.56</c:v>
                </c:pt>
                <c:pt idx="160">
                  <c:v>92.34</c:v>
                </c:pt>
                <c:pt idx="161">
                  <c:v>90.84</c:v>
                </c:pt>
                <c:pt idx="162">
                  <c:v>88.66</c:v>
                </c:pt>
                <c:pt idx="163">
                  <c:v>86.23</c:v>
                </c:pt>
                <c:pt idx="164">
                  <c:v>83.3</c:v>
                </c:pt>
                <c:pt idx="165">
                  <c:v>79.83</c:v>
                </c:pt>
                <c:pt idx="166">
                  <c:v>75.13</c:v>
                </c:pt>
                <c:pt idx="167">
                  <c:v>70.39</c:v>
                </c:pt>
                <c:pt idx="168">
                  <c:v>64.78</c:v>
                </c:pt>
                <c:pt idx="169">
                  <c:v>58.16</c:v>
                </c:pt>
                <c:pt idx="170">
                  <c:v>51.65</c:v>
                </c:pt>
                <c:pt idx="171">
                  <c:v>45.01</c:v>
                </c:pt>
                <c:pt idx="172">
                  <c:v>38.61</c:v>
                </c:pt>
                <c:pt idx="173">
                  <c:v>32.479999999999997</c:v>
                </c:pt>
                <c:pt idx="174">
                  <c:v>26.96</c:v>
                </c:pt>
                <c:pt idx="175">
                  <c:v>22.02</c:v>
                </c:pt>
                <c:pt idx="176">
                  <c:v>17.920000000000002</c:v>
                </c:pt>
                <c:pt idx="177">
                  <c:v>14.61</c:v>
                </c:pt>
                <c:pt idx="178">
                  <c:v>11.91</c:v>
                </c:pt>
                <c:pt idx="179">
                  <c:v>9.58</c:v>
                </c:pt>
                <c:pt idx="180">
                  <c:v>7.79</c:v>
                </c:pt>
                <c:pt idx="181">
                  <c:v>6.38</c:v>
                </c:pt>
                <c:pt idx="182">
                  <c:v>5.15</c:v>
                </c:pt>
                <c:pt idx="183">
                  <c:v>4.1500000000000004</c:v>
                </c:pt>
                <c:pt idx="184">
                  <c:v>3.44</c:v>
                </c:pt>
                <c:pt idx="185">
                  <c:v>2.74</c:v>
                </c:pt>
                <c:pt idx="186">
                  <c:v>2.2200000000000002</c:v>
                </c:pt>
                <c:pt idx="187">
                  <c:v>1.73</c:v>
                </c:pt>
                <c:pt idx="188">
                  <c:v>1.24</c:v>
                </c:pt>
                <c:pt idx="189">
                  <c:v>1.02</c:v>
                </c:pt>
                <c:pt idx="190">
                  <c:v>0.73</c:v>
                </c:pt>
                <c:pt idx="191">
                  <c:v>0.49</c:v>
                </c:pt>
                <c:pt idx="192">
                  <c:v>0.23</c:v>
                </c:pt>
                <c:pt idx="193">
                  <c:v>0.11</c:v>
                </c:pt>
                <c:pt idx="194">
                  <c:v>7.0000000000000007E-2</c:v>
                </c:pt>
                <c:pt idx="195">
                  <c:v>0.24</c:v>
                </c:pt>
                <c:pt idx="196">
                  <c:v>0.36</c:v>
                </c:pt>
                <c:pt idx="197">
                  <c:v>0.45</c:v>
                </c:pt>
                <c:pt idx="198">
                  <c:v>0.54</c:v>
                </c:pt>
                <c:pt idx="199">
                  <c:v>0.68</c:v>
                </c:pt>
                <c:pt idx="200">
                  <c:v>0.77</c:v>
                </c:pt>
                <c:pt idx="201">
                  <c:v>0.85</c:v>
                </c:pt>
                <c:pt idx="202">
                  <c:v>0.97</c:v>
                </c:pt>
                <c:pt idx="203">
                  <c:v>1.04</c:v>
                </c:pt>
                <c:pt idx="204">
                  <c:v>1.1100000000000001</c:v>
                </c:pt>
                <c:pt idx="205">
                  <c:v>1</c:v>
                </c:pt>
                <c:pt idx="206">
                  <c:v>1.17</c:v>
                </c:pt>
                <c:pt idx="207">
                  <c:v>1.1200000000000001</c:v>
                </c:pt>
                <c:pt idx="208">
                  <c:v>1.1499999999999999</c:v>
                </c:pt>
                <c:pt idx="209">
                  <c:v>1.29</c:v>
                </c:pt>
                <c:pt idx="210">
                  <c:v>1.19</c:v>
                </c:pt>
                <c:pt idx="211">
                  <c:v>1.24</c:v>
                </c:pt>
                <c:pt idx="212">
                  <c:v>1.37</c:v>
                </c:pt>
                <c:pt idx="213">
                  <c:v>1.29</c:v>
                </c:pt>
                <c:pt idx="214">
                  <c:v>1.23</c:v>
                </c:pt>
                <c:pt idx="215">
                  <c:v>1.31</c:v>
                </c:pt>
                <c:pt idx="216">
                  <c:v>1.41</c:v>
                </c:pt>
                <c:pt idx="217">
                  <c:v>1.33</c:v>
                </c:pt>
                <c:pt idx="218">
                  <c:v>1.3</c:v>
                </c:pt>
                <c:pt idx="219">
                  <c:v>1.32</c:v>
                </c:pt>
                <c:pt idx="220">
                  <c:v>1.33</c:v>
                </c:pt>
                <c:pt idx="221">
                  <c:v>1.4</c:v>
                </c:pt>
                <c:pt idx="222">
                  <c:v>1.31</c:v>
                </c:pt>
                <c:pt idx="223">
                  <c:v>1.37</c:v>
                </c:pt>
                <c:pt idx="224">
                  <c:v>1.36</c:v>
                </c:pt>
                <c:pt idx="225">
                  <c:v>1.37</c:v>
                </c:pt>
                <c:pt idx="226">
                  <c:v>1.36</c:v>
                </c:pt>
                <c:pt idx="227">
                  <c:v>1.34</c:v>
                </c:pt>
                <c:pt idx="228">
                  <c:v>1.35</c:v>
                </c:pt>
                <c:pt idx="229">
                  <c:v>1.37</c:v>
                </c:pt>
                <c:pt idx="230">
                  <c:v>1.4</c:v>
                </c:pt>
                <c:pt idx="231">
                  <c:v>1.36</c:v>
                </c:pt>
                <c:pt idx="232">
                  <c:v>1.35</c:v>
                </c:pt>
                <c:pt idx="233">
                  <c:v>1.42</c:v>
                </c:pt>
                <c:pt idx="234">
                  <c:v>1.36</c:v>
                </c:pt>
                <c:pt idx="235">
                  <c:v>1.4</c:v>
                </c:pt>
                <c:pt idx="236">
                  <c:v>1.41</c:v>
                </c:pt>
                <c:pt idx="237">
                  <c:v>1.37</c:v>
                </c:pt>
                <c:pt idx="238">
                  <c:v>1.44</c:v>
                </c:pt>
                <c:pt idx="239">
                  <c:v>1.41</c:v>
                </c:pt>
                <c:pt idx="240">
                  <c:v>1.49</c:v>
                </c:pt>
                <c:pt idx="241">
                  <c:v>1.41</c:v>
                </c:pt>
                <c:pt idx="242">
                  <c:v>1.45</c:v>
                </c:pt>
                <c:pt idx="243">
                  <c:v>1.44</c:v>
                </c:pt>
                <c:pt idx="244">
                  <c:v>1.43</c:v>
                </c:pt>
                <c:pt idx="245">
                  <c:v>1.43</c:v>
                </c:pt>
                <c:pt idx="246">
                  <c:v>1.43</c:v>
                </c:pt>
                <c:pt idx="247">
                  <c:v>1.48</c:v>
                </c:pt>
                <c:pt idx="248">
                  <c:v>1.43</c:v>
                </c:pt>
                <c:pt idx="249">
                  <c:v>1.43</c:v>
                </c:pt>
                <c:pt idx="250">
                  <c:v>1.44</c:v>
                </c:pt>
                <c:pt idx="251">
                  <c:v>1.38</c:v>
                </c:pt>
                <c:pt idx="252">
                  <c:v>1.44</c:v>
                </c:pt>
                <c:pt idx="253">
                  <c:v>1.39</c:v>
                </c:pt>
                <c:pt idx="254">
                  <c:v>1.47</c:v>
                </c:pt>
              </c:numCache>
            </c:numRef>
          </c:yVal>
          <c:smooth val="1"/>
          <c:extLst>
            <c:ext xmlns:c16="http://schemas.microsoft.com/office/drawing/2014/chart" uri="{C3380CC4-5D6E-409C-BE32-E72D297353CC}">
              <c16:uniqueId val="{00000002-70D4-4A67-8213-69E25519B415}"/>
            </c:ext>
          </c:extLst>
        </c:ser>
        <c:dLbls>
          <c:showLegendKey val="0"/>
          <c:showVal val="0"/>
          <c:showCatName val="0"/>
          <c:showSerName val="0"/>
          <c:showPercent val="0"/>
          <c:showBubbleSize val="0"/>
        </c:dLbls>
        <c:axId val="51957120"/>
        <c:axId val="82556416"/>
      </c:scatterChart>
      <c:valAx>
        <c:axId val="51957120"/>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2556416"/>
        <c:crosses val="autoZero"/>
        <c:crossBetween val="midCat"/>
      </c:valAx>
      <c:valAx>
        <c:axId val="825564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5195712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Mic17</b:Tag>
    <b:SourceType>Misc</b:SourceType>
    <b:Guid>{0C3F7E09-BEAC-4929-94BD-87D2CA27BCAF}</b:Guid>
    <b:Title>Dosimétrie des faisceaux d'électrons</b:Title>
    <b:Year>2017</b:Year>
    <b:City>Université de Rennes I</b:City>
    <b:Author>
      <b:Author>
        <b:NameList>
          <b:Person>
            <b:Last>Perdrieux</b:Last>
            <b:First>Mickaël</b:First>
          </b:Person>
        </b:NameList>
      </b:Author>
    </b:Author>
    <b:RefOrder>5</b:RefOrder>
  </b:Source>
  <b:Source>
    <b:Tag>Jul19</b:Tag>
    <b:SourceType>Misc</b:SourceType>
    <b:Guid>{2BBB214B-79E7-4DA9-8B2C-FBA1FCA2487B}</b:Guid>
    <b:Author>
      <b:Author>
        <b:NameList>
          <b:Person>
            <b:Last>Bellec</b:Last>
            <b:First>Julien</b:First>
          </b:Person>
        </b:NameList>
      </b:Author>
    </b:Author>
    <b:Title>Choix et utilisation des systèmes de mesure associés aux contrôles dosimétriques en radiothérapie</b:Title>
    <b:Year>2019</b:Year>
    <b:City>INSTN</b:City>
    <b:RefOrder>7</b:RefOrder>
  </b:Source>
  <b:Source>
    <b:Tag>Fré20</b:Tag>
    <b:SourceType>Misc</b:SourceType>
    <b:Guid>{46486FC8-5BFA-4D7E-892D-215267114647}</b:Guid>
    <b:Author>
      <b:Author>
        <b:NameList>
          <b:Person>
            <b:Last>Coste</b:Last>
            <b:First>Frédéric</b:First>
          </b:Person>
        </b:NameList>
      </b:Author>
    </b:Author>
    <b:Title>Faisceaux d'électrons - Qualité et distribution de dose</b:Title>
    <b:Year>2020</b:Year>
    <b:City>IMT Atlantique, Nantes</b:City>
    <b:RefOrder>1</b:RefOrder>
  </b:Source>
  <b:Source>
    <b:Tag>Int87</b:Tag>
    <b:SourceType>Report</b:SourceType>
    <b:Guid>{A54ADA39-01EE-480C-9AC6-5C2E3D67FE2E}</b:Guid>
    <b:Title>Technical reports series no277 : Absorbed Dose Determination in Photon and Electron Beams - An Internal Code of Practice</b:Title>
    <b:Year>1987</b:Year>
    <b:City>Vienne</b:City>
    <b:Author>
      <b:Author>
        <b:NameList>
          <b:Person>
            <b:Last>AAPM</b:Last>
          </b:Person>
        </b:NameList>
      </b:Author>
    </b:Author>
    <b:RefOrder>3</b:RefOrder>
  </b:Source>
  <b:Source>
    <b:Tag>AAP00</b:Tag>
    <b:SourceType>Report</b:SourceType>
    <b:Guid>{154BC1BE-2151-4DAE-82E1-42E68731A448}</b:Guid>
    <b:Author>
      <b:Author>
        <b:NameList>
          <b:Person>
            <b:Last>AAPM</b:Last>
          </b:Person>
        </b:NameList>
      </b:Author>
    </b:Author>
    <b:Title>Technical reports no398 : Absorbed Dose Determination in External Beam Radiotherapy - An International Code of Practice Based on Standards of Absorbed Dose to Water</b:Title>
    <b:Year>2000</b:Year>
    <b:City>Vienne</b:City>
    <b:RefOrder>2</b:RefOrder>
  </b:Source>
  <b:Source>
    <b:Tag>Cam20</b:Tag>
    <b:SourceType>Misc</b:SourceType>
    <b:Guid>{BD6FB6FA-A553-4AA3-BDE3-DEABF067AECC}</b:Guid>
    <b:Title>Cours de Master 2 - Protocole de dosimétrie</b:Title>
    <b:Year>2020</b:Year>
    <b:City>IMT Atlantique, Nantes</b:City>
    <b:Author>
      <b:Author>
        <b:NameList>
          <b:Person>
            <b:Last>Llagostera</b:Last>
            <b:First>Camille</b:First>
          </b:Person>
        </b:NameList>
      </b:Author>
    </b:Author>
    <b:RefOrder>4</b:RefOrder>
  </b:Source>
  <b:Source>
    <b:Tag>AAP95</b:Tag>
    <b:SourceType>Misc</b:SourceType>
    <b:Guid>{F9125F33-4E25-4BFE-9108-9B269E5D1549}</b:Guid>
    <b:Author>
      <b:Author>
        <b:NameList>
          <b:Person>
            <b:Last>AAPM</b:Last>
          </b:Person>
        </b:NameList>
      </b:Author>
    </b:Author>
    <b:Title>Technical reports no381 : The use of plane parallel ionization chambers in high-energy electron and photon beams</b:Title>
    <b:Year>1995</b:Year>
    <b:City>Vienne</b:City>
    <b:RefOrder>6</b:RefOrder>
  </b:Source>
</b:Sources>
</file>

<file path=customXml/itemProps1.xml><?xml version="1.0" encoding="utf-8"?>
<ds:datastoreItem xmlns:ds="http://schemas.openxmlformats.org/officeDocument/2006/customXml" ds:itemID="{BA256506-A99E-40B8-B06F-0FE074559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18</Pages>
  <Words>5854</Words>
  <Characters>32198</Characters>
  <Application>Microsoft Office Word</Application>
  <DocSecurity>0</DocSecurity>
  <Lines>268</Lines>
  <Paragraphs>75</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37977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39</cp:revision>
  <cp:lastPrinted>2022-12-09T14:05:00Z</cp:lastPrinted>
  <dcterms:created xsi:type="dcterms:W3CDTF">2022-11-07T08:43:00Z</dcterms:created>
  <dcterms:modified xsi:type="dcterms:W3CDTF">2022-12-09T14:05:00Z</dcterms:modified>
</cp:coreProperties>
</file>